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AB5" w:rsidRDefault="0003358F">
      <w:pPr>
        <w:pStyle w:val="pid"/>
      </w:pPr>
      <w:del w:id="0" w:author="Perrine, Martin L. (GSFC-5670)" w:date="2016-08-03T15:45:00Z">
        <w:r w:rsidDel="00483EB9">
          <w:delText>S</w:delText>
        </w:r>
        <w:r w:rsidR="005B0D5D" w:rsidDel="00483EB9">
          <w:delText>CN</w:delText>
        </w:r>
        <w:r w:rsidR="0065281A" w:rsidDel="00483EB9">
          <w:delText>S-NEN-PLAN-000</w:delText>
        </w:r>
      </w:del>
      <w:ins w:id="1" w:author="Perrine, Martin L. (GSFC-5670)" w:date="2016-08-03T15:45:00Z">
        <w:r w:rsidR="00483EB9">
          <w:t>566-</w:t>
        </w:r>
      </w:ins>
      <w:ins w:id="2" w:author="Perrine, Martin L. (GSFC-5670)" w:date="2016-08-19T10:24:00Z">
        <w:r w:rsidR="0057773E">
          <w:t>DAPHNE</w:t>
        </w:r>
      </w:ins>
      <w:ins w:id="3" w:author="Perrine, Martin L. (GSFC-5670)" w:date="2016-08-03T15:45:00Z">
        <w:r w:rsidR="00483EB9">
          <w:t>-CPLAN-0001</w:t>
        </w:r>
      </w:ins>
      <w:del w:id="4" w:author="Perrine, Martin L. (GSFC-5670)" w:date="2016-08-03T15:45:00Z">
        <w:r w:rsidR="0065281A" w:rsidDel="00483EB9">
          <w:delText>1</w:delText>
        </w:r>
      </w:del>
    </w:p>
    <w:p w:rsidR="007419F5" w:rsidRDefault="007419F5" w:rsidP="00F85FAF">
      <w:pPr>
        <w:pStyle w:val="odv"/>
        <w:ind w:firstLine="4"/>
        <w:jc w:val="left"/>
      </w:pPr>
    </w:p>
    <w:p w:rsidR="007419F5" w:rsidRDefault="007419F5">
      <w:pPr>
        <w:pStyle w:val="Paragraph"/>
      </w:pPr>
    </w:p>
    <w:p w:rsidR="007419F5" w:rsidRDefault="005954CB">
      <w:pPr>
        <w:pStyle w:val="ti"/>
        <w:spacing w:before="1200"/>
        <w:ind w:left="1440" w:hanging="360"/>
      </w:pPr>
      <w:r>
        <w:t>Commissioning</w:t>
      </w:r>
      <w:r w:rsidR="0065281A">
        <w:t xml:space="preserve"> Plan for </w:t>
      </w:r>
      <w:del w:id="5" w:author="Perrine, Martin L. (GSFC-5670)" w:date="2016-08-19T10:24:00Z">
        <w:r w:rsidR="0065281A" w:rsidDel="0057773E">
          <w:delText>the Near Earth Network Gateway (NENG) Phase 1</w:delText>
        </w:r>
      </w:del>
      <w:ins w:id="6" w:author="Perrine, Martin L. (GSFC-5670)" w:date="2016-08-19T10:24:00Z">
        <w:r w:rsidR="0057773E">
          <w:t>the Data Acquisition Processing and Handling Environment (DAPHNE)</w:t>
        </w:r>
      </w:ins>
      <w:r w:rsidR="007419F5">
        <w:br/>
      </w:r>
    </w:p>
    <w:p w:rsidR="007419F5" w:rsidRDefault="007419F5">
      <w:pPr>
        <w:pStyle w:val="pdt1"/>
      </w:pPr>
    </w:p>
    <w:p w:rsidR="007419F5" w:rsidRDefault="007419F5">
      <w:pPr>
        <w:pStyle w:val="ino1"/>
      </w:pPr>
      <w:r>
        <w:t>Original</w:t>
      </w:r>
    </w:p>
    <w:p w:rsidR="007419F5" w:rsidRDefault="007419F5">
      <w:pPr>
        <w:pStyle w:val="left-border"/>
      </w:pPr>
    </w:p>
    <w:p w:rsidR="007419F5" w:rsidRDefault="0003358F">
      <w:pPr>
        <w:pStyle w:val="left-border"/>
        <w:jc w:val="right"/>
        <w:rPr>
          <w:rFonts w:ascii="Arial" w:hAnsi="Arial"/>
          <w:b/>
          <w:sz w:val="28"/>
        </w:rPr>
      </w:pPr>
      <w:r>
        <w:rPr>
          <w:rFonts w:ascii="Arial" w:hAnsi="Arial"/>
          <w:b/>
          <w:sz w:val="28"/>
        </w:rPr>
        <w:t>Effective Date:</w:t>
      </w:r>
      <w:r w:rsidR="00A907FE">
        <w:rPr>
          <w:rFonts w:ascii="Arial" w:hAnsi="Arial"/>
          <w:b/>
          <w:sz w:val="28"/>
        </w:rPr>
        <w:t xml:space="preserve"> </w:t>
      </w:r>
      <w:del w:id="7" w:author="Perrine, Martin L. (GSFC-5670)" w:date="2016-08-19T10:24:00Z">
        <w:r w:rsidR="005954CB" w:rsidDel="0057773E">
          <w:rPr>
            <w:rFonts w:ascii="Arial" w:hAnsi="Arial"/>
            <w:b/>
            <w:sz w:val="28"/>
          </w:rPr>
          <w:delText xml:space="preserve">15 </w:delText>
        </w:r>
      </w:del>
      <w:ins w:id="8" w:author="Perrine, Martin L. (GSFC-5670)" w:date="2016-08-19T10:24:00Z">
        <w:r w:rsidR="0057773E">
          <w:rPr>
            <w:rFonts w:ascii="Arial" w:hAnsi="Arial"/>
            <w:b/>
            <w:sz w:val="28"/>
          </w:rPr>
          <w:t xml:space="preserve">19 </w:t>
        </w:r>
      </w:ins>
      <w:r w:rsidR="005954CB">
        <w:rPr>
          <w:rFonts w:ascii="Arial" w:hAnsi="Arial"/>
          <w:b/>
          <w:sz w:val="28"/>
        </w:rPr>
        <w:t>August, 2016</w:t>
      </w:r>
    </w:p>
    <w:p w:rsidR="007419F5" w:rsidRDefault="007419F5">
      <w:pPr>
        <w:pStyle w:val="pdt1"/>
      </w:pPr>
    </w:p>
    <w:p w:rsidR="007419F5" w:rsidRDefault="007419F5">
      <w:pPr>
        <w:pStyle w:val="left-border"/>
      </w:pPr>
    </w:p>
    <w:p w:rsidR="001D03F7" w:rsidRDefault="001D03F7">
      <w:pPr>
        <w:pStyle w:val="left-border"/>
      </w:pPr>
    </w:p>
    <w:p w:rsidR="007419F5" w:rsidRDefault="007419F5">
      <w:pPr>
        <w:pStyle w:val="pdt1"/>
      </w:pPr>
    </w:p>
    <w:p w:rsidR="007419F5" w:rsidRDefault="007419F5">
      <w:pPr>
        <w:pStyle w:val="left-border"/>
      </w:pPr>
    </w:p>
    <w:p w:rsidR="007419F5" w:rsidRDefault="007419F5">
      <w:pPr>
        <w:pStyle w:val="left-border"/>
      </w:pPr>
    </w:p>
    <w:p w:rsidR="007419F5" w:rsidRDefault="007419F5">
      <w:pPr>
        <w:pStyle w:val="left-border"/>
      </w:pPr>
    </w:p>
    <w:p w:rsidR="007419F5" w:rsidRDefault="007419F5">
      <w:pPr>
        <w:pStyle w:val="left-border"/>
      </w:pPr>
    </w:p>
    <w:p w:rsidR="007419F5" w:rsidRDefault="007419F5">
      <w:pPr>
        <w:pStyle w:val="left-border"/>
      </w:pPr>
    </w:p>
    <w:p w:rsidR="007419F5" w:rsidRDefault="007419F5">
      <w:pPr>
        <w:pStyle w:val="left-border"/>
      </w:pPr>
    </w:p>
    <w:p w:rsidR="007419F5" w:rsidRDefault="007419F5">
      <w:pPr>
        <w:pStyle w:val="left-border"/>
      </w:pPr>
    </w:p>
    <w:p w:rsidR="007419F5" w:rsidRDefault="007419F5">
      <w:pPr>
        <w:pStyle w:val="left-border"/>
      </w:pPr>
    </w:p>
    <w:p w:rsidR="007419F5" w:rsidRDefault="007419F5">
      <w:pPr>
        <w:pStyle w:val="left-border"/>
      </w:pPr>
      <w:bookmarkStart w:id="9" w:name="_MON_1399888764"/>
      <w:bookmarkEnd w:id="9"/>
    </w:p>
    <w:p w:rsidR="0065281A" w:rsidRDefault="0065281A" w:rsidP="0065281A">
      <w:pPr>
        <w:pStyle w:val="FMParagraphText"/>
        <w:framePr w:w="10295" w:h="1429" w:hRule="exact" w:hSpace="187" w:wrap="around" w:vAnchor="page" w:hAnchor="page" w:x="819" w:y="11371"/>
      </w:pPr>
    </w:p>
    <w:p w:rsidR="0065281A" w:rsidRDefault="0065281A" w:rsidP="0065281A">
      <w:pPr>
        <w:pStyle w:val="FMParagraphText"/>
        <w:framePr w:w="10295" w:h="1429" w:hRule="exact" w:hSpace="187" w:wrap="around" w:vAnchor="page" w:hAnchor="page" w:x="819" w:y="11371"/>
      </w:pPr>
    </w:p>
    <w:p w:rsidR="007419F5" w:rsidRDefault="007419F5" w:rsidP="0070538C"/>
    <w:p w:rsidR="0070538C" w:rsidRDefault="0070538C">
      <w:pPr>
        <w:pStyle w:val="left-border"/>
      </w:pPr>
    </w:p>
    <w:p w:rsidR="00FD27D2" w:rsidRDefault="005954CB" w:rsidP="00FD27D2">
      <w:pPr>
        <w:pStyle w:val="SigPgTitle"/>
      </w:pPr>
      <w:r>
        <w:lastRenderedPageBreak/>
        <w:t>Commissioning</w:t>
      </w:r>
      <w:r w:rsidR="00FD27D2">
        <w:t xml:space="preserve"> Plan for </w:t>
      </w:r>
      <w:ins w:id="10" w:author="Perrine, Martin L. (GSFC-5670)" w:date="2016-08-19T10:25:00Z">
        <w:r w:rsidR="0057773E">
          <w:t>the Data Acquisition Processing and Handling Environment (DAPHNE)</w:t>
        </w:r>
      </w:ins>
      <w:del w:id="11" w:author="Perrine, Martin L. (GSFC-5670)" w:date="2016-08-19T10:25:00Z">
        <w:r w:rsidR="00FD27D2" w:rsidDel="0057773E">
          <w:delText>the Near Earth Network Gateway (NENG) Phase 1</w:delText>
        </w:r>
      </w:del>
    </w:p>
    <w:p w:rsidR="00FD27D2" w:rsidRDefault="00FD27D2" w:rsidP="00FD27D2">
      <w:pPr>
        <w:pStyle w:val="Paragraph"/>
      </w:pPr>
    </w:p>
    <w:p w:rsidR="00FD27D2" w:rsidRDefault="00FD27D2" w:rsidP="00FD27D2">
      <w:pPr>
        <w:pStyle w:val="Paragraph"/>
      </w:pPr>
    </w:p>
    <w:p w:rsidR="00192A53" w:rsidRDefault="00FD27D2" w:rsidP="00FD27D2">
      <w:pPr>
        <w:pStyle w:val="DocumentInfo"/>
        <w:rPr>
          <w:ins w:id="12" w:author="Perrine, Martin L. (GSFC-5670)" w:date="2016-08-05T10:31:00Z"/>
        </w:rPr>
      </w:pPr>
      <w:r>
        <w:t>Date</w:t>
      </w:r>
      <w:r w:rsidR="00335E67">
        <w:t xml:space="preserve"> </w:t>
      </w:r>
      <w:r w:rsidR="005954CB">
        <w:t>8/1</w:t>
      </w:r>
      <w:del w:id="13" w:author="Perrine, Martin L. (GSFC-5670)" w:date="2016-08-19T10:25:00Z">
        <w:r w:rsidR="005954CB" w:rsidDel="0057773E">
          <w:delText>5</w:delText>
        </w:r>
      </w:del>
      <w:ins w:id="14" w:author="Perrine, Martin L. (GSFC-5670)" w:date="2016-08-19T10:25:00Z">
        <w:r w:rsidR="0057773E">
          <w:t>9</w:t>
        </w:r>
      </w:ins>
      <w:r w:rsidR="005954CB">
        <w:t>/2016</w:t>
      </w:r>
      <w:r>
        <w:br/>
      </w:r>
    </w:p>
    <w:p w:rsidR="00EA32E2" w:rsidRDefault="00EA32E2">
      <w:pPr>
        <w:pStyle w:val="Paragraph"/>
        <w:rPr>
          <w:ins w:id="15" w:author="Perrine, Martin L. (GSFC-5670)" w:date="2016-08-05T10:31:00Z"/>
        </w:rPr>
        <w:pPrChange w:id="16" w:author="Perrine, Martin L. (GSFC-5670)" w:date="2016-08-05T10:31:00Z">
          <w:pPr>
            <w:pStyle w:val="DocumentInfo"/>
          </w:pPr>
        </w:pPrChange>
      </w:pPr>
    </w:p>
    <w:p w:rsidR="00EA32E2" w:rsidRPr="0037771D" w:rsidRDefault="00EA32E2">
      <w:pPr>
        <w:pStyle w:val="Paragraph"/>
        <w:rPr>
          <w:ins w:id="17" w:author="Perrine, Martin L. (GSFC-5670)" w:date="2016-08-05T10:29:00Z"/>
        </w:rPr>
        <w:pPrChange w:id="18" w:author="Perrine, Martin L. (GSFC-5670)" w:date="2016-08-05T10:31:00Z">
          <w:pPr>
            <w:pStyle w:val="DocumentInfo"/>
          </w:pPr>
        </w:pPrChange>
      </w:pPr>
      <w:ins w:id="19" w:author="Perrine, Martin L. (GSFC-5670)" w:date="2016-08-05T10:31:00Z">
        <w:r w:rsidRPr="00EA32E2">
          <w:rPr>
            <w:b/>
            <w:rPrChange w:id="20" w:author="Perrine, Martin L. (GSFC-5670)" w:date="2016-08-05T10:34:00Z">
              <w:rPr/>
            </w:rPrChange>
          </w:rPr>
          <w:t>Submitted by:</w:t>
        </w:r>
      </w:ins>
    </w:p>
    <w:tbl>
      <w:tblPr>
        <w:tblW w:w="9576" w:type="dxa"/>
        <w:jc w:val="center"/>
        <w:tblLayout w:type="fixed"/>
        <w:tblCellMar>
          <w:left w:w="72" w:type="dxa"/>
          <w:right w:w="72" w:type="dxa"/>
        </w:tblCellMar>
        <w:tblLook w:val="04A0" w:firstRow="1" w:lastRow="0" w:firstColumn="1" w:lastColumn="0" w:noHBand="0" w:noVBand="1"/>
        <w:tblPrChange w:id="21" w:author="Perrine, Martin L. (GSFC-5670)" w:date="2016-08-05T10:32:00Z">
          <w:tblPr>
            <w:tblW w:w="9576" w:type="dxa"/>
            <w:jc w:val="center"/>
            <w:tblLayout w:type="fixed"/>
            <w:tblCellMar>
              <w:left w:w="72" w:type="dxa"/>
              <w:right w:w="72" w:type="dxa"/>
            </w:tblCellMar>
            <w:tblLook w:val="04A0" w:firstRow="1" w:lastRow="0" w:firstColumn="1" w:lastColumn="0" w:noHBand="0" w:noVBand="1"/>
          </w:tblPr>
        </w:tblPrChange>
      </w:tblPr>
      <w:tblGrid>
        <w:gridCol w:w="5418"/>
        <w:gridCol w:w="966"/>
        <w:gridCol w:w="3192"/>
        <w:tblGridChange w:id="22">
          <w:tblGrid>
            <w:gridCol w:w="5418"/>
            <w:gridCol w:w="966"/>
            <w:gridCol w:w="3192"/>
          </w:tblGrid>
        </w:tblGridChange>
      </w:tblGrid>
      <w:tr w:rsidR="00192A53" w:rsidRPr="00CD553F" w:rsidTr="00EA32E2">
        <w:trPr>
          <w:cantSplit/>
          <w:jc w:val="center"/>
          <w:ins w:id="23" w:author="Perrine, Martin L. (GSFC-5670)" w:date="2016-08-05T10:29:00Z"/>
          <w:trPrChange w:id="24" w:author="Perrine, Martin L. (GSFC-5670)" w:date="2016-08-05T10:32:00Z">
            <w:trPr>
              <w:cantSplit/>
              <w:jc w:val="center"/>
            </w:trPr>
          </w:trPrChange>
        </w:trPr>
        <w:tc>
          <w:tcPr>
            <w:tcW w:w="5418" w:type="dxa"/>
            <w:vAlign w:val="center"/>
            <w:tcPrChange w:id="25" w:author="Perrine, Martin L. (GSFC-5670)" w:date="2016-08-05T10:32:00Z">
              <w:tcPr>
                <w:tcW w:w="5418" w:type="dxa"/>
                <w:vAlign w:val="center"/>
              </w:tcPr>
            </w:tcPrChange>
          </w:tcPr>
          <w:p w:rsidR="00192A53" w:rsidRPr="00CD553F" w:rsidRDefault="00EA32E2" w:rsidP="0057773E">
            <w:pPr>
              <w:pStyle w:val="SignaturePage"/>
              <w:rPr>
                <w:ins w:id="26" w:author="Perrine, Martin L. (GSFC-5670)" w:date="2016-08-05T10:29:00Z"/>
                <w:rFonts w:ascii="Times New Roman" w:hAnsi="Times New Roman"/>
                <w:i/>
                <w:szCs w:val="24"/>
              </w:rPr>
            </w:pPr>
            <w:ins w:id="27" w:author="Perrine, Martin L. (GSFC-5670)" w:date="2016-08-05T10:32:00Z">
              <w:r>
                <w:rPr>
                  <w:rFonts w:ascii="Times New Roman" w:hAnsi="Times New Roman"/>
                  <w:i/>
                  <w:szCs w:val="24"/>
                </w:rPr>
                <w:t>_________________________________</w:t>
              </w:r>
            </w:ins>
          </w:p>
        </w:tc>
        <w:tc>
          <w:tcPr>
            <w:tcW w:w="966" w:type="dxa"/>
            <w:vAlign w:val="center"/>
            <w:tcPrChange w:id="28" w:author="Perrine, Martin L. (GSFC-5670)" w:date="2016-08-05T10:32:00Z">
              <w:tcPr>
                <w:tcW w:w="966" w:type="dxa"/>
                <w:vAlign w:val="center"/>
              </w:tcPr>
            </w:tcPrChange>
          </w:tcPr>
          <w:p w:rsidR="00192A53" w:rsidRPr="00CD553F" w:rsidRDefault="00192A53" w:rsidP="0057773E">
            <w:pPr>
              <w:pStyle w:val="SignaturePage"/>
              <w:rPr>
                <w:ins w:id="29" w:author="Perrine, Martin L. (GSFC-5670)" w:date="2016-08-05T10:29:00Z"/>
                <w:rFonts w:ascii="Times New Roman" w:hAnsi="Times New Roman"/>
                <w:i/>
                <w:szCs w:val="24"/>
              </w:rPr>
            </w:pPr>
          </w:p>
        </w:tc>
        <w:tc>
          <w:tcPr>
            <w:tcW w:w="3192" w:type="dxa"/>
            <w:vAlign w:val="center"/>
            <w:tcPrChange w:id="30" w:author="Perrine, Martin L. (GSFC-5670)" w:date="2016-08-05T10:32:00Z">
              <w:tcPr>
                <w:tcW w:w="3192" w:type="dxa"/>
                <w:vAlign w:val="center"/>
              </w:tcPr>
            </w:tcPrChange>
          </w:tcPr>
          <w:p w:rsidR="00192A53" w:rsidRPr="00CD553F" w:rsidRDefault="00EA32E2" w:rsidP="0057773E">
            <w:pPr>
              <w:pStyle w:val="SignaturePage"/>
              <w:rPr>
                <w:ins w:id="31" w:author="Perrine, Martin L. (GSFC-5670)" w:date="2016-08-05T10:29:00Z"/>
                <w:rFonts w:ascii="Times New Roman" w:hAnsi="Times New Roman"/>
                <w:i/>
                <w:szCs w:val="24"/>
              </w:rPr>
            </w:pPr>
            <w:ins w:id="32" w:author="Perrine, Martin L. (GSFC-5670)" w:date="2016-08-05T10:32:00Z">
              <w:r>
                <w:rPr>
                  <w:rFonts w:ascii="Times New Roman" w:hAnsi="Times New Roman"/>
                  <w:i/>
                  <w:szCs w:val="24"/>
                </w:rPr>
                <w:t>______________</w:t>
              </w:r>
            </w:ins>
          </w:p>
        </w:tc>
      </w:tr>
      <w:tr w:rsidR="00192A53" w:rsidRPr="00237871" w:rsidTr="00EA32E2">
        <w:trPr>
          <w:cantSplit/>
          <w:jc w:val="center"/>
          <w:ins w:id="33" w:author="Perrine, Martin L. (GSFC-5670)" w:date="2016-08-05T10:29:00Z"/>
          <w:trPrChange w:id="34" w:author="Perrine, Martin L. (GSFC-5670)" w:date="2016-08-05T10:31:00Z">
            <w:trPr>
              <w:cantSplit/>
              <w:jc w:val="center"/>
            </w:trPr>
          </w:trPrChange>
        </w:trPr>
        <w:tc>
          <w:tcPr>
            <w:tcW w:w="5418" w:type="dxa"/>
            <w:vAlign w:val="center"/>
            <w:tcPrChange w:id="35" w:author="Perrine, Martin L. (GSFC-5670)" w:date="2016-08-05T10:31:00Z">
              <w:tcPr>
                <w:tcW w:w="5418" w:type="dxa"/>
                <w:tcBorders>
                  <w:top w:val="single" w:sz="4" w:space="0" w:color="000000"/>
                </w:tcBorders>
                <w:vAlign w:val="center"/>
              </w:tcPr>
            </w:tcPrChange>
          </w:tcPr>
          <w:p w:rsidR="00192A53" w:rsidRPr="00D260E6" w:rsidRDefault="00192A53" w:rsidP="0057773E">
            <w:pPr>
              <w:pStyle w:val="SignaturePage"/>
              <w:rPr>
                <w:ins w:id="36" w:author="Perrine, Martin L. (GSFC-5670)" w:date="2016-08-05T10:29:00Z"/>
                <w:rFonts w:ascii="Times New Roman" w:hAnsi="Times New Roman"/>
                <w:b/>
                <w:szCs w:val="24"/>
              </w:rPr>
            </w:pPr>
            <w:ins w:id="37" w:author="Perrine, Martin L. (GSFC-5670)" w:date="2016-08-05T10:29:00Z">
              <w:r>
                <w:rPr>
                  <w:rFonts w:ascii="Times New Roman" w:hAnsi="Times New Roman"/>
                  <w:b/>
                  <w:szCs w:val="24"/>
                </w:rPr>
                <w:t>Martin Perrine</w:t>
              </w:r>
            </w:ins>
          </w:p>
        </w:tc>
        <w:tc>
          <w:tcPr>
            <w:tcW w:w="966" w:type="dxa"/>
            <w:vAlign w:val="center"/>
            <w:tcPrChange w:id="38" w:author="Perrine, Martin L. (GSFC-5670)" w:date="2016-08-05T10:31:00Z">
              <w:tcPr>
                <w:tcW w:w="966" w:type="dxa"/>
                <w:vAlign w:val="center"/>
              </w:tcPr>
            </w:tcPrChange>
          </w:tcPr>
          <w:p w:rsidR="00192A53" w:rsidRPr="00237871" w:rsidRDefault="00192A53" w:rsidP="0057773E">
            <w:pPr>
              <w:pStyle w:val="SignaturePage"/>
              <w:rPr>
                <w:ins w:id="39" w:author="Perrine, Martin L. (GSFC-5670)" w:date="2016-08-05T10:29:00Z"/>
                <w:rFonts w:ascii="Times New Roman" w:hAnsi="Times New Roman"/>
                <w:szCs w:val="24"/>
              </w:rPr>
            </w:pPr>
          </w:p>
        </w:tc>
        <w:tc>
          <w:tcPr>
            <w:tcW w:w="3192" w:type="dxa"/>
            <w:vAlign w:val="center"/>
            <w:tcPrChange w:id="40" w:author="Perrine, Martin L. (GSFC-5670)" w:date="2016-08-05T10:31:00Z">
              <w:tcPr>
                <w:tcW w:w="3192" w:type="dxa"/>
                <w:tcBorders>
                  <w:top w:val="single" w:sz="4" w:space="0" w:color="000000"/>
                </w:tcBorders>
                <w:vAlign w:val="center"/>
              </w:tcPr>
            </w:tcPrChange>
          </w:tcPr>
          <w:p w:rsidR="00192A53" w:rsidRPr="00237871" w:rsidRDefault="00192A53" w:rsidP="0057773E">
            <w:pPr>
              <w:pStyle w:val="SignaturePage"/>
              <w:rPr>
                <w:ins w:id="41" w:author="Perrine, Martin L. (GSFC-5670)" w:date="2016-08-05T10:29:00Z"/>
                <w:rFonts w:ascii="Times New Roman" w:hAnsi="Times New Roman"/>
                <w:szCs w:val="24"/>
              </w:rPr>
            </w:pPr>
            <w:ins w:id="42" w:author="Perrine, Martin L. (GSFC-5670)" w:date="2016-08-05T10:29:00Z">
              <w:r w:rsidRPr="00237871">
                <w:rPr>
                  <w:rFonts w:ascii="Times New Roman" w:hAnsi="Times New Roman"/>
                  <w:szCs w:val="24"/>
                </w:rPr>
                <w:t>Date</w:t>
              </w:r>
            </w:ins>
          </w:p>
        </w:tc>
      </w:tr>
      <w:tr w:rsidR="00192A53" w:rsidRPr="00BE439E" w:rsidTr="00EA32E2">
        <w:trPr>
          <w:cantSplit/>
          <w:jc w:val="center"/>
          <w:ins w:id="43" w:author="Perrine, Martin L. (GSFC-5670)" w:date="2016-08-05T10:29:00Z"/>
          <w:trPrChange w:id="44" w:author="Perrine, Martin L. (GSFC-5670)" w:date="2016-08-05T10:31:00Z">
            <w:trPr>
              <w:cantSplit/>
              <w:jc w:val="center"/>
            </w:trPr>
          </w:trPrChange>
        </w:trPr>
        <w:tc>
          <w:tcPr>
            <w:tcW w:w="5418" w:type="dxa"/>
            <w:tcPrChange w:id="45" w:author="Perrine, Martin L. (GSFC-5670)" w:date="2016-08-05T10:31:00Z">
              <w:tcPr>
                <w:tcW w:w="5418" w:type="dxa"/>
              </w:tcPr>
            </w:tcPrChange>
          </w:tcPr>
          <w:p w:rsidR="00192A53" w:rsidRPr="00D260E6" w:rsidRDefault="00192A53" w:rsidP="0057773E">
            <w:pPr>
              <w:rPr>
                <w:ins w:id="46" w:author="Perrine, Martin L. (GSFC-5670)" w:date="2016-08-05T10:29:00Z"/>
              </w:rPr>
            </w:pPr>
            <w:ins w:id="47" w:author="Perrine, Martin L. (GSFC-5670)" w:date="2016-08-05T10:29:00Z">
              <w:r>
                <w:t>NENG</w:t>
              </w:r>
              <w:r w:rsidRPr="00D260E6">
                <w:t xml:space="preserve"> </w:t>
              </w:r>
              <w:r>
                <w:t>System Engineer</w:t>
              </w:r>
            </w:ins>
          </w:p>
        </w:tc>
        <w:tc>
          <w:tcPr>
            <w:tcW w:w="966" w:type="dxa"/>
            <w:vAlign w:val="center"/>
            <w:tcPrChange w:id="48" w:author="Perrine, Martin L. (GSFC-5670)" w:date="2016-08-05T10:31:00Z">
              <w:tcPr>
                <w:tcW w:w="966" w:type="dxa"/>
                <w:vAlign w:val="center"/>
              </w:tcPr>
            </w:tcPrChange>
          </w:tcPr>
          <w:p w:rsidR="00192A53" w:rsidRPr="00BE439E" w:rsidRDefault="00192A53" w:rsidP="0057773E">
            <w:pPr>
              <w:pStyle w:val="SignaturePage"/>
              <w:rPr>
                <w:ins w:id="49" w:author="Perrine, Martin L. (GSFC-5670)" w:date="2016-08-05T10:29:00Z"/>
                <w:rFonts w:ascii="Times New Roman" w:hAnsi="Times New Roman"/>
                <w:szCs w:val="24"/>
              </w:rPr>
            </w:pPr>
          </w:p>
        </w:tc>
        <w:tc>
          <w:tcPr>
            <w:tcW w:w="3192" w:type="dxa"/>
            <w:vAlign w:val="center"/>
            <w:tcPrChange w:id="50" w:author="Perrine, Martin L. (GSFC-5670)" w:date="2016-08-05T10:31:00Z">
              <w:tcPr>
                <w:tcW w:w="3192" w:type="dxa"/>
                <w:vAlign w:val="center"/>
              </w:tcPr>
            </w:tcPrChange>
          </w:tcPr>
          <w:p w:rsidR="00192A53" w:rsidRPr="00BE439E" w:rsidRDefault="00192A53" w:rsidP="0057773E">
            <w:pPr>
              <w:pStyle w:val="SignaturePage"/>
              <w:rPr>
                <w:ins w:id="51" w:author="Perrine, Martin L. (GSFC-5670)" w:date="2016-08-05T10:29:00Z"/>
                <w:rFonts w:ascii="Times New Roman" w:hAnsi="Times New Roman"/>
                <w:szCs w:val="24"/>
              </w:rPr>
            </w:pPr>
          </w:p>
        </w:tc>
      </w:tr>
      <w:tr w:rsidR="00192A53" w:rsidRPr="00BE439E" w:rsidTr="00EA32E2">
        <w:trPr>
          <w:cantSplit/>
          <w:jc w:val="center"/>
          <w:ins w:id="52" w:author="Perrine, Martin L. (GSFC-5670)" w:date="2016-08-05T10:29:00Z"/>
          <w:trPrChange w:id="53" w:author="Perrine, Martin L. (GSFC-5670)" w:date="2016-08-05T10:31:00Z">
            <w:trPr>
              <w:cantSplit/>
              <w:jc w:val="center"/>
            </w:trPr>
          </w:trPrChange>
        </w:trPr>
        <w:tc>
          <w:tcPr>
            <w:tcW w:w="5418" w:type="dxa"/>
            <w:tcPrChange w:id="54" w:author="Perrine, Martin L. (GSFC-5670)" w:date="2016-08-05T10:31:00Z">
              <w:tcPr>
                <w:tcW w:w="5418" w:type="dxa"/>
              </w:tcPr>
            </w:tcPrChange>
          </w:tcPr>
          <w:p w:rsidR="00192A53" w:rsidRPr="00D260E6" w:rsidRDefault="00192A53" w:rsidP="0057773E">
            <w:pPr>
              <w:rPr>
                <w:ins w:id="55" w:author="Perrine, Martin L. (GSFC-5670)" w:date="2016-08-05T10:29:00Z"/>
              </w:rPr>
            </w:pPr>
            <w:ins w:id="56" w:author="Perrine, Martin L. (GSFC-5670)" w:date="2016-08-05T10:29:00Z">
              <w:r w:rsidRPr="00D260E6">
                <w:t>NASA Goddard Space Flight Center</w:t>
              </w:r>
            </w:ins>
          </w:p>
        </w:tc>
        <w:tc>
          <w:tcPr>
            <w:tcW w:w="966" w:type="dxa"/>
            <w:vAlign w:val="center"/>
            <w:tcPrChange w:id="57" w:author="Perrine, Martin L. (GSFC-5670)" w:date="2016-08-05T10:31:00Z">
              <w:tcPr>
                <w:tcW w:w="966" w:type="dxa"/>
                <w:vAlign w:val="center"/>
              </w:tcPr>
            </w:tcPrChange>
          </w:tcPr>
          <w:p w:rsidR="00192A53" w:rsidRPr="00BE439E" w:rsidRDefault="00192A53" w:rsidP="0057773E">
            <w:pPr>
              <w:pStyle w:val="SignaturePage"/>
              <w:rPr>
                <w:ins w:id="58" w:author="Perrine, Martin L. (GSFC-5670)" w:date="2016-08-05T10:29:00Z"/>
                <w:rFonts w:ascii="Times New Roman" w:hAnsi="Times New Roman"/>
                <w:szCs w:val="24"/>
              </w:rPr>
            </w:pPr>
          </w:p>
        </w:tc>
        <w:tc>
          <w:tcPr>
            <w:tcW w:w="3192" w:type="dxa"/>
            <w:vAlign w:val="center"/>
            <w:tcPrChange w:id="59" w:author="Perrine, Martin L. (GSFC-5670)" w:date="2016-08-05T10:31:00Z">
              <w:tcPr>
                <w:tcW w:w="3192" w:type="dxa"/>
                <w:vAlign w:val="center"/>
              </w:tcPr>
            </w:tcPrChange>
          </w:tcPr>
          <w:p w:rsidR="00192A53" w:rsidRPr="00BE439E" w:rsidRDefault="00192A53" w:rsidP="0057773E">
            <w:pPr>
              <w:pStyle w:val="SignaturePage"/>
              <w:rPr>
                <w:ins w:id="60" w:author="Perrine, Martin L. (GSFC-5670)" w:date="2016-08-05T10:29:00Z"/>
                <w:rFonts w:ascii="Times New Roman" w:hAnsi="Times New Roman"/>
                <w:szCs w:val="24"/>
              </w:rPr>
            </w:pPr>
          </w:p>
        </w:tc>
      </w:tr>
    </w:tbl>
    <w:p w:rsidR="00FD27D2" w:rsidRDefault="00FD27D2" w:rsidP="00FD27D2">
      <w:pPr>
        <w:pStyle w:val="DocumentInfo"/>
      </w:pPr>
      <w:r>
        <w:br/>
      </w:r>
    </w:p>
    <w:p w:rsidR="00FD27D2" w:rsidRPr="00EA32E2" w:rsidRDefault="00EA32E2" w:rsidP="00FD27D2">
      <w:pPr>
        <w:pStyle w:val="Paragraph"/>
        <w:rPr>
          <w:b/>
          <w:rPrChange w:id="61" w:author="Perrine, Martin L. (GSFC-5670)" w:date="2016-08-05T10:34:00Z">
            <w:rPr/>
          </w:rPrChange>
        </w:rPr>
      </w:pPr>
      <w:ins w:id="62" w:author="Perrine, Martin L. (GSFC-5670)" w:date="2016-08-05T10:31:00Z">
        <w:r w:rsidRPr="00EA32E2">
          <w:rPr>
            <w:b/>
            <w:rPrChange w:id="63" w:author="Perrine, Martin L. (GSFC-5670)" w:date="2016-08-05T10:34:00Z">
              <w:rPr/>
            </w:rPrChange>
          </w:rPr>
          <w:t>Approved by:</w:t>
        </w:r>
      </w:ins>
    </w:p>
    <w:tbl>
      <w:tblPr>
        <w:tblW w:w="9576" w:type="dxa"/>
        <w:jc w:val="center"/>
        <w:tblLayout w:type="fixed"/>
        <w:tblCellMar>
          <w:left w:w="72" w:type="dxa"/>
          <w:right w:w="72" w:type="dxa"/>
        </w:tblCellMar>
        <w:tblLook w:val="04A0" w:firstRow="1" w:lastRow="0" w:firstColumn="1" w:lastColumn="0" w:noHBand="0" w:noVBand="1"/>
        <w:tblPrChange w:id="64" w:author="Perrine, Martin L. (GSFC-5670)" w:date="2016-08-05T10:34:00Z">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PrChange>
      </w:tblPr>
      <w:tblGrid>
        <w:gridCol w:w="5418"/>
        <w:gridCol w:w="966"/>
        <w:gridCol w:w="3192"/>
        <w:tblGridChange w:id="65">
          <w:tblGrid>
            <w:gridCol w:w="5418"/>
            <w:gridCol w:w="966"/>
            <w:gridCol w:w="3192"/>
          </w:tblGrid>
        </w:tblGridChange>
      </w:tblGrid>
      <w:tr w:rsidR="00192A53" w:rsidRPr="00CD553F" w:rsidTr="00EA32E2">
        <w:trPr>
          <w:cantSplit/>
          <w:jc w:val="center"/>
          <w:ins w:id="66" w:author="Perrine, Martin L. (GSFC-5670)" w:date="2016-08-05T10:29:00Z"/>
          <w:trPrChange w:id="67" w:author="Perrine, Martin L. (GSFC-5670)" w:date="2016-08-05T10:34:00Z">
            <w:trPr>
              <w:cantSplit/>
              <w:jc w:val="center"/>
            </w:trPr>
          </w:trPrChange>
        </w:trPr>
        <w:tc>
          <w:tcPr>
            <w:tcW w:w="5418" w:type="dxa"/>
            <w:vAlign w:val="center"/>
            <w:tcPrChange w:id="68" w:author="Perrine, Martin L. (GSFC-5670)" w:date="2016-08-05T10:34:00Z">
              <w:tcPr>
                <w:tcW w:w="5418" w:type="dxa"/>
                <w:vAlign w:val="center"/>
              </w:tcPr>
            </w:tcPrChange>
          </w:tcPr>
          <w:p w:rsidR="00192A53" w:rsidRPr="00CD553F" w:rsidRDefault="00EA32E2" w:rsidP="0057773E">
            <w:pPr>
              <w:pStyle w:val="SignaturePage"/>
              <w:rPr>
                <w:ins w:id="69" w:author="Perrine, Martin L. (GSFC-5670)" w:date="2016-08-05T10:29:00Z"/>
                <w:rFonts w:ascii="Times New Roman" w:hAnsi="Times New Roman"/>
                <w:i/>
                <w:szCs w:val="24"/>
              </w:rPr>
            </w:pPr>
            <w:ins w:id="70" w:author="Perrine, Martin L. (GSFC-5670)" w:date="2016-08-05T10:33:00Z">
              <w:r>
                <w:rPr>
                  <w:rFonts w:ascii="Times New Roman" w:hAnsi="Times New Roman"/>
                  <w:i/>
                  <w:szCs w:val="24"/>
                </w:rPr>
                <w:t>_________________________________</w:t>
              </w:r>
            </w:ins>
          </w:p>
        </w:tc>
        <w:tc>
          <w:tcPr>
            <w:tcW w:w="966" w:type="dxa"/>
            <w:vAlign w:val="center"/>
            <w:tcPrChange w:id="71" w:author="Perrine, Martin L. (GSFC-5670)" w:date="2016-08-05T10:34:00Z">
              <w:tcPr>
                <w:tcW w:w="966" w:type="dxa"/>
                <w:vAlign w:val="center"/>
              </w:tcPr>
            </w:tcPrChange>
          </w:tcPr>
          <w:p w:rsidR="00192A53" w:rsidRPr="00CD553F" w:rsidRDefault="00192A53" w:rsidP="0057773E">
            <w:pPr>
              <w:pStyle w:val="SignaturePage"/>
              <w:rPr>
                <w:ins w:id="72" w:author="Perrine, Martin L. (GSFC-5670)" w:date="2016-08-05T10:29:00Z"/>
                <w:rFonts w:ascii="Times New Roman" w:hAnsi="Times New Roman"/>
                <w:i/>
                <w:szCs w:val="24"/>
              </w:rPr>
            </w:pPr>
          </w:p>
        </w:tc>
        <w:tc>
          <w:tcPr>
            <w:tcW w:w="3192" w:type="dxa"/>
            <w:vAlign w:val="center"/>
            <w:tcPrChange w:id="73" w:author="Perrine, Martin L. (GSFC-5670)" w:date="2016-08-05T10:34:00Z">
              <w:tcPr>
                <w:tcW w:w="3192" w:type="dxa"/>
                <w:vAlign w:val="center"/>
              </w:tcPr>
            </w:tcPrChange>
          </w:tcPr>
          <w:p w:rsidR="00192A53" w:rsidRPr="00CD553F" w:rsidRDefault="00EA32E2" w:rsidP="0057773E">
            <w:pPr>
              <w:pStyle w:val="SignaturePage"/>
              <w:rPr>
                <w:ins w:id="74" w:author="Perrine, Martin L. (GSFC-5670)" w:date="2016-08-05T10:29:00Z"/>
                <w:rFonts w:ascii="Times New Roman" w:hAnsi="Times New Roman"/>
                <w:i/>
                <w:szCs w:val="24"/>
              </w:rPr>
            </w:pPr>
            <w:ins w:id="75" w:author="Perrine, Martin L. (GSFC-5670)" w:date="2016-08-05T10:33:00Z">
              <w:r>
                <w:rPr>
                  <w:rFonts w:ascii="Times New Roman" w:hAnsi="Times New Roman"/>
                  <w:i/>
                  <w:szCs w:val="24"/>
                </w:rPr>
                <w:t>______________</w:t>
              </w:r>
            </w:ins>
          </w:p>
        </w:tc>
      </w:tr>
      <w:tr w:rsidR="00192A53" w:rsidRPr="00237871" w:rsidTr="00EA32E2">
        <w:trPr>
          <w:cantSplit/>
          <w:jc w:val="center"/>
          <w:ins w:id="76" w:author="Perrine, Martin L. (GSFC-5670)" w:date="2016-08-05T10:29:00Z"/>
          <w:trPrChange w:id="77" w:author="Perrine, Martin L. (GSFC-5670)" w:date="2016-08-05T10:34:00Z">
            <w:trPr>
              <w:cantSplit/>
              <w:jc w:val="center"/>
            </w:trPr>
          </w:trPrChange>
        </w:trPr>
        <w:tc>
          <w:tcPr>
            <w:tcW w:w="5418" w:type="dxa"/>
            <w:vAlign w:val="center"/>
            <w:tcPrChange w:id="78" w:author="Perrine, Martin L. (GSFC-5670)" w:date="2016-08-05T10:34:00Z">
              <w:tcPr>
                <w:tcW w:w="5418" w:type="dxa"/>
                <w:vAlign w:val="center"/>
              </w:tcPr>
            </w:tcPrChange>
          </w:tcPr>
          <w:p w:rsidR="00192A53" w:rsidRPr="00237871" w:rsidRDefault="00EA32E2" w:rsidP="0057773E">
            <w:pPr>
              <w:pStyle w:val="SignaturePage"/>
              <w:rPr>
                <w:ins w:id="79" w:author="Perrine, Martin L. (GSFC-5670)" w:date="2016-08-05T10:29:00Z"/>
                <w:rFonts w:ascii="Times New Roman" w:hAnsi="Times New Roman"/>
                <w:b/>
                <w:color w:val="FF0000"/>
                <w:szCs w:val="24"/>
              </w:rPr>
            </w:pPr>
            <w:ins w:id="80" w:author="Perrine, Martin L. (GSFC-5670)" w:date="2016-08-05T10:30:00Z">
              <w:r>
                <w:rPr>
                  <w:rFonts w:ascii="Times New Roman" w:hAnsi="Times New Roman"/>
                  <w:b/>
                  <w:szCs w:val="24"/>
                </w:rPr>
                <w:t>Salem El-Nimri</w:t>
              </w:r>
            </w:ins>
          </w:p>
        </w:tc>
        <w:tc>
          <w:tcPr>
            <w:tcW w:w="966" w:type="dxa"/>
            <w:vAlign w:val="center"/>
            <w:tcPrChange w:id="81" w:author="Perrine, Martin L. (GSFC-5670)" w:date="2016-08-05T10:34:00Z">
              <w:tcPr>
                <w:tcW w:w="966" w:type="dxa"/>
                <w:vAlign w:val="center"/>
              </w:tcPr>
            </w:tcPrChange>
          </w:tcPr>
          <w:p w:rsidR="00192A53" w:rsidRPr="00237871" w:rsidRDefault="00192A53" w:rsidP="0057773E">
            <w:pPr>
              <w:pStyle w:val="SignaturePage"/>
              <w:rPr>
                <w:ins w:id="82" w:author="Perrine, Martin L. (GSFC-5670)" w:date="2016-08-05T10:29:00Z"/>
                <w:rFonts w:ascii="Times New Roman" w:hAnsi="Times New Roman"/>
                <w:szCs w:val="24"/>
              </w:rPr>
            </w:pPr>
          </w:p>
        </w:tc>
        <w:tc>
          <w:tcPr>
            <w:tcW w:w="3192" w:type="dxa"/>
            <w:vAlign w:val="center"/>
            <w:tcPrChange w:id="83" w:author="Perrine, Martin L. (GSFC-5670)" w:date="2016-08-05T10:34:00Z">
              <w:tcPr>
                <w:tcW w:w="3192" w:type="dxa"/>
                <w:vAlign w:val="center"/>
              </w:tcPr>
            </w:tcPrChange>
          </w:tcPr>
          <w:p w:rsidR="00192A53" w:rsidRPr="00237871" w:rsidRDefault="00192A53" w:rsidP="0057773E">
            <w:pPr>
              <w:pStyle w:val="SignaturePage"/>
              <w:rPr>
                <w:ins w:id="84" w:author="Perrine, Martin L. (GSFC-5670)" w:date="2016-08-05T10:29:00Z"/>
                <w:rFonts w:ascii="Times New Roman" w:hAnsi="Times New Roman"/>
                <w:szCs w:val="24"/>
              </w:rPr>
            </w:pPr>
            <w:ins w:id="85" w:author="Perrine, Martin L. (GSFC-5670)" w:date="2016-08-05T10:29:00Z">
              <w:r w:rsidRPr="00237871">
                <w:rPr>
                  <w:rFonts w:ascii="Times New Roman" w:hAnsi="Times New Roman"/>
                  <w:szCs w:val="24"/>
                </w:rPr>
                <w:t>Date</w:t>
              </w:r>
            </w:ins>
          </w:p>
        </w:tc>
      </w:tr>
      <w:tr w:rsidR="00192A53" w:rsidRPr="00BE439E" w:rsidTr="00EA32E2">
        <w:trPr>
          <w:cantSplit/>
          <w:jc w:val="center"/>
          <w:ins w:id="86" w:author="Perrine, Martin L. (GSFC-5670)" w:date="2016-08-05T10:29:00Z"/>
          <w:trPrChange w:id="87" w:author="Perrine, Martin L. (GSFC-5670)" w:date="2016-08-05T10:34:00Z">
            <w:trPr>
              <w:cantSplit/>
              <w:jc w:val="center"/>
            </w:trPr>
          </w:trPrChange>
        </w:trPr>
        <w:tc>
          <w:tcPr>
            <w:tcW w:w="5418" w:type="dxa"/>
            <w:tcPrChange w:id="88" w:author="Perrine, Martin L. (GSFC-5670)" w:date="2016-08-05T10:34:00Z">
              <w:tcPr>
                <w:tcW w:w="5418" w:type="dxa"/>
              </w:tcPr>
            </w:tcPrChange>
          </w:tcPr>
          <w:p w:rsidR="00192A53" w:rsidRPr="007318F3" w:rsidRDefault="00192A53">
            <w:pPr>
              <w:rPr>
                <w:ins w:id="89" w:author="Perrine, Martin L. (GSFC-5670)" w:date="2016-08-05T10:29:00Z"/>
              </w:rPr>
            </w:pPr>
            <w:ins w:id="90" w:author="Perrine, Martin L. (GSFC-5670)" w:date="2016-08-05T10:29:00Z">
              <w:r>
                <w:t>NENG</w:t>
              </w:r>
              <w:r w:rsidRPr="007318F3">
                <w:t xml:space="preserve"> </w:t>
              </w:r>
            </w:ins>
            <w:ins w:id="91" w:author="Perrine, Martin L. (GSFC-5670)" w:date="2016-08-05T10:30:00Z">
              <w:r w:rsidR="00EA32E2">
                <w:t>Product Development Lead</w:t>
              </w:r>
            </w:ins>
          </w:p>
        </w:tc>
        <w:tc>
          <w:tcPr>
            <w:tcW w:w="966" w:type="dxa"/>
            <w:vAlign w:val="center"/>
            <w:tcPrChange w:id="92" w:author="Perrine, Martin L. (GSFC-5670)" w:date="2016-08-05T10:34:00Z">
              <w:tcPr>
                <w:tcW w:w="966" w:type="dxa"/>
                <w:vAlign w:val="center"/>
              </w:tcPr>
            </w:tcPrChange>
          </w:tcPr>
          <w:p w:rsidR="00192A53" w:rsidRPr="00BE439E" w:rsidRDefault="00192A53" w:rsidP="0057773E">
            <w:pPr>
              <w:pStyle w:val="SignaturePage"/>
              <w:rPr>
                <w:ins w:id="93" w:author="Perrine, Martin L. (GSFC-5670)" w:date="2016-08-05T10:29:00Z"/>
                <w:rFonts w:ascii="Times New Roman" w:hAnsi="Times New Roman"/>
                <w:szCs w:val="24"/>
              </w:rPr>
            </w:pPr>
          </w:p>
        </w:tc>
        <w:tc>
          <w:tcPr>
            <w:tcW w:w="3192" w:type="dxa"/>
            <w:vAlign w:val="center"/>
            <w:tcPrChange w:id="94" w:author="Perrine, Martin L. (GSFC-5670)" w:date="2016-08-05T10:34:00Z">
              <w:tcPr>
                <w:tcW w:w="3192" w:type="dxa"/>
                <w:vAlign w:val="center"/>
              </w:tcPr>
            </w:tcPrChange>
          </w:tcPr>
          <w:p w:rsidR="00192A53" w:rsidRPr="00BE439E" w:rsidRDefault="00192A53" w:rsidP="0057773E">
            <w:pPr>
              <w:pStyle w:val="SignaturePage"/>
              <w:rPr>
                <w:ins w:id="95" w:author="Perrine, Martin L. (GSFC-5670)" w:date="2016-08-05T10:29:00Z"/>
                <w:rFonts w:ascii="Times New Roman" w:hAnsi="Times New Roman"/>
                <w:szCs w:val="24"/>
              </w:rPr>
            </w:pPr>
          </w:p>
        </w:tc>
      </w:tr>
      <w:tr w:rsidR="00192A53" w:rsidRPr="00BE439E" w:rsidTr="00EA32E2">
        <w:trPr>
          <w:cantSplit/>
          <w:jc w:val="center"/>
          <w:ins w:id="96" w:author="Perrine, Martin L. (GSFC-5670)" w:date="2016-08-05T10:29:00Z"/>
          <w:trPrChange w:id="97" w:author="Perrine, Martin L. (GSFC-5670)" w:date="2016-08-05T10:34:00Z">
            <w:trPr>
              <w:cantSplit/>
              <w:jc w:val="center"/>
            </w:trPr>
          </w:trPrChange>
        </w:trPr>
        <w:tc>
          <w:tcPr>
            <w:tcW w:w="5418" w:type="dxa"/>
            <w:tcPrChange w:id="98" w:author="Perrine, Martin L. (GSFC-5670)" w:date="2016-08-05T10:34:00Z">
              <w:tcPr>
                <w:tcW w:w="5418" w:type="dxa"/>
              </w:tcPr>
            </w:tcPrChange>
          </w:tcPr>
          <w:p w:rsidR="00192A53" w:rsidRDefault="00192A53" w:rsidP="0057773E">
            <w:pPr>
              <w:rPr>
                <w:ins w:id="99" w:author="Perrine, Martin L. (GSFC-5670)" w:date="2016-08-05T10:29:00Z"/>
              </w:rPr>
            </w:pPr>
            <w:ins w:id="100" w:author="Perrine, Martin L. (GSFC-5670)" w:date="2016-08-05T10:29:00Z">
              <w:r w:rsidRPr="007318F3">
                <w:t>NASA Goddard Space Flight Center</w:t>
              </w:r>
            </w:ins>
          </w:p>
        </w:tc>
        <w:tc>
          <w:tcPr>
            <w:tcW w:w="966" w:type="dxa"/>
            <w:vAlign w:val="center"/>
            <w:tcPrChange w:id="101" w:author="Perrine, Martin L. (GSFC-5670)" w:date="2016-08-05T10:34:00Z">
              <w:tcPr>
                <w:tcW w:w="966" w:type="dxa"/>
                <w:vAlign w:val="center"/>
              </w:tcPr>
            </w:tcPrChange>
          </w:tcPr>
          <w:p w:rsidR="00192A53" w:rsidRPr="00BE439E" w:rsidRDefault="00192A53" w:rsidP="0057773E">
            <w:pPr>
              <w:pStyle w:val="SignaturePage"/>
              <w:rPr>
                <w:ins w:id="102" w:author="Perrine, Martin L. (GSFC-5670)" w:date="2016-08-05T10:29:00Z"/>
                <w:rFonts w:ascii="Times New Roman" w:hAnsi="Times New Roman"/>
                <w:szCs w:val="24"/>
              </w:rPr>
            </w:pPr>
          </w:p>
        </w:tc>
        <w:tc>
          <w:tcPr>
            <w:tcW w:w="3192" w:type="dxa"/>
            <w:vAlign w:val="center"/>
            <w:tcPrChange w:id="103" w:author="Perrine, Martin L. (GSFC-5670)" w:date="2016-08-05T10:34:00Z">
              <w:tcPr>
                <w:tcW w:w="3192" w:type="dxa"/>
                <w:vAlign w:val="center"/>
              </w:tcPr>
            </w:tcPrChange>
          </w:tcPr>
          <w:p w:rsidR="00192A53" w:rsidRPr="00BE439E" w:rsidRDefault="00192A53" w:rsidP="0057773E">
            <w:pPr>
              <w:pStyle w:val="SignaturePage"/>
              <w:rPr>
                <w:ins w:id="104" w:author="Perrine, Martin L. (GSFC-5670)" w:date="2016-08-05T10:29:00Z"/>
                <w:rFonts w:ascii="Times New Roman" w:hAnsi="Times New Roman"/>
                <w:szCs w:val="24"/>
              </w:rPr>
            </w:pPr>
          </w:p>
        </w:tc>
      </w:tr>
      <w:tr w:rsidR="00192A53" w:rsidRPr="00CD553F" w:rsidTr="00EA32E2">
        <w:trPr>
          <w:cantSplit/>
          <w:jc w:val="center"/>
          <w:ins w:id="105" w:author="Perrine, Martin L. (GSFC-5670)" w:date="2016-08-05T10:29:00Z"/>
          <w:trPrChange w:id="106" w:author="Perrine, Martin L. (GSFC-5670)" w:date="2016-08-05T10:34:00Z">
            <w:trPr>
              <w:cantSplit/>
              <w:jc w:val="center"/>
            </w:trPr>
          </w:trPrChange>
        </w:trPr>
        <w:tc>
          <w:tcPr>
            <w:tcW w:w="5418" w:type="dxa"/>
            <w:vAlign w:val="center"/>
            <w:tcPrChange w:id="107" w:author="Perrine, Martin L. (GSFC-5670)" w:date="2016-08-05T10:34:00Z">
              <w:tcPr>
                <w:tcW w:w="5418" w:type="dxa"/>
                <w:vAlign w:val="center"/>
              </w:tcPr>
            </w:tcPrChange>
          </w:tcPr>
          <w:p w:rsidR="00192A53" w:rsidRDefault="00192A53" w:rsidP="0057773E">
            <w:pPr>
              <w:pStyle w:val="SignaturePage"/>
              <w:rPr>
                <w:ins w:id="108" w:author="Perrine, Martin L. (GSFC-5670)" w:date="2016-08-05T10:29:00Z"/>
                <w:rFonts w:ascii="Times New Roman" w:hAnsi="Times New Roman"/>
                <w:b/>
                <w:szCs w:val="24"/>
              </w:rPr>
            </w:pPr>
          </w:p>
          <w:p w:rsidR="00192A53" w:rsidRPr="00B548F8" w:rsidRDefault="00EA32E2" w:rsidP="0057773E">
            <w:pPr>
              <w:pStyle w:val="SignaturePage"/>
              <w:rPr>
                <w:ins w:id="109" w:author="Perrine, Martin L. (GSFC-5670)" w:date="2016-08-05T10:29:00Z"/>
                <w:rFonts w:ascii="Times New Roman" w:hAnsi="Times New Roman"/>
                <w:b/>
                <w:szCs w:val="24"/>
              </w:rPr>
            </w:pPr>
            <w:ins w:id="110" w:author="Perrine, Martin L. (GSFC-5670)" w:date="2016-08-05T10:33:00Z">
              <w:r>
                <w:rPr>
                  <w:rFonts w:ascii="Times New Roman" w:hAnsi="Times New Roman"/>
                  <w:i/>
                  <w:szCs w:val="24"/>
                </w:rPr>
                <w:t>_________________________________</w:t>
              </w:r>
            </w:ins>
          </w:p>
        </w:tc>
        <w:tc>
          <w:tcPr>
            <w:tcW w:w="966" w:type="dxa"/>
            <w:vAlign w:val="center"/>
            <w:tcPrChange w:id="111" w:author="Perrine, Martin L. (GSFC-5670)" w:date="2016-08-05T10:34:00Z">
              <w:tcPr>
                <w:tcW w:w="966" w:type="dxa"/>
                <w:vAlign w:val="center"/>
              </w:tcPr>
            </w:tcPrChange>
          </w:tcPr>
          <w:p w:rsidR="00192A53" w:rsidRPr="00CD553F" w:rsidRDefault="00192A53" w:rsidP="0057773E">
            <w:pPr>
              <w:pStyle w:val="SignaturePage"/>
              <w:rPr>
                <w:ins w:id="112" w:author="Perrine, Martin L. (GSFC-5670)" w:date="2016-08-05T10:29:00Z"/>
                <w:rFonts w:ascii="Times New Roman" w:hAnsi="Times New Roman"/>
                <w:i/>
                <w:szCs w:val="24"/>
              </w:rPr>
            </w:pPr>
          </w:p>
        </w:tc>
        <w:tc>
          <w:tcPr>
            <w:tcW w:w="3192" w:type="dxa"/>
            <w:vAlign w:val="center"/>
            <w:tcPrChange w:id="113" w:author="Perrine, Martin L. (GSFC-5670)" w:date="2016-08-05T10:34:00Z">
              <w:tcPr>
                <w:tcW w:w="3192" w:type="dxa"/>
                <w:vAlign w:val="center"/>
              </w:tcPr>
            </w:tcPrChange>
          </w:tcPr>
          <w:p w:rsidR="00EA32E2" w:rsidRDefault="00EA32E2" w:rsidP="0057773E">
            <w:pPr>
              <w:pStyle w:val="SignaturePage"/>
              <w:rPr>
                <w:ins w:id="114" w:author="Perrine, Martin L. (GSFC-5670)" w:date="2016-08-05T10:34:00Z"/>
                <w:rFonts w:ascii="Times New Roman" w:hAnsi="Times New Roman"/>
                <w:i/>
                <w:szCs w:val="24"/>
              </w:rPr>
            </w:pPr>
          </w:p>
          <w:p w:rsidR="00192A53" w:rsidRPr="00B548F8" w:rsidRDefault="00EA32E2" w:rsidP="0057773E">
            <w:pPr>
              <w:pStyle w:val="SignaturePage"/>
              <w:rPr>
                <w:ins w:id="115" w:author="Perrine, Martin L. (GSFC-5670)" w:date="2016-08-05T10:29:00Z"/>
                <w:rFonts w:ascii="Times New Roman" w:hAnsi="Times New Roman"/>
                <w:szCs w:val="24"/>
              </w:rPr>
            </w:pPr>
            <w:ins w:id="116" w:author="Perrine, Martin L. (GSFC-5670)" w:date="2016-08-05T10:33:00Z">
              <w:r>
                <w:rPr>
                  <w:rFonts w:ascii="Times New Roman" w:hAnsi="Times New Roman"/>
                  <w:i/>
                  <w:szCs w:val="24"/>
                </w:rPr>
                <w:t>______________</w:t>
              </w:r>
            </w:ins>
          </w:p>
        </w:tc>
      </w:tr>
      <w:tr w:rsidR="00192A53" w:rsidRPr="00237871" w:rsidTr="00EA32E2">
        <w:trPr>
          <w:cantSplit/>
          <w:jc w:val="center"/>
          <w:ins w:id="117" w:author="Perrine, Martin L. (GSFC-5670)" w:date="2016-08-05T10:29:00Z"/>
          <w:trPrChange w:id="118" w:author="Perrine, Martin L. (GSFC-5670)" w:date="2016-08-05T10:34:00Z">
            <w:trPr>
              <w:cantSplit/>
              <w:jc w:val="center"/>
            </w:trPr>
          </w:trPrChange>
        </w:trPr>
        <w:tc>
          <w:tcPr>
            <w:tcW w:w="5418" w:type="dxa"/>
            <w:vAlign w:val="center"/>
            <w:tcPrChange w:id="119" w:author="Perrine, Martin L. (GSFC-5670)" w:date="2016-08-05T10:34:00Z">
              <w:tcPr>
                <w:tcW w:w="5418" w:type="dxa"/>
                <w:vAlign w:val="center"/>
              </w:tcPr>
            </w:tcPrChange>
          </w:tcPr>
          <w:p w:rsidR="00192A53" w:rsidRPr="00B548F8" w:rsidRDefault="00192A53" w:rsidP="0057773E">
            <w:pPr>
              <w:pStyle w:val="SignaturePage"/>
              <w:rPr>
                <w:ins w:id="120" w:author="Perrine, Martin L. (GSFC-5670)" w:date="2016-08-05T10:29:00Z"/>
                <w:rFonts w:ascii="Times New Roman" w:hAnsi="Times New Roman"/>
                <w:b/>
                <w:szCs w:val="24"/>
              </w:rPr>
            </w:pPr>
            <w:ins w:id="121" w:author="Perrine, Martin L. (GSFC-5670)" w:date="2016-08-05T10:29:00Z">
              <w:r w:rsidRPr="008123FD">
                <w:rPr>
                  <w:rFonts w:ascii="Times New Roman" w:hAnsi="Times New Roman"/>
                  <w:b/>
                  <w:szCs w:val="24"/>
                </w:rPr>
                <w:t>Alan T Schonbrunner</w:t>
              </w:r>
            </w:ins>
          </w:p>
        </w:tc>
        <w:tc>
          <w:tcPr>
            <w:tcW w:w="966" w:type="dxa"/>
            <w:vAlign w:val="center"/>
            <w:tcPrChange w:id="122" w:author="Perrine, Martin L. (GSFC-5670)" w:date="2016-08-05T10:34:00Z">
              <w:tcPr>
                <w:tcW w:w="966" w:type="dxa"/>
                <w:vAlign w:val="center"/>
              </w:tcPr>
            </w:tcPrChange>
          </w:tcPr>
          <w:p w:rsidR="00192A53" w:rsidRPr="00B548F8" w:rsidRDefault="00192A53" w:rsidP="0057773E">
            <w:pPr>
              <w:pStyle w:val="SignaturePage"/>
              <w:rPr>
                <w:ins w:id="123" w:author="Perrine, Martin L. (GSFC-5670)" w:date="2016-08-05T10:29:00Z"/>
                <w:rFonts w:ascii="Times New Roman" w:hAnsi="Times New Roman"/>
                <w:i/>
                <w:szCs w:val="24"/>
              </w:rPr>
            </w:pPr>
          </w:p>
        </w:tc>
        <w:tc>
          <w:tcPr>
            <w:tcW w:w="3192" w:type="dxa"/>
            <w:vAlign w:val="center"/>
            <w:tcPrChange w:id="124" w:author="Perrine, Martin L. (GSFC-5670)" w:date="2016-08-05T10:34:00Z">
              <w:tcPr>
                <w:tcW w:w="3192" w:type="dxa"/>
                <w:vAlign w:val="center"/>
              </w:tcPr>
            </w:tcPrChange>
          </w:tcPr>
          <w:p w:rsidR="00192A53" w:rsidRPr="00237871" w:rsidRDefault="00192A53" w:rsidP="0057773E">
            <w:pPr>
              <w:pStyle w:val="SignaturePage"/>
              <w:rPr>
                <w:ins w:id="125" w:author="Perrine, Martin L. (GSFC-5670)" w:date="2016-08-05T10:29:00Z"/>
                <w:rFonts w:ascii="Times New Roman" w:hAnsi="Times New Roman"/>
                <w:szCs w:val="24"/>
              </w:rPr>
            </w:pPr>
            <w:ins w:id="126" w:author="Perrine, Martin L. (GSFC-5670)" w:date="2016-08-05T10:29:00Z">
              <w:r w:rsidRPr="00237871">
                <w:rPr>
                  <w:rFonts w:ascii="Times New Roman" w:hAnsi="Times New Roman"/>
                  <w:szCs w:val="24"/>
                </w:rPr>
                <w:t>Date</w:t>
              </w:r>
            </w:ins>
          </w:p>
        </w:tc>
      </w:tr>
      <w:tr w:rsidR="00192A53" w:rsidRPr="00BE439E" w:rsidTr="00EA32E2">
        <w:trPr>
          <w:cantSplit/>
          <w:jc w:val="center"/>
          <w:ins w:id="127" w:author="Perrine, Martin L. (GSFC-5670)" w:date="2016-08-05T10:29:00Z"/>
          <w:trPrChange w:id="128" w:author="Perrine, Martin L. (GSFC-5670)" w:date="2016-08-05T10:34:00Z">
            <w:trPr>
              <w:cantSplit/>
              <w:jc w:val="center"/>
            </w:trPr>
          </w:trPrChange>
        </w:trPr>
        <w:tc>
          <w:tcPr>
            <w:tcW w:w="5418" w:type="dxa"/>
            <w:vAlign w:val="center"/>
            <w:tcPrChange w:id="129" w:author="Perrine, Martin L. (GSFC-5670)" w:date="2016-08-05T10:34:00Z">
              <w:tcPr>
                <w:tcW w:w="5418" w:type="dxa"/>
                <w:vAlign w:val="center"/>
              </w:tcPr>
            </w:tcPrChange>
          </w:tcPr>
          <w:p w:rsidR="00192A53" w:rsidRPr="00B548F8" w:rsidRDefault="00192A53" w:rsidP="0057773E">
            <w:pPr>
              <w:pStyle w:val="SignaturePage"/>
              <w:rPr>
                <w:ins w:id="130" w:author="Perrine, Martin L. (GSFC-5670)" w:date="2016-08-05T10:29:00Z"/>
                <w:rFonts w:ascii="Times New Roman" w:hAnsi="Times New Roman"/>
                <w:b/>
                <w:szCs w:val="24"/>
              </w:rPr>
            </w:pPr>
            <w:ins w:id="131" w:author="Perrine, Martin L. (GSFC-5670)" w:date="2016-08-05T10:29:00Z">
              <w:r w:rsidRPr="006968DC">
                <w:rPr>
                  <w:rFonts w:ascii="Times New Roman" w:hAnsi="Times New Roman"/>
                </w:rPr>
                <w:t>OPS/Testing/Network Engineer</w:t>
              </w:r>
            </w:ins>
          </w:p>
        </w:tc>
        <w:tc>
          <w:tcPr>
            <w:tcW w:w="966" w:type="dxa"/>
            <w:vAlign w:val="center"/>
            <w:tcPrChange w:id="132" w:author="Perrine, Martin L. (GSFC-5670)" w:date="2016-08-05T10:34:00Z">
              <w:tcPr>
                <w:tcW w:w="966" w:type="dxa"/>
                <w:vAlign w:val="center"/>
              </w:tcPr>
            </w:tcPrChange>
          </w:tcPr>
          <w:p w:rsidR="00192A53" w:rsidRPr="00B548F8" w:rsidRDefault="00192A53" w:rsidP="0057773E">
            <w:pPr>
              <w:pStyle w:val="SignaturePage"/>
              <w:rPr>
                <w:ins w:id="133" w:author="Perrine, Martin L. (GSFC-5670)" w:date="2016-08-05T10:29:00Z"/>
                <w:rFonts w:ascii="Times New Roman" w:hAnsi="Times New Roman"/>
                <w:i/>
                <w:szCs w:val="24"/>
              </w:rPr>
            </w:pPr>
          </w:p>
        </w:tc>
        <w:tc>
          <w:tcPr>
            <w:tcW w:w="3192" w:type="dxa"/>
            <w:vAlign w:val="center"/>
            <w:tcPrChange w:id="134" w:author="Perrine, Martin L. (GSFC-5670)" w:date="2016-08-05T10:34:00Z">
              <w:tcPr>
                <w:tcW w:w="3192" w:type="dxa"/>
                <w:vAlign w:val="center"/>
              </w:tcPr>
            </w:tcPrChange>
          </w:tcPr>
          <w:p w:rsidR="00192A53" w:rsidRPr="00BE439E" w:rsidRDefault="00192A53" w:rsidP="0057773E">
            <w:pPr>
              <w:pStyle w:val="SignaturePage"/>
              <w:rPr>
                <w:ins w:id="135" w:author="Perrine, Martin L. (GSFC-5670)" w:date="2016-08-05T10:29:00Z"/>
                <w:rFonts w:ascii="Times New Roman" w:hAnsi="Times New Roman"/>
                <w:szCs w:val="24"/>
              </w:rPr>
            </w:pPr>
          </w:p>
        </w:tc>
      </w:tr>
      <w:tr w:rsidR="00192A53" w:rsidRPr="00BE439E" w:rsidTr="00EA32E2">
        <w:trPr>
          <w:cantSplit/>
          <w:jc w:val="center"/>
          <w:ins w:id="136" w:author="Perrine, Martin L. (GSFC-5670)" w:date="2016-08-05T10:29:00Z"/>
          <w:trPrChange w:id="137" w:author="Perrine, Martin L. (GSFC-5670)" w:date="2016-08-05T10:34:00Z">
            <w:trPr>
              <w:cantSplit/>
              <w:jc w:val="center"/>
            </w:trPr>
          </w:trPrChange>
        </w:trPr>
        <w:tc>
          <w:tcPr>
            <w:tcW w:w="5418" w:type="dxa"/>
            <w:vAlign w:val="center"/>
            <w:tcPrChange w:id="138" w:author="Perrine, Martin L. (GSFC-5670)" w:date="2016-08-05T10:34:00Z">
              <w:tcPr>
                <w:tcW w:w="5418" w:type="dxa"/>
                <w:vAlign w:val="center"/>
              </w:tcPr>
            </w:tcPrChange>
          </w:tcPr>
          <w:p w:rsidR="00192A53" w:rsidRPr="00B548F8" w:rsidRDefault="00192A53" w:rsidP="0057773E">
            <w:pPr>
              <w:pStyle w:val="SignaturePage"/>
              <w:rPr>
                <w:ins w:id="139" w:author="Perrine, Martin L. (GSFC-5670)" w:date="2016-08-05T10:29:00Z"/>
                <w:rFonts w:ascii="Times New Roman" w:hAnsi="Times New Roman"/>
                <w:b/>
                <w:szCs w:val="24"/>
              </w:rPr>
            </w:pPr>
            <w:ins w:id="140" w:author="Perrine, Martin L. (GSFC-5670)" w:date="2016-08-05T10:29:00Z">
              <w:r w:rsidRPr="006968DC">
                <w:rPr>
                  <w:rFonts w:ascii="Times New Roman" w:hAnsi="Times New Roman"/>
                </w:rPr>
                <w:t>NASA Wallops Flight Facility</w:t>
              </w:r>
            </w:ins>
          </w:p>
        </w:tc>
        <w:tc>
          <w:tcPr>
            <w:tcW w:w="966" w:type="dxa"/>
            <w:vAlign w:val="center"/>
            <w:tcPrChange w:id="141" w:author="Perrine, Martin L. (GSFC-5670)" w:date="2016-08-05T10:34:00Z">
              <w:tcPr>
                <w:tcW w:w="966" w:type="dxa"/>
                <w:vAlign w:val="center"/>
              </w:tcPr>
            </w:tcPrChange>
          </w:tcPr>
          <w:p w:rsidR="00192A53" w:rsidRPr="00B548F8" w:rsidRDefault="00192A53" w:rsidP="0057773E">
            <w:pPr>
              <w:pStyle w:val="SignaturePage"/>
              <w:rPr>
                <w:ins w:id="142" w:author="Perrine, Martin L. (GSFC-5670)" w:date="2016-08-05T10:29:00Z"/>
                <w:rFonts w:ascii="Times New Roman" w:hAnsi="Times New Roman"/>
                <w:i/>
                <w:szCs w:val="24"/>
              </w:rPr>
            </w:pPr>
          </w:p>
        </w:tc>
        <w:tc>
          <w:tcPr>
            <w:tcW w:w="3192" w:type="dxa"/>
            <w:vAlign w:val="center"/>
            <w:tcPrChange w:id="143" w:author="Perrine, Martin L. (GSFC-5670)" w:date="2016-08-05T10:34:00Z">
              <w:tcPr>
                <w:tcW w:w="3192" w:type="dxa"/>
                <w:vAlign w:val="center"/>
              </w:tcPr>
            </w:tcPrChange>
          </w:tcPr>
          <w:p w:rsidR="00192A53" w:rsidRPr="00BE439E" w:rsidRDefault="00192A53" w:rsidP="0057773E">
            <w:pPr>
              <w:pStyle w:val="SignaturePage"/>
              <w:rPr>
                <w:ins w:id="144" w:author="Perrine, Martin L. (GSFC-5670)" w:date="2016-08-05T10:29:00Z"/>
                <w:rFonts w:ascii="Times New Roman" w:hAnsi="Times New Roman"/>
                <w:szCs w:val="24"/>
              </w:rPr>
            </w:pPr>
          </w:p>
        </w:tc>
      </w:tr>
    </w:tbl>
    <w:p w:rsidR="00FD27D2" w:rsidRDefault="00FD27D2" w:rsidP="00FD27D2">
      <w:pPr>
        <w:pStyle w:val="Paragraph"/>
      </w:pPr>
    </w:p>
    <w:p w:rsidR="00FD27D2" w:rsidDel="00EA32E2" w:rsidRDefault="00FD27D2" w:rsidP="00FD27D2">
      <w:pPr>
        <w:pStyle w:val="Paragraph"/>
        <w:rPr>
          <w:del w:id="145" w:author="Perrine, Martin L. (GSFC-5670)" w:date="2016-08-05T10:30:00Z"/>
        </w:rPr>
      </w:pPr>
    </w:p>
    <w:p w:rsidR="00FD27D2" w:rsidDel="00EA32E2" w:rsidRDefault="00FD27D2" w:rsidP="00FD27D2">
      <w:pPr>
        <w:pStyle w:val="SigAuthority"/>
        <w:rPr>
          <w:del w:id="146" w:author="Perrine, Martin L. (GSFC-5670)" w:date="2016-08-05T10:30:00Z"/>
        </w:rPr>
      </w:pPr>
      <w:del w:id="147" w:author="Perrine, Martin L. (GSFC-5670)" w:date="2016-08-05T10:30:00Z">
        <w:r w:rsidDel="00EA32E2">
          <w:delText>Submitted by:</w:delText>
        </w:r>
      </w:del>
    </w:p>
    <w:p w:rsidR="00FD27D2" w:rsidDel="00EA32E2" w:rsidRDefault="00FD27D2">
      <w:pPr>
        <w:pStyle w:val="SignatureBlock"/>
        <w:rPr>
          <w:del w:id="148" w:author="Perrine, Martin L. (GSFC-5670)" w:date="2016-08-05T10:30:00Z"/>
        </w:rPr>
      </w:pPr>
      <w:del w:id="149" w:author="Perrine, Martin L. (GSFC-5670)" w:date="2016-08-03T15:46:00Z">
        <w:r w:rsidDel="00E40A08">
          <w:delText>Patricia Peskett</w:delText>
        </w:r>
      </w:del>
      <w:del w:id="150" w:author="Perrine, Martin L. (GSFC-5670)" w:date="2016-08-05T10:30:00Z">
        <w:r w:rsidRPr="002733CB" w:rsidDel="00EA32E2">
          <w:tab/>
          <w:delText>Date</w:delText>
        </w:r>
        <w:r w:rsidRPr="005951A9" w:rsidDel="00EA32E2">
          <w:rPr>
            <w:highlight w:val="yellow"/>
          </w:rPr>
          <w:br/>
        </w:r>
      </w:del>
      <w:del w:id="151" w:author="Perrine, Martin L. (GSFC-5670)" w:date="2016-08-03T15:46:00Z">
        <w:r w:rsidDel="00E40A08">
          <w:delText>NEN Engineering Manager</w:delText>
        </w:r>
        <w:r w:rsidRPr="002733CB" w:rsidDel="00E40A08">
          <w:delText xml:space="preserve">, </w:delText>
        </w:r>
        <w:r w:rsidDel="00E40A08">
          <w:br/>
          <w:delText>Wallops Flight Facility</w:delText>
        </w:r>
      </w:del>
    </w:p>
    <w:p w:rsidR="00FD27D2" w:rsidDel="00EA32E2" w:rsidRDefault="00FD27D2" w:rsidP="00FD27D2">
      <w:pPr>
        <w:pStyle w:val="SigAuthority"/>
        <w:rPr>
          <w:del w:id="152" w:author="Perrine, Martin L. (GSFC-5670)" w:date="2016-08-05T10:30:00Z"/>
        </w:rPr>
      </w:pPr>
      <w:del w:id="153" w:author="Perrine, Martin L. (GSFC-5670)" w:date="2016-08-05T10:30:00Z">
        <w:r w:rsidDel="00EA32E2">
          <w:delText>Approved by:</w:delText>
        </w:r>
      </w:del>
    </w:p>
    <w:p w:rsidR="00FD27D2" w:rsidDel="0093412B" w:rsidRDefault="00FD27D2" w:rsidP="00FD27D2">
      <w:pPr>
        <w:pStyle w:val="SignatureBlock"/>
        <w:rPr>
          <w:del w:id="154" w:author="Perrine, Martin L. (GSFC-5670)" w:date="2016-08-05T10:23:00Z"/>
        </w:rPr>
      </w:pPr>
      <w:del w:id="155" w:author="Perrine, Martin L. (GSFC-5670)" w:date="2016-08-03T15:46:00Z">
        <w:r w:rsidDel="00E40A08">
          <w:delText>J.R. Hendrickson</w:delText>
        </w:r>
      </w:del>
      <w:del w:id="156" w:author="Perrine, Martin L. (GSFC-5670)" w:date="2016-08-05T10:23:00Z">
        <w:r w:rsidRPr="002733CB" w:rsidDel="0093412B">
          <w:tab/>
          <w:delText>Date</w:delText>
        </w:r>
      </w:del>
      <w:del w:id="157" w:author="Perrine, Martin L. (GSFC-5670)" w:date="2016-08-03T15:46:00Z">
        <w:r w:rsidRPr="002733CB" w:rsidDel="00E40A08">
          <w:br/>
        </w:r>
        <w:r w:rsidDel="00E40A08">
          <w:delText>NEN Operations Manager</w:delText>
        </w:r>
        <w:r w:rsidRPr="002733CB" w:rsidDel="00E40A08">
          <w:delText xml:space="preserve">, </w:delText>
        </w:r>
        <w:r w:rsidDel="00E40A08">
          <w:br/>
          <w:delText>Wallops Flight Facility</w:delText>
        </w:r>
      </w:del>
    </w:p>
    <w:p w:rsidR="00FD27D2" w:rsidRPr="005D5DCB" w:rsidDel="0093412B" w:rsidRDefault="00FD27D2" w:rsidP="00FD27D2">
      <w:pPr>
        <w:pStyle w:val="SigAuthority"/>
        <w:rPr>
          <w:del w:id="158" w:author="Perrine, Martin L. (GSFC-5670)" w:date="2016-08-05T10:23:00Z"/>
        </w:rPr>
      </w:pPr>
      <w:del w:id="159" w:author="Perrine, Martin L. (GSFC-5670)" w:date="2016-08-05T10:23:00Z">
        <w:r w:rsidRPr="005D5DCB" w:rsidDel="0093412B">
          <w:delText>Approved by:</w:delText>
        </w:r>
      </w:del>
    </w:p>
    <w:p w:rsidR="00FD27D2" w:rsidDel="00EA32E2" w:rsidRDefault="00FD27D2">
      <w:pPr>
        <w:pStyle w:val="SignatureBlock"/>
        <w:rPr>
          <w:del w:id="160" w:author="Perrine, Martin L. (GSFC-5670)" w:date="2016-08-05T10:30:00Z"/>
        </w:rPr>
      </w:pPr>
      <w:del w:id="161" w:author="Perrine, Martin L. (GSFC-5670)" w:date="2016-08-03T15:46:00Z">
        <w:r w:rsidRPr="005D5DCB" w:rsidDel="00E40A08">
          <w:delText>Kenneth Griffin</w:delText>
        </w:r>
      </w:del>
      <w:del w:id="162" w:author="Perrine, Martin L. (GSFC-5670)" w:date="2016-08-05T10:23:00Z">
        <w:r w:rsidRPr="005D5DCB" w:rsidDel="0093412B">
          <w:tab/>
          <w:delText>Date</w:delText>
        </w:r>
      </w:del>
      <w:del w:id="163" w:author="Perrine, Martin L. (GSFC-5670)" w:date="2016-08-03T15:46:00Z">
        <w:r w:rsidRPr="005D5DCB" w:rsidDel="00E40A08">
          <w:br/>
          <w:delText xml:space="preserve">NEN Project Manager, </w:delText>
        </w:r>
        <w:r w:rsidDel="00E40A08">
          <w:br/>
        </w:r>
        <w:r w:rsidRPr="005D5DCB" w:rsidDel="00E40A08">
          <w:delText>Wallops Flight Facility</w:delText>
        </w:r>
      </w:del>
    </w:p>
    <w:p w:rsidR="007419F5" w:rsidDel="00EA32E2" w:rsidRDefault="007419F5">
      <w:pPr>
        <w:pStyle w:val="SignatureBlock"/>
        <w:rPr>
          <w:del w:id="164" w:author="Perrine, Martin L. (GSFC-5670)" w:date="2016-08-05T10:31:00Z"/>
        </w:rPr>
        <w:pPrChange w:id="165" w:author="Perrine, Martin L. (GSFC-5670)" w:date="2016-08-05T10:30:00Z">
          <w:pPr>
            <w:pStyle w:val="Paragraph"/>
          </w:pPr>
        </w:pPrChange>
      </w:pPr>
    </w:p>
    <w:p w:rsidR="007419F5" w:rsidRDefault="007419F5">
      <w:pPr>
        <w:pStyle w:val="Paragraph"/>
      </w:pPr>
    </w:p>
    <w:p w:rsidR="006D42CB" w:rsidRDefault="006D42CB">
      <w:pPr>
        <w:pStyle w:val="Paragraph"/>
      </w:pPr>
    </w:p>
    <w:p w:rsidR="007419F5" w:rsidDel="00E40A08" w:rsidRDefault="00F85FAF">
      <w:pPr>
        <w:pStyle w:val="Paragraph"/>
        <w:spacing w:before="0" w:line="240" w:lineRule="auto"/>
        <w:jc w:val="center"/>
        <w:rPr>
          <w:del w:id="166" w:author="Perrine, Martin L. (GSFC-5670)" w:date="2016-08-03T15:46:00Z"/>
        </w:rPr>
      </w:pPr>
      <w:del w:id="167" w:author="Perrine, Martin L. (GSFC-5670)" w:date="2016-08-03T15:46:00Z">
        <w:r w:rsidDel="00E40A08">
          <w:rPr>
            <w:b/>
          </w:rPr>
          <w:delText xml:space="preserve"> </w:delText>
        </w:r>
        <w:r w:rsidR="00304408" w:rsidDel="00E40A08">
          <w:rPr>
            <w:b/>
          </w:rPr>
          <w:delText>ITT Exelis</w:delText>
        </w:r>
        <w:r w:rsidR="007419F5" w:rsidDel="00E40A08">
          <w:br/>
        </w:r>
        <w:r w:rsidDel="00E40A08">
          <w:delText>Greenbelt</w:delText>
        </w:r>
        <w:r w:rsidR="00D1242B" w:rsidDel="00E40A08">
          <w:delText xml:space="preserve">, Maryland </w:delText>
        </w:r>
        <w:r w:rsidR="00F855DF" w:rsidDel="00E40A08">
          <w:delText>20770</w:delText>
        </w:r>
      </w:del>
    </w:p>
    <w:p w:rsidR="007419F5" w:rsidRDefault="007419F5">
      <w:pPr>
        <w:pStyle w:val="CenterHeadingTOC-marked"/>
        <w:sectPr w:rsidR="007419F5" w:rsidSect="00641873">
          <w:footerReference w:type="default" r:id="rId8"/>
          <w:headerReference w:type="first" r:id="rId9"/>
          <w:footerReference w:type="first" r:id="rId10"/>
          <w:pgSz w:w="12240" w:h="15840" w:code="1"/>
          <w:pgMar w:top="1440" w:right="1440" w:bottom="720" w:left="1440" w:header="720" w:footer="720" w:gutter="0"/>
          <w:pgNumType w:fmt="lowerRoman" w:start="1"/>
          <w:cols w:space="720"/>
          <w:titlePg/>
        </w:sectPr>
      </w:pPr>
    </w:p>
    <w:p w:rsidR="007419F5" w:rsidRDefault="007419F5">
      <w:pPr>
        <w:pStyle w:val="CenterHeadingTOC-marked"/>
      </w:pPr>
      <w:bookmarkStart w:id="172" w:name="_Toc446143853"/>
      <w:bookmarkStart w:id="173" w:name="_Toc475849726"/>
      <w:bookmarkStart w:id="174" w:name="_Toc458156005"/>
      <w:r>
        <w:lastRenderedPageBreak/>
        <w:t>Preface</w:t>
      </w:r>
      <w:bookmarkEnd w:id="172"/>
      <w:bookmarkEnd w:id="173"/>
      <w:bookmarkEnd w:id="174"/>
    </w:p>
    <w:p w:rsidR="00FD27D2" w:rsidRDefault="00FD27D2" w:rsidP="00FD27D2">
      <w:pPr>
        <w:pStyle w:val="Paragraph"/>
      </w:pPr>
      <w:r>
        <w:t xml:space="preserve">This document is under the configuration control of the </w:t>
      </w:r>
      <w:r w:rsidRPr="008C092A">
        <w:t>Near Earth Network (NEN) Configuration Review Board (CRB).   Changes to this document w</w:t>
      </w:r>
      <w:r>
        <w:t>ill be made by Documentation Change Notice (DCN) or by complete revision.</w:t>
      </w:r>
      <w:r>
        <w:rPr>
          <w:color w:val="000000"/>
        </w:rPr>
        <w:t xml:space="preserve">  Proposed changes to this document must be submitted along with supportive material justifying the proposed change.  Comments or questions concerning this document and proposed changes will be addressed to:</w:t>
      </w:r>
    </w:p>
    <w:p w:rsidR="00FD27D2" w:rsidDel="00E40A08" w:rsidRDefault="00FD27D2" w:rsidP="00FD27D2">
      <w:pPr>
        <w:pStyle w:val="Paragraph"/>
        <w:ind w:left="720"/>
        <w:jc w:val="left"/>
        <w:rPr>
          <w:del w:id="175" w:author="Perrine, Martin L. (GSFC-5670)" w:date="2016-08-03T15:46:00Z"/>
        </w:rPr>
      </w:pPr>
      <w:del w:id="176" w:author="Perrine, Martin L. (GSFC-5670)" w:date="2016-08-03T15:46:00Z">
        <w:r w:rsidDel="00E40A08">
          <w:delText>Patricia Peskett</w:delText>
        </w:r>
        <w:r w:rsidRPr="002733CB" w:rsidDel="00E40A08">
          <w:br/>
          <w:delText>757-824-1461</w:delText>
        </w:r>
        <w:r w:rsidRPr="002733CB" w:rsidDel="00E40A08">
          <w:br/>
        </w:r>
        <w:r w:rsidDel="00E40A08">
          <w:delText>patricia.h.peskett@nasa.gov</w:delText>
        </w:r>
        <w:r w:rsidRPr="002733CB" w:rsidDel="00E40A08">
          <w:br/>
          <w:delText>450.S</w:delText>
        </w:r>
      </w:del>
    </w:p>
    <w:p w:rsidR="007419F5" w:rsidRDefault="007419F5" w:rsidP="00F855DF">
      <w:pPr>
        <w:pStyle w:val="Paragraph"/>
        <w:jc w:val="left"/>
        <w:rPr>
          <w:b/>
          <w:bCs/>
        </w:rPr>
      </w:pPr>
    </w:p>
    <w:p w:rsidR="007419F5" w:rsidRDefault="007419F5">
      <w:pPr>
        <w:pStyle w:val="Paragraph"/>
      </w:pPr>
    </w:p>
    <w:p w:rsidR="007419F5" w:rsidRDefault="007419F5">
      <w:pPr>
        <w:pStyle w:val="Paragraph"/>
        <w:sectPr w:rsidR="007419F5">
          <w:footerReference w:type="first" r:id="rId11"/>
          <w:pgSz w:w="12240" w:h="15840" w:code="1"/>
          <w:pgMar w:top="1440" w:right="1440" w:bottom="720" w:left="1440" w:header="720" w:footer="720" w:gutter="0"/>
          <w:pgNumType w:fmt="lowerRoman" w:start="3"/>
          <w:cols w:space="720"/>
          <w:titlePg/>
        </w:sectPr>
      </w:pPr>
    </w:p>
    <w:p w:rsidR="007419F5" w:rsidRDefault="007419F5">
      <w:pPr>
        <w:pStyle w:val="CenterHeading"/>
      </w:pPr>
      <w:r>
        <w:lastRenderedPageBreak/>
        <w:t>Change Information Page</w:t>
      </w:r>
    </w:p>
    <w:tbl>
      <w:tblPr>
        <w:tblW w:w="0" w:type="auto"/>
        <w:tblLayout w:type="fixed"/>
        <w:tblLook w:val="0000" w:firstRow="0" w:lastRow="0" w:firstColumn="0" w:lastColumn="0" w:noHBand="0" w:noVBand="0"/>
      </w:tblPr>
      <w:tblGrid>
        <w:gridCol w:w="3528"/>
        <w:gridCol w:w="1224"/>
        <w:gridCol w:w="1836"/>
        <w:gridCol w:w="2830"/>
        <w:gridCol w:w="7"/>
        <w:gridCol w:w="7"/>
      </w:tblGrid>
      <w:tr w:rsidR="00FD27D2" w:rsidTr="00FD27D2">
        <w:trPr>
          <w:cantSplit/>
        </w:trPr>
        <w:tc>
          <w:tcPr>
            <w:tcW w:w="9432" w:type="dxa"/>
            <w:gridSpan w:val="6"/>
            <w:tcBorders>
              <w:top w:val="single" w:sz="12" w:space="0" w:color="auto"/>
              <w:left w:val="single" w:sz="12" w:space="0" w:color="auto"/>
              <w:bottom w:val="single" w:sz="12" w:space="0" w:color="auto"/>
              <w:right w:val="single" w:sz="12" w:space="0" w:color="auto"/>
            </w:tcBorders>
            <w:vAlign w:val="center"/>
          </w:tcPr>
          <w:p w:rsidR="00FD27D2" w:rsidRDefault="00FD27D2" w:rsidP="00FD27D2">
            <w:pPr>
              <w:pStyle w:val="tbl-center"/>
              <w:rPr>
                <w:b/>
              </w:rPr>
            </w:pPr>
            <w:r>
              <w:rPr>
                <w:b/>
              </w:rPr>
              <w:t>List of Effective Pages</w:t>
            </w:r>
          </w:p>
        </w:tc>
      </w:tr>
      <w:tr w:rsidR="00FD27D2" w:rsidTr="00FD27D2">
        <w:trPr>
          <w:cantSplit/>
        </w:trPr>
        <w:tc>
          <w:tcPr>
            <w:tcW w:w="4752" w:type="dxa"/>
            <w:gridSpan w:val="2"/>
            <w:tcBorders>
              <w:top w:val="single" w:sz="12" w:space="0" w:color="auto"/>
              <w:left w:val="single" w:sz="12" w:space="0" w:color="auto"/>
              <w:bottom w:val="single" w:sz="12" w:space="0" w:color="auto"/>
              <w:right w:val="single" w:sz="12" w:space="0" w:color="auto"/>
            </w:tcBorders>
            <w:vAlign w:val="center"/>
          </w:tcPr>
          <w:p w:rsidR="00FD27D2" w:rsidRDefault="00FD27D2" w:rsidP="00FD27D2">
            <w:pPr>
              <w:pStyle w:val="tbl-center"/>
              <w:rPr>
                <w:b/>
              </w:rPr>
            </w:pPr>
            <w:r>
              <w:rPr>
                <w:b/>
              </w:rPr>
              <w:t>Page Number</w:t>
            </w:r>
          </w:p>
        </w:tc>
        <w:tc>
          <w:tcPr>
            <w:tcW w:w="4680" w:type="dxa"/>
            <w:gridSpan w:val="4"/>
            <w:tcBorders>
              <w:top w:val="single" w:sz="12" w:space="0" w:color="auto"/>
              <w:left w:val="single" w:sz="12" w:space="0" w:color="auto"/>
              <w:bottom w:val="single" w:sz="12" w:space="0" w:color="auto"/>
              <w:right w:val="single" w:sz="12" w:space="0" w:color="auto"/>
            </w:tcBorders>
            <w:vAlign w:val="center"/>
          </w:tcPr>
          <w:p w:rsidR="00FD27D2" w:rsidRDefault="00FD27D2" w:rsidP="00FD27D2">
            <w:pPr>
              <w:pStyle w:val="tbl-center"/>
              <w:rPr>
                <w:b/>
              </w:rPr>
            </w:pPr>
            <w:r>
              <w:rPr>
                <w:b/>
              </w:rPr>
              <w:t>Issue</w:t>
            </w:r>
          </w:p>
        </w:tc>
      </w:tr>
      <w:tr w:rsidR="00FD27D2" w:rsidTr="00FD27D2">
        <w:trPr>
          <w:gridAfter w:val="2"/>
          <w:wAfter w:w="14" w:type="dxa"/>
          <w:cantSplit/>
        </w:trPr>
        <w:tc>
          <w:tcPr>
            <w:tcW w:w="4752" w:type="dxa"/>
            <w:gridSpan w:val="2"/>
            <w:tcBorders>
              <w:top w:val="single" w:sz="12" w:space="0" w:color="auto"/>
              <w:left w:val="single" w:sz="12" w:space="0" w:color="auto"/>
              <w:right w:val="single" w:sz="12" w:space="0" w:color="auto"/>
            </w:tcBorders>
          </w:tcPr>
          <w:p w:rsidR="00FD27D2" w:rsidRDefault="00FD27D2" w:rsidP="00FD27D2">
            <w:pPr>
              <w:pStyle w:val="tbl-center"/>
              <w:ind w:left="576"/>
              <w:jc w:val="left"/>
            </w:pPr>
            <w:del w:id="180" w:author="Perrine, Martin L. (GSFC-5670)" w:date="2016-08-05T08:51:00Z">
              <w:r w:rsidDel="00756B68">
                <w:delText>Cover Page</w:delText>
              </w:r>
            </w:del>
          </w:p>
        </w:tc>
        <w:tc>
          <w:tcPr>
            <w:tcW w:w="4666" w:type="dxa"/>
            <w:gridSpan w:val="2"/>
            <w:tcBorders>
              <w:top w:val="single" w:sz="12" w:space="0" w:color="auto"/>
              <w:left w:val="single" w:sz="12" w:space="0" w:color="auto"/>
              <w:right w:val="single" w:sz="12" w:space="0" w:color="auto"/>
            </w:tcBorders>
          </w:tcPr>
          <w:p w:rsidR="00FD27D2" w:rsidRDefault="00FD27D2" w:rsidP="00FD27D2">
            <w:pPr>
              <w:pStyle w:val="tbl-center"/>
            </w:pPr>
            <w:del w:id="181" w:author="Perrine, Martin L. (GSFC-5670)" w:date="2016-08-05T08:51:00Z">
              <w:r w:rsidDel="00756B68">
                <w:delText>Original</w:delText>
              </w:r>
            </w:del>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del w:id="182" w:author="Perrine, Martin L. (GSFC-5670)" w:date="2016-08-05T08:51:00Z">
              <w:r w:rsidDel="00756B68">
                <w:delText>Signature Page</w:delText>
              </w:r>
            </w:del>
          </w:p>
        </w:tc>
        <w:tc>
          <w:tcPr>
            <w:tcW w:w="4666" w:type="dxa"/>
            <w:gridSpan w:val="2"/>
            <w:tcBorders>
              <w:left w:val="single" w:sz="12" w:space="0" w:color="auto"/>
              <w:right w:val="single" w:sz="12" w:space="0" w:color="auto"/>
            </w:tcBorders>
          </w:tcPr>
          <w:p w:rsidR="00FD27D2" w:rsidRDefault="0057773E" w:rsidP="00FD27D2">
            <w:pPr>
              <w:pStyle w:val="tbl-center"/>
            </w:pPr>
            <w:ins w:id="183" w:author="Perrine, Martin L. (GSFC-5670)" w:date="2016-08-19T10:26:00Z">
              <w:r>
                <w:t>Original based on similar document 566-NENG-CPLAN-0001</w:t>
              </w:r>
            </w:ins>
            <w:del w:id="184" w:author="Perrine, Martin L. (GSFC-5670)" w:date="2016-08-05T08:51:00Z">
              <w:r w:rsidR="00FD27D2" w:rsidDel="00756B68">
                <w:delText>Original</w:delText>
              </w:r>
            </w:del>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del w:id="185" w:author="Perrine, Martin L. (GSFC-5670)" w:date="2016-08-05T08:51:00Z">
              <w:r w:rsidDel="00756B68">
                <w:delText>Preface</w:delText>
              </w:r>
            </w:del>
          </w:p>
        </w:tc>
        <w:tc>
          <w:tcPr>
            <w:tcW w:w="4666" w:type="dxa"/>
            <w:gridSpan w:val="2"/>
            <w:tcBorders>
              <w:left w:val="single" w:sz="12" w:space="0" w:color="auto"/>
              <w:right w:val="single" w:sz="12" w:space="0" w:color="auto"/>
            </w:tcBorders>
          </w:tcPr>
          <w:p w:rsidR="00FD27D2" w:rsidRDefault="00FD27D2" w:rsidP="00FD27D2">
            <w:pPr>
              <w:pStyle w:val="tbl-center"/>
            </w:pPr>
            <w:del w:id="186" w:author="Perrine, Martin L. (GSFC-5670)" w:date="2016-08-05T08:51:00Z">
              <w:r w:rsidDel="00756B68">
                <w:delText>Original</w:delText>
              </w:r>
            </w:del>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del w:id="187" w:author="Perrine, Martin L. (GSFC-5670)" w:date="2016-08-05T08:51:00Z">
              <w:r w:rsidDel="00756B68">
                <w:delText>Change Information Page</w:delText>
              </w:r>
            </w:del>
          </w:p>
        </w:tc>
        <w:tc>
          <w:tcPr>
            <w:tcW w:w="4666" w:type="dxa"/>
            <w:gridSpan w:val="2"/>
            <w:tcBorders>
              <w:left w:val="single" w:sz="12" w:space="0" w:color="auto"/>
              <w:right w:val="single" w:sz="12" w:space="0" w:color="auto"/>
            </w:tcBorders>
          </w:tcPr>
          <w:p w:rsidR="00FD27D2" w:rsidRDefault="00FD27D2" w:rsidP="00FD27D2">
            <w:pPr>
              <w:pStyle w:val="tbl-center"/>
            </w:pPr>
            <w:del w:id="188" w:author="Perrine, Martin L. (GSFC-5670)" w:date="2016-08-05T08:51:00Z">
              <w:r w:rsidDel="00756B68">
                <w:delText>Original</w:delText>
              </w:r>
            </w:del>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del w:id="189" w:author="Perrine, Martin L. (GSFC-5670)" w:date="2016-08-05T08:51:00Z">
              <w:r w:rsidDel="00756B68">
                <w:delText>vii through ix</w:delText>
              </w:r>
            </w:del>
          </w:p>
        </w:tc>
        <w:tc>
          <w:tcPr>
            <w:tcW w:w="4666" w:type="dxa"/>
            <w:gridSpan w:val="2"/>
            <w:tcBorders>
              <w:left w:val="single" w:sz="12" w:space="0" w:color="auto"/>
              <w:right w:val="single" w:sz="12" w:space="0" w:color="auto"/>
            </w:tcBorders>
          </w:tcPr>
          <w:p w:rsidR="00FD27D2" w:rsidRDefault="00FD27D2" w:rsidP="00FD27D2">
            <w:pPr>
              <w:pStyle w:val="tbl-center"/>
            </w:pPr>
            <w:del w:id="190" w:author="Perrine, Martin L. (GSFC-5670)" w:date="2016-08-05T08:51:00Z">
              <w:r w:rsidDel="00756B68">
                <w:delText>Original</w:delText>
              </w:r>
            </w:del>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del w:id="191" w:author="Perrine, Martin L. (GSFC-5670)" w:date="2016-08-05T08:51:00Z">
              <w:r w:rsidDel="00756B68">
                <w:delText>1-1 and 1-2</w:delText>
              </w:r>
            </w:del>
          </w:p>
        </w:tc>
        <w:tc>
          <w:tcPr>
            <w:tcW w:w="4666" w:type="dxa"/>
            <w:gridSpan w:val="2"/>
            <w:tcBorders>
              <w:left w:val="single" w:sz="12" w:space="0" w:color="auto"/>
              <w:right w:val="single" w:sz="12" w:space="0" w:color="auto"/>
            </w:tcBorders>
          </w:tcPr>
          <w:p w:rsidR="00FD27D2" w:rsidRDefault="00FD27D2" w:rsidP="00FD27D2">
            <w:pPr>
              <w:pStyle w:val="tbl-center"/>
            </w:pPr>
            <w:del w:id="192" w:author="Perrine, Martin L. (GSFC-5670)" w:date="2016-08-05T08:51:00Z">
              <w:r w:rsidDel="00756B68">
                <w:delText>Original</w:delText>
              </w:r>
            </w:del>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del w:id="193" w:author="Perrine, Martin L. (GSFC-5670)" w:date="2016-08-05T08:51:00Z">
              <w:r w:rsidDel="00756B68">
                <w:delText>2-/2-2</w:delText>
              </w:r>
            </w:del>
          </w:p>
        </w:tc>
        <w:tc>
          <w:tcPr>
            <w:tcW w:w="4666" w:type="dxa"/>
            <w:gridSpan w:val="2"/>
            <w:tcBorders>
              <w:left w:val="single" w:sz="12" w:space="0" w:color="auto"/>
              <w:right w:val="single" w:sz="12" w:space="0" w:color="auto"/>
            </w:tcBorders>
          </w:tcPr>
          <w:p w:rsidR="00FD27D2" w:rsidRDefault="00FD27D2" w:rsidP="00FD27D2">
            <w:pPr>
              <w:pStyle w:val="tbl-center"/>
            </w:pPr>
            <w:del w:id="194" w:author="Perrine, Martin L. (GSFC-5670)" w:date="2016-08-05T08:51:00Z">
              <w:r w:rsidDel="00756B68">
                <w:delText>Original</w:delText>
              </w:r>
            </w:del>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del w:id="195" w:author="Perrine, Martin L. (GSFC-5670)" w:date="2016-08-05T08:51:00Z">
              <w:r w:rsidDel="00756B68">
                <w:delText>3-1 through 3-3/3-4</w:delText>
              </w:r>
            </w:del>
          </w:p>
        </w:tc>
        <w:tc>
          <w:tcPr>
            <w:tcW w:w="4666" w:type="dxa"/>
            <w:gridSpan w:val="2"/>
            <w:tcBorders>
              <w:left w:val="single" w:sz="12" w:space="0" w:color="auto"/>
              <w:right w:val="single" w:sz="12" w:space="0" w:color="auto"/>
            </w:tcBorders>
          </w:tcPr>
          <w:p w:rsidR="00FD27D2" w:rsidRDefault="00FD27D2" w:rsidP="00FD27D2">
            <w:pPr>
              <w:pStyle w:val="tbl-center"/>
            </w:pPr>
            <w:del w:id="196" w:author="Perrine, Martin L. (GSFC-5670)" w:date="2016-08-05T08:51:00Z">
              <w:r w:rsidDel="00756B68">
                <w:delText>Original</w:delText>
              </w:r>
            </w:del>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del w:id="197" w:author="Perrine, Martin L. (GSFC-5670)" w:date="2016-08-05T08:51:00Z">
              <w:r w:rsidDel="00756B68">
                <w:delText>4-1 and 4-2</w:delText>
              </w:r>
            </w:del>
          </w:p>
        </w:tc>
        <w:tc>
          <w:tcPr>
            <w:tcW w:w="4666" w:type="dxa"/>
            <w:gridSpan w:val="2"/>
            <w:tcBorders>
              <w:left w:val="single" w:sz="12" w:space="0" w:color="auto"/>
              <w:right w:val="single" w:sz="12" w:space="0" w:color="auto"/>
            </w:tcBorders>
          </w:tcPr>
          <w:p w:rsidR="00FD27D2" w:rsidRDefault="00FD27D2" w:rsidP="00FD27D2">
            <w:pPr>
              <w:pStyle w:val="tbl-center"/>
            </w:pPr>
            <w:del w:id="198" w:author="Perrine, Martin L. (GSFC-5670)" w:date="2016-08-05T08:51:00Z">
              <w:r w:rsidDel="00756B68">
                <w:delText>Original</w:delText>
              </w:r>
            </w:del>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del w:id="199" w:author="Perrine, Martin L. (GSFC-5670)" w:date="2016-08-05T08:51:00Z">
              <w:r w:rsidDel="00756B68">
                <w:delText>5-1 through 5-9/5-10</w:delText>
              </w:r>
            </w:del>
          </w:p>
        </w:tc>
        <w:tc>
          <w:tcPr>
            <w:tcW w:w="4666" w:type="dxa"/>
            <w:gridSpan w:val="2"/>
            <w:tcBorders>
              <w:left w:val="single" w:sz="12" w:space="0" w:color="auto"/>
              <w:right w:val="single" w:sz="12" w:space="0" w:color="auto"/>
            </w:tcBorders>
          </w:tcPr>
          <w:p w:rsidR="00FD27D2" w:rsidRDefault="00FD27D2" w:rsidP="00FD27D2">
            <w:pPr>
              <w:pStyle w:val="tbl-center"/>
            </w:pPr>
            <w:del w:id="200" w:author="Perrine, Martin L. (GSFC-5670)" w:date="2016-08-05T08:51:00Z">
              <w:r w:rsidDel="00756B68">
                <w:delText>Original</w:delText>
              </w:r>
            </w:del>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del w:id="201" w:author="Perrine, Martin L. (GSFC-5670)" w:date="2016-08-05T08:51:00Z">
              <w:r w:rsidDel="00756B68">
                <w:delText>A-1 and A-3/A-4</w:delText>
              </w:r>
            </w:del>
          </w:p>
        </w:tc>
        <w:tc>
          <w:tcPr>
            <w:tcW w:w="4666" w:type="dxa"/>
            <w:gridSpan w:val="2"/>
            <w:tcBorders>
              <w:left w:val="single" w:sz="12" w:space="0" w:color="auto"/>
              <w:right w:val="single" w:sz="12" w:space="0" w:color="auto"/>
            </w:tcBorders>
          </w:tcPr>
          <w:p w:rsidR="00FD27D2" w:rsidRDefault="00FD27D2" w:rsidP="00FD27D2">
            <w:pPr>
              <w:pStyle w:val="tbl-center"/>
            </w:pPr>
            <w:del w:id="202" w:author="Perrine, Martin L. (GSFC-5670)" w:date="2016-08-05T08:51:00Z">
              <w:r w:rsidDel="00756B68">
                <w:delText>Original</w:delText>
              </w:r>
            </w:del>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del w:id="203" w:author="Perrine, Martin L. (GSFC-5670)" w:date="2016-08-05T08:51:00Z">
              <w:r w:rsidDel="00756B68">
                <w:delText>AB-1 and AB-2</w:delText>
              </w:r>
            </w:del>
          </w:p>
        </w:tc>
        <w:tc>
          <w:tcPr>
            <w:tcW w:w="4666" w:type="dxa"/>
            <w:gridSpan w:val="2"/>
            <w:tcBorders>
              <w:left w:val="single" w:sz="12" w:space="0" w:color="auto"/>
              <w:right w:val="single" w:sz="12" w:space="0" w:color="auto"/>
            </w:tcBorders>
          </w:tcPr>
          <w:p w:rsidR="00FD27D2" w:rsidRDefault="00FD27D2" w:rsidP="00FD27D2">
            <w:pPr>
              <w:pStyle w:val="tbl-center"/>
            </w:pPr>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p>
        </w:tc>
        <w:tc>
          <w:tcPr>
            <w:tcW w:w="4666" w:type="dxa"/>
            <w:gridSpan w:val="2"/>
            <w:tcBorders>
              <w:left w:val="single" w:sz="12" w:space="0" w:color="auto"/>
              <w:right w:val="single" w:sz="12" w:space="0" w:color="auto"/>
            </w:tcBorders>
          </w:tcPr>
          <w:p w:rsidR="00FD27D2" w:rsidRDefault="00FD27D2" w:rsidP="00FD27D2">
            <w:pPr>
              <w:pStyle w:val="tbl-center"/>
            </w:pPr>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p>
        </w:tc>
        <w:tc>
          <w:tcPr>
            <w:tcW w:w="4666" w:type="dxa"/>
            <w:gridSpan w:val="2"/>
            <w:tcBorders>
              <w:left w:val="single" w:sz="12" w:space="0" w:color="auto"/>
              <w:right w:val="single" w:sz="12" w:space="0" w:color="auto"/>
            </w:tcBorders>
          </w:tcPr>
          <w:p w:rsidR="00FD27D2" w:rsidRDefault="00FD27D2" w:rsidP="00FD27D2">
            <w:pPr>
              <w:pStyle w:val="tbl-center"/>
            </w:pPr>
          </w:p>
        </w:tc>
      </w:tr>
      <w:tr w:rsidR="00FD27D2" w:rsidTr="00FD27D2">
        <w:trPr>
          <w:gridAfter w:val="2"/>
          <w:wAfter w:w="14" w:type="dxa"/>
          <w:cantSplit/>
        </w:trPr>
        <w:tc>
          <w:tcPr>
            <w:tcW w:w="4752" w:type="dxa"/>
            <w:gridSpan w:val="2"/>
            <w:tcBorders>
              <w:left w:val="single" w:sz="12" w:space="0" w:color="auto"/>
              <w:right w:val="single" w:sz="12" w:space="0" w:color="auto"/>
            </w:tcBorders>
          </w:tcPr>
          <w:p w:rsidR="00FD27D2" w:rsidRDefault="00FD27D2" w:rsidP="00FD27D2">
            <w:pPr>
              <w:pStyle w:val="tbl-center"/>
              <w:ind w:left="576"/>
              <w:jc w:val="left"/>
            </w:pPr>
          </w:p>
        </w:tc>
        <w:tc>
          <w:tcPr>
            <w:tcW w:w="4666" w:type="dxa"/>
            <w:gridSpan w:val="2"/>
            <w:tcBorders>
              <w:left w:val="single" w:sz="12" w:space="0" w:color="auto"/>
              <w:right w:val="single" w:sz="12" w:space="0" w:color="auto"/>
            </w:tcBorders>
          </w:tcPr>
          <w:p w:rsidR="00FD27D2" w:rsidRDefault="00FD27D2" w:rsidP="00FD27D2">
            <w:pPr>
              <w:pStyle w:val="tbl-center"/>
            </w:pPr>
          </w:p>
        </w:tc>
      </w:tr>
      <w:tr w:rsidR="00FD27D2" w:rsidTr="00FD27D2">
        <w:trPr>
          <w:gridAfter w:val="2"/>
          <w:wAfter w:w="14" w:type="dxa"/>
          <w:cantSplit/>
        </w:trPr>
        <w:tc>
          <w:tcPr>
            <w:tcW w:w="4752" w:type="dxa"/>
            <w:gridSpan w:val="2"/>
            <w:tcBorders>
              <w:left w:val="single" w:sz="12" w:space="0" w:color="auto"/>
              <w:bottom w:val="single" w:sz="12" w:space="0" w:color="auto"/>
              <w:right w:val="single" w:sz="12" w:space="0" w:color="auto"/>
            </w:tcBorders>
          </w:tcPr>
          <w:p w:rsidR="00FD27D2" w:rsidRDefault="00FD27D2" w:rsidP="00FD27D2">
            <w:pPr>
              <w:pStyle w:val="tbl-center"/>
              <w:ind w:left="576"/>
              <w:jc w:val="left"/>
            </w:pPr>
          </w:p>
        </w:tc>
        <w:tc>
          <w:tcPr>
            <w:tcW w:w="4666" w:type="dxa"/>
            <w:gridSpan w:val="2"/>
            <w:tcBorders>
              <w:left w:val="single" w:sz="12" w:space="0" w:color="auto"/>
              <w:bottom w:val="single" w:sz="12" w:space="0" w:color="auto"/>
              <w:right w:val="single" w:sz="12" w:space="0" w:color="auto"/>
            </w:tcBorders>
          </w:tcPr>
          <w:p w:rsidR="00FD27D2" w:rsidRDefault="00FD27D2" w:rsidP="00FD27D2">
            <w:pPr>
              <w:pStyle w:val="tbl-center"/>
            </w:pPr>
          </w:p>
        </w:tc>
      </w:tr>
      <w:tr w:rsidR="00FD27D2" w:rsidTr="00FD27D2">
        <w:trPr>
          <w:cantSplit/>
        </w:trPr>
        <w:tc>
          <w:tcPr>
            <w:tcW w:w="9432" w:type="dxa"/>
            <w:gridSpan w:val="6"/>
            <w:tcBorders>
              <w:top w:val="single" w:sz="12" w:space="0" w:color="auto"/>
              <w:left w:val="single" w:sz="12" w:space="0" w:color="auto"/>
              <w:bottom w:val="single" w:sz="12" w:space="0" w:color="auto"/>
              <w:right w:val="single" w:sz="12" w:space="0" w:color="auto"/>
            </w:tcBorders>
            <w:vAlign w:val="center"/>
          </w:tcPr>
          <w:p w:rsidR="00FD27D2" w:rsidRDefault="00FD27D2" w:rsidP="00FD27D2">
            <w:pPr>
              <w:pStyle w:val="tbl-center"/>
              <w:rPr>
                <w:b/>
              </w:rPr>
            </w:pPr>
            <w:r>
              <w:rPr>
                <w:b/>
              </w:rPr>
              <w:t>Document History</w:t>
            </w:r>
          </w:p>
        </w:tc>
      </w:tr>
      <w:tr w:rsidR="00FD27D2" w:rsidTr="00FD27D2">
        <w:trPr>
          <w:gridAfter w:val="1"/>
          <w:wAfter w:w="7" w:type="dxa"/>
          <w:cantSplit/>
        </w:trPr>
        <w:tc>
          <w:tcPr>
            <w:tcW w:w="3528" w:type="dxa"/>
            <w:tcBorders>
              <w:top w:val="single" w:sz="12" w:space="0" w:color="auto"/>
              <w:left w:val="single" w:sz="12" w:space="0" w:color="auto"/>
              <w:right w:val="single" w:sz="12" w:space="0" w:color="auto"/>
            </w:tcBorders>
            <w:vAlign w:val="center"/>
          </w:tcPr>
          <w:p w:rsidR="00FD27D2" w:rsidRDefault="00FD27D2" w:rsidP="00FD27D2">
            <w:pPr>
              <w:pStyle w:val="tbl-center"/>
              <w:rPr>
                <w:b/>
              </w:rPr>
            </w:pPr>
            <w:r>
              <w:rPr>
                <w:b/>
              </w:rPr>
              <w:t>Document Number</w:t>
            </w:r>
          </w:p>
        </w:tc>
        <w:tc>
          <w:tcPr>
            <w:tcW w:w="3060" w:type="dxa"/>
            <w:gridSpan w:val="2"/>
            <w:tcBorders>
              <w:top w:val="single" w:sz="12" w:space="0" w:color="auto"/>
              <w:left w:val="single" w:sz="12" w:space="0" w:color="auto"/>
              <w:right w:val="single" w:sz="12" w:space="0" w:color="auto"/>
            </w:tcBorders>
            <w:vAlign w:val="center"/>
          </w:tcPr>
          <w:p w:rsidR="00FD27D2" w:rsidRDefault="00FD27D2" w:rsidP="00FD27D2">
            <w:pPr>
              <w:pStyle w:val="tbl-center"/>
              <w:rPr>
                <w:b/>
              </w:rPr>
            </w:pPr>
            <w:r>
              <w:rPr>
                <w:b/>
              </w:rPr>
              <w:t>Version - Change</w:t>
            </w:r>
          </w:p>
        </w:tc>
        <w:tc>
          <w:tcPr>
            <w:tcW w:w="2837" w:type="dxa"/>
            <w:gridSpan w:val="2"/>
            <w:tcBorders>
              <w:top w:val="single" w:sz="12" w:space="0" w:color="auto"/>
              <w:left w:val="single" w:sz="12" w:space="0" w:color="auto"/>
              <w:right w:val="single" w:sz="12" w:space="0" w:color="auto"/>
            </w:tcBorders>
            <w:vAlign w:val="center"/>
          </w:tcPr>
          <w:p w:rsidR="00FD27D2" w:rsidRDefault="00FD27D2" w:rsidP="00FD27D2">
            <w:pPr>
              <w:pStyle w:val="tbl-center"/>
              <w:rPr>
                <w:b/>
              </w:rPr>
            </w:pPr>
            <w:r>
              <w:rPr>
                <w:b/>
              </w:rPr>
              <w:t>Date</w:t>
            </w:r>
          </w:p>
        </w:tc>
      </w:tr>
      <w:tr w:rsidR="00FD27D2" w:rsidTr="00FD27D2">
        <w:trPr>
          <w:gridAfter w:val="1"/>
          <w:wAfter w:w="7" w:type="dxa"/>
          <w:cantSplit/>
        </w:trPr>
        <w:tc>
          <w:tcPr>
            <w:tcW w:w="3528" w:type="dxa"/>
            <w:tcBorders>
              <w:top w:val="single" w:sz="12" w:space="0" w:color="auto"/>
              <w:left w:val="single" w:sz="12" w:space="0" w:color="auto"/>
              <w:right w:val="single" w:sz="12" w:space="0" w:color="auto"/>
            </w:tcBorders>
          </w:tcPr>
          <w:p w:rsidR="00FD27D2" w:rsidRPr="004A529B" w:rsidRDefault="005954CB" w:rsidP="0057773E">
            <w:pPr>
              <w:pStyle w:val="tbl-left"/>
              <w:jc w:val="center"/>
              <w:rPr>
                <w:sz w:val="24"/>
                <w:szCs w:val="24"/>
              </w:rPr>
              <w:pPrChange w:id="204" w:author="Perrine, Martin L. (GSFC-5670)" w:date="2016-08-19T10:26:00Z">
                <w:pPr>
                  <w:pStyle w:val="tbl-left"/>
                  <w:jc w:val="center"/>
                </w:pPr>
              </w:pPrChange>
            </w:pPr>
            <w:r>
              <w:t>566-</w:t>
            </w:r>
            <w:del w:id="205" w:author="Perrine, Martin L. (GSFC-5670)" w:date="2016-08-19T10:25:00Z">
              <w:r w:rsidDel="0057773E">
                <w:delText>NENG</w:delText>
              </w:r>
            </w:del>
            <w:ins w:id="206" w:author="Perrine, Martin L. (GSFC-5670)" w:date="2016-08-19T10:26:00Z">
              <w:r w:rsidR="0057773E">
                <w:t>DAPHNE</w:t>
              </w:r>
            </w:ins>
            <w:r>
              <w:t>-CPLAN-0001</w:t>
            </w:r>
          </w:p>
        </w:tc>
        <w:tc>
          <w:tcPr>
            <w:tcW w:w="3060" w:type="dxa"/>
            <w:gridSpan w:val="2"/>
            <w:tcBorders>
              <w:top w:val="single" w:sz="12" w:space="0" w:color="auto"/>
              <w:left w:val="single" w:sz="12" w:space="0" w:color="auto"/>
              <w:right w:val="single" w:sz="12" w:space="0" w:color="auto"/>
            </w:tcBorders>
          </w:tcPr>
          <w:p w:rsidR="00FD27D2" w:rsidRPr="00417628" w:rsidRDefault="00FD27D2" w:rsidP="00FD27D2">
            <w:pPr>
              <w:pStyle w:val="tbl-left"/>
              <w:jc w:val="center"/>
              <w:rPr>
                <w:sz w:val="24"/>
                <w:szCs w:val="24"/>
              </w:rPr>
            </w:pPr>
            <w:r w:rsidRPr="00417628">
              <w:rPr>
                <w:sz w:val="24"/>
                <w:szCs w:val="24"/>
              </w:rPr>
              <w:t>Original</w:t>
            </w:r>
          </w:p>
        </w:tc>
        <w:tc>
          <w:tcPr>
            <w:tcW w:w="2837" w:type="dxa"/>
            <w:gridSpan w:val="2"/>
            <w:tcBorders>
              <w:top w:val="single" w:sz="12" w:space="0" w:color="auto"/>
              <w:left w:val="single" w:sz="12" w:space="0" w:color="auto"/>
              <w:right w:val="single" w:sz="12" w:space="0" w:color="auto"/>
            </w:tcBorders>
          </w:tcPr>
          <w:p w:rsidR="00FD27D2" w:rsidRPr="004A529B" w:rsidRDefault="005954CB" w:rsidP="00FD27D2">
            <w:pPr>
              <w:pStyle w:val="tbl-left"/>
              <w:jc w:val="center"/>
              <w:rPr>
                <w:sz w:val="24"/>
                <w:szCs w:val="24"/>
              </w:rPr>
            </w:pPr>
            <w:r>
              <w:rPr>
                <w:sz w:val="24"/>
                <w:szCs w:val="24"/>
              </w:rPr>
              <w:t>08/15/2016</w:t>
            </w:r>
          </w:p>
        </w:tc>
      </w:tr>
      <w:tr w:rsidR="00FD27D2" w:rsidTr="00FD27D2">
        <w:trPr>
          <w:gridAfter w:val="1"/>
          <w:wAfter w:w="7" w:type="dxa"/>
          <w:cantSplit/>
        </w:trPr>
        <w:tc>
          <w:tcPr>
            <w:tcW w:w="3528" w:type="dxa"/>
            <w:tcBorders>
              <w:left w:val="single" w:sz="12" w:space="0" w:color="auto"/>
              <w:right w:val="single" w:sz="12" w:space="0" w:color="auto"/>
            </w:tcBorders>
          </w:tcPr>
          <w:p w:rsidR="00FD27D2" w:rsidRPr="004A529B" w:rsidRDefault="00FD27D2" w:rsidP="00FD27D2">
            <w:pPr>
              <w:pStyle w:val="tbl-left"/>
              <w:jc w:val="center"/>
              <w:rPr>
                <w:sz w:val="24"/>
                <w:szCs w:val="24"/>
              </w:rPr>
            </w:pPr>
          </w:p>
        </w:tc>
        <w:tc>
          <w:tcPr>
            <w:tcW w:w="3060" w:type="dxa"/>
            <w:gridSpan w:val="2"/>
            <w:tcBorders>
              <w:left w:val="single" w:sz="12" w:space="0" w:color="auto"/>
              <w:right w:val="single" w:sz="12" w:space="0" w:color="auto"/>
            </w:tcBorders>
          </w:tcPr>
          <w:p w:rsidR="00FD27D2" w:rsidRPr="004A529B" w:rsidRDefault="00FD27D2" w:rsidP="00FD27D2">
            <w:pPr>
              <w:pStyle w:val="tbl-left"/>
              <w:jc w:val="center"/>
              <w:rPr>
                <w:sz w:val="24"/>
                <w:szCs w:val="24"/>
              </w:rPr>
            </w:pPr>
          </w:p>
        </w:tc>
        <w:tc>
          <w:tcPr>
            <w:tcW w:w="2837" w:type="dxa"/>
            <w:gridSpan w:val="2"/>
            <w:tcBorders>
              <w:left w:val="single" w:sz="12" w:space="0" w:color="auto"/>
              <w:right w:val="single" w:sz="12" w:space="0" w:color="auto"/>
            </w:tcBorders>
          </w:tcPr>
          <w:p w:rsidR="00FD27D2" w:rsidRPr="004A529B" w:rsidRDefault="00FD27D2" w:rsidP="00FD27D2">
            <w:pPr>
              <w:pStyle w:val="tbl-left"/>
              <w:jc w:val="center"/>
              <w:rPr>
                <w:sz w:val="24"/>
                <w:szCs w:val="24"/>
              </w:rPr>
            </w:pPr>
          </w:p>
        </w:tc>
      </w:tr>
      <w:tr w:rsidR="00FD27D2" w:rsidTr="00FD27D2">
        <w:trPr>
          <w:gridAfter w:val="1"/>
          <w:wAfter w:w="7" w:type="dxa"/>
          <w:cantSplit/>
        </w:trPr>
        <w:tc>
          <w:tcPr>
            <w:tcW w:w="3528" w:type="dxa"/>
            <w:tcBorders>
              <w:left w:val="single" w:sz="12" w:space="0" w:color="auto"/>
              <w:right w:val="single" w:sz="12" w:space="0" w:color="auto"/>
            </w:tcBorders>
          </w:tcPr>
          <w:p w:rsidR="00FD27D2" w:rsidRDefault="00FD27D2" w:rsidP="00FD27D2">
            <w:pPr>
              <w:pStyle w:val="tbl-left"/>
              <w:jc w:val="center"/>
            </w:pPr>
          </w:p>
        </w:tc>
        <w:tc>
          <w:tcPr>
            <w:tcW w:w="3060" w:type="dxa"/>
            <w:gridSpan w:val="2"/>
            <w:tcBorders>
              <w:left w:val="single" w:sz="12" w:space="0" w:color="auto"/>
              <w:right w:val="single" w:sz="12" w:space="0" w:color="auto"/>
            </w:tcBorders>
          </w:tcPr>
          <w:p w:rsidR="00FD27D2" w:rsidRDefault="00FD27D2" w:rsidP="00FD27D2">
            <w:pPr>
              <w:pStyle w:val="tbl-left"/>
              <w:jc w:val="center"/>
            </w:pPr>
          </w:p>
        </w:tc>
        <w:tc>
          <w:tcPr>
            <w:tcW w:w="2837" w:type="dxa"/>
            <w:gridSpan w:val="2"/>
            <w:tcBorders>
              <w:left w:val="single" w:sz="12" w:space="0" w:color="auto"/>
              <w:right w:val="single" w:sz="12" w:space="0" w:color="auto"/>
            </w:tcBorders>
          </w:tcPr>
          <w:p w:rsidR="00FD27D2" w:rsidRDefault="00FD27D2" w:rsidP="00FD27D2">
            <w:pPr>
              <w:pStyle w:val="tbl-left"/>
              <w:jc w:val="center"/>
            </w:pPr>
          </w:p>
        </w:tc>
      </w:tr>
      <w:tr w:rsidR="00FD27D2" w:rsidTr="00FD27D2">
        <w:trPr>
          <w:gridAfter w:val="1"/>
          <w:wAfter w:w="7" w:type="dxa"/>
          <w:cantSplit/>
        </w:trPr>
        <w:tc>
          <w:tcPr>
            <w:tcW w:w="3528" w:type="dxa"/>
            <w:tcBorders>
              <w:left w:val="single" w:sz="12" w:space="0" w:color="auto"/>
              <w:right w:val="single" w:sz="12" w:space="0" w:color="auto"/>
            </w:tcBorders>
          </w:tcPr>
          <w:p w:rsidR="00FD27D2" w:rsidRDefault="00FD27D2" w:rsidP="00FD27D2">
            <w:pPr>
              <w:pStyle w:val="tbl-left"/>
              <w:jc w:val="center"/>
            </w:pPr>
          </w:p>
        </w:tc>
        <w:tc>
          <w:tcPr>
            <w:tcW w:w="3060" w:type="dxa"/>
            <w:gridSpan w:val="2"/>
            <w:tcBorders>
              <w:left w:val="single" w:sz="12" w:space="0" w:color="auto"/>
              <w:right w:val="single" w:sz="12" w:space="0" w:color="auto"/>
            </w:tcBorders>
          </w:tcPr>
          <w:p w:rsidR="00FD27D2" w:rsidRDefault="00FD27D2" w:rsidP="00FD27D2">
            <w:pPr>
              <w:pStyle w:val="tbl-left"/>
              <w:jc w:val="center"/>
            </w:pPr>
          </w:p>
        </w:tc>
        <w:tc>
          <w:tcPr>
            <w:tcW w:w="2837" w:type="dxa"/>
            <w:gridSpan w:val="2"/>
            <w:tcBorders>
              <w:left w:val="single" w:sz="12" w:space="0" w:color="auto"/>
              <w:right w:val="single" w:sz="12" w:space="0" w:color="auto"/>
            </w:tcBorders>
          </w:tcPr>
          <w:p w:rsidR="00FD27D2" w:rsidRDefault="00FD27D2" w:rsidP="00FD27D2">
            <w:pPr>
              <w:pStyle w:val="tbl-left"/>
              <w:jc w:val="center"/>
            </w:pPr>
          </w:p>
        </w:tc>
      </w:tr>
      <w:tr w:rsidR="00FD27D2" w:rsidTr="00FD27D2">
        <w:trPr>
          <w:gridAfter w:val="1"/>
          <w:wAfter w:w="7" w:type="dxa"/>
          <w:cantSplit/>
        </w:trPr>
        <w:tc>
          <w:tcPr>
            <w:tcW w:w="3528" w:type="dxa"/>
            <w:tcBorders>
              <w:left w:val="single" w:sz="12" w:space="0" w:color="auto"/>
              <w:right w:val="single" w:sz="12" w:space="0" w:color="auto"/>
            </w:tcBorders>
          </w:tcPr>
          <w:p w:rsidR="00FD27D2" w:rsidRDefault="00FD27D2" w:rsidP="00FD27D2">
            <w:pPr>
              <w:pStyle w:val="tbl-left"/>
              <w:jc w:val="center"/>
            </w:pPr>
          </w:p>
        </w:tc>
        <w:tc>
          <w:tcPr>
            <w:tcW w:w="3060" w:type="dxa"/>
            <w:gridSpan w:val="2"/>
            <w:tcBorders>
              <w:left w:val="single" w:sz="12" w:space="0" w:color="auto"/>
              <w:right w:val="single" w:sz="12" w:space="0" w:color="auto"/>
            </w:tcBorders>
          </w:tcPr>
          <w:p w:rsidR="00FD27D2" w:rsidRDefault="00FD27D2" w:rsidP="00FD27D2">
            <w:pPr>
              <w:pStyle w:val="tbl-left"/>
              <w:jc w:val="center"/>
            </w:pPr>
          </w:p>
        </w:tc>
        <w:tc>
          <w:tcPr>
            <w:tcW w:w="2837" w:type="dxa"/>
            <w:gridSpan w:val="2"/>
            <w:tcBorders>
              <w:left w:val="single" w:sz="12" w:space="0" w:color="auto"/>
              <w:right w:val="single" w:sz="12" w:space="0" w:color="auto"/>
            </w:tcBorders>
          </w:tcPr>
          <w:p w:rsidR="00FD27D2" w:rsidRDefault="00FD27D2" w:rsidP="00FD27D2">
            <w:pPr>
              <w:pStyle w:val="tbl-left"/>
              <w:jc w:val="center"/>
            </w:pPr>
          </w:p>
        </w:tc>
      </w:tr>
      <w:tr w:rsidR="00FD27D2" w:rsidTr="00FD27D2">
        <w:trPr>
          <w:gridAfter w:val="1"/>
          <w:wAfter w:w="7" w:type="dxa"/>
          <w:cantSplit/>
        </w:trPr>
        <w:tc>
          <w:tcPr>
            <w:tcW w:w="3528" w:type="dxa"/>
            <w:tcBorders>
              <w:left w:val="single" w:sz="12" w:space="0" w:color="auto"/>
              <w:right w:val="single" w:sz="12" w:space="0" w:color="auto"/>
            </w:tcBorders>
          </w:tcPr>
          <w:p w:rsidR="00FD27D2" w:rsidRDefault="00FD27D2" w:rsidP="00FD27D2">
            <w:pPr>
              <w:pStyle w:val="tbl-left"/>
              <w:jc w:val="center"/>
            </w:pPr>
          </w:p>
        </w:tc>
        <w:tc>
          <w:tcPr>
            <w:tcW w:w="3060" w:type="dxa"/>
            <w:gridSpan w:val="2"/>
            <w:tcBorders>
              <w:left w:val="single" w:sz="12" w:space="0" w:color="auto"/>
              <w:right w:val="single" w:sz="12" w:space="0" w:color="auto"/>
            </w:tcBorders>
          </w:tcPr>
          <w:p w:rsidR="00FD27D2" w:rsidRDefault="00FD27D2" w:rsidP="00FD27D2">
            <w:pPr>
              <w:pStyle w:val="tbl-left"/>
              <w:jc w:val="center"/>
            </w:pPr>
          </w:p>
        </w:tc>
        <w:tc>
          <w:tcPr>
            <w:tcW w:w="2837" w:type="dxa"/>
            <w:gridSpan w:val="2"/>
            <w:tcBorders>
              <w:left w:val="single" w:sz="12" w:space="0" w:color="auto"/>
              <w:right w:val="single" w:sz="12" w:space="0" w:color="auto"/>
            </w:tcBorders>
          </w:tcPr>
          <w:p w:rsidR="00FD27D2" w:rsidRDefault="00FD27D2" w:rsidP="00FD27D2">
            <w:pPr>
              <w:pStyle w:val="tbl-left"/>
              <w:jc w:val="center"/>
            </w:pPr>
          </w:p>
        </w:tc>
      </w:tr>
      <w:tr w:rsidR="00FD27D2" w:rsidTr="00FD27D2">
        <w:trPr>
          <w:gridAfter w:val="1"/>
          <w:wAfter w:w="7" w:type="dxa"/>
          <w:cantSplit/>
        </w:trPr>
        <w:tc>
          <w:tcPr>
            <w:tcW w:w="3528" w:type="dxa"/>
            <w:tcBorders>
              <w:left w:val="single" w:sz="12" w:space="0" w:color="auto"/>
              <w:right w:val="single" w:sz="12" w:space="0" w:color="auto"/>
            </w:tcBorders>
          </w:tcPr>
          <w:p w:rsidR="00FD27D2" w:rsidRDefault="00FD27D2" w:rsidP="00FD27D2">
            <w:pPr>
              <w:pStyle w:val="tbl-left"/>
              <w:jc w:val="center"/>
            </w:pPr>
          </w:p>
        </w:tc>
        <w:tc>
          <w:tcPr>
            <w:tcW w:w="3060" w:type="dxa"/>
            <w:gridSpan w:val="2"/>
            <w:tcBorders>
              <w:left w:val="single" w:sz="12" w:space="0" w:color="auto"/>
              <w:right w:val="single" w:sz="12" w:space="0" w:color="auto"/>
            </w:tcBorders>
          </w:tcPr>
          <w:p w:rsidR="00FD27D2" w:rsidRDefault="00FD27D2" w:rsidP="00FD27D2">
            <w:pPr>
              <w:pStyle w:val="tbl-left"/>
              <w:jc w:val="center"/>
            </w:pPr>
          </w:p>
        </w:tc>
        <w:tc>
          <w:tcPr>
            <w:tcW w:w="2837" w:type="dxa"/>
            <w:gridSpan w:val="2"/>
            <w:tcBorders>
              <w:left w:val="single" w:sz="12" w:space="0" w:color="auto"/>
              <w:right w:val="single" w:sz="12" w:space="0" w:color="auto"/>
            </w:tcBorders>
          </w:tcPr>
          <w:p w:rsidR="00FD27D2" w:rsidRDefault="00FD27D2" w:rsidP="00FD27D2">
            <w:pPr>
              <w:pStyle w:val="tbl-left"/>
              <w:jc w:val="center"/>
            </w:pPr>
          </w:p>
        </w:tc>
      </w:tr>
      <w:tr w:rsidR="00FD27D2" w:rsidTr="00FD27D2">
        <w:trPr>
          <w:gridAfter w:val="1"/>
          <w:wAfter w:w="7" w:type="dxa"/>
          <w:cantSplit/>
        </w:trPr>
        <w:tc>
          <w:tcPr>
            <w:tcW w:w="3528" w:type="dxa"/>
            <w:tcBorders>
              <w:left w:val="single" w:sz="12" w:space="0" w:color="auto"/>
              <w:bottom w:val="single" w:sz="12" w:space="0" w:color="auto"/>
              <w:right w:val="single" w:sz="12" w:space="0" w:color="auto"/>
            </w:tcBorders>
          </w:tcPr>
          <w:p w:rsidR="00FD27D2" w:rsidRDefault="00FD27D2" w:rsidP="00FD27D2">
            <w:pPr>
              <w:pStyle w:val="tbl-left"/>
              <w:jc w:val="center"/>
            </w:pPr>
          </w:p>
        </w:tc>
        <w:tc>
          <w:tcPr>
            <w:tcW w:w="3060" w:type="dxa"/>
            <w:gridSpan w:val="2"/>
            <w:tcBorders>
              <w:left w:val="single" w:sz="12" w:space="0" w:color="auto"/>
              <w:bottom w:val="single" w:sz="12" w:space="0" w:color="auto"/>
              <w:right w:val="single" w:sz="12" w:space="0" w:color="auto"/>
            </w:tcBorders>
          </w:tcPr>
          <w:p w:rsidR="00FD27D2" w:rsidRDefault="00FD27D2" w:rsidP="00FD27D2">
            <w:pPr>
              <w:pStyle w:val="tbl-left"/>
              <w:jc w:val="center"/>
            </w:pPr>
          </w:p>
        </w:tc>
        <w:tc>
          <w:tcPr>
            <w:tcW w:w="2837" w:type="dxa"/>
            <w:gridSpan w:val="2"/>
            <w:tcBorders>
              <w:left w:val="single" w:sz="12" w:space="0" w:color="auto"/>
              <w:bottom w:val="single" w:sz="12" w:space="0" w:color="auto"/>
              <w:right w:val="single" w:sz="12" w:space="0" w:color="auto"/>
            </w:tcBorders>
          </w:tcPr>
          <w:p w:rsidR="00FD27D2" w:rsidRDefault="00FD27D2" w:rsidP="00FD27D2">
            <w:pPr>
              <w:pStyle w:val="tbl-left"/>
              <w:jc w:val="center"/>
            </w:pPr>
          </w:p>
        </w:tc>
      </w:tr>
    </w:tbl>
    <w:p w:rsidR="0057773E" w:rsidRDefault="0057773E">
      <w:pPr>
        <w:pStyle w:val="Paragraph"/>
        <w:rPr>
          <w:ins w:id="207" w:author="Perrine, Martin L. (GSFC-5670)" w:date="2016-08-19T10:31:00Z"/>
        </w:rPr>
      </w:pPr>
    </w:p>
    <w:p w:rsidR="007419F5" w:rsidRPr="0057773E" w:rsidRDefault="007419F5" w:rsidP="0057773E">
      <w:pPr>
        <w:rPr>
          <w:rPrChange w:id="208" w:author="Perrine, Martin L. (GSFC-5670)" w:date="2016-08-19T10:31:00Z">
            <w:rPr/>
          </w:rPrChange>
        </w:rPr>
        <w:sectPr w:rsidR="007419F5" w:rsidRPr="0057773E" w:rsidSect="00991889">
          <w:footerReference w:type="first" r:id="rId12"/>
          <w:pgSz w:w="12240" w:h="15840" w:code="1"/>
          <w:pgMar w:top="1440" w:right="1440" w:bottom="720" w:left="1440" w:header="720" w:footer="720" w:gutter="0"/>
          <w:pgNumType w:fmt="lowerRoman" w:start="4"/>
          <w:cols w:space="720"/>
          <w:titlePg/>
        </w:sectPr>
        <w:pPrChange w:id="212" w:author="Perrine, Martin L. (GSFC-5670)" w:date="2016-08-19T10:31:00Z">
          <w:pPr>
            <w:pStyle w:val="Paragraph"/>
          </w:pPr>
        </w:pPrChange>
      </w:pPr>
    </w:p>
    <w:p w:rsidR="007419F5" w:rsidRDefault="007419F5">
      <w:pPr>
        <w:pStyle w:val="CenterHeading"/>
        <w:spacing w:after="280"/>
      </w:pPr>
      <w:r>
        <w:lastRenderedPageBreak/>
        <w:t>Contents</w:t>
      </w:r>
    </w:p>
    <w:p w:rsidR="0093412B" w:rsidRDefault="00FD27D2">
      <w:pPr>
        <w:pStyle w:val="TOC1"/>
        <w:rPr>
          <w:ins w:id="213" w:author="Perrine, Martin L. (GSFC-5670)" w:date="2016-08-05T10:24:00Z"/>
          <w:rFonts w:asciiTheme="minorHAnsi" w:eastAsiaTheme="minorEastAsia" w:hAnsiTheme="minorHAnsi" w:cstheme="minorBidi"/>
          <w:b w:val="0"/>
          <w:noProof/>
          <w:sz w:val="22"/>
          <w:szCs w:val="22"/>
        </w:rPr>
      </w:pPr>
      <w:r>
        <w:fldChar w:fldCharType="begin"/>
      </w:r>
      <w:r>
        <w:instrText xml:space="preserve"> TOC \o "1-3" \t "Heading 8,1,Center Heading (TOC-marked),1" </w:instrText>
      </w:r>
      <w:r>
        <w:fldChar w:fldCharType="separate"/>
      </w:r>
      <w:ins w:id="214" w:author="Perrine, Martin L. (GSFC-5670)" w:date="2016-08-05T10:24:00Z">
        <w:r w:rsidR="0093412B">
          <w:rPr>
            <w:noProof/>
          </w:rPr>
          <w:t>Preface</w:t>
        </w:r>
        <w:r w:rsidR="0093412B">
          <w:rPr>
            <w:noProof/>
          </w:rPr>
          <w:tab/>
        </w:r>
        <w:r w:rsidR="0093412B">
          <w:rPr>
            <w:noProof/>
          </w:rPr>
          <w:fldChar w:fldCharType="begin"/>
        </w:r>
        <w:r w:rsidR="0093412B">
          <w:rPr>
            <w:noProof/>
          </w:rPr>
          <w:instrText xml:space="preserve"> PAGEREF _Toc458156005 \h </w:instrText>
        </w:r>
      </w:ins>
      <w:r w:rsidR="0093412B">
        <w:rPr>
          <w:noProof/>
        </w:rPr>
      </w:r>
      <w:r w:rsidR="0093412B">
        <w:rPr>
          <w:noProof/>
        </w:rPr>
        <w:fldChar w:fldCharType="separate"/>
      </w:r>
      <w:ins w:id="215" w:author="Perrine, Martin L. (GSFC-5670)" w:date="2016-08-05T10:24:00Z">
        <w:r w:rsidR="0093412B">
          <w:rPr>
            <w:noProof/>
          </w:rPr>
          <w:t>iii</w:t>
        </w:r>
        <w:r w:rsidR="0093412B">
          <w:rPr>
            <w:noProof/>
          </w:rPr>
          <w:fldChar w:fldCharType="end"/>
        </w:r>
      </w:ins>
    </w:p>
    <w:p w:rsidR="0093412B" w:rsidRDefault="0093412B">
      <w:pPr>
        <w:pStyle w:val="TOC1"/>
        <w:rPr>
          <w:ins w:id="216" w:author="Perrine, Martin L. (GSFC-5670)" w:date="2016-08-05T10:24:00Z"/>
          <w:rFonts w:asciiTheme="minorHAnsi" w:eastAsiaTheme="minorEastAsia" w:hAnsiTheme="minorHAnsi" w:cstheme="minorBidi"/>
          <w:b w:val="0"/>
          <w:noProof/>
          <w:sz w:val="22"/>
          <w:szCs w:val="22"/>
        </w:rPr>
      </w:pPr>
      <w:ins w:id="217" w:author="Perrine, Martin L. (GSFC-5670)" w:date="2016-08-05T10:24:00Z">
        <w:r w:rsidRPr="00AB75C8">
          <w:rPr>
            <w:noProof/>
            <w:color w:val="000000"/>
          </w:rPr>
          <w:t>Section 1.</w:t>
        </w:r>
        <w:r>
          <w:rPr>
            <w:noProof/>
          </w:rPr>
          <w:t xml:space="preserve"> Introduction</w:t>
        </w:r>
        <w:r>
          <w:rPr>
            <w:noProof/>
          </w:rPr>
          <w:tab/>
        </w:r>
        <w:r>
          <w:rPr>
            <w:noProof/>
          </w:rPr>
          <w:fldChar w:fldCharType="begin"/>
        </w:r>
        <w:r>
          <w:rPr>
            <w:noProof/>
          </w:rPr>
          <w:instrText xml:space="preserve"> PAGEREF _Toc458156006 \h </w:instrText>
        </w:r>
      </w:ins>
      <w:r>
        <w:rPr>
          <w:noProof/>
        </w:rPr>
      </w:r>
      <w:r>
        <w:rPr>
          <w:noProof/>
        </w:rPr>
        <w:fldChar w:fldCharType="separate"/>
      </w:r>
      <w:ins w:id="218" w:author="Perrine, Martin L. (GSFC-5670)" w:date="2016-08-05T10:24:00Z">
        <w:r>
          <w:rPr>
            <w:noProof/>
          </w:rPr>
          <w:t>1-1</w:t>
        </w:r>
        <w:r>
          <w:rPr>
            <w:noProof/>
          </w:rPr>
          <w:fldChar w:fldCharType="end"/>
        </w:r>
      </w:ins>
    </w:p>
    <w:p w:rsidR="0093412B" w:rsidRDefault="0093412B">
      <w:pPr>
        <w:pStyle w:val="TOC2"/>
        <w:tabs>
          <w:tab w:val="left" w:pos="1440"/>
        </w:tabs>
        <w:rPr>
          <w:ins w:id="219" w:author="Perrine, Martin L. (GSFC-5670)" w:date="2016-08-05T10:24:00Z"/>
          <w:rFonts w:asciiTheme="minorHAnsi" w:eastAsiaTheme="minorEastAsia" w:hAnsiTheme="minorHAnsi" w:cstheme="minorBidi"/>
          <w:noProof/>
          <w:sz w:val="22"/>
          <w:szCs w:val="22"/>
        </w:rPr>
      </w:pPr>
      <w:ins w:id="220" w:author="Perrine, Martin L. (GSFC-5670)" w:date="2016-08-05T10:24:00Z">
        <w:r w:rsidRPr="00AB75C8">
          <w:rPr>
            <w:noProof/>
            <w:color w:val="000000"/>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_Toc458156007 \h </w:instrText>
        </w:r>
      </w:ins>
      <w:r>
        <w:rPr>
          <w:noProof/>
        </w:rPr>
      </w:r>
      <w:r>
        <w:rPr>
          <w:noProof/>
        </w:rPr>
        <w:fldChar w:fldCharType="separate"/>
      </w:r>
      <w:ins w:id="221" w:author="Perrine, Martin L. (GSFC-5670)" w:date="2016-08-05T10:24:00Z">
        <w:r>
          <w:rPr>
            <w:noProof/>
          </w:rPr>
          <w:t>1-1</w:t>
        </w:r>
        <w:r>
          <w:rPr>
            <w:noProof/>
          </w:rPr>
          <w:fldChar w:fldCharType="end"/>
        </w:r>
      </w:ins>
    </w:p>
    <w:p w:rsidR="0093412B" w:rsidRDefault="0093412B">
      <w:pPr>
        <w:pStyle w:val="TOC2"/>
        <w:tabs>
          <w:tab w:val="left" w:pos="1440"/>
        </w:tabs>
        <w:rPr>
          <w:ins w:id="222" w:author="Perrine, Martin L. (GSFC-5670)" w:date="2016-08-05T10:24:00Z"/>
          <w:rFonts w:asciiTheme="minorHAnsi" w:eastAsiaTheme="minorEastAsia" w:hAnsiTheme="minorHAnsi" w:cstheme="minorBidi"/>
          <w:noProof/>
          <w:sz w:val="22"/>
          <w:szCs w:val="22"/>
        </w:rPr>
      </w:pPr>
      <w:ins w:id="223" w:author="Perrine, Martin L. (GSFC-5670)" w:date="2016-08-05T10:24:00Z">
        <w:r w:rsidRPr="00AB75C8">
          <w:rPr>
            <w:noProof/>
            <w:color w:val="000000"/>
          </w:rPr>
          <w:t>1.2</w:t>
        </w:r>
        <w:r>
          <w:rPr>
            <w:rFonts w:asciiTheme="minorHAnsi" w:eastAsiaTheme="minorEastAsia" w:hAnsiTheme="minorHAnsi" w:cstheme="minorBidi"/>
            <w:noProof/>
            <w:sz w:val="22"/>
            <w:szCs w:val="22"/>
          </w:rPr>
          <w:tab/>
        </w:r>
        <w:r>
          <w:rPr>
            <w:noProof/>
          </w:rPr>
          <w:t>Background</w:t>
        </w:r>
        <w:r>
          <w:rPr>
            <w:noProof/>
          </w:rPr>
          <w:tab/>
        </w:r>
        <w:r>
          <w:rPr>
            <w:noProof/>
          </w:rPr>
          <w:fldChar w:fldCharType="begin"/>
        </w:r>
        <w:r>
          <w:rPr>
            <w:noProof/>
          </w:rPr>
          <w:instrText xml:space="preserve"> PAGEREF _Toc458156008 \h </w:instrText>
        </w:r>
      </w:ins>
      <w:r>
        <w:rPr>
          <w:noProof/>
        </w:rPr>
      </w:r>
      <w:r>
        <w:rPr>
          <w:noProof/>
        </w:rPr>
        <w:fldChar w:fldCharType="separate"/>
      </w:r>
      <w:ins w:id="224" w:author="Perrine, Martin L. (GSFC-5670)" w:date="2016-08-05T10:24:00Z">
        <w:r>
          <w:rPr>
            <w:noProof/>
          </w:rPr>
          <w:t>1-1</w:t>
        </w:r>
        <w:r>
          <w:rPr>
            <w:noProof/>
          </w:rPr>
          <w:fldChar w:fldCharType="end"/>
        </w:r>
      </w:ins>
    </w:p>
    <w:p w:rsidR="0093412B" w:rsidRDefault="0093412B">
      <w:pPr>
        <w:pStyle w:val="TOC2"/>
        <w:tabs>
          <w:tab w:val="left" w:pos="1440"/>
        </w:tabs>
        <w:rPr>
          <w:ins w:id="225" w:author="Perrine, Martin L. (GSFC-5670)" w:date="2016-08-05T10:24:00Z"/>
          <w:rFonts w:asciiTheme="minorHAnsi" w:eastAsiaTheme="minorEastAsia" w:hAnsiTheme="minorHAnsi" w:cstheme="minorBidi"/>
          <w:noProof/>
          <w:sz w:val="22"/>
          <w:szCs w:val="22"/>
        </w:rPr>
      </w:pPr>
      <w:ins w:id="226" w:author="Perrine, Martin L. (GSFC-5670)" w:date="2016-08-05T10:24:00Z">
        <w:r w:rsidRPr="00AB75C8">
          <w:rPr>
            <w:noProof/>
            <w:color w:val="000000"/>
          </w:rPr>
          <w:t>1.3</w:t>
        </w:r>
        <w:r>
          <w:rPr>
            <w:rFonts w:asciiTheme="minorHAnsi" w:eastAsiaTheme="minorEastAsia" w:hAnsiTheme="minorHAnsi" w:cstheme="minorBidi"/>
            <w:noProof/>
            <w:sz w:val="22"/>
            <w:szCs w:val="22"/>
          </w:rPr>
          <w:tab/>
        </w:r>
        <w:r>
          <w:rPr>
            <w:noProof/>
          </w:rPr>
          <w:t>Reference Documents</w:t>
        </w:r>
        <w:r>
          <w:rPr>
            <w:noProof/>
          </w:rPr>
          <w:tab/>
        </w:r>
        <w:r>
          <w:rPr>
            <w:noProof/>
          </w:rPr>
          <w:fldChar w:fldCharType="begin"/>
        </w:r>
        <w:r>
          <w:rPr>
            <w:noProof/>
          </w:rPr>
          <w:instrText xml:space="preserve"> PAGEREF _Toc458156009 \h </w:instrText>
        </w:r>
      </w:ins>
      <w:r>
        <w:rPr>
          <w:noProof/>
        </w:rPr>
      </w:r>
      <w:r>
        <w:rPr>
          <w:noProof/>
        </w:rPr>
        <w:fldChar w:fldCharType="separate"/>
      </w:r>
      <w:ins w:id="227" w:author="Perrine, Martin L. (GSFC-5670)" w:date="2016-08-05T10:24:00Z">
        <w:r>
          <w:rPr>
            <w:noProof/>
          </w:rPr>
          <w:t>1-1</w:t>
        </w:r>
        <w:r>
          <w:rPr>
            <w:noProof/>
          </w:rPr>
          <w:fldChar w:fldCharType="end"/>
        </w:r>
      </w:ins>
    </w:p>
    <w:p w:rsidR="0093412B" w:rsidRDefault="0093412B">
      <w:pPr>
        <w:pStyle w:val="TOC1"/>
        <w:rPr>
          <w:ins w:id="228" w:author="Perrine, Martin L. (GSFC-5670)" w:date="2016-08-05T10:24:00Z"/>
          <w:rFonts w:asciiTheme="minorHAnsi" w:eastAsiaTheme="minorEastAsia" w:hAnsiTheme="minorHAnsi" w:cstheme="minorBidi"/>
          <w:b w:val="0"/>
          <w:noProof/>
          <w:sz w:val="22"/>
          <w:szCs w:val="22"/>
        </w:rPr>
      </w:pPr>
      <w:ins w:id="229" w:author="Perrine, Martin L. (GSFC-5670)" w:date="2016-08-05T10:24:00Z">
        <w:r w:rsidRPr="00AB75C8">
          <w:rPr>
            <w:noProof/>
            <w:color w:val="000000"/>
          </w:rPr>
          <w:t>Section 2.</w:t>
        </w:r>
        <w:r>
          <w:rPr>
            <w:noProof/>
          </w:rPr>
          <w:t xml:space="preserve"> NEN System Description</w:t>
        </w:r>
        <w:r>
          <w:rPr>
            <w:noProof/>
          </w:rPr>
          <w:tab/>
        </w:r>
        <w:r>
          <w:rPr>
            <w:noProof/>
          </w:rPr>
          <w:fldChar w:fldCharType="begin"/>
        </w:r>
        <w:r>
          <w:rPr>
            <w:noProof/>
          </w:rPr>
          <w:instrText xml:space="preserve"> PAGEREF _Toc458156010 \h </w:instrText>
        </w:r>
      </w:ins>
      <w:r>
        <w:rPr>
          <w:noProof/>
        </w:rPr>
      </w:r>
      <w:r>
        <w:rPr>
          <w:noProof/>
        </w:rPr>
        <w:fldChar w:fldCharType="separate"/>
      </w:r>
      <w:ins w:id="230" w:author="Perrine, Martin L. (GSFC-5670)" w:date="2016-08-05T10:24:00Z">
        <w:r>
          <w:rPr>
            <w:noProof/>
          </w:rPr>
          <w:t>2-3</w:t>
        </w:r>
        <w:r>
          <w:rPr>
            <w:noProof/>
          </w:rPr>
          <w:fldChar w:fldCharType="end"/>
        </w:r>
      </w:ins>
    </w:p>
    <w:p w:rsidR="0093412B" w:rsidRDefault="0093412B">
      <w:pPr>
        <w:pStyle w:val="TOC2"/>
        <w:tabs>
          <w:tab w:val="left" w:pos="1440"/>
        </w:tabs>
        <w:rPr>
          <w:ins w:id="231" w:author="Perrine, Martin L. (GSFC-5670)" w:date="2016-08-05T10:24:00Z"/>
          <w:rFonts w:asciiTheme="minorHAnsi" w:eastAsiaTheme="minorEastAsia" w:hAnsiTheme="minorHAnsi" w:cstheme="minorBidi"/>
          <w:noProof/>
          <w:sz w:val="22"/>
          <w:szCs w:val="22"/>
        </w:rPr>
      </w:pPr>
      <w:ins w:id="232" w:author="Perrine, Martin L. (GSFC-5670)" w:date="2016-08-05T10:24:00Z">
        <w:r w:rsidRPr="00AB75C8">
          <w:rPr>
            <w:noProof/>
            <w:color w:val="000000"/>
          </w:rPr>
          <w:t>2.1</w:t>
        </w:r>
        <w:r>
          <w:rPr>
            <w:rFonts w:asciiTheme="minorHAnsi" w:eastAsiaTheme="minorEastAsia" w:hAnsiTheme="minorHAnsi" w:cstheme="minorBidi"/>
            <w:noProof/>
            <w:sz w:val="22"/>
            <w:szCs w:val="22"/>
          </w:rPr>
          <w:tab/>
        </w:r>
        <w:r>
          <w:rPr>
            <w:noProof/>
          </w:rPr>
          <w:t xml:space="preserve">What is </w:t>
        </w:r>
      </w:ins>
      <w:ins w:id="233" w:author="Perrine, Martin L. (GSFC-5670)" w:date="2016-08-19T10:30:00Z">
        <w:r w:rsidR="0057773E">
          <w:rPr>
            <w:noProof/>
          </w:rPr>
          <w:t>DAPHNE</w:t>
        </w:r>
      </w:ins>
      <w:ins w:id="234" w:author="Perrine, Martin L. (GSFC-5670)" w:date="2016-08-05T10:24:00Z">
        <w:r>
          <w:rPr>
            <w:noProof/>
          </w:rPr>
          <w:tab/>
        </w:r>
        <w:r>
          <w:rPr>
            <w:noProof/>
          </w:rPr>
          <w:fldChar w:fldCharType="begin"/>
        </w:r>
        <w:r>
          <w:rPr>
            <w:noProof/>
          </w:rPr>
          <w:instrText xml:space="preserve"> PAGEREF _Toc458156011 \h </w:instrText>
        </w:r>
      </w:ins>
      <w:r>
        <w:rPr>
          <w:noProof/>
        </w:rPr>
      </w:r>
      <w:r>
        <w:rPr>
          <w:noProof/>
        </w:rPr>
        <w:fldChar w:fldCharType="separate"/>
      </w:r>
      <w:ins w:id="235" w:author="Perrine, Martin L. (GSFC-5670)" w:date="2016-08-05T10:24:00Z">
        <w:r>
          <w:rPr>
            <w:noProof/>
          </w:rPr>
          <w:t>2-3</w:t>
        </w:r>
        <w:r>
          <w:rPr>
            <w:noProof/>
          </w:rPr>
          <w:fldChar w:fldCharType="end"/>
        </w:r>
      </w:ins>
    </w:p>
    <w:p w:rsidR="0093412B" w:rsidRDefault="0093412B">
      <w:pPr>
        <w:pStyle w:val="TOC1"/>
        <w:rPr>
          <w:ins w:id="236" w:author="Perrine, Martin L. (GSFC-5670)" w:date="2016-08-05T10:24:00Z"/>
          <w:rFonts w:asciiTheme="minorHAnsi" w:eastAsiaTheme="minorEastAsia" w:hAnsiTheme="minorHAnsi" w:cstheme="minorBidi"/>
          <w:b w:val="0"/>
          <w:noProof/>
          <w:sz w:val="22"/>
          <w:szCs w:val="22"/>
        </w:rPr>
      </w:pPr>
      <w:ins w:id="237" w:author="Perrine, Martin L. (GSFC-5670)" w:date="2016-08-05T10:24:00Z">
        <w:r w:rsidRPr="00AB75C8">
          <w:rPr>
            <w:noProof/>
            <w:color w:val="000000"/>
          </w:rPr>
          <w:t>Section 3.</w:t>
        </w:r>
        <w:r>
          <w:rPr>
            <w:noProof/>
          </w:rPr>
          <w:t xml:space="preserve"> Commissioning Plan</w:t>
        </w:r>
        <w:r>
          <w:rPr>
            <w:noProof/>
          </w:rPr>
          <w:tab/>
        </w:r>
        <w:r>
          <w:rPr>
            <w:noProof/>
          </w:rPr>
          <w:fldChar w:fldCharType="begin"/>
        </w:r>
        <w:r>
          <w:rPr>
            <w:noProof/>
          </w:rPr>
          <w:instrText xml:space="preserve"> PAGEREF _Toc458156012 \h </w:instrText>
        </w:r>
      </w:ins>
      <w:r>
        <w:rPr>
          <w:noProof/>
        </w:rPr>
      </w:r>
      <w:r>
        <w:rPr>
          <w:noProof/>
        </w:rPr>
        <w:fldChar w:fldCharType="separate"/>
      </w:r>
      <w:ins w:id="238" w:author="Perrine, Martin L. (GSFC-5670)" w:date="2016-08-05T10:24:00Z">
        <w:r>
          <w:rPr>
            <w:noProof/>
          </w:rPr>
          <w:t>3-4</w:t>
        </w:r>
        <w:r>
          <w:rPr>
            <w:noProof/>
          </w:rPr>
          <w:fldChar w:fldCharType="end"/>
        </w:r>
      </w:ins>
    </w:p>
    <w:p w:rsidR="0093412B" w:rsidRDefault="0093412B">
      <w:pPr>
        <w:pStyle w:val="TOC2"/>
        <w:tabs>
          <w:tab w:val="left" w:pos="1440"/>
        </w:tabs>
        <w:rPr>
          <w:ins w:id="239" w:author="Perrine, Martin L. (GSFC-5670)" w:date="2016-08-05T10:24:00Z"/>
          <w:rFonts w:asciiTheme="minorHAnsi" w:eastAsiaTheme="minorEastAsia" w:hAnsiTheme="minorHAnsi" w:cstheme="minorBidi"/>
          <w:noProof/>
          <w:sz w:val="22"/>
          <w:szCs w:val="22"/>
        </w:rPr>
      </w:pPr>
      <w:ins w:id="240" w:author="Perrine, Martin L. (GSFC-5670)" w:date="2016-08-05T10:24:00Z">
        <w:r w:rsidRPr="00AB75C8">
          <w:rPr>
            <w:noProof/>
            <w:color w:val="000000"/>
          </w:rPr>
          <w:t>3.1</w:t>
        </w:r>
        <w:r>
          <w:rPr>
            <w:rFonts w:asciiTheme="minorHAnsi" w:eastAsiaTheme="minorEastAsia" w:hAnsiTheme="minorHAnsi" w:cstheme="minorBidi"/>
            <w:noProof/>
            <w:sz w:val="22"/>
            <w:szCs w:val="22"/>
          </w:rPr>
          <w:tab/>
        </w:r>
        <w:r>
          <w:rPr>
            <w:noProof/>
          </w:rPr>
          <w:t>Preshipment</w:t>
        </w:r>
        <w:r>
          <w:rPr>
            <w:noProof/>
          </w:rPr>
          <w:tab/>
        </w:r>
        <w:r>
          <w:rPr>
            <w:noProof/>
          </w:rPr>
          <w:fldChar w:fldCharType="begin"/>
        </w:r>
        <w:r>
          <w:rPr>
            <w:noProof/>
          </w:rPr>
          <w:instrText xml:space="preserve"> PAGEREF _Toc458156013 \h </w:instrText>
        </w:r>
      </w:ins>
      <w:r>
        <w:rPr>
          <w:noProof/>
        </w:rPr>
      </w:r>
      <w:r>
        <w:rPr>
          <w:noProof/>
        </w:rPr>
        <w:fldChar w:fldCharType="separate"/>
      </w:r>
      <w:ins w:id="241" w:author="Perrine, Martin L. (GSFC-5670)" w:date="2016-08-05T10:24:00Z">
        <w:r>
          <w:rPr>
            <w:noProof/>
          </w:rPr>
          <w:t>3-4</w:t>
        </w:r>
        <w:r>
          <w:rPr>
            <w:noProof/>
          </w:rPr>
          <w:fldChar w:fldCharType="end"/>
        </w:r>
      </w:ins>
    </w:p>
    <w:p w:rsidR="0093412B" w:rsidRDefault="0093412B">
      <w:pPr>
        <w:pStyle w:val="TOC2"/>
        <w:tabs>
          <w:tab w:val="left" w:pos="1440"/>
        </w:tabs>
        <w:rPr>
          <w:ins w:id="242" w:author="Perrine, Martin L. (GSFC-5670)" w:date="2016-08-05T10:24:00Z"/>
          <w:rFonts w:asciiTheme="minorHAnsi" w:eastAsiaTheme="minorEastAsia" w:hAnsiTheme="minorHAnsi" w:cstheme="minorBidi"/>
          <w:noProof/>
          <w:sz w:val="22"/>
          <w:szCs w:val="22"/>
        </w:rPr>
      </w:pPr>
      <w:ins w:id="243" w:author="Perrine, Martin L. (GSFC-5670)" w:date="2016-08-05T10:24:00Z">
        <w:r w:rsidRPr="00AB75C8">
          <w:rPr>
            <w:noProof/>
            <w:color w:val="000000"/>
          </w:rPr>
          <w:t>3.2</w:t>
        </w:r>
        <w:r>
          <w:rPr>
            <w:rFonts w:asciiTheme="minorHAnsi" w:eastAsiaTheme="minorEastAsia" w:hAnsiTheme="minorHAnsi" w:cstheme="minorBidi"/>
            <w:noProof/>
            <w:sz w:val="22"/>
            <w:szCs w:val="22"/>
          </w:rPr>
          <w:tab/>
        </w:r>
        <w:r>
          <w:rPr>
            <w:noProof/>
          </w:rPr>
          <w:t>Post-shipment  Activities</w:t>
        </w:r>
        <w:r>
          <w:rPr>
            <w:noProof/>
          </w:rPr>
          <w:tab/>
        </w:r>
        <w:r>
          <w:rPr>
            <w:noProof/>
          </w:rPr>
          <w:fldChar w:fldCharType="begin"/>
        </w:r>
        <w:r>
          <w:rPr>
            <w:noProof/>
          </w:rPr>
          <w:instrText xml:space="preserve"> PAGEREF _Toc458156014 \h </w:instrText>
        </w:r>
      </w:ins>
      <w:r>
        <w:rPr>
          <w:noProof/>
        </w:rPr>
      </w:r>
      <w:r>
        <w:rPr>
          <w:noProof/>
        </w:rPr>
        <w:fldChar w:fldCharType="separate"/>
      </w:r>
      <w:ins w:id="244" w:author="Perrine, Martin L. (GSFC-5670)" w:date="2016-08-05T10:24:00Z">
        <w:r>
          <w:rPr>
            <w:noProof/>
          </w:rPr>
          <w:t>3-5</w:t>
        </w:r>
        <w:r>
          <w:rPr>
            <w:noProof/>
          </w:rPr>
          <w:fldChar w:fldCharType="end"/>
        </w:r>
      </w:ins>
    </w:p>
    <w:p w:rsidR="0093412B" w:rsidRDefault="0093412B">
      <w:pPr>
        <w:pStyle w:val="TOC1"/>
        <w:rPr>
          <w:ins w:id="245" w:author="Perrine, Martin L. (GSFC-5670)" w:date="2016-08-05T10:24:00Z"/>
          <w:rFonts w:asciiTheme="minorHAnsi" w:eastAsiaTheme="minorEastAsia" w:hAnsiTheme="minorHAnsi" w:cstheme="minorBidi"/>
          <w:b w:val="0"/>
          <w:noProof/>
          <w:sz w:val="22"/>
          <w:szCs w:val="22"/>
        </w:rPr>
      </w:pPr>
      <w:ins w:id="246" w:author="Perrine, Martin L. (GSFC-5670)" w:date="2016-08-05T10:24:00Z">
        <w:r>
          <w:rPr>
            <w:noProof/>
          </w:rPr>
          <w:t>Abbreviations and Acronyms</w:t>
        </w:r>
        <w:r>
          <w:rPr>
            <w:noProof/>
          </w:rPr>
          <w:tab/>
        </w:r>
        <w:r>
          <w:rPr>
            <w:noProof/>
          </w:rPr>
          <w:fldChar w:fldCharType="begin"/>
        </w:r>
        <w:r>
          <w:rPr>
            <w:noProof/>
          </w:rPr>
          <w:instrText xml:space="preserve"> PAGEREF _Toc458156015 \h </w:instrText>
        </w:r>
      </w:ins>
      <w:r>
        <w:rPr>
          <w:noProof/>
        </w:rPr>
      </w:r>
      <w:r>
        <w:rPr>
          <w:noProof/>
        </w:rPr>
        <w:fldChar w:fldCharType="separate"/>
      </w:r>
      <w:ins w:id="247" w:author="Perrine, Martin L. (GSFC-5670)" w:date="2016-08-05T10:24:00Z">
        <w:r>
          <w:rPr>
            <w:noProof/>
          </w:rPr>
          <w:t>1</w:t>
        </w:r>
        <w:r>
          <w:rPr>
            <w:noProof/>
          </w:rPr>
          <w:fldChar w:fldCharType="end"/>
        </w:r>
      </w:ins>
    </w:p>
    <w:p w:rsidR="00483EB9" w:rsidDel="0093412B" w:rsidRDefault="00483EB9">
      <w:pPr>
        <w:pStyle w:val="TOC1"/>
        <w:rPr>
          <w:del w:id="248" w:author="Perrine, Martin L. (GSFC-5670)" w:date="2016-08-05T10:24:00Z"/>
          <w:rFonts w:asciiTheme="minorHAnsi" w:eastAsiaTheme="minorEastAsia" w:hAnsiTheme="minorHAnsi" w:cstheme="minorBidi"/>
          <w:b w:val="0"/>
          <w:noProof/>
          <w:sz w:val="22"/>
          <w:szCs w:val="22"/>
        </w:rPr>
      </w:pPr>
      <w:del w:id="249" w:author="Perrine, Martin L. (GSFC-5670)" w:date="2016-08-05T10:24:00Z">
        <w:r w:rsidDel="0093412B">
          <w:rPr>
            <w:noProof/>
          </w:rPr>
          <w:delText>Preface</w:delText>
        </w:r>
        <w:r w:rsidDel="0093412B">
          <w:rPr>
            <w:noProof/>
          </w:rPr>
          <w:tab/>
          <w:delText>iii</w:delText>
        </w:r>
      </w:del>
    </w:p>
    <w:p w:rsidR="00483EB9" w:rsidDel="0093412B" w:rsidRDefault="00483EB9">
      <w:pPr>
        <w:pStyle w:val="TOC1"/>
        <w:rPr>
          <w:del w:id="250" w:author="Perrine, Martin L. (GSFC-5670)" w:date="2016-08-05T10:24:00Z"/>
          <w:rFonts w:asciiTheme="minorHAnsi" w:eastAsiaTheme="minorEastAsia" w:hAnsiTheme="minorHAnsi" w:cstheme="minorBidi"/>
          <w:b w:val="0"/>
          <w:noProof/>
          <w:sz w:val="22"/>
          <w:szCs w:val="22"/>
        </w:rPr>
      </w:pPr>
      <w:del w:id="251" w:author="Perrine, Martin L. (GSFC-5670)" w:date="2016-08-05T10:24:00Z">
        <w:r w:rsidRPr="00350219" w:rsidDel="0093412B">
          <w:rPr>
            <w:noProof/>
          </w:rPr>
          <w:delText>Section 1.</w:delText>
        </w:r>
        <w:r w:rsidDel="0093412B">
          <w:rPr>
            <w:noProof/>
          </w:rPr>
          <w:delText xml:space="preserve"> Introduction</w:delText>
        </w:r>
        <w:r w:rsidDel="0093412B">
          <w:rPr>
            <w:noProof/>
          </w:rPr>
          <w:tab/>
          <w:delText>1-1</w:delText>
        </w:r>
      </w:del>
    </w:p>
    <w:p w:rsidR="00483EB9" w:rsidDel="0093412B" w:rsidRDefault="00483EB9">
      <w:pPr>
        <w:pStyle w:val="TOC2"/>
        <w:tabs>
          <w:tab w:val="left" w:pos="1440"/>
        </w:tabs>
        <w:rPr>
          <w:del w:id="252" w:author="Perrine, Martin L. (GSFC-5670)" w:date="2016-08-05T10:24:00Z"/>
          <w:rFonts w:asciiTheme="minorHAnsi" w:eastAsiaTheme="minorEastAsia" w:hAnsiTheme="minorHAnsi" w:cstheme="minorBidi"/>
          <w:noProof/>
          <w:sz w:val="22"/>
          <w:szCs w:val="22"/>
        </w:rPr>
      </w:pPr>
      <w:del w:id="253" w:author="Perrine, Martin L. (GSFC-5670)" w:date="2016-08-05T10:24:00Z">
        <w:r w:rsidRPr="00350219" w:rsidDel="0093412B">
          <w:rPr>
            <w:noProof/>
          </w:rPr>
          <w:delText>1.1</w:delText>
        </w:r>
        <w:r w:rsidDel="0093412B">
          <w:rPr>
            <w:rFonts w:asciiTheme="minorHAnsi" w:eastAsiaTheme="minorEastAsia" w:hAnsiTheme="minorHAnsi" w:cstheme="minorBidi"/>
            <w:noProof/>
            <w:sz w:val="22"/>
            <w:szCs w:val="22"/>
          </w:rPr>
          <w:tab/>
        </w:r>
        <w:r w:rsidDel="0093412B">
          <w:rPr>
            <w:noProof/>
          </w:rPr>
          <w:delText>Purpose</w:delText>
        </w:r>
        <w:r w:rsidDel="0093412B">
          <w:rPr>
            <w:noProof/>
          </w:rPr>
          <w:tab/>
          <w:delText>1-1</w:delText>
        </w:r>
      </w:del>
    </w:p>
    <w:p w:rsidR="00483EB9" w:rsidDel="0093412B" w:rsidRDefault="00483EB9">
      <w:pPr>
        <w:pStyle w:val="TOC2"/>
        <w:tabs>
          <w:tab w:val="left" w:pos="1440"/>
        </w:tabs>
        <w:rPr>
          <w:del w:id="254" w:author="Perrine, Martin L. (GSFC-5670)" w:date="2016-08-05T10:24:00Z"/>
          <w:rFonts w:asciiTheme="minorHAnsi" w:eastAsiaTheme="minorEastAsia" w:hAnsiTheme="minorHAnsi" w:cstheme="minorBidi"/>
          <w:noProof/>
          <w:sz w:val="22"/>
          <w:szCs w:val="22"/>
        </w:rPr>
      </w:pPr>
      <w:del w:id="255" w:author="Perrine, Martin L. (GSFC-5670)" w:date="2016-08-05T10:24:00Z">
        <w:r w:rsidRPr="00350219" w:rsidDel="0093412B">
          <w:rPr>
            <w:noProof/>
          </w:rPr>
          <w:delText>1.2</w:delText>
        </w:r>
        <w:r w:rsidDel="0093412B">
          <w:rPr>
            <w:rFonts w:asciiTheme="minorHAnsi" w:eastAsiaTheme="minorEastAsia" w:hAnsiTheme="minorHAnsi" w:cstheme="minorBidi"/>
            <w:noProof/>
            <w:sz w:val="22"/>
            <w:szCs w:val="22"/>
          </w:rPr>
          <w:tab/>
        </w:r>
        <w:r w:rsidDel="0093412B">
          <w:rPr>
            <w:noProof/>
          </w:rPr>
          <w:delText>Background</w:delText>
        </w:r>
        <w:r w:rsidDel="0093412B">
          <w:rPr>
            <w:noProof/>
          </w:rPr>
          <w:tab/>
          <w:delText>1-1</w:delText>
        </w:r>
      </w:del>
    </w:p>
    <w:p w:rsidR="00483EB9" w:rsidDel="0093412B" w:rsidRDefault="00483EB9">
      <w:pPr>
        <w:pStyle w:val="TOC2"/>
        <w:tabs>
          <w:tab w:val="left" w:pos="1440"/>
        </w:tabs>
        <w:rPr>
          <w:del w:id="256" w:author="Perrine, Martin L. (GSFC-5670)" w:date="2016-08-05T10:24:00Z"/>
          <w:rFonts w:asciiTheme="minorHAnsi" w:eastAsiaTheme="minorEastAsia" w:hAnsiTheme="minorHAnsi" w:cstheme="minorBidi"/>
          <w:noProof/>
          <w:sz w:val="22"/>
          <w:szCs w:val="22"/>
        </w:rPr>
      </w:pPr>
      <w:del w:id="257" w:author="Perrine, Martin L. (GSFC-5670)" w:date="2016-08-05T10:24:00Z">
        <w:r w:rsidRPr="00350219" w:rsidDel="0093412B">
          <w:rPr>
            <w:noProof/>
          </w:rPr>
          <w:delText>1.3</w:delText>
        </w:r>
        <w:r w:rsidDel="0093412B">
          <w:rPr>
            <w:rFonts w:asciiTheme="minorHAnsi" w:eastAsiaTheme="minorEastAsia" w:hAnsiTheme="minorHAnsi" w:cstheme="minorBidi"/>
            <w:noProof/>
            <w:sz w:val="22"/>
            <w:szCs w:val="22"/>
          </w:rPr>
          <w:tab/>
        </w:r>
        <w:r w:rsidDel="0093412B">
          <w:rPr>
            <w:noProof/>
          </w:rPr>
          <w:delText>Reference Documents</w:delText>
        </w:r>
        <w:r w:rsidDel="0093412B">
          <w:rPr>
            <w:noProof/>
          </w:rPr>
          <w:tab/>
          <w:delText>1-1</w:delText>
        </w:r>
      </w:del>
    </w:p>
    <w:p w:rsidR="00483EB9" w:rsidDel="0093412B" w:rsidRDefault="00483EB9">
      <w:pPr>
        <w:pStyle w:val="TOC1"/>
        <w:rPr>
          <w:del w:id="258" w:author="Perrine, Martin L. (GSFC-5670)" w:date="2016-08-05T10:24:00Z"/>
          <w:rFonts w:asciiTheme="minorHAnsi" w:eastAsiaTheme="minorEastAsia" w:hAnsiTheme="minorHAnsi" w:cstheme="minorBidi"/>
          <w:b w:val="0"/>
          <w:noProof/>
          <w:sz w:val="22"/>
          <w:szCs w:val="22"/>
        </w:rPr>
      </w:pPr>
      <w:del w:id="259" w:author="Perrine, Martin L. (GSFC-5670)" w:date="2016-08-05T10:24:00Z">
        <w:r w:rsidRPr="00350219" w:rsidDel="0093412B">
          <w:rPr>
            <w:noProof/>
          </w:rPr>
          <w:delText>Section 2.</w:delText>
        </w:r>
        <w:r w:rsidDel="0093412B">
          <w:rPr>
            <w:noProof/>
          </w:rPr>
          <w:delText xml:space="preserve"> NEN System Description</w:delText>
        </w:r>
        <w:r w:rsidDel="0093412B">
          <w:rPr>
            <w:noProof/>
          </w:rPr>
          <w:tab/>
          <w:delText>2-1</w:delText>
        </w:r>
      </w:del>
    </w:p>
    <w:p w:rsidR="00483EB9" w:rsidDel="0093412B" w:rsidRDefault="00483EB9">
      <w:pPr>
        <w:pStyle w:val="TOC2"/>
        <w:tabs>
          <w:tab w:val="left" w:pos="1440"/>
        </w:tabs>
        <w:rPr>
          <w:del w:id="260" w:author="Perrine, Martin L. (GSFC-5670)" w:date="2016-08-05T10:24:00Z"/>
          <w:rFonts w:asciiTheme="minorHAnsi" w:eastAsiaTheme="minorEastAsia" w:hAnsiTheme="minorHAnsi" w:cstheme="minorBidi"/>
          <w:noProof/>
          <w:sz w:val="22"/>
          <w:szCs w:val="22"/>
        </w:rPr>
      </w:pPr>
      <w:del w:id="261" w:author="Perrine, Martin L. (GSFC-5670)" w:date="2016-08-05T10:24:00Z">
        <w:r w:rsidRPr="00350219" w:rsidDel="0093412B">
          <w:rPr>
            <w:noProof/>
          </w:rPr>
          <w:delText>2.1</w:delText>
        </w:r>
        <w:r w:rsidDel="0093412B">
          <w:rPr>
            <w:rFonts w:asciiTheme="minorHAnsi" w:eastAsiaTheme="minorEastAsia" w:hAnsiTheme="minorHAnsi" w:cstheme="minorBidi"/>
            <w:noProof/>
            <w:sz w:val="22"/>
            <w:szCs w:val="22"/>
          </w:rPr>
          <w:tab/>
        </w:r>
        <w:r w:rsidDel="0093412B">
          <w:rPr>
            <w:noProof/>
          </w:rPr>
          <w:delText>What is the NENG</w:delText>
        </w:r>
        <w:r w:rsidDel="0093412B">
          <w:rPr>
            <w:noProof/>
          </w:rPr>
          <w:tab/>
          <w:delText>2-1</w:delText>
        </w:r>
      </w:del>
    </w:p>
    <w:p w:rsidR="00483EB9" w:rsidDel="0093412B" w:rsidRDefault="00483EB9">
      <w:pPr>
        <w:pStyle w:val="TOC1"/>
        <w:rPr>
          <w:del w:id="262" w:author="Perrine, Martin L. (GSFC-5670)" w:date="2016-08-05T10:24:00Z"/>
          <w:rFonts w:asciiTheme="minorHAnsi" w:eastAsiaTheme="minorEastAsia" w:hAnsiTheme="minorHAnsi" w:cstheme="minorBidi"/>
          <w:b w:val="0"/>
          <w:noProof/>
          <w:sz w:val="22"/>
          <w:szCs w:val="22"/>
        </w:rPr>
      </w:pPr>
      <w:del w:id="263" w:author="Perrine, Martin L. (GSFC-5670)" w:date="2016-08-05T10:24:00Z">
        <w:r w:rsidRPr="00350219" w:rsidDel="0093412B">
          <w:rPr>
            <w:noProof/>
          </w:rPr>
          <w:delText>Section 3.</w:delText>
        </w:r>
        <w:r w:rsidDel="0093412B">
          <w:rPr>
            <w:noProof/>
          </w:rPr>
          <w:delText xml:space="preserve"> Commissioning Plan</w:delText>
        </w:r>
        <w:r w:rsidDel="0093412B">
          <w:rPr>
            <w:noProof/>
          </w:rPr>
          <w:tab/>
          <w:delText>3-2</w:delText>
        </w:r>
      </w:del>
    </w:p>
    <w:p w:rsidR="00483EB9" w:rsidDel="0093412B" w:rsidRDefault="00483EB9">
      <w:pPr>
        <w:pStyle w:val="TOC2"/>
        <w:tabs>
          <w:tab w:val="left" w:pos="1440"/>
        </w:tabs>
        <w:rPr>
          <w:del w:id="264" w:author="Perrine, Martin L. (GSFC-5670)" w:date="2016-08-05T10:24:00Z"/>
          <w:rFonts w:asciiTheme="minorHAnsi" w:eastAsiaTheme="minorEastAsia" w:hAnsiTheme="minorHAnsi" w:cstheme="minorBidi"/>
          <w:noProof/>
          <w:sz w:val="22"/>
          <w:szCs w:val="22"/>
        </w:rPr>
      </w:pPr>
      <w:del w:id="265" w:author="Perrine, Martin L. (GSFC-5670)" w:date="2016-08-05T10:24:00Z">
        <w:r w:rsidRPr="00350219" w:rsidDel="0093412B">
          <w:rPr>
            <w:noProof/>
          </w:rPr>
          <w:delText>3.1</w:delText>
        </w:r>
        <w:r w:rsidDel="0093412B">
          <w:rPr>
            <w:rFonts w:asciiTheme="minorHAnsi" w:eastAsiaTheme="minorEastAsia" w:hAnsiTheme="minorHAnsi" w:cstheme="minorBidi"/>
            <w:noProof/>
            <w:sz w:val="22"/>
            <w:szCs w:val="22"/>
          </w:rPr>
          <w:tab/>
        </w:r>
        <w:r w:rsidDel="0093412B">
          <w:rPr>
            <w:noProof/>
          </w:rPr>
          <w:delText>Preshipment</w:delText>
        </w:r>
        <w:r w:rsidDel="0093412B">
          <w:rPr>
            <w:noProof/>
          </w:rPr>
          <w:tab/>
          <w:delText>3-2</w:delText>
        </w:r>
      </w:del>
    </w:p>
    <w:p w:rsidR="00483EB9" w:rsidDel="0093412B" w:rsidRDefault="00483EB9">
      <w:pPr>
        <w:pStyle w:val="TOC2"/>
        <w:tabs>
          <w:tab w:val="left" w:pos="1440"/>
        </w:tabs>
        <w:rPr>
          <w:del w:id="266" w:author="Perrine, Martin L. (GSFC-5670)" w:date="2016-08-05T10:24:00Z"/>
          <w:rFonts w:asciiTheme="minorHAnsi" w:eastAsiaTheme="minorEastAsia" w:hAnsiTheme="minorHAnsi" w:cstheme="minorBidi"/>
          <w:noProof/>
          <w:sz w:val="22"/>
          <w:szCs w:val="22"/>
        </w:rPr>
      </w:pPr>
      <w:del w:id="267" w:author="Perrine, Martin L. (GSFC-5670)" w:date="2016-08-05T10:24:00Z">
        <w:r w:rsidRPr="00350219" w:rsidDel="0093412B">
          <w:rPr>
            <w:noProof/>
          </w:rPr>
          <w:delText>3.2</w:delText>
        </w:r>
        <w:r w:rsidDel="0093412B">
          <w:rPr>
            <w:rFonts w:asciiTheme="minorHAnsi" w:eastAsiaTheme="minorEastAsia" w:hAnsiTheme="minorHAnsi" w:cstheme="minorBidi"/>
            <w:noProof/>
            <w:sz w:val="22"/>
            <w:szCs w:val="22"/>
          </w:rPr>
          <w:tab/>
        </w:r>
        <w:r w:rsidDel="0093412B">
          <w:rPr>
            <w:noProof/>
          </w:rPr>
          <w:delText>Post-shipment  Activities</w:delText>
        </w:r>
        <w:r w:rsidDel="0093412B">
          <w:rPr>
            <w:noProof/>
          </w:rPr>
          <w:tab/>
          <w:delText>3-3</w:delText>
        </w:r>
      </w:del>
    </w:p>
    <w:p w:rsidR="00483EB9" w:rsidDel="0093412B" w:rsidRDefault="00483EB9">
      <w:pPr>
        <w:pStyle w:val="TOC1"/>
        <w:rPr>
          <w:del w:id="268" w:author="Perrine, Martin L. (GSFC-5670)" w:date="2016-08-05T10:24:00Z"/>
          <w:rFonts w:asciiTheme="minorHAnsi" w:eastAsiaTheme="minorEastAsia" w:hAnsiTheme="minorHAnsi" w:cstheme="minorBidi"/>
          <w:b w:val="0"/>
          <w:noProof/>
          <w:sz w:val="22"/>
          <w:szCs w:val="22"/>
        </w:rPr>
      </w:pPr>
      <w:del w:id="269" w:author="Perrine, Martin L. (GSFC-5670)" w:date="2016-08-05T10:24:00Z">
        <w:r w:rsidDel="0093412B">
          <w:rPr>
            <w:noProof/>
          </w:rPr>
          <w:delText>Abbreviations and Acronyms</w:delText>
        </w:r>
        <w:r w:rsidDel="0093412B">
          <w:rPr>
            <w:noProof/>
          </w:rPr>
          <w:tab/>
          <w:delText>1</w:delText>
        </w:r>
      </w:del>
    </w:p>
    <w:p w:rsidR="00FD27D2" w:rsidDel="00483EB9" w:rsidRDefault="00FD27D2" w:rsidP="00FD27D2">
      <w:pPr>
        <w:pStyle w:val="TOC1"/>
        <w:rPr>
          <w:del w:id="270" w:author="Perrine, Martin L. (GSFC-5670)" w:date="2016-08-03T15:42:00Z"/>
          <w:rFonts w:ascii="Calibri" w:hAnsi="Calibri"/>
          <w:b w:val="0"/>
          <w:noProof/>
          <w:sz w:val="22"/>
          <w:szCs w:val="22"/>
        </w:rPr>
      </w:pPr>
      <w:del w:id="271" w:author="Perrine, Martin L. (GSFC-5670)" w:date="2016-08-03T15:42:00Z">
        <w:r w:rsidDel="00483EB9">
          <w:rPr>
            <w:noProof/>
          </w:rPr>
          <w:delText>Preface</w:delText>
        </w:r>
        <w:r w:rsidDel="00483EB9">
          <w:rPr>
            <w:noProof/>
          </w:rPr>
          <w:tab/>
          <w:delText>iii</w:delText>
        </w:r>
      </w:del>
    </w:p>
    <w:p w:rsidR="00FD27D2" w:rsidDel="00483EB9" w:rsidRDefault="00FD27D2" w:rsidP="00FD27D2">
      <w:pPr>
        <w:pStyle w:val="TOC1"/>
        <w:rPr>
          <w:del w:id="272" w:author="Perrine, Martin L. (GSFC-5670)" w:date="2016-08-03T15:42:00Z"/>
          <w:rFonts w:ascii="Calibri" w:hAnsi="Calibri"/>
          <w:b w:val="0"/>
          <w:noProof/>
          <w:sz w:val="22"/>
          <w:szCs w:val="22"/>
        </w:rPr>
      </w:pPr>
      <w:del w:id="273" w:author="Perrine, Martin L. (GSFC-5670)" w:date="2016-08-03T15:42:00Z">
        <w:r w:rsidDel="00483EB9">
          <w:rPr>
            <w:noProof/>
          </w:rPr>
          <w:delText>Section 1. Introduction</w:delText>
        </w:r>
        <w:r w:rsidDel="00483EB9">
          <w:rPr>
            <w:noProof/>
          </w:rPr>
          <w:tab/>
          <w:delText>1-1</w:delText>
        </w:r>
      </w:del>
    </w:p>
    <w:p w:rsidR="00FD27D2" w:rsidDel="00483EB9" w:rsidRDefault="00FD27D2" w:rsidP="00FD27D2">
      <w:pPr>
        <w:pStyle w:val="TOC2"/>
        <w:tabs>
          <w:tab w:val="left" w:pos="1440"/>
        </w:tabs>
        <w:rPr>
          <w:del w:id="274" w:author="Perrine, Martin L. (GSFC-5670)" w:date="2016-08-03T15:42:00Z"/>
          <w:rFonts w:ascii="Calibri" w:hAnsi="Calibri"/>
          <w:noProof/>
          <w:sz w:val="22"/>
          <w:szCs w:val="22"/>
        </w:rPr>
      </w:pPr>
      <w:del w:id="275" w:author="Perrine, Martin L. (GSFC-5670)" w:date="2016-08-03T15:42:00Z">
        <w:r w:rsidDel="00483EB9">
          <w:rPr>
            <w:noProof/>
          </w:rPr>
          <w:delText>1.1</w:delText>
        </w:r>
        <w:r w:rsidDel="00483EB9">
          <w:rPr>
            <w:rFonts w:ascii="Calibri" w:hAnsi="Calibri"/>
            <w:noProof/>
            <w:sz w:val="22"/>
            <w:szCs w:val="22"/>
          </w:rPr>
          <w:tab/>
        </w:r>
        <w:r w:rsidDel="00483EB9">
          <w:rPr>
            <w:noProof/>
          </w:rPr>
          <w:delText>Purpose</w:delText>
        </w:r>
        <w:r w:rsidDel="00483EB9">
          <w:rPr>
            <w:noProof/>
          </w:rPr>
          <w:tab/>
          <w:delText>1-1</w:delText>
        </w:r>
      </w:del>
    </w:p>
    <w:p w:rsidR="00FD27D2" w:rsidDel="00483EB9" w:rsidRDefault="00FD27D2" w:rsidP="00FD27D2">
      <w:pPr>
        <w:pStyle w:val="TOC2"/>
        <w:tabs>
          <w:tab w:val="left" w:pos="1440"/>
        </w:tabs>
        <w:rPr>
          <w:del w:id="276" w:author="Perrine, Martin L. (GSFC-5670)" w:date="2016-08-03T15:42:00Z"/>
          <w:rFonts w:ascii="Calibri" w:hAnsi="Calibri"/>
          <w:noProof/>
          <w:sz w:val="22"/>
          <w:szCs w:val="22"/>
        </w:rPr>
      </w:pPr>
      <w:del w:id="277" w:author="Perrine, Martin L. (GSFC-5670)" w:date="2016-08-03T15:42:00Z">
        <w:r w:rsidDel="00483EB9">
          <w:rPr>
            <w:noProof/>
          </w:rPr>
          <w:delText>1.2</w:delText>
        </w:r>
        <w:r w:rsidDel="00483EB9">
          <w:rPr>
            <w:rFonts w:ascii="Calibri" w:hAnsi="Calibri"/>
            <w:noProof/>
            <w:sz w:val="22"/>
            <w:szCs w:val="22"/>
          </w:rPr>
          <w:tab/>
        </w:r>
        <w:r w:rsidDel="00483EB9">
          <w:rPr>
            <w:noProof/>
          </w:rPr>
          <w:delText>Test and Verification Statement</w:delText>
        </w:r>
        <w:r w:rsidDel="00483EB9">
          <w:rPr>
            <w:noProof/>
          </w:rPr>
          <w:tab/>
          <w:delText>1-1</w:delText>
        </w:r>
      </w:del>
    </w:p>
    <w:p w:rsidR="00FD27D2" w:rsidDel="00483EB9" w:rsidRDefault="00FD27D2" w:rsidP="00FD27D2">
      <w:pPr>
        <w:pStyle w:val="TOC2"/>
        <w:tabs>
          <w:tab w:val="left" w:pos="1440"/>
        </w:tabs>
        <w:rPr>
          <w:del w:id="278" w:author="Perrine, Martin L. (GSFC-5670)" w:date="2016-08-03T15:42:00Z"/>
          <w:rFonts w:ascii="Calibri" w:hAnsi="Calibri"/>
          <w:noProof/>
          <w:sz w:val="22"/>
          <w:szCs w:val="22"/>
        </w:rPr>
      </w:pPr>
      <w:del w:id="279" w:author="Perrine, Martin L. (GSFC-5670)" w:date="2016-08-03T15:42:00Z">
        <w:r w:rsidDel="00483EB9">
          <w:rPr>
            <w:noProof/>
          </w:rPr>
          <w:delText>1.3</w:delText>
        </w:r>
        <w:r w:rsidDel="00483EB9">
          <w:rPr>
            <w:rFonts w:ascii="Calibri" w:hAnsi="Calibri"/>
            <w:noProof/>
            <w:sz w:val="22"/>
            <w:szCs w:val="22"/>
          </w:rPr>
          <w:tab/>
        </w:r>
        <w:r w:rsidDel="00483EB9">
          <w:rPr>
            <w:noProof/>
          </w:rPr>
          <w:delText>Test and Verification Stages</w:delText>
        </w:r>
        <w:r w:rsidDel="00483EB9">
          <w:rPr>
            <w:noProof/>
          </w:rPr>
          <w:tab/>
          <w:delText>1-1</w:delText>
        </w:r>
      </w:del>
    </w:p>
    <w:p w:rsidR="00FD27D2" w:rsidDel="00483EB9" w:rsidRDefault="00FD27D2" w:rsidP="00FD27D2">
      <w:pPr>
        <w:pStyle w:val="TOC2"/>
        <w:tabs>
          <w:tab w:val="left" w:pos="1440"/>
        </w:tabs>
        <w:rPr>
          <w:del w:id="280" w:author="Perrine, Martin L. (GSFC-5670)" w:date="2016-08-03T15:42:00Z"/>
          <w:rFonts w:ascii="Calibri" w:hAnsi="Calibri"/>
          <w:noProof/>
          <w:sz w:val="22"/>
          <w:szCs w:val="22"/>
        </w:rPr>
      </w:pPr>
      <w:del w:id="281" w:author="Perrine, Martin L. (GSFC-5670)" w:date="2016-08-03T15:42:00Z">
        <w:r w:rsidDel="00483EB9">
          <w:rPr>
            <w:noProof/>
          </w:rPr>
          <w:delText>1.4</w:delText>
        </w:r>
        <w:r w:rsidDel="00483EB9">
          <w:rPr>
            <w:rFonts w:ascii="Calibri" w:hAnsi="Calibri"/>
            <w:noProof/>
            <w:sz w:val="22"/>
            <w:szCs w:val="22"/>
          </w:rPr>
          <w:tab/>
        </w:r>
        <w:r w:rsidDel="00483EB9">
          <w:rPr>
            <w:noProof/>
          </w:rPr>
          <w:delText>Compliance Methods</w:delText>
        </w:r>
        <w:r w:rsidDel="00483EB9">
          <w:rPr>
            <w:noProof/>
          </w:rPr>
          <w:tab/>
          <w:delText>1-1</w:delText>
        </w:r>
      </w:del>
    </w:p>
    <w:p w:rsidR="00FD27D2" w:rsidDel="00483EB9" w:rsidRDefault="00FD27D2" w:rsidP="00FD27D2">
      <w:pPr>
        <w:pStyle w:val="TOC3"/>
        <w:tabs>
          <w:tab w:val="left" w:pos="2448"/>
        </w:tabs>
        <w:rPr>
          <w:del w:id="282" w:author="Perrine, Martin L. (GSFC-5670)" w:date="2016-08-03T15:42:00Z"/>
          <w:rFonts w:ascii="Calibri" w:hAnsi="Calibri"/>
          <w:noProof/>
          <w:sz w:val="22"/>
          <w:szCs w:val="22"/>
        </w:rPr>
      </w:pPr>
      <w:del w:id="283" w:author="Perrine, Martin L. (GSFC-5670)" w:date="2016-08-03T15:42:00Z">
        <w:r w:rsidDel="00483EB9">
          <w:rPr>
            <w:noProof/>
          </w:rPr>
          <w:delText>1.4.1</w:delText>
        </w:r>
        <w:r w:rsidDel="00483EB9">
          <w:rPr>
            <w:rFonts w:ascii="Calibri" w:hAnsi="Calibri"/>
            <w:noProof/>
            <w:sz w:val="22"/>
            <w:szCs w:val="22"/>
          </w:rPr>
          <w:tab/>
        </w:r>
        <w:r w:rsidDel="00483EB9">
          <w:rPr>
            <w:noProof/>
          </w:rPr>
          <w:delText>Analysis</w:delText>
        </w:r>
        <w:r w:rsidDel="00483EB9">
          <w:rPr>
            <w:noProof/>
          </w:rPr>
          <w:tab/>
          <w:delText>1-1</w:delText>
        </w:r>
      </w:del>
    </w:p>
    <w:p w:rsidR="00FD27D2" w:rsidDel="00483EB9" w:rsidRDefault="00FD27D2" w:rsidP="00FD27D2">
      <w:pPr>
        <w:pStyle w:val="TOC3"/>
        <w:tabs>
          <w:tab w:val="left" w:pos="2448"/>
        </w:tabs>
        <w:rPr>
          <w:del w:id="284" w:author="Perrine, Martin L. (GSFC-5670)" w:date="2016-08-03T15:42:00Z"/>
          <w:rFonts w:ascii="Calibri" w:hAnsi="Calibri"/>
          <w:noProof/>
          <w:sz w:val="22"/>
          <w:szCs w:val="22"/>
        </w:rPr>
      </w:pPr>
      <w:del w:id="285" w:author="Perrine, Martin L. (GSFC-5670)" w:date="2016-08-03T15:42:00Z">
        <w:r w:rsidDel="00483EB9">
          <w:rPr>
            <w:noProof/>
          </w:rPr>
          <w:delText>1.4.2</w:delText>
        </w:r>
        <w:r w:rsidDel="00483EB9">
          <w:rPr>
            <w:rFonts w:ascii="Calibri" w:hAnsi="Calibri"/>
            <w:noProof/>
            <w:sz w:val="22"/>
            <w:szCs w:val="22"/>
          </w:rPr>
          <w:tab/>
        </w:r>
        <w:r w:rsidDel="00483EB9">
          <w:rPr>
            <w:noProof/>
          </w:rPr>
          <w:delText>Demonstration</w:delText>
        </w:r>
        <w:r w:rsidDel="00483EB9">
          <w:rPr>
            <w:noProof/>
          </w:rPr>
          <w:tab/>
          <w:delText>1-2</w:delText>
        </w:r>
      </w:del>
    </w:p>
    <w:p w:rsidR="00FD27D2" w:rsidDel="00483EB9" w:rsidRDefault="00FD27D2" w:rsidP="00FD27D2">
      <w:pPr>
        <w:pStyle w:val="TOC3"/>
        <w:tabs>
          <w:tab w:val="left" w:pos="2448"/>
        </w:tabs>
        <w:rPr>
          <w:del w:id="286" w:author="Perrine, Martin L. (GSFC-5670)" w:date="2016-08-03T15:42:00Z"/>
          <w:rFonts w:ascii="Calibri" w:hAnsi="Calibri"/>
          <w:noProof/>
          <w:sz w:val="22"/>
          <w:szCs w:val="22"/>
        </w:rPr>
      </w:pPr>
      <w:del w:id="287" w:author="Perrine, Martin L. (GSFC-5670)" w:date="2016-08-03T15:42:00Z">
        <w:r w:rsidDel="00483EB9">
          <w:rPr>
            <w:noProof/>
          </w:rPr>
          <w:delText>1.4.3</w:delText>
        </w:r>
        <w:r w:rsidDel="00483EB9">
          <w:rPr>
            <w:rFonts w:ascii="Calibri" w:hAnsi="Calibri"/>
            <w:noProof/>
            <w:sz w:val="22"/>
            <w:szCs w:val="22"/>
          </w:rPr>
          <w:tab/>
        </w:r>
        <w:r w:rsidDel="00483EB9">
          <w:rPr>
            <w:noProof/>
          </w:rPr>
          <w:delText>Inspection</w:delText>
        </w:r>
        <w:r w:rsidDel="00483EB9">
          <w:rPr>
            <w:noProof/>
          </w:rPr>
          <w:tab/>
          <w:delText>1-2</w:delText>
        </w:r>
      </w:del>
    </w:p>
    <w:p w:rsidR="00FD27D2" w:rsidDel="00483EB9" w:rsidRDefault="00FD27D2" w:rsidP="00FD27D2">
      <w:pPr>
        <w:pStyle w:val="TOC3"/>
        <w:tabs>
          <w:tab w:val="left" w:pos="2448"/>
        </w:tabs>
        <w:rPr>
          <w:del w:id="288" w:author="Perrine, Martin L. (GSFC-5670)" w:date="2016-08-03T15:42:00Z"/>
          <w:rFonts w:ascii="Calibri" w:hAnsi="Calibri"/>
          <w:noProof/>
          <w:sz w:val="22"/>
          <w:szCs w:val="22"/>
        </w:rPr>
      </w:pPr>
      <w:del w:id="289" w:author="Perrine, Martin L. (GSFC-5670)" w:date="2016-08-03T15:42:00Z">
        <w:r w:rsidDel="00483EB9">
          <w:rPr>
            <w:noProof/>
          </w:rPr>
          <w:delText>1.4.4</w:delText>
        </w:r>
        <w:r w:rsidDel="00483EB9">
          <w:rPr>
            <w:rFonts w:ascii="Calibri" w:hAnsi="Calibri"/>
            <w:noProof/>
            <w:sz w:val="22"/>
            <w:szCs w:val="22"/>
          </w:rPr>
          <w:tab/>
        </w:r>
        <w:r w:rsidDel="00483EB9">
          <w:rPr>
            <w:noProof/>
          </w:rPr>
          <w:delText>Test</w:delText>
        </w:r>
        <w:r w:rsidDel="00483EB9">
          <w:rPr>
            <w:noProof/>
          </w:rPr>
          <w:tab/>
          <w:delText>1-2</w:delText>
        </w:r>
      </w:del>
    </w:p>
    <w:p w:rsidR="00FD27D2" w:rsidDel="00483EB9" w:rsidRDefault="00FD27D2" w:rsidP="00FD27D2">
      <w:pPr>
        <w:pStyle w:val="TOC2"/>
        <w:tabs>
          <w:tab w:val="left" w:pos="1440"/>
        </w:tabs>
        <w:rPr>
          <w:del w:id="290" w:author="Perrine, Martin L. (GSFC-5670)" w:date="2016-08-03T15:42:00Z"/>
          <w:rFonts w:ascii="Calibri" w:hAnsi="Calibri"/>
          <w:noProof/>
          <w:sz w:val="22"/>
          <w:szCs w:val="22"/>
        </w:rPr>
      </w:pPr>
      <w:del w:id="291" w:author="Perrine, Martin L. (GSFC-5670)" w:date="2016-08-03T15:42:00Z">
        <w:r w:rsidDel="00483EB9">
          <w:rPr>
            <w:noProof/>
          </w:rPr>
          <w:delText>1.5</w:delText>
        </w:r>
        <w:r w:rsidDel="00483EB9">
          <w:rPr>
            <w:rFonts w:ascii="Calibri" w:hAnsi="Calibri"/>
            <w:noProof/>
            <w:sz w:val="22"/>
            <w:szCs w:val="22"/>
          </w:rPr>
          <w:tab/>
        </w:r>
        <w:r w:rsidDel="00483EB9">
          <w:rPr>
            <w:noProof/>
          </w:rPr>
          <w:delText>Referenced Document</w:delText>
        </w:r>
        <w:r w:rsidDel="00483EB9">
          <w:rPr>
            <w:noProof/>
          </w:rPr>
          <w:tab/>
          <w:delText>1-2</w:delText>
        </w:r>
      </w:del>
    </w:p>
    <w:p w:rsidR="00FD27D2" w:rsidDel="00483EB9" w:rsidRDefault="00FD27D2" w:rsidP="00FD27D2">
      <w:pPr>
        <w:pStyle w:val="TOC1"/>
        <w:rPr>
          <w:del w:id="292" w:author="Perrine, Martin L. (GSFC-5670)" w:date="2016-08-03T15:42:00Z"/>
          <w:rFonts w:ascii="Calibri" w:hAnsi="Calibri"/>
          <w:b w:val="0"/>
          <w:noProof/>
          <w:sz w:val="22"/>
          <w:szCs w:val="22"/>
        </w:rPr>
      </w:pPr>
      <w:del w:id="293" w:author="Perrine, Martin L. (GSFC-5670)" w:date="2016-08-03T15:42:00Z">
        <w:r w:rsidDel="00483EB9">
          <w:rPr>
            <w:noProof/>
          </w:rPr>
          <w:delText>Section 2. NEN System Description</w:delText>
        </w:r>
        <w:r w:rsidDel="00483EB9">
          <w:rPr>
            <w:noProof/>
          </w:rPr>
          <w:tab/>
          <w:delText>2-1</w:delText>
        </w:r>
      </w:del>
    </w:p>
    <w:p w:rsidR="00FD27D2" w:rsidDel="00483EB9" w:rsidRDefault="00FD27D2" w:rsidP="00FD27D2">
      <w:pPr>
        <w:pStyle w:val="TOC2"/>
        <w:tabs>
          <w:tab w:val="left" w:pos="1440"/>
        </w:tabs>
        <w:rPr>
          <w:del w:id="294" w:author="Perrine, Martin L. (GSFC-5670)" w:date="2016-08-03T15:42:00Z"/>
          <w:rFonts w:ascii="Calibri" w:hAnsi="Calibri"/>
          <w:noProof/>
          <w:sz w:val="22"/>
          <w:szCs w:val="22"/>
        </w:rPr>
      </w:pPr>
      <w:del w:id="295" w:author="Perrine, Martin L. (GSFC-5670)" w:date="2016-08-03T15:42:00Z">
        <w:r w:rsidDel="00483EB9">
          <w:rPr>
            <w:noProof/>
          </w:rPr>
          <w:delText>2.1</w:delText>
        </w:r>
        <w:r w:rsidDel="00483EB9">
          <w:rPr>
            <w:rFonts w:ascii="Calibri" w:hAnsi="Calibri"/>
            <w:noProof/>
            <w:sz w:val="22"/>
            <w:szCs w:val="22"/>
          </w:rPr>
          <w:tab/>
        </w:r>
        <w:r w:rsidDel="00483EB9">
          <w:rPr>
            <w:noProof/>
          </w:rPr>
          <w:delText>What is the NENG</w:delText>
        </w:r>
        <w:r w:rsidDel="00483EB9">
          <w:rPr>
            <w:noProof/>
          </w:rPr>
          <w:tab/>
          <w:delText>2-1</w:delText>
        </w:r>
      </w:del>
    </w:p>
    <w:p w:rsidR="00FD27D2" w:rsidDel="00483EB9" w:rsidRDefault="00FD27D2" w:rsidP="00FD27D2">
      <w:pPr>
        <w:pStyle w:val="TOC1"/>
        <w:rPr>
          <w:del w:id="296" w:author="Perrine, Martin L. (GSFC-5670)" w:date="2016-08-03T15:42:00Z"/>
          <w:rFonts w:ascii="Calibri" w:hAnsi="Calibri"/>
          <w:b w:val="0"/>
          <w:noProof/>
          <w:sz w:val="22"/>
          <w:szCs w:val="22"/>
        </w:rPr>
      </w:pPr>
      <w:del w:id="297" w:author="Perrine, Martin L. (GSFC-5670)" w:date="2016-08-03T15:42:00Z">
        <w:r w:rsidDel="00483EB9">
          <w:rPr>
            <w:noProof/>
          </w:rPr>
          <w:delText>Section 3. Test Apparatus and Configuration</w:delText>
        </w:r>
        <w:r w:rsidDel="00483EB9">
          <w:rPr>
            <w:noProof/>
          </w:rPr>
          <w:tab/>
          <w:delText>3-1</w:delText>
        </w:r>
      </w:del>
    </w:p>
    <w:p w:rsidR="00FD27D2" w:rsidDel="00483EB9" w:rsidRDefault="00FD27D2" w:rsidP="00FD27D2">
      <w:pPr>
        <w:pStyle w:val="TOC2"/>
        <w:tabs>
          <w:tab w:val="left" w:pos="1440"/>
        </w:tabs>
        <w:rPr>
          <w:del w:id="298" w:author="Perrine, Martin L. (GSFC-5670)" w:date="2016-08-03T15:42:00Z"/>
          <w:rFonts w:ascii="Calibri" w:hAnsi="Calibri"/>
          <w:noProof/>
          <w:sz w:val="22"/>
          <w:szCs w:val="22"/>
        </w:rPr>
      </w:pPr>
      <w:del w:id="299" w:author="Perrine, Martin L. (GSFC-5670)" w:date="2016-08-03T15:42:00Z">
        <w:r w:rsidDel="00483EB9">
          <w:rPr>
            <w:noProof/>
          </w:rPr>
          <w:delText>3.1</w:delText>
        </w:r>
        <w:r w:rsidDel="00483EB9">
          <w:rPr>
            <w:rFonts w:ascii="Calibri" w:hAnsi="Calibri"/>
            <w:noProof/>
            <w:sz w:val="22"/>
            <w:szCs w:val="22"/>
          </w:rPr>
          <w:tab/>
        </w:r>
        <w:r w:rsidDel="00483EB9">
          <w:rPr>
            <w:noProof/>
          </w:rPr>
          <w:delText>Test Apparatus hardware and connections</w:delText>
        </w:r>
        <w:r w:rsidDel="00483EB9">
          <w:rPr>
            <w:noProof/>
          </w:rPr>
          <w:tab/>
          <w:delText>3-1</w:delText>
        </w:r>
      </w:del>
    </w:p>
    <w:p w:rsidR="00FD27D2" w:rsidDel="00483EB9" w:rsidRDefault="00FD27D2" w:rsidP="00FD27D2">
      <w:pPr>
        <w:pStyle w:val="TOC2"/>
        <w:tabs>
          <w:tab w:val="left" w:pos="1440"/>
        </w:tabs>
        <w:rPr>
          <w:del w:id="300" w:author="Perrine, Martin L. (GSFC-5670)" w:date="2016-08-03T15:42:00Z"/>
          <w:rFonts w:ascii="Calibri" w:hAnsi="Calibri"/>
          <w:noProof/>
          <w:sz w:val="22"/>
          <w:szCs w:val="22"/>
        </w:rPr>
      </w:pPr>
      <w:del w:id="301" w:author="Perrine, Martin L. (GSFC-5670)" w:date="2016-08-03T15:42:00Z">
        <w:r w:rsidDel="00483EB9">
          <w:rPr>
            <w:noProof/>
          </w:rPr>
          <w:delText>3.2</w:delText>
        </w:r>
        <w:r w:rsidDel="00483EB9">
          <w:rPr>
            <w:rFonts w:ascii="Calibri" w:hAnsi="Calibri"/>
            <w:noProof/>
            <w:sz w:val="22"/>
            <w:szCs w:val="22"/>
          </w:rPr>
          <w:tab/>
        </w:r>
        <w:r w:rsidDel="00483EB9">
          <w:rPr>
            <w:noProof/>
          </w:rPr>
          <w:delText>Test Data Format</w:delText>
        </w:r>
        <w:r w:rsidDel="00483EB9">
          <w:rPr>
            <w:noProof/>
          </w:rPr>
          <w:tab/>
          <w:delText>3-1</w:delText>
        </w:r>
      </w:del>
    </w:p>
    <w:p w:rsidR="00FD27D2" w:rsidDel="00483EB9" w:rsidRDefault="00FD27D2" w:rsidP="00FD27D2">
      <w:pPr>
        <w:pStyle w:val="TOC1"/>
        <w:rPr>
          <w:del w:id="302" w:author="Perrine, Martin L. (GSFC-5670)" w:date="2016-08-03T15:42:00Z"/>
          <w:rFonts w:ascii="Calibri" w:hAnsi="Calibri"/>
          <w:b w:val="0"/>
          <w:noProof/>
          <w:sz w:val="22"/>
          <w:szCs w:val="22"/>
        </w:rPr>
      </w:pPr>
      <w:del w:id="303" w:author="Perrine, Martin L. (GSFC-5670)" w:date="2016-08-03T15:42:00Z">
        <w:r w:rsidDel="00483EB9">
          <w:rPr>
            <w:noProof/>
          </w:rPr>
          <w:delText>Section 4. Visual Inspections</w:delText>
        </w:r>
        <w:r w:rsidDel="00483EB9">
          <w:rPr>
            <w:noProof/>
          </w:rPr>
          <w:tab/>
          <w:delText>4-1</w:delText>
        </w:r>
      </w:del>
    </w:p>
    <w:p w:rsidR="00FD27D2" w:rsidDel="00483EB9" w:rsidRDefault="00FD27D2" w:rsidP="00FD27D2">
      <w:pPr>
        <w:pStyle w:val="TOC2"/>
        <w:tabs>
          <w:tab w:val="left" w:pos="1440"/>
        </w:tabs>
        <w:rPr>
          <w:del w:id="304" w:author="Perrine, Martin L. (GSFC-5670)" w:date="2016-08-03T15:42:00Z"/>
          <w:rFonts w:ascii="Calibri" w:hAnsi="Calibri"/>
          <w:noProof/>
          <w:sz w:val="22"/>
          <w:szCs w:val="22"/>
        </w:rPr>
      </w:pPr>
      <w:del w:id="305" w:author="Perrine, Martin L. (GSFC-5670)" w:date="2016-08-03T15:42:00Z">
        <w:r w:rsidDel="00483EB9">
          <w:rPr>
            <w:noProof/>
          </w:rPr>
          <w:delText>4.1</w:delText>
        </w:r>
        <w:r w:rsidDel="00483EB9">
          <w:rPr>
            <w:rFonts w:ascii="Calibri" w:hAnsi="Calibri"/>
            <w:noProof/>
            <w:sz w:val="22"/>
            <w:szCs w:val="22"/>
          </w:rPr>
          <w:tab/>
        </w:r>
        <w:r w:rsidDel="00483EB9">
          <w:rPr>
            <w:noProof/>
          </w:rPr>
          <w:delText>Purpose</w:delText>
        </w:r>
        <w:r w:rsidDel="00483EB9">
          <w:rPr>
            <w:noProof/>
          </w:rPr>
          <w:tab/>
          <w:delText>4-1</w:delText>
        </w:r>
      </w:del>
    </w:p>
    <w:p w:rsidR="00FD27D2" w:rsidDel="00483EB9" w:rsidRDefault="00FD27D2" w:rsidP="00FD27D2">
      <w:pPr>
        <w:pStyle w:val="TOC2"/>
        <w:tabs>
          <w:tab w:val="left" w:pos="1440"/>
        </w:tabs>
        <w:rPr>
          <w:del w:id="306" w:author="Perrine, Martin L. (GSFC-5670)" w:date="2016-08-03T15:42:00Z"/>
          <w:rFonts w:ascii="Calibri" w:hAnsi="Calibri"/>
          <w:noProof/>
          <w:sz w:val="22"/>
          <w:szCs w:val="22"/>
        </w:rPr>
      </w:pPr>
      <w:del w:id="307" w:author="Perrine, Martin L. (GSFC-5670)" w:date="2016-08-03T15:42:00Z">
        <w:r w:rsidDel="00483EB9">
          <w:rPr>
            <w:noProof/>
          </w:rPr>
          <w:delText>4.2</w:delText>
        </w:r>
        <w:r w:rsidDel="00483EB9">
          <w:rPr>
            <w:rFonts w:ascii="Calibri" w:hAnsi="Calibri"/>
            <w:noProof/>
            <w:sz w:val="22"/>
            <w:szCs w:val="22"/>
          </w:rPr>
          <w:tab/>
        </w:r>
        <w:r w:rsidDel="00483EB9">
          <w:rPr>
            <w:noProof/>
          </w:rPr>
          <w:delText>Visual Inspection Matrixes</w:delText>
        </w:r>
        <w:r w:rsidDel="00483EB9">
          <w:rPr>
            <w:noProof/>
          </w:rPr>
          <w:tab/>
          <w:delText>4-1</w:delText>
        </w:r>
      </w:del>
    </w:p>
    <w:p w:rsidR="00FD27D2" w:rsidDel="00483EB9" w:rsidRDefault="00FD27D2" w:rsidP="00FD27D2">
      <w:pPr>
        <w:pStyle w:val="TOC3"/>
        <w:tabs>
          <w:tab w:val="left" w:pos="2448"/>
        </w:tabs>
        <w:rPr>
          <w:del w:id="308" w:author="Perrine, Martin L. (GSFC-5670)" w:date="2016-08-03T15:42:00Z"/>
          <w:rFonts w:ascii="Calibri" w:hAnsi="Calibri"/>
          <w:noProof/>
          <w:sz w:val="22"/>
          <w:szCs w:val="22"/>
        </w:rPr>
      </w:pPr>
      <w:del w:id="309" w:author="Perrine, Martin L. (GSFC-5670)" w:date="2016-08-03T15:42:00Z">
        <w:r w:rsidDel="00483EB9">
          <w:rPr>
            <w:noProof/>
          </w:rPr>
          <w:delText>4.2.1</w:delText>
        </w:r>
        <w:r w:rsidDel="00483EB9">
          <w:rPr>
            <w:rFonts w:ascii="Calibri" w:hAnsi="Calibri"/>
            <w:noProof/>
            <w:sz w:val="22"/>
            <w:szCs w:val="22"/>
          </w:rPr>
          <w:tab/>
        </w:r>
        <w:r w:rsidDel="00483EB9">
          <w:rPr>
            <w:noProof/>
          </w:rPr>
          <w:delText>Hardware Component Matrix</w:delText>
        </w:r>
        <w:r w:rsidDel="00483EB9">
          <w:rPr>
            <w:noProof/>
          </w:rPr>
          <w:tab/>
          <w:delText>4-1</w:delText>
        </w:r>
      </w:del>
    </w:p>
    <w:p w:rsidR="00FD27D2" w:rsidDel="00483EB9" w:rsidRDefault="00FD27D2" w:rsidP="00FD27D2">
      <w:pPr>
        <w:pStyle w:val="TOC3"/>
        <w:tabs>
          <w:tab w:val="left" w:pos="2448"/>
        </w:tabs>
        <w:rPr>
          <w:del w:id="310" w:author="Perrine, Martin L. (GSFC-5670)" w:date="2016-08-03T15:42:00Z"/>
          <w:rFonts w:ascii="Calibri" w:hAnsi="Calibri"/>
          <w:noProof/>
          <w:sz w:val="22"/>
          <w:szCs w:val="22"/>
        </w:rPr>
      </w:pPr>
      <w:del w:id="311" w:author="Perrine, Martin L. (GSFC-5670)" w:date="2016-08-03T15:42:00Z">
        <w:r w:rsidDel="00483EB9">
          <w:rPr>
            <w:noProof/>
          </w:rPr>
          <w:delText>4.2.2</w:delText>
        </w:r>
        <w:r w:rsidDel="00483EB9">
          <w:rPr>
            <w:rFonts w:ascii="Calibri" w:hAnsi="Calibri"/>
            <w:noProof/>
            <w:sz w:val="22"/>
            <w:szCs w:val="22"/>
          </w:rPr>
          <w:tab/>
        </w:r>
        <w:r w:rsidDel="00483EB9">
          <w:rPr>
            <w:noProof/>
          </w:rPr>
          <w:delText>Hardware Interface Matrix</w:delText>
        </w:r>
        <w:r w:rsidDel="00483EB9">
          <w:rPr>
            <w:noProof/>
          </w:rPr>
          <w:tab/>
          <w:delText>4-1</w:delText>
        </w:r>
      </w:del>
    </w:p>
    <w:p w:rsidR="00FD27D2" w:rsidDel="00483EB9" w:rsidRDefault="00FD27D2" w:rsidP="00FD27D2">
      <w:pPr>
        <w:pStyle w:val="TOC1"/>
        <w:rPr>
          <w:del w:id="312" w:author="Perrine, Martin L. (GSFC-5670)" w:date="2016-08-03T15:42:00Z"/>
          <w:rFonts w:ascii="Calibri" w:hAnsi="Calibri"/>
          <w:b w:val="0"/>
          <w:noProof/>
          <w:sz w:val="22"/>
          <w:szCs w:val="22"/>
        </w:rPr>
      </w:pPr>
      <w:del w:id="313" w:author="Perrine, Martin L. (GSFC-5670)" w:date="2016-08-03T15:42:00Z">
        <w:r w:rsidDel="00483EB9">
          <w:rPr>
            <w:noProof/>
          </w:rPr>
          <w:delText>Section 5. NEN Gateway Testing</w:delText>
        </w:r>
        <w:r w:rsidDel="00483EB9">
          <w:rPr>
            <w:noProof/>
          </w:rPr>
          <w:tab/>
          <w:delText>5-1</w:delText>
        </w:r>
      </w:del>
    </w:p>
    <w:p w:rsidR="00FD27D2" w:rsidDel="00483EB9" w:rsidRDefault="00FD27D2" w:rsidP="00FD27D2">
      <w:pPr>
        <w:pStyle w:val="TOC2"/>
        <w:tabs>
          <w:tab w:val="left" w:pos="1440"/>
        </w:tabs>
        <w:rPr>
          <w:del w:id="314" w:author="Perrine, Martin L. (GSFC-5670)" w:date="2016-08-03T15:42:00Z"/>
          <w:rFonts w:ascii="Calibri" w:hAnsi="Calibri"/>
          <w:noProof/>
          <w:sz w:val="22"/>
          <w:szCs w:val="22"/>
        </w:rPr>
      </w:pPr>
      <w:del w:id="315" w:author="Perrine, Martin L. (GSFC-5670)" w:date="2016-08-03T15:42:00Z">
        <w:r w:rsidDel="00483EB9">
          <w:rPr>
            <w:noProof/>
          </w:rPr>
          <w:delText>5.1</w:delText>
        </w:r>
        <w:r w:rsidDel="00483EB9">
          <w:rPr>
            <w:rFonts w:ascii="Calibri" w:hAnsi="Calibri"/>
            <w:noProof/>
            <w:sz w:val="22"/>
            <w:szCs w:val="22"/>
          </w:rPr>
          <w:tab/>
        </w:r>
        <w:r w:rsidDel="00483EB9">
          <w:rPr>
            <w:noProof/>
          </w:rPr>
          <w:delText>Test Set 1: Standards Testing</w:delText>
        </w:r>
        <w:r w:rsidDel="00483EB9">
          <w:rPr>
            <w:noProof/>
          </w:rPr>
          <w:tab/>
          <w:delText>5-1</w:delText>
        </w:r>
      </w:del>
    </w:p>
    <w:p w:rsidR="00FD27D2" w:rsidDel="00483EB9" w:rsidRDefault="00FD27D2" w:rsidP="00FD27D2">
      <w:pPr>
        <w:pStyle w:val="TOC3"/>
        <w:tabs>
          <w:tab w:val="left" w:pos="2448"/>
        </w:tabs>
        <w:rPr>
          <w:del w:id="316" w:author="Perrine, Martin L. (GSFC-5670)" w:date="2016-08-03T15:42:00Z"/>
          <w:rFonts w:ascii="Calibri" w:hAnsi="Calibri"/>
          <w:noProof/>
          <w:sz w:val="22"/>
          <w:szCs w:val="22"/>
        </w:rPr>
      </w:pPr>
      <w:del w:id="317" w:author="Perrine, Martin L. (GSFC-5670)" w:date="2016-08-03T15:42:00Z">
        <w:r w:rsidDel="00483EB9">
          <w:rPr>
            <w:noProof/>
          </w:rPr>
          <w:delText>5.1.1</w:delText>
        </w:r>
        <w:r w:rsidDel="00483EB9">
          <w:rPr>
            <w:rFonts w:ascii="Calibri" w:hAnsi="Calibri"/>
            <w:noProof/>
            <w:sz w:val="22"/>
            <w:szCs w:val="22"/>
          </w:rPr>
          <w:tab/>
        </w:r>
        <w:r w:rsidDel="00483EB9">
          <w:rPr>
            <w:noProof/>
          </w:rPr>
          <w:delText>Objectives</w:delText>
        </w:r>
        <w:r w:rsidDel="00483EB9">
          <w:rPr>
            <w:noProof/>
          </w:rPr>
          <w:tab/>
          <w:delText>5-1</w:delText>
        </w:r>
      </w:del>
    </w:p>
    <w:p w:rsidR="00FD27D2" w:rsidDel="00483EB9" w:rsidRDefault="00FD27D2" w:rsidP="00FD27D2">
      <w:pPr>
        <w:pStyle w:val="TOC3"/>
        <w:tabs>
          <w:tab w:val="left" w:pos="2448"/>
        </w:tabs>
        <w:rPr>
          <w:del w:id="318" w:author="Perrine, Martin L. (GSFC-5670)" w:date="2016-08-03T15:42:00Z"/>
          <w:rFonts w:ascii="Calibri" w:hAnsi="Calibri"/>
          <w:noProof/>
          <w:sz w:val="22"/>
          <w:szCs w:val="22"/>
        </w:rPr>
      </w:pPr>
      <w:del w:id="319" w:author="Perrine, Martin L. (GSFC-5670)" w:date="2016-08-03T15:42:00Z">
        <w:r w:rsidDel="00483EB9">
          <w:rPr>
            <w:noProof/>
          </w:rPr>
          <w:delText>5.1.2</w:delText>
        </w:r>
        <w:r w:rsidDel="00483EB9">
          <w:rPr>
            <w:rFonts w:ascii="Calibri" w:hAnsi="Calibri"/>
            <w:noProof/>
            <w:sz w:val="22"/>
            <w:szCs w:val="22"/>
          </w:rPr>
          <w:tab/>
        </w:r>
        <w:r w:rsidDel="00483EB9">
          <w:rPr>
            <w:noProof/>
          </w:rPr>
          <w:delText>Configuration</w:delText>
        </w:r>
        <w:r w:rsidDel="00483EB9">
          <w:rPr>
            <w:noProof/>
          </w:rPr>
          <w:tab/>
          <w:delText>5-1</w:delText>
        </w:r>
      </w:del>
    </w:p>
    <w:p w:rsidR="00FD27D2" w:rsidDel="00483EB9" w:rsidRDefault="00FD27D2" w:rsidP="00FD27D2">
      <w:pPr>
        <w:pStyle w:val="TOC2"/>
        <w:tabs>
          <w:tab w:val="left" w:pos="1440"/>
        </w:tabs>
        <w:rPr>
          <w:del w:id="320" w:author="Perrine, Martin L. (GSFC-5670)" w:date="2016-08-03T15:42:00Z"/>
          <w:rFonts w:ascii="Calibri" w:hAnsi="Calibri"/>
          <w:noProof/>
          <w:sz w:val="22"/>
          <w:szCs w:val="22"/>
        </w:rPr>
      </w:pPr>
      <w:del w:id="321" w:author="Perrine, Martin L. (GSFC-5670)" w:date="2016-08-03T15:42:00Z">
        <w:r w:rsidDel="00483EB9">
          <w:rPr>
            <w:noProof/>
          </w:rPr>
          <w:delText>5.2</w:delText>
        </w:r>
        <w:r w:rsidDel="00483EB9">
          <w:rPr>
            <w:rFonts w:ascii="Calibri" w:hAnsi="Calibri"/>
            <w:noProof/>
            <w:sz w:val="22"/>
            <w:szCs w:val="22"/>
          </w:rPr>
          <w:tab/>
        </w:r>
        <w:r w:rsidDel="00483EB9">
          <w:rPr>
            <w:noProof/>
          </w:rPr>
          <w:delText>Test Set 2: NENG Data Delivery and Storage</w:delText>
        </w:r>
        <w:r w:rsidDel="00483EB9">
          <w:rPr>
            <w:noProof/>
          </w:rPr>
          <w:tab/>
          <w:delText>5-1</w:delText>
        </w:r>
      </w:del>
    </w:p>
    <w:p w:rsidR="00FD27D2" w:rsidDel="00483EB9" w:rsidRDefault="00FD27D2" w:rsidP="00FD27D2">
      <w:pPr>
        <w:pStyle w:val="TOC3"/>
        <w:tabs>
          <w:tab w:val="left" w:pos="2448"/>
        </w:tabs>
        <w:rPr>
          <w:del w:id="322" w:author="Perrine, Martin L. (GSFC-5670)" w:date="2016-08-03T15:42:00Z"/>
          <w:rFonts w:ascii="Calibri" w:hAnsi="Calibri"/>
          <w:noProof/>
          <w:sz w:val="22"/>
          <w:szCs w:val="22"/>
        </w:rPr>
      </w:pPr>
      <w:del w:id="323" w:author="Perrine, Martin L. (GSFC-5670)" w:date="2016-08-03T15:42:00Z">
        <w:r w:rsidDel="00483EB9">
          <w:rPr>
            <w:noProof/>
          </w:rPr>
          <w:delText>5.2.1</w:delText>
        </w:r>
        <w:r w:rsidDel="00483EB9">
          <w:rPr>
            <w:rFonts w:ascii="Calibri" w:hAnsi="Calibri"/>
            <w:noProof/>
            <w:sz w:val="22"/>
            <w:szCs w:val="22"/>
          </w:rPr>
          <w:tab/>
        </w:r>
        <w:r w:rsidDel="00483EB9">
          <w:rPr>
            <w:noProof/>
          </w:rPr>
          <w:delText>Objectives</w:delText>
        </w:r>
        <w:r w:rsidDel="00483EB9">
          <w:rPr>
            <w:noProof/>
          </w:rPr>
          <w:tab/>
          <w:delText>5-2</w:delText>
        </w:r>
      </w:del>
    </w:p>
    <w:p w:rsidR="00FD27D2" w:rsidDel="00483EB9" w:rsidRDefault="00FD27D2" w:rsidP="00FD27D2">
      <w:pPr>
        <w:pStyle w:val="TOC3"/>
        <w:tabs>
          <w:tab w:val="left" w:pos="2448"/>
        </w:tabs>
        <w:rPr>
          <w:del w:id="324" w:author="Perrine, Martin L. (GSFC-5670)" w:date="2016-08-03T15:42:00Z"/>
          <w:rFonts w:ascii="Calibri" w:hAnsi="Calibri"/>
          <w:noProof/>
          <w:sz w:val="22"/>
          <w:szCs w:val="22"/>
        </w:rPr>
      </w:pPr>
      <w:del w:id="325" w:author="Perrine, Martin L. (GSFC-5670)" w:date="2016-08-03T15:42:00Z">
        <w:r w:rsidDel="00483EB9">
          <w:rPr>
            <w:noProof/>
          </w:rPr>
          <w:delText>5.2.2</w:delText>
        </w:r>
        <w:r w:rsidDel="00483EB9">
          <w:rPr>
            <w:rFonts w:ascii="Calibri" w:hAnsi="Calibri"/>
            <w:noProof/>
            <w:sz w:val="22"/>
            <w:szCs w:val="22"/>
          </w:rPr>
          <w:tab/>
        </w:r>
        <w:r w:rsidDel="00483EB9">
          <w:rPr>
            <w:noProof/>
          </w:rPr>
          <w:delText>Configuration</w:delText>
        </w:r>
        <w:r w:rsidDel="00483EB9">
          <w:rPr>
            <w:noProof/>
          </w:rPr>
          <w:tab/>
          <w:delText>5-2</w:delText>
        </w:r>
      </w:del>
    </w:p>
    <w:p w:rsidR="00FD27D2" w:rsidDel="00483EB9" w:rsidRDefault="00FD27D2" w:rsidP="00FD27D2">
      <w:pPr>
        <w:pStyle w:val="TOC2"/>
        <w:tabs>
          <w:tab w:val="left" w:pos="1440"/>
        </w:tabs>
        <w:rPr>
          <w:del w:id="326" w:author="Perrine, Martin L. (GSFC-5670)" w:date="2016-08-03T15:42:00Z"/>
          <w:rFonts w:ascii="Calibri" w:hAnsi="Calibri"/>
          <w:noProof/>
          <w:sz w:val="22"/>
          <w:szCs w:val="22"/>
        </w:rPr>
      </w:pPr>
      <w:del w:id="327" w:author="Perrine, Martin L. (GSFC-5670)" w:date="2016-08-03T15:42:00Z">
        <w:r w:rsidDel="00483EB9">
          <w:rPr>
            <w:noProof/>
          </w:rPr>
          <w:delText>5.3</w:delText>
        </w:r>
        <w:r w:rsidDel="00483EB9">
          <w:rPr>
            <w:rFonts w:ascii="Calibri" w:hAnsi="Calibri"/>
            <w:noProof/>
            <w:sz w:val="22"/>
            <w:szCs w:val="22"/>
          </w:rPr>
          <w:tab/>
        </w:r>
        <w:r w:rsidDel="00483EB9">
          <w:rPr>
            <w:noProof/>
          </w:rPr>
          <w:delText>Test Set 3: Data Flow</w:delText>
        </w:r>
        <w:r w:rsidDel="00483EB9">
          <w:rPr>
            <w:noProof/>
          </w:rPr>
          <w:tab/>
          <w:delText>5-3</w:delText>
        </w:r>
      </w:del>
    </w:p>
    <w:p w:rsidR="00FD27D2" w:rsidDel="00483EB9" w:rsidRDefault="00FD27D2" w:rsidP="00FD27D2">
      <w:pPr>
        <w:pStyle w:val="TOC3"/>
        <w:tabs>
          <w:tab w:val="left" w:pos="2448"/>
        </w:tabs>
        <w:rPr>
          <w:del w:id="328" w:author="Perrine, Martin L. (GSFC-5670)" w:date="2016-08-03T15:42:00Z"/>
          <w:rFonts w:ascii="Calibri" w:hAnsi="Calibri"/>
          <w:noProof/>
          <w:sz w:val="22"/>
          <w:szCs w:val="22"/>
        </w:rPr>
      </w:pPr>
      <w:del w:id="329" w:author="Perrine, Martin L. (GSFC-5670)" w:date="2016-08-03T15:42:00Z">
        <w:r w:rsidDel="00483EB9">
          <w:rPr>
            <w:noProof/>
          </w:rPr>
          <w:delText>5.3.1</w:delText>
        </w:r>
        <w:r w:rsidDel="00483EB9">
          <w:rPr>
            <w:rFonts w:ascii="Calibri" w:hAnsi="Calibri"/>
            <w:noProof/>
            <w:sz w:val="22"/>
            <w:szCs w:val="22"/>
          </w:rPr>
          <w:tab/>
        </w:r>
        <w:r w:rsidDel="00483EB9">
          <w:rPr>
            <w:noProof/>
          </w:rPr>
          <w:delText>Objectives</w:delText>
        </w:r>
        <w:r w:rsidDel="00483EB9">
          <w:rPr>
            <w:noProof/>
          </w:rPr>
          <w:tab/>
          <w:delText>5-3</w:delText>
        </w:r>
      </w:del>
    </w:p>
    <w:p w:rsidR="00FD27D2" w:rsidDel="00483EB9" w:rsidRDefault="00FD27D2" w:rsidP="00FD27D2">
      <w:pPr>
        <w:pStyle w:val="TOC3"/>
        <w:tabs>
          <w:tab w:val="left" w:pos="2448"/>
        </w:tabs>
        <w:rPr>
          <w:del w:id="330" w:author="Perrine, Martin L. (GSFC-5670)" w:date="2016-08-03T15:42:00Z"/>
          <w:rFonts w:ascii="Calibri" w:hAnsi="Calibri"/>
          <w:noProof/>
          <w:sz w:val="22"/>
          <w:szCs w:val="22"/>
        </w:rPr>
      </w:pPr>
      <w:del w:id="331" w:author="Perrine, Martin L. (GSFC-5670)" w:date="2016-08-03T15:42:00Z">
        <w:r w:rsidDel="00483EB9">
          <w:rPr>
            <w:noProof/>
          </w:rPr>
          <w:delText>5.3.2</w:delText>
        </w:r>
        <w:r w:rsidDel="00483EB9">
          <w:rPr>
            <w:rFonts w:ascii="Calibri" w:hAnsi="Calibri"/>
            <w:noProof/>
            <w:sz w:val="22"/>
            <w:szCs w:val="22"/>
          </w:rPr>
          <w:tab/>
        </w:r>
        <w:r w:rsidDel="00483EB9">
          <w:rPr>
            <w:noProof/>
          </w:rPr>
          <w:delText>Configuration</w:delText>
        </w:r>
        <w:r w:rsidDel="00483EB9">
          <w:rPr>
            <w:noProof/>
          </w:rPr>
          <w:tab/>
          <w:delText>5-4</w:delText>
        </w:r>
      </w:del>
    </w:p>
    <w:p w:rsidR="00FD27D2" w:rsidDel="00483EB9" w:rsidRDefault="00FD27D2" w:rsidP="00FD27D2">
      <w:pPr>
        <w:pStyle w:val="TOC2"/>
        <w:tabs>
          <w:tab w:val="left" w:pos="1440"/>
        </w:tabs>
        <w:rPr>
          <w:del w:id="332" w:author="Perrine, Martin L. (GSFC-5670)" w:date="2016-08-03T15:42:00Z"/>
          <w:rFonts w:ascii="Calibri" w:hAnsi="Calibri"/>
          <w:noProof/>
          <w:sz w:val="22"/>
          <w:szCs w:val="22"/>
        </w:rPr>
      </w:pPr>
      <w:del w:id="333" w:author="Perrine, Martin L. (GSFC-5670)" w:date="2016-08-03T15:42:00Z">
        <w:r w:rsidDel="00483EB9">
          <w:rPr>
            <w:noProof/>
          </w:rPr>
          <w:delText>5.4</w:delText>
        </w:r>
        <w:r w:rsidDel="00483EB9">
          <w:rPr>
            <w:rFonts w:ascii="Calibri" w:hAnsi="Calibri"/>
            <w:noProof/>
            <w:sz w:val="22"/>
            <w:szCs w:val="22"/>
          </w:rPr>
          <w:tab/>
        </w:r>
        <w:r w:rsidDel="00483EB9">
          <w:rPr>
            <w:noProof/>
          </w:rPr>
          <w:delText>Test Set 4: Logging and Reporting</w:delText>
        </w:r>
        <w:r w:rsidDel="00483EB9">
          <w:rPr>
            <w:noProof/>
          </w:rPr>
          <w:tab/>
          <w:delText>5-4</w:delText>
        </w:r>
      </w:del>
    </w:p>
    <w:p w:rsidR="00FD27D2" w:rsidDel="00483EB9" w:rsidRDefault="00FD27D2" w:rsidP="00FD27D2">
      <w:pPr>
        <w:pStyle w:val="TOC3"/>
        <w:tabs>
          <w:tab w:val="left" w:pos="2448"/>
        </w:tabs>
        <w:rPr>
          <w:del w:id="334" w:author="Perrine, Martin L. (GSFC-5670)" w:date="2016-08-03T15:42:00Z"/>
          <w:rFonts w:ascii="Calibri" w:hAnsi="Calibri"/>
          <w:noProof/>
          <w:sz w:val="22"/>
          <w:szCs w:val="22"/>
        </w:rPr>
      </w:pPr>
      <w:del w:id="335" w:author="Perrine, Martin L. (GSFC-5670)" w:date="2016-08-03T15:42:00Z">
        <w:r w:rsidDel="00483EB9">
          <w:rPr>
            <w:noProof/>
          </w:rPr>
          <w:delText>5.4.1</w:delText>
        </w:r>
        <w:r w:rsidDel="00483EB9">
          <w:rPr>
            <w:rFonts w:ascii="Calibri" w:hAnsi="Calibri"/>
            <w:noProof/>
            <w:sz w:val="22"/>
            <w:szCs w:val="22"/>
          </w:rPr>
          <w:tab/>
        </w:r>
        <w:r w:rsidDel="00483EB9">
          <w:rPr>
            <w:noProof/>
          </w:rPr>
          <w:delText>Objectives</w:delText>
        </w:r>
        <w:r w:rsidDel="00483EB9">
          <w:rPr>
            <w:noProof/>
          </w:rPr>
          <w:tab/>
          <w:delText>5-5</w:delText>
        </w:r>
      </w:del>
    </w:p>
    <w:p w:rsidR="00FD27D2" w:rsidDel="00483EB9" w:rsidRDefault="00FD27D2" w:rsidP="00FD27D2">
      <w:pPr>
        <w:pStyle w:val="TOC3"/>
        <w:tabs>
          <w:tab w:val="left" w:pos="2448"/>
        </w:tabs>
        <w:rPr>
          <w:del w:id="336" w:author="Perrine, Martin L. (GSFC-5670)" w:date="2016-08-03T15:42:00Z"/>
          <w:rFonts w:ascii="Calibri" w:hAnsi="Calibri"/>
          <w:noProof/>
          <w:sz w:val="22"/>
          <w:szCs w:val="22"/>
        </w:rPr>
      </w:pPr>
      <w:del w:id="337" w:author="Perrine, Martin L. (GSFC-5670)" w:date="2016-08-03T15:42:00Z">
        <w:r w:rsidDel="00483EB9">
          <w:rPr>
            <w:noProof/>
          </w:rPr>
          <w:delText>5.4.2</w:delText>
        </w:r>
        <w:r w:rsidDel="00483EB9">
          <w:rPr>
            <w:rFonts w:ascii="Calibri" w:hAnsi="Calibri"/>
            <w:noProof/>
            <w:sz w:val="22"/>
            <w:szCs w:val="22"/>
          </w:rPr>
          <w:tab/>
        </w:r>
        <w:r w:rsidDel="00483EB9">
          <w:rPr>
            <w:noProof/>
          </w:rPr>
          <w:delText>Configuration</w:delText>
        </w:r>
        <w:r w:rsidDel="00483EB9">
          <w:rPr>
            <w:noProof/>
          </w:rPr>
          <w:tab/>
          <w:delText>5-5</w:delText>
        </w:r>
      </w:del>
    </w:p>
    <w:p w:rsidR="00FD27D2" w:rsidDel="00483EB9" w:rsidRDefault="00FD27D2" w:rsidP="00FD27D2">
      <w:pPr>
        <w:pStyle w:val="TOC2"/>
        <w:tabs>
          <w:tab w:val="left" w:pos="1440"/>
        </w:tabs>
        <w:rPr>
          <w:del w:id="338" w:author="Perrine, Martin L. (GSFC-5670)" w:date="2016-08-03T15:42:00Z"/>
          <w:rFonts w:ascii="Calibri" w:hAnsi="Calibri"/>
          <w:noProof/>
          <w:sz w:val="22"/>
          <w:szCs w:val="22"/>
        </w:rPr>
      </w:pPr>
      <w:del w:id="339" w:author="Perrine, Martin L. (GSFC-5670)" w:date="2016-08-03T15:42:00Z">
        <w:r w:rsidDel="00483EB9">
          <w:rPr>
            <w:noProof/>
          </w:rPr>
          <w:delText>5.5</w:delText>
        </w:r>
        <w:r w:rsidDel="00483EB9">
          <w:rPr>
            <w:rFonts w:ascii="Calibri" w:hAnsi="Calibri"/>
            <w:noProof/>
            <w:sz w:val="22"/>
            <w:szCs w:val="22"/>
          </w:rPr>
          <w:tab/>
        </w:r>
        <w:r w:rsidDel="00483EB9">
          <w:rPr>
            <w:noProof/>
          </w:rPr>
          <w:delText>Test Set 5: IT Security</w:delText>
        </w:r>
        <w:r w:rsidDel="00483EB9">
          <w:rPr>
            <w:noProof/>
          </w:rPr>
          <w:tab/>
          <w:delText>5-5</w:delText>
        </w:r>
      </w:del>
    </w:p>
    <w:p w:rsidR="00FD27D2" w:rsidDel="00483EB9" w:rsidRDefault="00FD27D2" w:rsidP="00FD27D2">
      <w:pPr>
        <w:pStyle w:val="TOC3"/>
        <w:tabs>
          <w:tab w:val="left" w:pos="2448"/>
        </w:tabs>
        <w:rPr>
          <w:del w:id="340" w:author="Perrine, Martin L. (GSFC-5670)" w:date="2016-08-03T15:42:00Z"/>
          <w:rFonts w:ascii="Calibri" w:hAnsi="Calibri"/>
          <w:noProof/>
          <w:sz w:val="22"/>
          <w:szCs w:val="22"/>
        </w:rPr>
      </w:pPr>
      <w:del w:id="341" w:author="Perrine, Martin L. (GSFC-5670)" w:date="2016-08-03T15:42:00Z">
        <w:r w:rsidDel="00483EB9">
          <w:rPr>
            <w:noProof/>
          </w:rPr>
          <w:delText>5.5.1</w:delText>
        </w:r>
        <w:r w:rsidDel="00483EB9">
          <w:rPr>
            <w:rFonts w:ascii="Calibri" w:hAnsi="Calibri"/>
            <w:noProof/>
            <w:sz w:val="22"/>
            <w:szCs w:val="22"/>
          </w:rPr>
          <w:tab/>
        </w:r>
        <w:r w:rsidDel="00483EB9">
          <w:rPr>
            <w:noProof/>
          </w:rPr>
          <w:delText>Objectives</w:delText>
        </w:r>
        <w:r w:rsidDel="00483EB9">
          <w:rPr>
            <w:noProof/>
          </w:rPr>
          <w:tab/>
          <w:delText>5-6</w:delText>
        </w:r>
      </w:del>
    </w:p>
    <w:p w:rsidR="00FD27D2" w:rsidDel="00483EB9" w:rsidRDefault="00FD27D2" w:rsidP="00FD27D2">
      <w:pPr>
        <w:pStyle w:val="TOC3"/>
        <w:tabs>
          <w:tab w:val="left" w:pos="2448"/>
        </w:tabs>
        <w:rPr>
          <w:del w:id="342" w:author="Perrine, Martin L. (GSFC-5670)" w:date="2016-08-03T15:42:00Z"/>
          <w:rFonts w:ascii="Calibri" w:hAnsi="Calibri"/>
          <w:noProof/>
          <w:sz w:val="22"/>
          <w:szCs w:val="22"/>
        </w:rPr>
      </w:pPr>
      <w:del w:id="343" w:author="Perrine, Martin L. (GSFC-5670)" w:date="2016-08-03T15:42:00Z">
        <w:r w:rsidDel="00483EB9">
          <w:rPr>
            <w:noProof/>
          </w:rPr>
          <w:delText>5.5.2</w:delText>
        </w:r>
        <w:r w:rsidDel="00483EB9">
          <w:rPr>
            <w:rFonts w:ascii="Calibri" w:hAnsi="Calibri"/>
            <w:noProof/>
            <w:sz w:val="22"/>
            <w:szCs w:val="22"/>
          </w:rPr>
          <w:tab/>
        </w:r>
        <w:r w:rsidDel="00483EB9">
          <w:rPr>
            <w:noProof/>
          </w:rPr>
          <w:delText>Configuration</w:delText>
        </w:r>
        <w:r w:rsidDel="00483EB9">
          <w:rPr>
            <w:noProof/>
          </w:rPr>
          <w:tab/>
          <w:delText>5-6</w:delText>
        </w:r>
      </w:del>
    </w:p>
    <w:p w:rsidR="00FD27D2" w:rsidDel="00483EB9" w:rsidRDefault="00FD27D2" w:rsidP="00FD27D2">
      <w:pPr>
        <w:pStyle w:val="TOC2"/>
        <w:tabs>
          <w:tab w:val="left" w:pos="1440"/>
        </w:tabs>
        <w:rPr>
          <w:del w:id="344" w:author="Perrine, Martin L. (GSFC-5670)" w:date="2016-08-03T15:42:00Z"/>
          <w:rFonts w:ascii="Calibri" w:hAnsi="Calibri"/>
          <w:noProof/>
          <w:sz w:val="22"/>
          <w:szCs w:val="22"/>
        </w:rPr>
      </w:pPr>
      <w:del w:id="345" w:author="Perrine, Martin L. (GSFC-5670)" w:date="2016-08-03T15:42:00Z">
        <w:r w:rsidDel="00483EB9">
          <w:rPr>
            <w:noProof/>
          </w:rPr>
          <w:delText>5.6</w:delText>
        </w:r>
        <w:r w:rsidDel="00483EB9">
          <w:rPr>
            <w:rFonts w:ascii="Calibri" w:hAnsi="Calibri"/>
            <w:noProof/>
            <w:sz w:val="22"/>
            <w:szCs w:val="22"/>
          </w:rPr>
          <w:tab/>
        </w:r>
        <w:r w:rsidDel="00483EB9">
          <w:rPr>
            <w:noProof/>
          </w:rPr>
          <w:delText>Full System Test 1: Single Event</w:delText>
        </w:r>
        <w:r w:rsidDel="00483EB9">
          <w:rPr>
            <w:noProof/>
          </w:rPr>
          <w:tab/>
          <w:delText>5-6</w:delText>
        </w:r>
      </w:del>
    </w:p>
    <w:p w:rsidR="00FD27D2" w:rsidDel="00483EB9" w:rsidRDefault="00FD27D2" w:rsidP="00FD27D2">
      <w:pPr>
        <w:pStyle w:val="TOC3"/>
        <w:tabs>
          <w:tab w:val="left" w:pos="2448"/>
        </w:tabs>
        <w:rPr>
          <w:del w:id="346" w:author="Perrine, Martin L. (GSFC-5670)" w:date="2016-08-03T15:42:00Z"/>
          <w:rFonts w:ascii="Calibri" w:hAnsi="Calibri"/>
          <w:noProof/>
          <w:sz w:val="22"/>
          <w:szCs w:val="22"/>
        </w:rPr>
      </w:pPr>
      <w:del w:id="347" w:author="Perrine, Martin L. (GSFC-5670)" w:date="2016-08-03T15:42:00Z">
        <w:r w:rsidDel="00483EB9">
          <w:rPr>
            <w:noProof/>
          </w:rPr>
          <w:delText>5.6.1</w:delText>
        </w:r>
        <w:r w:rsidDel="00483EB9">
          <w:rPr>
            <w:rFonts w:ascii="Calibri" w:hAnsi="Calibri"/>
            <w:noProof/>
            <w:sz w:val="22"/>
            <w:szCs w:val="22"/>
          </w:rPr>
          <w:tab/>
        </w:r>
        <w:r w:rsidDel="00483EB9">
          <w:rPr>
            <w:noProof/>
          </w:rPr>
          <w:delText>Objectives</w:delText>
        </w:r>
        <w:r w:rsidDel="00483EB9">
          <w:rPr>
            <w:noProof/>
          </w:rPr>
          <w:tab/>
          <w:delText>5-6</w:delText>
        </w:r>
      </w:del>
    </w:p>
    <w:p w:rsidR="00FD27D2" w:rsidDel="00483EB9" w:rsidRDefault="00FD27D2" w:rsidP="00FD27D2">
      <w:pPr>
        <w:pStyle w:val="TOC3"/>
        <w:tabs>
          <w:tab w:val="left" w:pos="2448"/>
        </w:tabs>
        <w:rPr>
          <w:del w:id="348" w:author="Perrine, Martin L. (GSFC-5670)" w:date="2016-08-03T15:42:00Z"/>
          <w:rFonts w:ascii="Calibri" w:hAnsi="Calibri"/>
          <w:noProof/>
          <w:sz w:val="22"/>
          <w:szCs w:val="22"/>
        </w:rPr>
      </w:pPr>
      <w:del w:id="349" w:author="Perrine, Martin L. (GSFC-5670)" w:date="2016-08-03T15:42:00Z">
        <w:r w:rsidDel="00483EB9">
          <w:rPr>
            <w:noProof/>
          </w:rPr>
          <w:delText>5.6.2</w:delText>
        </w:r>
        <w:r w:rsidDel="00483EB9">
          <w:rPr>
            <w:rFonts w:ascii="Calibri" w:hAnsi="Calibri"/>
            <w:noProof/>
            <w:sz w:val="22"/>
            <w:szCs w:val="22"/>
          </w:rPr>
          <w:tab/>
        </w:r>
        <w:r w:rsidDel="00483EB9">
          <w:rPr>
            <w:noProof/>
          </w:rPr>
          <w:delText>Configuration</w:delText>
        </w:r>
        <w:r w:rsidDel="00483EB9">
          <w:rPr>
            <w:noProof/>
          </w:rPr>
          <w:tab/>
          <w:delText>5-7</w:delText>
        </w:r>
      </w:del>
    </w:p>
    <w:p w:rsidR="00FD27D2" w:rsidDel="00483EB9" w:rsidRDefault="00FD27D2" w:rsidP="00FD27D2">
      <w:pPr>
        <w:pStyle w:val="TOC2"/>
        <w:tabs>
          <w:tab w:val="left" w:pos="1440"/>
        </w:tabs>
        <w:rPr>
          <w:del w:id="350" w:author="Perrine, Martin L. (GSFC-5670)" w:date="2016-08-03T15:42:00Z"/>
          <w:rFonts w:ascii="Calibri" w:hAnsi="Calibri"/>
          <w:noProof/>
          <w:sz w:val="22"/>
          <w:szCs w:val="22"/>
        </w:rPr>
      </w:pPr>
      <w:del w:id="351" w:author="Perrine, Martin L. (GSFC-5670)" w:date="2016-08-03T15:42:00Z">
        <w:r w:rsidDel="00483EB9">
          <w:rPr>
            <w:noProof/>
          </w:rPr>
          <w:delText>5.7</w:delText>
        </w:r>
        <w:r w:rsidDel="00483EB9">
          <w:rPr>
            <w:rFonts w:ascii="Calibri" w:hAnsi="Calibri"/>
            <w:noProof/>
            <w:sz w:val="22"/>
            <w:szCs w:val="22"/>
          </w:rPr>
          <w:tab/>
        </w:r>
        <w:r w:rsidDel="00483EB9">
          <w:rPr>
            <w:noProof/>
          </w:rPr>
          <w:delText>Full System Test 2: Multiple Events</w:delText>
        </w:r>
        <w:r w:rsidDel="00483EB9">
          <w:rPr>
            <w:noProof/>
          </w:rPr>
          <w:tab/>
          <w:delText>5-8</w:delText>
        </w:r>
      </w:del>
    </w:p>
    <w:p w:rsidR="00FD27D2" w:rsidDel="00483EB9" w:rsidRDefault="00FD27D2" w:rsidP="00FD27D2">
      <w:pPr>
        <w:pStyle w:val="TOC3"/>
        <w:tabs>
          <w:tab w:val="left" w:pos="2448"/>
        </w:tabs>
        <w:rPr>
          <w:del w:id="352" w:author="Perrine, Martin L. (GSFC-5670)" w:date="2016-08-03T15:42:00Z"/>
          <w:rFonts w:ascii="Calibri" w:hAnsi="Calibri"/>
          <w:noProof/>
          <w:sz w:val="22"/>
          <w:szCs w:val="22"/>
        </w:rPr>
      </w:pPr>
      <w:del w:id="353" w:author="Perrine, Martin L. (GSFC-5670)" w:date="2016-08-03T15:42:00Z">
        <w:r w:rsidDel="00483EB9">
          <w:rPr>
            <w:noProof/>
          </w:rPr>
          <w:delText>5.7.1</w:delText>
        </w:r>
        <w:r w:rsidDel="00483EB9">
          <w:rPr>
            <w:rFonts w:ascii="Calibri" w:hAnsi="Calibri"/>
            <w:noProof/>
            <w:sz w:val="22"/>
            <w:szCs w:val="22"/>
          </w:rPr>
          <w:tab/>
        </w:r>
        <w:r w:rsidDel="00483EB9">
          <w:rPr>
            <w:noProof/>
          </w:rPr>
          <w:delText>Objectives</w:delText>
        </w:r>
        <w:r w:rsidDel="00483EB9">
          <w:rPr>
            <w:noProof/>
          </w:rPr>
          <w:tab/>
          <w:delText>5-8</w:delText>
        </w:r>
      </w:del>
    </w:p>
    <w:p w:rsidR="00FD27D2" w:rsidDel="00483EB9" w:rsidRDefault="00FD27D2" w:rsidP="00FD27D2">
      <w:pPr>
        <w:pStyle w:val="TOC3"/>
        <w:tabs>
          <w:tab w:val="left" w:pos="2448"/>
        </w:tabs>
        <w:rPr>
          <w:del w:id="354" w:author="Perrine, Martin L. (GSFC-5670)" w:date="2016-08-03T15:42:00Z"/>
          <w:rFonts w:ascii="Calibri" w:hAnsi="Calibri"/>
          <w:noProof/>
          <w:sz w:val="22"/>
          <w:szCs w:val="22"/>
        </w:rPr>
      </w:pPr>
      <w:del w:id="355" w:author="Perrine, Martin L. (GSFC-5670)" w:date="2016-08-03T15:42:00Z">
        <w:r w:rsidDel="00483EB9">
          <w:rPr>
            <w:noProof/>
          </w:rPr>
          <w:delText>5.7.2</w:delText>
        </w:r>
        <w:r w:rsidDel="00483EB9">
          <w:rPr>
            <w:rFonts w:ascii="Calibri" w:hAnsi="Calibri"/>
            <w:noProof/>
            <w:sz w:val="22"/>
            <w:szCs w:val="22"/>
          </w:rPr>
          <w:tab/>
        </w:r>
        <w:r w:rsidDel="00483EB9">
          <w:rPr>
            <w:noProof/>
          </w:rPr>
          <w:delText>Configuration</w:delText>
        </w:r>
        <w:r w:rsidDel="00483EB9">
          <w:rPr>
            <w:noProof/>
          </w:rPr>
          <w:tab/>
          <w:delText>5-9</w:delText>
        </w:r>
      </w:del>
    </w:p>
    <w:p w:rsidR="00FD27D2" w:rsidDel="00483EB9" w:rsidRDefault="00FD27D2" w:rsidP="00FD27D2">
      <w:pPr>
        <w:pStyle w:val="TOC2"/>
        <w:tabs>
          <w:tab w:val="left" w:pos="1440"/>
        </w:tabs>
        <w:rPr>
          <w:del w:id="356" w:author="Perrine, Martin L. (GSFC-5670)" w:date="2016-08-03T15:42:00Z"/>
          <w:rFonts w:ascii="Calibri" w:hAnsi="Calibri"/>
          <w:noProof/>
          <w:sz w:val="22"/>
          <w:szCs w:val="22"/>
        </w:rPr>
      </w:pPr>
      <w:del w:id="357" w:author="Perrine, Martin L. (GSFC-5670)" w:date="2016-08-03T15:42:00Z">
        <w:r w:rsidDel="00483EB9">
          <w:rPr>
            <w:noProof/>
          </w:rPr>
          <w:delText>5.8</w:delText>
        </w:r>
        <w:r w:rsidDel="00483EB9">
          <w:rPr>
            <w:rFonts w:ascii="Calibri" w:hAnsi="Calibri"/>
            <w:noProof/>
            <w:sz w:val="22"/>
            <w:szCs w:val="22"/>
          </w:rPr>
          <w:tab/>
        </w:r>
        <w:r w:rsidDel="00483EB9">
          <w:rPr>
            <w:noProof/>
          </w:rPr>
          <w:delText>Full System Test 3: Failure Mode</w:delText>
        </w:r>
        <w:r w:rsidDel="00483EB9">
          <w:rPr>
            <w:noProof/>
          </w:rPr>
          <w:tab/>
          <w:delText>5-9</w:delText>
        </w:r>
      </w:del>
    </w:p>
    <w:p w:rsidR="00FD27D2" w:rsidDel="00483EB9" w:rsidRDefault="00FD27D2" w:rsidP="00FD27D2">
      <w:pPr>
        <w:pStyle w:val="TOC3"/>
        <w:tabs>
          <w:tab w:val="left" w:pos="2448"/>
        </w:tabs>
        <w:rPr>
          <w:del w:id="358" w:author="Perrine, Martin L. (GSFC-5670)" w:date="2016-08-03T15:42:00Z"/>
          <w:rFonts w:ascii="Calibri" w:hAnsi="Calibri"/>
          <w:noProof/>
          <w:sz w:val="22"/>
          <w:szCs w:val="22"/>
        </w:rPr>
      </w:pPr>
      <w:del w:id="359" w:author="Perrine, Martin L. (GSFC-5670)" w:date="2016-08-03T15:42:00Z">
        <w:r w:rsidDel="00483EB9">
          <w:rPr>
            <w:noProof/>
          </w:rPr>
          <w:delText>5.8.1</w:delText>
        </w:r>
        <w:r w:rsidDel="00483EB9">
          <w:rPr>
            <w:rFonts w:ascii="Calibri" w:hAnsi="Calibri"/>
            <w:noProof/>
            <w:sz w:val="22"/>
            <w:szCs w:val="22"/>
          </w:rPr>
          <w:tab/>
        </w:r>
        <w:r w:rsidDel="00483EB9">
          <w:rPr>
            <w:noProof/>
          </w:rPr>
          <w:delText>Objectives</w:delText>
        </w:r>
        <w:r w:rsidDel="00483EB9">
          <w:rPr>
            <w:noProof/>
          </w:rPr>
          <w:tab/>
          <w:delText>5-9</w:delText>
        </w:r>
      </w:del>
    </w:p>
    <w:p w:rsidR="00FD27D2" w:rsidDel="00483EB9" w:rsidRDefault="00FD27D2" w:rsidP="00FD27D2">
      <w:pPr>
        <w:pStyle w:val="TOC3"/>
        <w:tabs>
          <w:tab w:val="left" w:pos="2448"/>
        </w:tabs>
        <w:rPr>
          <w:del w:id="360" w:author="Perrine, Martin L. (GSFC-5670)" w:date="2016-08-03T15:42:00Z"/>
          <w:rFonts w:ascii="Calibri" w:hAnsi="Calibri"/>
          <w:noProof/>
          <w:sz w:val="22"/>
          <w:szCs w:val="22"/>
        </w:rPr>
      </w:pPr>
      <w:del w:id="361" w:author="Perrine, Martin L. (GSFC-5670)" w:date="2016-08-03T15:42:00Z">
        <w:r w:rsidDel="00483EB9">
          <w:rPr>
            <w:noProof/>
          </w:rPr>
          <w:delText>5.8.2</w:delText>
        </w:r>
        <w:r w:rsidDel="00483EB9">
          <w:rPr>
            <w:rFonts w:ascii="Calibri" w:hAnsi="Calibri"/>
            <w:noProof/>
            <w:sz w:val="22"/>
            <w:szCs w:val="22"/>
          </w:rPr>
          <w:tab/>
        </w:r>
        <w:r w:rsidDel="00483EB9">
          <w:rPr>
            <w:noProof/>
          </w:rPr>
          <w:delText>Configuration</w:delText>
        </w:r>
        <w:r w:rsidDel="00483EB9">
          <w:rPr>
            <w:noProof/>
          </w:rPr>
          <w:tab/>
          <w:delText>5-9</w:delText>
        </w:r>
      </w:del>
    </w:p>
    <w:p w:rsidR="00FD27D2" w:rsidDel="00483EB9" w:rsidRDefault="00FD27D2" w:rsidP="00FD27D2">
      <w:pPr>
        <w:pStyle w:val="TOC2"/>
        <w:tabs>
          <w:tab w:val="left" w:pos="1440"/>
        </w:tabs>
        <w:rPr>
          <w:del w:id="362" w:author="Perrine, Martin L. (GSFC-5670)" w:date="2016-08-03T15:42:00Z"/>
          <w:rFonts w:ascii="Calibri" w:hAnsi="Calibri"/>
          <w:noProof/>
          <w:sz w:val="22"/>
          <w:szCs w:val="22"/>
        </w:rPr>
      </w:pPr>
      <w:del w:id="363" w:author="Perrine, Martin L. (GSFC-5670)" w:date="2016-08-03T15:42:00Z">
        <w:r w:rsidDel="00483EB9">
          <w:rPr>
            <w:noProof/>
          </w:rPr>
          <w:delText>5.9</w:delText>
        </w:r>
        <w:r w:rsidDel="00483EB9">
          <w:rPr>
            <w:rFonts w:ascii="Calibri" w:hAnsi="Calibri"/>
            <w:noProof/>
            <w:sz w:val="22"/>
            <w:szCs w:val="22"/>
          </w:rPr>
          <w:tab/>
        </w:r>
        <w:r w:rsidDel="00483EB9">
          <w:rPr>
            <w:noProof/>
          </w:rPr>
          <w:delText>Test Reporting</w:delText>
        </w:r>
        <w:r w:rsidDel="00483EB9">
          <w:rPr>
            <w:noProof/>
          </w:rPr>
          <w:tab/>
          <w:delText>5-9</w:delText>
        </w:r>
      </w:del>
    </w:p>
    <w:p w:rsidR="00FD27D2" w:rsidDel="00483EB9" w:rsidRDefault="00FD27D2" w:rsidP="00FD27D2">
      <w:pPr>
        <w:pStyle w:val="TOC1"/>
        <w:rPr>
          <w:del w:id="364" w:author="Perrine, Martin L. (GSFC-5670)" w:date="2016-08-03T15:42:00Z"/>
          <w:rFonts w:ascii="Calibri" w:hAnsi="Calibri"/>
          <w:b w:val="0"/>
          <w:noProof/>
          <w:sz w:val="22"/>
          <w:szCs w:val="22"/>
        </w:rPr>
      </w:pPr>
      <w:del w:id="365" w:author="Perrine, Martin L. (GSFC-5670)" w:date="2016-08-03T15:42:00Z">
        <w:r w:rsidDel="00483EB9">
          <w:rPr>
            <w:noProof/>
          </w:rPr>
          <w:delText>Appendix A. Verification Matrix</w:delText>
        </w:r>
        <w:r w:rsidDel="00483EB9">
          <w:rPr>
            <w:noProof/>
          </w:rPr>
          <w:tab/>
          <w:delText>A-1</w:delText>
        </w:r>
      </w:del>
    </w:p>
    <w:p w:rsidR="00FD27D2" w:rsidDel="00483EB9" w:rsidRDefault="00FD27D2" w:rsidP="00FD27D2">
      <w:pPr>
        <w:pStyle w:val="TOC1"/>
        <w:rPr>
          <w:del w:id="366" w:author="Perrine, Martin L. (GSFC-5670)" w:date="2016-08-03T15:42:00Z"/>
          <w:rFonts w:ascii="Calibri" w:hAnsi="Calibri"/>
          <w:b w:val="0"/>
          <w:noProof/>
          <w:sz w:val="22"/>
          <w:szCs w:val="22"/>
        </w:rPr>
      </w:pPr>
      <w:del w:id="367" w:author="Perrine, Martin L. (GSFC-5670)" w:date="2016-08-03T15:42:00Z">
        <w:r w:rsidDel="00483EB9">
          <w:rPr>
            <w:noProof/>
          </w:rPr>
          <w:delText>Abbreviations and Acronyms</w:delText>
        </w:r>
        <w:r w:rsidDel="00483EB9">
          <w:rPr>
            <w:noProof/>
          </w:rPr>
          <w:tab/>
          <w:delText>AB-1</w:delText>
        </w:r>
      </w:del>
    </w:p>
    <w:p w:rsidR="00FD27D2" w:rsidDel="00483EB9" w:rsidRDefault="00FD27D2">
      <w:pPr>
        <w:pStyle w:val="Title"/>
        <w:rPr>
          <w:del w:id="368" w:author="Perrine, Martin L. (GSFC-5670)" w:date="2016-08-03T15:43:00Z"/>
        </w:rPr>
      </w:pPr>
      <w:r>
        <w:rPr>
          <w:b w:val="0"/>
        </w:rPr>
        <w:fldChar w:fldCharType="end"/>
      </w:r>
      <w:del w:id="369" w:author="Perrine, Martin L. (GSFC-5670)" w:date="2016-08-03T15:43:00Z">
        <w:r w:rsidDel="00483EB9">
          <w:delText>List of Figures</w:delText>
        </w:r>
      </w:del>
    </w:p>
    <w:p w:rsidR="00FD27D2" w:rsidDel="00483EB9" w:rsidRDefault="00FD27D2">
      <w:pPr>
        <w:pStyle w:val="Title"/>
        <w:rPr>
          <w:del w:id="370" w:author="Perrine, Martin L. (GSFC-5670)" w:date="2016-08-03T15:43:00Z"/>
        </w:rPr>
        <w:pPrChange w:id="371" w:author="Perrine, Martin L. (GSFC-5670)" w:date="2016-08-03T15:43:00Z">
          <w:pPr>
            <w:pStyle w:val="TableofFigures"/>
          </w:pPr>
        </w:pPrChange>
      </w:pPr>
      <w:del w:id="372" w:author="Perrine, Martin L. (GSFC-5670)" w:date="2016-08-03T15:43:00Z">
        <w:r w:rsidDel="00483EB9">
          <w:delText>Figure 2-1.  NENG Configuration</w:delText>
        </w:r>
        <w:r w:rsidDel="00483EB9">
          <w:tab/>
          <w:delText>2-1</w:delText>
        </w:r>
      </w:del>
    </w:p>
    <w:p w:rsidR="00FD27D2" w:rsidDel="00483EB9" w:rsidRDefault="00FD27D2">
      <w:pPr>
        <w:pStyle w:val="Title"/>
        <w:rPr>
          <w:del w:id="373" w:author="Perrine, Martin L. (GSFC-5670)" w:date="2016-08-03T15:43:00Z"/>
        </w:rPr>
        <w:pPrChange w:id="374" w:author="Perrine, Martin L. (GSFC-5670)" w:date="2016-08-03T15:43:00Z">
          <w:pPr>
            <w:pStyle w:val="TableofFigures"/>
          </w:pPr>
        </w:pPrChange>
      </w:pPr>
      <w:del w:id="375" w:author="Perrine, Martin L. (GSFC-5670)" w:date="2016-08-03T15:43:00Z">
        <w:r w:rsidDel="00483EB9">
          <w:delText>Figure 3-1.  Test Bed Configuration</w:delText>
        </w:r>
        <w:r w:rsidDel="00483EB9">
          <w:tab/>
          <w:delText>3-1</w:delText>
        </w:r>
      </w:del>
    </w:p>
    <w:p w:rsidR="00FD27D2" w:rsidDel="00483EB9" w:rsidRDefault="00FD27D2">
      <w:pPr>
        <w:pStyle w:val="Title"/>
        <w:rPr>
          <w:del w:id="376" w:author="Perrine, Martin L. (GSFC-5670)" w:date="2016-08-03T15:43:00Z"/>
        </w:rPr>
        <w:pPrChange w:id="377" w:author="Perrine, Martin L. (GSFC-5670)" w:date="2016-08-03T15:43:00Z">
          <w:pPr>
            <w:pStyle w:val="TableofFigures"/>
          </w:pPr>
        </w:pPrChange>
      </w:pPr>
      <w:del w:id="378" w:author="Perrine, Martin L. (GSFC-5670)" w:date="2016-08-03T15:43:00Z">
        <w:r w:rsidDel="00483EB9">
          <w:delText>Figure 3-2.  IRIS Data Format</w:delText>
        </w:r>
        <w:r w:rsidDel="00483EB9">
          <w:tab/>
          <w:delText>3-2</w:delText>
        </w:r>
      </w:del>
    </w:p>
    <w:p w:rsidR="00FD27D2" w:rsidDel="00483EB9" w:rsidRDefault="00FD27D2">
      <w:pPr>
        <w:pStyle w:val="Title"/>
        <w:rPr>
          <w:del w:id="379" w:author="Perrine, Martin L. (GSFC-5670)" w:date="2016-08-03T15:43:00Z"/>
        </w:rPr>
        <w:pPrChange w:id="380" w:author="Perrine, Martin L. (GSFC-5670)" w:date="2016-08-03T15:43:00Z">
          <w:pPr>
            <w:pStyle w:val="TableofFigures"/>
          </w:pPr>
        </w:pPrChange>
      </w:pPr>
      <w:del w:id="381" w:author="Perrine, Martin L. (GSFC-5670)" w:date="2016-08-03T15:43:00Z">
        <w:r w:rsidDel="00483EB9">
          <w:delText>Figure 3-3.  IRIS Frames, LDCP Asynchronously Encoded</w:delText>
        </w:r>
        <w:r w:rsidDel="00483EB9">
          <w:tab/>
          <w:delText>3-3</w:delText>
        </w:r>
      </w:del>
    </w:p>
    <w:p w:rsidR="00FD27D2" w:rsidDel="00483EB9" w:rsidRDefault="00FD27D2">
      <w:pPr>
        <w:pStyle w:val="Title"/>
        <w:rPr>
          <w:del w:id="382" w:author="Perrine, Martin L. (GSFC-5670)" w:date="2016-08-03T15:43:00Z"/>
        </w:rPr>
        <w:pPrChange w:id="383" w:author="Perrine, Martin L. (GSFC-5670)" w:date="2016-08-03T15:43:00Z">
          <w:pPr>
            <w:pStyle w:val="TableofFigures"/>
          </w:pPr>
        </w:pPrChange>
      </w:pPr>
      <w:del w:id="384" w:author="Perrine, Martin L. (GSFC-5670)" w:date="2016-08-03T15:43:00Z">
        <w:r w:rsidDel="00483EB9">
          <w:delText>Figure 5-1.  Simplified NENG Configuration</w:delText>
        </w:r>
        <w:r w:rsidDel="00483EB9">
          <w:tab/>
          <w:delText>5-2</w:delText>
        </w:r>
      </w:del>
    </w:p>
    <w:p w:rsidR="00FD27D2" w:rsidDel="00483EB9" w:rsidRDefault="00FD27D2">
      <w:pPr>
        <w:pStyle w:val="Title"/>
        <w:rPr>
          <w:del w:id="385" w:author="Perrine, Martin L. (GSFC-5670)" w:date="2016-08-03T15:43:00Z"/>
        </w:rPr>
        <w:pPrChange w:id="386" w:author="Perrine, Martin L. (GSFC-5670)" w:date="2016-08-03T15:43:00Z">
          <w:pPr>
            <w:pStyle w:val="TableofFigures"/>
          </w:pPr>
        </w:pPrChange>
      </w:pPr>
      <w:del w:id="387" w:author="Perrine, Martin L. (GSFC-5670)" w:date="2016-08-03T15:43:00Z">
        <w:r w:rsidDel="00483EB9">
          <w:delText xml:space="preserve">Figure 5-2.  </w:delText>
        </w:r>
        <w:r w:rsidRPr="00E25122" w:rsidDel="00483EB9">
          <w:delText>NENG Data Flow Configuration</w:delText>
        </w:r>
        <w:r w:rsidDel="00483EB9">
          <w:tab/>
          <w:delText>5-4</w:delText>
        </w:r>
      </w:del>
    </w:p>
    <w:p w:rsidR="00FD27D2" w:rsidDel="00483EB9" w:rsidRDefault="00FD27D2">
      <w:pPr>
        <w:pStyle w:val="Title"/>
        <w:rPr>
          <w:del w:id="388" w:author="Perrine, Martin L. (GSFC-5670)" w:date="2016-08-03T15:43:00Z"/>
        </w:rPr>
        <w:pPrChange w:id="389" w:author="Perrine, Martin L. (GSFC-5670)" w:date="2016-08-03T15:43:00Z">
          <w:pPr>
            <w:pStyle w:val="TableofFigures"/>
          </w:pPr>
        </w:pPrChange>
      </w:pPr>
      <w:del w:id="390" w:author="Perrine, Martin L. (GSFC-5670)" w:date="2016-08-03T15:43:00Z">
        <w:r w:rsidDel="00483EB9">
          <w:delText xml:space="preserve">Figure 5-3.  </w:delText>
        </w:r>
        <w:r w:rsidRPr="00E25122" w:rsidDel="00483EB9">
          <w:delText>Full System Test 1 Configuration</w:delText>
        </w:r>
        <w:r w:rsidDel="00483EB9">
          <w:tab/>
          <w:delText>5-7</w:delText>
        </w:r>
      </w:del>
    </w:p>
    <w:p w:rsidR="00FD27D2" w:rsidDel="00483EB9" w:rsidRDefault="00FD27D2">
      <w:pPr>
        <w:pStyle w:val="Title"/>
        <w:rPr>
          <w:del w:id="391" w:author="Perrine, Martin L. (GSFC-5670)" w:date="2016-08-03T15:43:00Z"/>
        </w:rPr>
        <w:pPrChange w:id="392" w:author="Perrine, Martin L. (GSFC-5670)" w:date="2016-08-03T15:43:00Z">
          <w:pPr>
            <w:pStyle w:val="TableofFigures"/>
          </w:pPr>
        </w:pPrChange>
      </w:pPr>
      <w:del w:id="393" w:author="Perrine, Martin L. (GSFC-5670)" w:date="2016-08-03T15:43:00Z">
        <w:r w:rsidDel="00483EB9">
          <w:delText>Figure 5-4.  Hardware Configuration for Test 2</w:delText>
        </w:r>
        <w:r w:rsidDel="00483EB9">
          <w:tab/>
          <w:delText>5-9</w:delText>
        </w:r>
      </w:del>
    </w:p>
    <w:p w:rsidR="00FD27D2" w:rsidDel="00483EB9" w:rsidRDefault="00FD27D2">
      <w:pPr>
        <w:pStyle w:val="Title"/>
        <w:rPr>
          <w:del w:id="394" w:author="Perrine, Martin L. (GSFC-5670)" w:date="2016-08-03T15:43:00Z"/>
        </w:rPr>
        <w:pPrChange w:id="395" w:author="Perrine, Martin L. (GSFC-5670)" w:date="2016-08-03T15:43:00Z">
          <w:pPr>
            <w:pStyle w:val="Paragraph"/>
            <w:jc w:val="left"/>
          </w:pPr>
        </w:pPrChange>
      </w:pPr>
    </w:p>
    <w:p w:rsidR="00FD27D2" w:rsidDel="00483EB9" w:rsidRDefault="00FD27D2">
      <w:pPr>
        <w:pStyle w:val="Title"/>
        <w:rPr>
          <w:del w:id="396" w:author="Perrine, Martin L. (GSFC-5670)" w:date="2016-08-03T15:43:00Z"/>
        </w:rPr>
      </w:pPr>
      <w:del w:id="397" w:author="Perrine, Martin L. (GSFC-5670)" w:date="2016-08-03T15:43:00Z">
        <w:r w:rsidDel="00483EB9">
          <w:delText>List of Tables</w:delText>
        </w:r>
      </w:del>
    </w:p>
    <w:p w:rsidR="00FD27D2" w:rsidDel="00483EB9" w:rsidRDefault="00FD27D2">
      <w:pPr>
        <w:pStyle w:val="Title"/>
        <w:rPr>
          <w:del w:id="398" w:author="Perrine, Martin L. (GSFC-5670)" w:date="2016-08-03T15:43:00Z"/>
        </w:rPr>
        <w:pPrChange w:id="399" w:author="Perrine, Martin L. (GSFC-5670)" w:date="2016-08-03T15:43:00Z">
          <w:pPr>
            <w:pStyle w:val="TableofFigures"/>
          </w:pPr>
        </w:pPrChange>
      </w:pPr>
      <w:del w:id="400" w:author="Perrine, Martin L. (GSFC-5670)" w:date="2016-08-03T15:43:00Z">
        <w:r w:rsidDel="00483EB9">
          <w:delText>Table 5-1.  Test Set 1 Covered Requirements</w:delText>
        </w:r>
        <w:r w:rsidDel="00483EB9">
          <w:tab/>
          <w:delText>5-1</w:delText>
        </w:r>
      </w:del>
    </w:p>
    <w:p w:rsidR="00FD27D2" w:rsidDel="00483EB9" w:rsidRDefault="00FD27D2">
      <w:pPr>
        <w:pStyle w:val="Title"/>
        <w:rPr>
          <w:del w:id="401" w:author="Perrine, Martin L. (GSFC-5670)" w:date="2016-08-03T15:43:00Z"/>
        </w:rPr>
        <w:pPrChange w:id="402" w:author="Perrine, Martin L. (GSFC-5670)" w:date="2016-08-03T15:43:00Z">
          <w:pPr>
            <w:pStyle w:val="TableofFigures"/>
          </w:pPr>
        </w:pPrChange>
      </w:pPr>
      <w:del w:id="403" w:author="Perrine, Martin L. (GSFC-5670)" w:date="2016-08-03T15:43:00Z">
        <w:r w:rsidDel="00483EB9">
          <w:delText>Table 5-2.  Test Set 2 Covered Requirements</w:delText>
        </w:r>
        <w:r w:rsidDel="00483EB9">
          <w:tab/>
          <w:delText>5-2</w:delText>
        </w:r>
      </w:del>
    </w:p>
    <w:p w:rsidR="00FD27D2" w:rsidDel="00483EB9" w:rsidRDefault="00FD27D2">
      <w:pPr>
        <w:pStyle w:val="Title"/>
        <w:rPr>
          <w:del w:id="404" w:author="Perrine, Martin L. (GSFC-5670)" w:date="2016-08-03T15:43:00Z"/>
        </w:rPr>
        <w:pPrChange w:id="405" w:author="Perrine, Martin L. (GSFC-5670)" w:date="2016-08-03T15:43:00Z">
          <w:pPr>
            <w:pStyle w:val="TableofFigures"/>
          </w:pPr>
        </w:pPrChange>
      </w:pPr>
      <w:del w:id="406" w:author="Perrine, Martin L. (GSFC-5670)" w:date="2016-08-03T15:43:00Z">
        <w:r w:rsidDel="00483EB9">
          <w:delText>Table 5-3.  Test Set 3 Covered Requirements</w:delText>
        </w:r>
        <w:r w:rsidDel="00483EB9">
          <w:tab/>
          <w:delText>5-3</w:delText>
        </w:r>
      </w:del>
    </w:p>
    <w:p w:rsidR="00537628" w:rsidRDefault="00FD27D2">
      <w:pPr>
        <w:pStyle w:val="Title"/>
        <w:rPr>
          <w:b w:val="0"/>
        </w:rPr>
        <w:sectPr w:rsidR="00537628" w:rsidSect="00991889">
          <w:footerReference w:type="first" r:id="rId13"/>
          <w:pgSz w:w="12240" w:h="15840" w:code="1"/>
          <w:pgMar w:top="1440" w:right="1440" w:bottom="720" w:left="1440" w:header="720" w:footer="720" w:gutter="0"/>
          <w:pgNumType w:fmt="lowerRoman" w:start="0"/>
          <w:cols w:space="720"/>
          <w:titlePg/>
        </w:sectPr>
        <w:pPrChange w:id="410" w:author="Perrine, Martin L. (GSFC-5670)" w:date="2016-08-03T15:43:00Z">
          <w:pPr>
            <w:pStyle w:val="TableofFigures"/>
          </w:pPr>
        </w:pPrChange>
      </w:pPr>
      <w:del w:id="411" w:author="Perrine, Martin L. (GSFC-5670)" w:date="2016-08-03T15:43:00Z">
        <w:r w:rsidDel="00483EB9">
          <w:delText xml:space="preserve">Table 5-4.  </w:delText>
        </w:r>
        <w:r w:rsidRPr="00CD1930" w:rsidDel="00483EB9">
          <w:delText>Test Set 4 Covered Requirements</w:delText>
        </w:r>
        <w:r w:rsidDel="00483EB9">
          <w:tab/>
          <w:delText>5-5</w:delText>
        </w:r>
      </w:del>
    </w:p>
    <w:p w:rsidR="00FD27D2" w:rsidDel="00483EB9" w:rsidRDefault="00FD27D2" w:rsidP="00FD27D2">
      <w:pPr>
        <w:pStyle w:val="TableofFigures"/>
        <w:rPr>
          <w:del w:id="412" w:author="Perrine, Martin L. (GSFC-5670)" w:date="2016-08-03T15:43:00Z"/>
        </w:rPr>
      </w:pPr>
      <w:del w:id="413" w:author="Perrine, Martin L. (GSFC-5670)" w:date="2016-08-03T15:43:00Z">
        <w:r w:rsidDel="00483EB9">
          <w:lastRenderedPageBreak/>
          <w:delText xml:space="preserve">Table 5-5.  </w:delText>
        </w:r>
        <w:r w:rsidRPr="00E25122" w:rsidDel="00483EB9">
          <w:delText>Test Set 5 Covered Requirements</w:delText>
        </w:r>
        <w:r w:rsidDel="00483EB9">
          <w:tab/>
          <w:delText>5-6</w:delText>
        </w:r>
      </w:del>
    </w:p>
    <w:p w:rsidR="00FD27D2" w:rsidDel="00483EB9" w:rsidRDefault="00FD27D2" w:rsidP="00FD27D2">
      <w:pPr>
        <w:pStyle w:val="TableofFigures"/>
        <w:rPr>
          <w:del w:id="414" w:author="Perrine, Martin L. (GSFC-5670)" w:date="2016-08-03T15:43:00Z"/>
        </w:rPr>
      </w:pPr>
      <w:del w:id="415" w:author="Perrine, Martin L. (GSFC-5670)" w:date="2016-08-03T15:43:00Z">
        <w:r w:rsidDel="00483EB9">
          <w:delText xml:space="preserve">Table 5-6.  </w:delText>
        </w:r>
        <w:r w:rsidRPr="00E25122" w:rsidDel="00483EB9">
          <w:delText>Full System Test 1 Requirements</w:delText>
        </w:r>
        <w:r w:rsidDel="00483EB9">
          <w:tab/>
          <w:delText>5-7</w:delText>
        </w:r>
      </w:del>
    </w:p>
    <w:p w:rsidR="00FD27D2" w:rsidDel="00483EB9" w:rsidRDefault="00FD27D2" w:rsidP="00FD27D2">
      <w:pPr>
        <w:pStyle w:val="TableofFigures"/>
        <w:rPr>
          <w:del w:id="416" w:author="Perrine, Martin L. (GSFC-5670)" w:date="2016-08-03T15:43:00Z"/>
        </w:rPr>
      </w:pPr>
      <w:del w:id="417" w:author="Perrine, Martin L. (GSFC-5670)" w:date="2016-08-03T15:43:00Z">
        <w:r w:rsidDel="00483EB9">
          <w:delText xml:space="preserve">Table 5-7.  </w:delText>
        </w:r>
        <w:r w:rsidRPr="00EF5583" w:rsidDel="00483EB9">
          <w:delText>Full System Test 2 Requirements</w:delText>
        </w:r>
        <w:r w:rsidDel="00483EB9">
          <w:tab/>
          <w:delText>5-8</w:delText>
        </w:r>
      </w:del>
    </w:p>
    <w:p w:rsidR="007419F5" w:rsidDel="00483EB9" w:rsidRDefault="007419F5" w:rsidP="00FD27D2">
      <w:pPr>
        <w:pStyle w:val="Paragraph"/>
        <w:jc w:val="left"/>
        <w:rPr>
          <w:del w:id="418" w:author="Perrine, Martin L. (GSFC-5670)" w:date="2016-08-03T15:43:00Z"/>
        </w:rPr>
      </w:pPr>
    </w:p>
    <w:p w:rsidR="00FD27D2" w:rsidRDefault="00FD27D2" w:rsidP="00FD27D2">
      <w:pPr>
        <w:pStyle w:val="Paragraph"/>
        <w:jc w:val="left"/>
      </w:pPr>
    </w:p>
    <w:p w:rsidR="007419F5" w:rsidDel="00756B68" w:rsidRDefault="007419F5">
      <w:pPr>
        <w:pStyle w:val="Paragraph"/>
        <w:rPr>
          <w:del w:id="419" w:author="Perrine, Martin L. (GSFC-5670)" w:date="2016-08-05T08:51:00Z"/>
        </w:rPr>
        <w:sectPr w:rsidR="007419F5" w:rsidDel="00756B68" w:rsidSect="00641873">
          <w:headerReference w:type="first" r:id="rId14"/>
          <w:pgSz w:w="12240" w:h="15840" w:code="1"/>
          <w:pgMar w:top="1440" w:right="1440" w:bottom="720" w:left="1440" w:header="720" w:footer="720" w:gutter="0"/>
          <w:pgNumType w:fmt="lowerRoman" w:start="9"/>
          <w:cols w:space="720"/>
          <w:titlePg/>
        </w:sectPr>
      </w:pPr>
    </w:p>
    <w:p w:rsidR="007419F5" w:rsidRDefault="00412AB3">
      <w:pPr>
        <w:pStyle w:val="Heading1"/>
      </w:pPr>
      <w:bookmarkStart w:id="420" w:name="_Toc458156006"/>
      <w:r>
        <w:t>Introduction</w:t>
      </w:r>
      <w:bookmarkEnd w:id="420"/>
    </w:p>
    <w:p w:rsidR="00FD27D2" w:rsidRDefault="00FD27D2" w:rsidP="00FD27D2">
      <w:pPr>
        <w:pStyle w:val="Heading2"/>
        <w:numPr>
          <w:ilvl w:val="1"/>
          <w:numId w:val="2"/>
        </w:numPr>
      </w:pPr>
      <w:bookmarkStart w:id="421" w:name="_Toc458156007"/>
      <w:r>
        <w:t>Purpose</w:t>
      </w:r>
      <w:bookmarkEnd w:id="421"/>
    </w:p>
    <w:p w:rsidR="005954CB" w:rsidRDefault="00FD27D2" w:rsidP="00FD27D2">
      <w:pPr>
        <w:pStyle w:val="Paragraph"/>
      </w:pPr>
      <w:r w:rsidRPr="008C092A">
        <w:t>The purpose of this document is</w:t>
      </w:r>
      <w:ins w:id="422" w:author="Perrine, Martin L. (GSFC-5670)" w:date="2016-08-05T09:41:00Z">
        <w:r w:rsidR="00230CE8">
          <w:t xml:space="preserve"> to</w:t>
        </w:r>
      </w:ins>
      <w:r w:rsidRPr="008C092A">
        <w:t xml:space="preserve"> </w:t>
      </w:r>
      <w:del w:id="423" w:author="Perrine, Martin L. (GSFC-5670)" w:date="2016-08-05T08:51:00Z">
        <w:r w:rsidRPr="008C092A" w:rsidDel="00756B68">
          <w:delText xml:space="preserve">to </w:delText>
        </w:r>
      </w:del>
      <w:ins w:id="424" w:author="Perrine, Martin L. (GSFC-5670)" w:date="2016-08-05T08:51:00Z">
        <w:r w:rsidR="00756B68">
          <w:t>describe the</w:t>
        </w:r>
        <w:r w:rsidR="00756B68" w:rsidRPr="008C092A">
          <w:t xml:space="preserve"> </w:t>
        </w:r>
      </w:ins>
      <w:r w:rsidR="005954CB">
        <w:t xml:space="preserve">plan to commission the </w:t>
      </w:r>
      <w:r w:rsidRPr="008C092A">
        <w:t>Near Earth Network Gateway (NENG)</w:t>
      </w:r>
      <w:r>
        <w:t xml:space="preserve"> </w:t>
      </w:r>
      <w:del w:id="425" w:author="Perrine, Martin L. (GSFC-5670)" w:date="2016-08-19T10:30:00Z">
        <w:r w:rsidDel="0057773E">
          <w:delText>Phase 1</w:delText>
        </w:r>
      </w:del>
      <w:ins w:id="426" w:author="Perrine, Martin L. (GSFC-5670)" w:date="2016-08-19T10:30:00Z">
        <w:r w:rsidR="0057773E">
          <w:t xml:space="preserve"> </w:t>
        </w:r>
      </w:ins>
      <w:r w:rsidR="005954CB">
        <w:t xml:space="preserve"> for operations at a NASA Ground Station</w:t>
      </w:r>
      <w:ins w:id="427" w:author="Perrine, Martin L. (GSFC-5670)" w:date="2016-08-05T08:52:00Z">
        <w:r w:rsidR="00756B68">
          <w:t xml:space="preserve"> at the Alaska Satellite Facility (ASF)</w:t>
        </w:r>
      </w:ins>
      <w:r w:rsidRPr="008C092A">
        <w:t xml:space="preserve">.  </w:t>
      </w:r>
    </w:p>
    <w:p w:rsidR="005954CB" w:rsidRDefault="005954CB" w:rsidP="005954CB">
      <w:pPr>
        <w:pStyle w:val="Heading2"/>
      </w:pPr>
      <w:bookmarkStart w:id="428" w:name="_Toc458156008"/>
      <w:r>
        <w:t>Background</w:t>
      </w:r>
      <w:bookmarkEnd w:id="428"/>
    </w:p>
    <w:p w:rsidR="00756B68" w:rsidRDefault="0057773E" w:rsidP="00756B68">
      <w:pPr>
        <w:pStyle w:val="Paragraph"/>
        <w:rPr>
          <w:ins w:id="429" w:author="Perrine, Martin L. (GSFC-5670)" w:date="2016-08-05T08:58:00Z"/>
        </w:rPr>
      </w:pPr>
      <w:ins w:id="430" w:author="Perrine, Martin L. (GSFC-5670)" w:date="2016-08-19T10:30:00Z">
        <w:r>
          <w:t>DAPHNE</w:t>
        </w:r>
      </w:ins>
      <w:ins w:id="431" w:author="Perrine, Martin L. (GSFC-5670)" w:date="2016-08-05T08:58:00Z">
        <w:r w:rsidR="00756B68">
          <w:t xml:space="preserve"> </w:t>
        </w:r>
      </w:ins>
      <w:ins w:id="432" w:author="Perrine, Martin L. (GSFC-5670)" w:date="2016-08-05T08:59:00Z">
        <w:r w:rsidR="00756B68">
          <w:t>long history of development and successful deployments</w:t>
        </w:r>
      </w:ins>
      <w:ins w:id="433" w:author="Perrine, Martin L. (GSFC-5670)" w:date="2016-08-05T09:01:00Z">
        <w:r w:rsidR="00756B68">
          <w:t xml:space="preserve"> at multiple NASA Ground Stations.</w:t>
        </w:r>
      </w:ins>
      <w:ins w:id="434" w:author="Perrine, Martin L. (GSFC-5670)" w:date="2016-08-05T08:59:00Z">
        <w:r w:rsidR="00756B68">
          <w:t xml:space="preserve">  </w:t>
        </w:r>
      </w:ins>
      <w:ins w:id="435" w:author="Perrine, Martin L. (GSFC-5670)" w:date="2016-08-05T13:56:00Z">
        <w:r w:rsidR="000C44E8">
          <w:t xml:space="preserve">The unit is intended as a store and forward system for </w:t>
        </w:r>
      </w:ins>
      <w:ins w:id="436" w:author="Perrine, Martin L. (GSFC-5670)" w:date="2016-08-05T13:57:00Z">
        <w:r w:rsidR="000C44E8">
          <w:t>return</w:t>
        </w:r>
      </w:ins>
      <w:ins w:id="437" w:author="Perrine, Martin L. (GSFC-5670)" w:date="2016-08-05T13:56:00Z">
        <w:r w:rsidR="000C44E8">
          <w:t xml:space="preserve"> </w:t>
        </w:r>
      </w:ins>
      <w:ins w:id="438" w:author="Perrine, Martin L. (GSFC-5670)" w:date="2016-08-05T13:57:00Z">
        <w:r w:rsidR="000C44E8">
          <w:t xml:space="preserve">service satellite telemetry. </w:t>
        </w:r>
      </w:ins>
      <w:ins w:id="439" w:author="Perrine, Martin L. (GSFC-5670)" w:date="2016-08-05T08:59:00Z">
        <w:r w:rsidR="00756B68">
          <w:t xml:space="preserve">The design has improved over the years </w:t>
        </w:r>
      </w:ins>
      <w:ins w:id="440" w:author="Perrine, Martin L. (GSFC-5670)" w:date="2016-08-05T13:57:00Z">
        <w:r w:rsidR="000C44E8">
          <w:t>migrating</w:t>
        </w:r>
      </w:ins>
      <w:ins w:id="441" w:author="Perrine, Martin L. (GSFC-5670)" w:date="2016-08-05T08:59:00Z">
        <w:r w:rsidR="000C44E8">
          <w:t xml:space="preserve"> from the original</w:t>
        </w:r>
        <w:r w:rsidR="00756B68">
          <w:t xml:space="preserve"> MAC based system</w:t>
        </w:r>
      </w:ins>
      <w:ins w:id="442" w:author="Perrine, Martin L. (GSFC-5670)" w:date="2016-08-19T10:33:00Z">
        <w:r>
          <w:t xml:space="preserve"> to</w:t>
        </w:r>
      </w:ins>
      <w:ins w:id="443" w:author="Perrine, Martin L. (GSFC-5670)" w:date="2016-08-05T08:59:00Z">
        <w:r w:rsidR="000C44E8">
          <w:t xml:space="preserve"> a high performance </w:t>
        </w:r>
        <w:r w:rsidR="00756B68">
          <w:t xml:space="preserve">LINUX </w:t>
        </w:r>
      </w:ins>
      <w:ins w:id="444" w:author="Perrine, Martin L. (GSFC-5670)" w:date="2016-08-05T13:58:00Z">
        <w:r w:rsidR="000C44E8">
          <w:t>server platform</w:t>
        </w:r>
      </w:ins>
      <w:ins w:id="445" w:author="Perrine, Martin L. (GSFC-5670)" w:date="2016-08-05T08:59:00Z">
        <w:r w:rsidR="00756B68">
          <w:t xml:space="preserve"> with increasing speeds and storage volume.  </w:t>
        </w:r>
      </w:ins>
      <w:ins w:id="446" w:author="Perrine, Martin L. (GSFC-5670)" w:date="2016-08-05T09:00:00Z">
        <w:r w:rsidR="00756B68">
          <w:t>Two units currently at ASF will be upgraded as a result of this commissioning action.</w:t>
        </w:r>
      </w:ins>
      <w:r w:rsidR="00FD27D2" w:rsidRPr="008C092A">
        <w:t xml:space="preserve">   </w:t>
      </w:r>
    </w:p>
    <w:p w:rsidR="00FD27D2" w:rsidRPr="008C092A" w:rsidRDefault="00FD27D2" w:rsidP="005954CB">
      <w:pPr>
        <w:pStyle w:val="Heading3"/>
        <w:numPr>
          <w:ilvl w:val="0"/>
          <w:numId w:val="0"/>
        </w:numPr>
      </w:pPr>
    </w:p>
    <w:p w:rsidR="00FD27D2" w:rsidRDefault="00FD27D2" w:rsidP="00FD27D2">
      <w:pPr>
        <w:pStyle w:val="Heading2"/>
        <w:numPr>
          <w:ilvl w:val="1"/>
          <w:numId w:val="2"/>
        </w:numPr>
      </w:pPr>
      <w:bookmarkStart w:id="447" w:name="_Toc458156009"/>
      <w:r>
        <w:t>Reference</w:t>
      </w:r>
      <w:del w:id="448" w:author="Perrine, Martin L. (GSFC-5670)" w:date="2016-08-03T11:20:00Z">
        <w:r w:rsidDel="005954CB">
          <w:delText>d</w:delText>
        </w:r>
      </w:del>
      <w:r>
        <w:t xml:space="preserve"> Document</w:t>
      </w:r>
      <w:r w:rsidR="005954CB">
        <w:t>s</w:t>
      </w:r>
      <w:bookmarkEnd w:id="447"/>
    </w:p>
    <w:p w:rsidR="005954CB" w:rsidRDefault="005954CB" w:rsidP="00FD27D2">
      <w:pPr>
        <w:pStyle w:val="Paragraph"/>
      </w:pPr>
    </w:p>
    <w:p w:rsidR="005954CB" w:rsidRPr="005954CB" w:rsidDel="00230CE8" w:rsidRDefault="005954CB" w:rsidP="00FD27D2">
      <w:pPr>
        <w:pStyle w:val="Paragraph"/>
        <w:rPr>
          <w:del w:id="449" w:author="Perrine, Martin L. (GSFC-5670)" w:date="2016-08-05T09:44:00Z"/>
          <w:color w:val="FF0000"/>
        </w:rPr>
      </w:pPr>
      <w:del w:id="450" w:author="Perrine, Martin L. (GSFC-5670)" w:date="2016-08-05T09:44:00Z">
        <w:r w:rsidRPr="005954CB" w:rsidDel="00230CE8">
          <w:rPr>
            <w:color w:val="FF0000"/>
          </w:rPr>
          <w:delText>Copy table from other docs.</w:delText>
        </w:r>
      </w:del>
    </w:p>
    <w:p w:rsidR="00230CE8" w:rsidRDefault="00FD27D2" w:rsidP="00FD27D2">
      <w:pPr>
        <w:pStyle w:val="Paragraph"/>
        <w:rPr>
          <w:rFonts w:ascii="Arial" w:hAnsi="Arial" w:cs="Arial"/>
          <w:sz w:val="18"/>
          <w:szCs w:val="18"/>
        </w:rPr>
      </w:pPr>
      <w:del w:id="451" w:author="Perrine, Martin L. (GSFC-5670)" w:date="2016-08-05T10:15:00Z">
        <w:r w:rsidDel="0093412B">
          <w:delText xml:space="preserve">A101-RQ-09-0364, Rev C, </w:delText>
        </w:r>
        <w:r w:rsidRPr="00756AE6" w:rsidDel="0093412B">
          <w:rPr>
            <w:i/>
          </w:rPr>
          <w:delText>Command Telemetry format Interface Control Document (ICD), IRIS Observatory</w:delText>
        </w:r>
        <w:r w:rsidDel="0093412B">
          <w:delText>.</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000" w:firstRow="0" w:lastRow="0" w:firstColumn="0" w:lastColumn="0" w:noHBand="0" w:noVBand="0"/>
      </w:tblPr>
      <w:tblGrid>
        <w:gridCol w:w="2092"/>
        <w:gridCol w:w="7258"/>
      </w:tblGrid>
      <w:tr w:rsidR="0093412B" w:rsidRPr="00C33551" w:rsidTr="0057773E">
        <w:trPr>
          <w:cantSplit/>
          <w:jc w:val="center"/>
          <w:ins w:id="452" w:author="Perrine, Martin L. (GSFC-5670)" w:date="2016-08-05T09:42:00Z"/>
        </w:trPr>
        <w:tc>
          <w:tcPr>
            <w:tcW w:w="0" w:type="auto"/>
            <w:vAlign w:val="center"/>
          </w:tcPr>
          <w:p w:rsidR="0093412B" w:rsidRPr="00C33551" w:rsidRDefault="0093412B" w:rsidP="0057773E">
            <w:pPr>
              <w:pStyle w:val="TableText"/>
              <w:jc w:val="center"/>
              <w:rPr>
                <w:ins w:id="453" w:author="Perrine, Martin L. (GSFC-5670)" w:date="2016-08-05T09:42:00Z"/>
                <w:b/>
                <w:bCs/>
              </w:rPr>
            </w:pPr>
            <w:ins w:id="454" w:author="Perrine, Martin L. (GSFC-5670)" w:date="2016-08-05T09:42:00Z">
              <w:r w:rsidRPr="00C33551">
                <w:rPr>
                  <w:b/>
                  <w:bCs/>
                </w:rPr>
                <w:t>Document Number</w:t>
              </w:r>
            </w:ins>
          </w:p>
        </w:tc>
        <w:tc>
          <w:tcPr>
            <w:tcW w:w="0" w:type="auto"/>
            <w:vAlign w:val="center"/>
          </w:tcPr>
          <w:p w:rsidR="0093412B" w:rsidRPr="00C33551" w:rsidRDefault="0093412B" w:rsidP="0057773E">
            <w:pPr>
              <w:pStyle w:val="TableText"/>
              <w:jc w:val="center"/>
              <w:rPr>
                <w:ins w:id="455" w:author="Perrine, Martin L. (GSFC-5670)" w:date="2016-08-05T09:42:00Z"/>
                <w:b/>
                <w:bCs/>
              </w:rPr>
            </w:pPr>
            <w:ins w:id="456" w:author="Perrine, Martin L. (GSFC-5670)" w:date="2016-08-05T09:42:00Z">
              <w:r w:rsidRPr="00C33551">
                <w:rPr>
                  <w:b/>
                  <w:bCs/>
                </w:rPr>
                <w:t>Reference Document</w:t>
              </w:r>
            </w:ins>
          </w:p>
        </w:tc>
      </w:tr>
      <w:tr w:rsidR="0093412B" w:rsidRPr="00C33551" w:rsidTr="0057773E">
        <w:trPr>
          <w:cantSplit/>
          <w:jc w:val="center"/>
          <w:ins w:id="457" w:author="Perrine, Martin L. (GSFC-5670)" w:date="2016-08-05T09:42:00Z"/>
        </w:trPr>
        <w:tc>
          <w:tcPr>
            <w:tcW w:w="0" w:type="auto"/>
            <w:vAlign w:val="center"/>
          </w:tcPr>
          <w:p w:rsidR="0093412B" w:rsidRDefault="0093412B" w:rsidP="0057773E">
            <w:pPr>
              <w:pStyle w:val="TableText"/>
              <w:rPr>
                <w:ins w:id="458" w:author="Perrine, Martin L. (GSFC-5670)" w:date="2016-08-05T09:42:00Z"/>
              </w:rPr>
            </w:pPr>
            <w:ins w:id="459" w:author="Perrine, Martin L. (GSFC-5670)" w:date="2016-08-05T10:17:00Z">
              <w:r w:rsidRPr="008602F0">
                <w:t>453-NENUG</w:t>
              </w:r>
            </w:ins>
          </w:p>
        </w:tc>
        <w:tc>
          <w:tcPr>
            <w:tcW w:w="0" w:type="auto"/>
            <w:vAlign w:val="center"/>
          </w:tcPr>
          <w:p w:rsidR="0093412B" w:rsidRDefault="0093412B" w:rsidP="0057773E">
            <w:pPr>
              <w:pStyle w:val="TableText"/>
              <w:rPr>
                <w:ins w:id="460" w:author="Perrine, Martin L. (GSFC-5670)" w:date="2016-08-05T09:42:00Z"/>
              </w:rPr>
            </w:pPr>
            <w:ins w:id="461" w:author="Perrine, Martin L. (GSFC-5670)" w:date="2016-08-05T10:13:00Z">
              <w:r w:rsidRPr="0093412B">
                <w:rPr>
                  <w:rPrChange w:id="462" w:author="Perrine, Martin L. (GSFC-5670)" w:date="2016-08-05T10:15:00Z">
                    <w:rPr>
                      <w:i/>
                    </w:rPr>
                  </w:rPrChange>
                </w:rPr>
                <w:t>Near Earth Network Users’ Guide</w:t>
              </w:r>
            </w:ins>
          </w:p>
        </w:tc>
      </w:tr>
      <w:tr w:rsidR="0093412B" w:rsidRPr="00C33551" w:rsidTr="0057773E">
        <w:trPr>
          <w:cantSplit/>
          <w:jc w:val="center"/>
          <w:ins w:id="463" w:author="Perrine, Martin L. (GSFC-5670)" w:date="2016-08-05T09:42:00Z"/>
        </w:trPr>
        <w:tc>
          <w:tcPr>
            <w:tcW w:w="0" w:type="auto"/>
            <w:vAlign w:val="center"/>
          </w:tcPr>
          <w:p w:rsidR="0093412B" w:rsidRDefault="0057773E" w:rsidP="0057773E">
            <w:pPr>
              <w:pStyle w:val="TableText"/>
              <w:rPr>
                <w:ins w:id="464" w:author="Perrine, Martin L. (GSFC-5670)" w:date="2016-08-05T09:42:00Z"/>
              </w:rPr>
            </w:pPr>
            <w:ins w:id="465" w:author="Perrine, Martin L. (GSFC-5670)" w:date="2016-08-05T09:42:00Z">
              <w:r>
                <w:t>SCNS-NEN-REQT-0008</w:t>
              </w:r>
            </w:ins>
          </w:p>
        </w:tc>
        <w:tc>
          <w:tcPr>
            <w:tcW w:w="0" w:type="auto"/>
            <w:vAlign w:val="center"/>
          </w:tcPr>
          <w:p w:rsidR="0093412B" w:rsidRPr="00300996" w:rsidRDefault="0093412B" w:rsidP="0057773E">
            <w:pPr>
              <w:pStyle w:val="TableText"/>
              <w:rPr>
                <w:ins w:id="466" w:author="Perrine, Martin L. (GSFC-5670)" w:date="2016-08-05T09:42:00Z"/>
              </w:rPr>
            </w:pPr>
            <w:ins w:id="467" w:author="Perrine, Martin L. (GSFC-5670)" w:date="2016-08-05T09:42:00Z">
              <w:r w:rsidRPr="00A05A52">
                <w:t xml:space="preserve">Requirement Specification </w:t>
              </w:r>
            </w:ins>
            <w:ins w:id="468" w:author="Perrine, Martin L. (GSFC-5670)" w:date="2016-08-19T10:29:00Z">
              <w:r w:rsidR="0057773E">
                <w:t xml:space="preserve">for </w:t>
              </w:r>
            </w:ins>
            <w:ins w:id="469" w:author="Perrine, Martin L. (GSFC-5670)" w:date="2016-08-19T10:28:00Z">
              <w:r w:rsidR="0057773E">
                <w:t>the Data Acquisition Processing and Handling Environment (DAPHNE)</w:t>
              </w:r>
            </w:ins>
          </w:p>
        </w:tc>
      </w:tr>
      <w:tr w:rsidR="0093412B" w:rsidRPr="00C33551" w:rsidTr="0057773E">
        <w:trPr>
          <w:cantSplit/>
          <w:jc w:val="center"/>
          <w:ins w:id="470" w:author="Perrine, Martin L. (GSFC-5670)" w:date="2016-08-05T09:42:00Z"/>
        </w:trPr>
        <w:tc>
          <w:tcPr>
            <w:tcW w:w="0" w:type="auto"/>
            <w:vAlign w:val="center"/>
          </w:tcPr>
          <w:p w:rsidR="0093412B" w:rsidRPr="00C33551" w:rsidRDefault="0093412B" w:rsidP="0057773E">
            <w:pPr>
              <w:pStyle w:val="TableText"/>
              <w:rPr>
                <w:ins w:id="471" w:author="Perrine, Martin L. (GSFC-5670)" w:date="2016-08-05T09:42:00Z"/>
              </w:rPr>
            </w:pPr>
            <w:ins w:id="472" w:author="Perrine, Martin L. (GSFC-5670)" w:date="2016-08-05T09:42:00Z">
              <w:r w:rsidRPr="00A05A52">
                <w:t>SCNS-NEN-Plan-0001</w:t>
              </w:r>
            </w:ins>
          </w:p>
        </w:tc>
        <w:tc>
          <w:tcPr>
            <w:tcW w:w="0" w:type="auto"/>
            <w:vAlign w:val="center"/>
          </w:tcPr>
          <w:p w:rsidR="0093412B" w:rsidRPr="00C33551" w:rsidRDefault="0093412B" w:rsidP="0057773E">
            <w:pPr>
              <w:pStyle w:val="TableText"/>
              <w:rPr>
                <w:ins w:id="473" w:author="Perrine, Martin L. (GSFC-5670)" w:date="2016-08-05T09:42:00Z"/>
              </w:rPr>
            </w:pPr>
            <w:ins w:id="474" w:author="Perrine, Martin L. (GSFC-5670)" w:date="2016-08-05T09:42:00Z">
              <w:r w:rsidRPr="00A05A52">
                <w:t xml:space="preserve">Test Plan for </w:t>
              </w:r>
            </w:ins>
            <w:ins w:id="475" w:author="Perrine, Martin L. (GSFC-5670)" w:date="2016-08-19T10:30:00Z">
              <w:r w:rsidR="0057773E">
                <w:t>DAPHNE</w:t>
              </w:r>
            </w:ins>
            <w:ins w:id="476" w:author="Perrine, Martin L. (GSFC-5670)" w:date="2016-08-05T09:42:00Z">
              <w:r w:rsidRPr="00A05A52">
                <w:t xml:space="preserve"> </w:t>
              </w:r>
            </w:ins>
            <w:ins w:id="477" w:author="Perrine, Martin L. (GSFC-5670)" w:date="2016-08-19T10:30:00Z">
              <w:r w:rsidR="0057773E">
                <w:t xml:space="preserve"> </w:t>
              </w:r>
            </w:ins>
          </w:p>
        </w:tc>
      </w:tr>
      <w:tr w:rsidR="0093412B" w:rsidRPr="00C33551" w:rsidTr="0057773E">
        <w:trPr>
          <w:cantSplit/>
          <w:jc w:val="center"/>
          <w:ins w:id="478" w:author="Perrine, Martin L. (GSFC-5670)" w:date="2016-08-05T09:42:00Z"/>
        </w:trPr>
        <w:tc>
          <w:tcPr>
            <w:tcW w:w="0" w:type="auto"/>
            <w:vAlign w:val="center"/>
          </w:tcPr>
          <w:p w:rsidR="0093412B" w:rsidRPr="00C33551" w:rsidRDefault="0093412B" w:rsidP="0057773E">
            <w:pPr>
              <w:pStyle w:val="TableText"/>
              <w:rPr>
                <w:ins w:id="479" w:author="Perrine, Martin L. (GSFC-5670)" w:date="2016-08-05T09:42:00Z"/>
              </w:rPr>
            </w:pPr>
            <w:ins w:id="480" w:author="Perrine, Martin L. (GSFC-5670)" w:date="2016-08-05T09:42:00Z">
              <w:r w:rsidRPr="00A05A52">
                <w:t>453-ICD-IRIS/NENGG</w:t>
              </w:r>
            </w:ins>
          </w:p>
        </w:tc>
        <w:tc>
          <w:tcPr>
            <w:tcW w:w="0" w:type="auto"/>
            <w:vAlign w:val="center"/>
          </w:tcPr>
          <w:p w:rsidR="0093412B" w:rsidRPr="00C33551" w:rsidRDefault="0093412B" w:rsidP="0057773E">
            <w:pPr>
              <w:pStyle w:val="TableText"/>
              <w:rPr>
                <w:ins w:id="481" w:author="Perrine, Martin L. (GSFC-5670)" w:date="2016-08-05T09:42:00Z"/>
              </w:rPr>
            </w:pPr>
            <w:ins w:id="482" w:author="Perrine, Martin L. (GSFC-5670)" w:date="2016-08-05T09:42:00Z">
              <w:r w:rsidRPr="00A05A52">
                <w:t>NEN ICD Between NENG and IRIS MOC</w:t>
              </w:r>
            </w:ins>
          </w:p>
        </w:tc>
      </w:tr>
      <w:tr w:rsidR="0093412B" w:rsidRPr="00C33551" w:rsidTr="0057773E">
        <w:trPr>
          <w:cantSplit/>
          <w:jc w:val="center"/>
          <w:ins w:id="483" w:author="Perrine, Martin L. (GSFC-5670)" w:date="2016-08-05T09:42:00Z"/>
        </w:trPr>
        <w:tc>
          <w:tcPr>
            <w:tcW w:w="0" w:type="auto"/>
            <w:vAlign w:val="center"/>
          </w:tcPr>
          <w:p w:rsidR="0093412B" w:rsidRPr="00C33551" w:rsidRDefault="0057773E" w:rsidP="0057773E">
            <w:pPr>
              <w:pStyle w:val="TableText"/>
              <w:rPr>
                <w:ins w:id="484" w:author="Perrine, Martin L. (GSFC-5670)" w:date="2016-08-05T09:42:00Z"/>
              </w:rPr>
            </w:pPr>
            <w:ins w:id="485" w:author="Perrine, Martin L. (GSFC-5670)" w:date="2016-08-19T10:27:00Z">
              <w:r>
                <w:t>566-DAPHNE</w:t>
              </w:r>
            </w:ins>
            <w:ins w:id="486" w:author="Perrine, Martin L. (GSFC-5670)" w:date="2016-08-05T10:15:00Z">
              <w:r w:rsidR="0093412B">
                <w:t>-TP</w:t>
              </w:r>
            </w:ins>
            <w:ins w:id="487" w:author="Perrine, Martin L. (GSFC-5670)" w:date="2016-08-19T10:27:00Z">
              <w:r>
                <w:t>lan</w:t>
              </w:r>
            </w:ins>
            <w:ins w:id="488" w:author="Perrine, Martin L. (GSFC-5670)" w:date="2016-08-05T10:15:00Z">
              <w:r w:rsidR="0093412B">
                <w:t>-001</w:t>
              </w:r>
            </w:ins>
          </w:p>
        </w:tc>
        <w:tc>
          <w:tcPr>
            <w:tcW w:w="0" w:type="auto"/>
            <w:vAlign w:val="center"/>
          </w:tcPr>
          <w:p w:rsidR="0093412B" w:rsidRPr="00122777" w:rsidRDefault="0093412B" w:rsidP="0057773E">
            <w:pPr>
              <w:pStyle w:val="TableText"/>
              <w:rPr>
                <w:ins w:id="489" w:author="Perrine, Martin L. (GSFC-5670)" w:date="2016-08-05T09:42:00Z"/>
              </w:rPr>
              <w:pPrChange w:id="490" w:author="Perrine, Martin L. (GSFC-5670)" w:date="2016-08-19T10:27:00Z">
                <w:pPr>
                  <w:pStyle w:val="TableText"/>
                </w:pPr>
              </w:pPrChange>
            </w:pPr>
            <w:ins w:id="491" w:author="Perrine, Martin L. (GSFC-5670)" w:date="2016-08-05T10:15:00Z">
              <w:r>
                <w:t xml:space="preserve">Test </w:t>
              </w:r>
            </w:ins>
            <w:ins w:id="492" w:author="Perrine, Martin L. (GSFC-5670)" w:date="2016-08-19T10:27:00Z">
              <w:r w:rsidR="0057773E">
                <w:t>Plan</w:t>
              </w:r>
            </w:ins>
            <w:ins w:id="493" w:author="Perrine, Martin L. (GSFC-5670)" w:date="2016-08-05T10:15:00Z">
              <w:r>
                <w:t xml:space="preserve"> for </w:t>
              </w:r>
            </w:ins>
            <w:ins w:id="494" w:author="Perrine, Martin L. (GSFC-5670)" w:date="2016-08-19T10:28:00Z">
              <w:r w:rsidR="0057773E">
                <w:t>the Data Acquisition Processing and Handling Environment (DAPHNE)</w:t>
              </w:r>
            </w:ins>
          </w:p>
        </w:tc>
      </w:tr>
      <w:tr w:rsidR="0093412B" w:rsidRPr="00C33551" w:rsidTr="0057773E">
        <w:trPr>
          <w:cantSplit/>
          <w:jc w:val="center"/>
          <w:ins w:id="495" w:author="Perrine, Martin L. (GSFC-5670)" w:date="2016-08-05T09:42:00Z"/>
        </w:trPr>
        <w:tc>
          <w:tcPr>
            <w:tcW w:w="0" w:type="auto"/>
            <w:vAlign w:val="center"/>
          </w:tcPr>
          <w:p w:rsidR="0093412B" w:rsidRPr="00364776" w:rsidRDefault="0093412B" w:rsidP="0057773E">
            <w:pPr>
              <w:pStyle w:val="TableText"/>
              <w:rPr>
                <w:ins w:id="496" w:author="Perrine, Martin L. (GSFC-5670)" w:date="2016-08-05T09:42:00Z"/>
              </w:rPr>
            </w:pPr>
            <w:ins w:id="497" w:author="Perrine, Martin L. (GSFC-5670)" w:date="2016-08-05T10:15:00Z">
              <w:r w:rsidRPr="008602F0">
                <w:rPr>
                  <w:szCs w:val="24"/>
                </w:rPr>
                <w:t>NPR 2810.1A</w:t>
              </w:r>
            </w:ins>
          </w:p>
        </w:tc>
        <w:tc>
          <w:tcPr>
            <w:tcW w:w="0" w:type="auto"/>
            <w:vAlign w:val="center"/>
          </w:tcPr>
          <w:p w:rsidR="0093412B" w:rsidRDefault="0093412B" w:rsidP="0057773E">
            <w:pPr>
              <w:pStyle w:val="TableText"/>
              <w:rPr>
                <w:ins w:id="498" w:author="Perrine, Martin L. (GSFC-5670)" w:date="2016-08-05T09:42:00Z"/>
              </w:rPr>
            </w:pPr>
            <w:ins w:id="499" w:author="Perrine, Martin L. (GSFC-5670)" w:date="2016-08-05T10:15:00Z">
              <w:r w:rsidRPr="0093412B">
                <w:rPr>
                  <w:rPrChange w:id="500" w:author="Perrine, Martin L. (GSFC-5670)" w:date="2016-08-05T10:15:00Z">
                    <w:rPr>
                      <w:i/>
                      <w:color w:val="000000"/>
                      <w:szCs w:val="24"/>
                    </w:rPr>
                  </w:rPrChange>
                </w:rPr>
                <w:t>Security of Information Technology</w:t>
              </w:r>
              <w:r w:rsidRPr="0093412B">
                <w:rPr>
                  <w:rPrChange w:id="501" w:author="Perrine, Martin L. (GSFC-5670)" w:date="2016-08-05T10:15:00Z">
                    <w:rPr>
                      <w:i/>
                      <w:szCs w:val="24"/>
                    </w:rPr>
                  </w:rPrChange>
                </w:rPr>
                <w:t>.</w:t>
              </w:r>
            </w:ins>
          </w:p>
        </w:tc>
      </w:tr>
      <w:tr w:rsidR="0093412B" w:rsidRPr="00C33551" w:rsidTr="0057773E">
        <w:trPr>
          <w:cantSplit/>
          <w:jc w:val="center"/>
          <w:ins w:id="502" w:author="Perrine, Martin L. (GSFC-5670)" w:date="2016-08-05T09:42:00Z"/>
        </w:trPr>
        <w:tc>
          <w:tcPr>
            <w:tcW w:w="0" w:type="auto"/>
            <w:vAlign w:val="center"/>
          </w:tcPr>
          <w:p w:rsidR="0093412B" w:rsidRDefault="00B277CF" w:rsidP="0057773E">
            <w:pPr>
              <w:pStyle w:val="TableText"/>
              <w:rPr>
                <w:ins w:id="503" w:author="Perrine, Martin L. (GSFC-5670)" w:date="2016-08-05T09:42:00Z"/>
              </w:rPr>
            </w:pPr>
            <w:r>
              <w:t>566-NENG-CPLAN-0001</w:t>
            </w:r>
          </w:p>
        </w:tc>
        <w:tc>
          <w:tcPr>
            <w:tcW w:w="0" w:type="auto"/>
            <w:vAlign w:val="center"/>
          </w:tcPr>
          <w:p w:rsidR="0093412B" w:rsidRDefault="00B277CF" w:rsidP="0057773E">
            <w:pPr>
              <w:pStyle w:val="TableText"/>
              <w:rPr>
                <w:ins w:id="504" w:author="Perrine, Martin L. (GSFC-5670)" w:date="2016-08-05T09:42:00Z"/>
              </w:rPr>
            </w:pPr>
            <w:r>
              <w:t>Commissioning Plan for the Near Earth Network Gateway (NENG) Phase 1</w:t>
            </w:r>
          </w:p>
        </w:tc>
      </w:tr>
    </w:tbl>
    <w:p w:rsidR="00230CE8" w:rsidRDefault="00230CE8" w:rsidP="00230CE8">
      <w:pPr>
        <w:pStyle w:val="BodyText"/>
        <w:rPr>
          <w:ins w:id="505" w:author="Perrine, Martin L. (GSFC-5670)" w:date="2016-08-05T09:42:00Z"/>
        </w:rPr>
      </w:pPr>
      <w:bookmarkStart w:id="506" w:name="_GoBack"/>
      <w:bookmarkEnd w:id="506"/>
    </w:p>
    <w:p w:rsidR="00230CE8" w:rsidRDefault="00230CE8" w:rsidP="00230CE8">
      <w:pPr>
        <w:pStyle w:val="BodyText"/>
        <w:rPr>
          <w:ins w:id="507" w:author="Perrine, Martin L. (GSFC-5670)" w:date="2016-08-05T09:42:00Z"/>
        </w:rPr>
      </w:pPr>
    </w:p>
    <w:p w:rsidR="00230CE8" w:rsidRDefault="00230CE8" w:rsidP="00230CE8">
      <w:pPr>
        <w:pStyle w:val="BodyText"/>
        <w:rPr>
          <w:ins w:id="508" w:author="Perrine, Martin L. (GSFC-5670)" w:date="2016-08-05T09:42:00Z"/>
        </w:rPr>
      </w:pPr>
    </w:p>
    <w:p w:rsidR="007419F5" w:rsidRDefault="007419F5">
      <w:pPr>
        <w:pStyle w:val="Paragraph"/>
      </w:pPr>
    </w:p>
    <w:p w:rsidR="007419F5" w:rsidRDefault="007419F5">
      <w:pPr>
        <w:pStyle w:val="Paragraph"/>
      </w:pPr>
    </w:p>
    <w:p w:rsidR="007419F5" w:rsidDel="000C44E8" w:rsidRDefault="007419F5" w:rsidP="006860C7">
      <w:pPr>
        <w:pStyle w:val="Heading2"/>
        <w:rPr>
          <w:del w:id="509" w:author="Perrine, Martin L. (GSFC-5670)" w:date="2016-08-05T13:58:00Z"/>
        </w:rPr>
        <w:sectPr w:rsidR="007419F5" w:rsidDel="000C44E8" w:rsidSect="00641873">
          <w:pgSz w:w="12240" w:h="15840" w:code="1"/>
          <w:pgMar w:top="1440" w:right="1440" w:bottom="720" w:left="1440" w:header="720" w:footer="720" w:gutter="0"/>
          <w:pgNumType w:start="1" w:chapStyle="0"/>
          <w:cols w:space="720"/>
          <w:sectPrChange w:id="510" w:author="Perrine, Martin L. (GSFC-5670)" w:date="2016-08-05T10:36:00Z">
            <w:sectPr w:rsidR="007419F5" w:rsidDel="000C44E8" w:rsidSect="00641873">
              <w:pgMar w:top="1440" w:right="1440" w:bottom="720" w:left="1440" w:header="720" w:footer="720" w:gutter="0"/>
              <w:pgNumType w:chapStyle="1"/>
            </w:sectPr>
          </w:sectPrChange>
        </w:sectPr>
      </w:pPr>
    </w:p>
    <w:p w:rsidR="007419F5" w:rsidRDefault="0057773E">
      <w:pPr>
        <w:pStyle w:val="Heading1"/>
      </w:pPr>
      <w:bookmarkStart w:id="511" w:name="_Toc458156010"/>
      <w:bookmarkStart w:id="512" w:name="_Toc446143865"/>
      <w:ins w:id="513" w:author="Perrine, Martin L. (GSFC-5670)" w:date="2016-08-19T10:29:00Z">
        <w:r>
          <w:t>The Data Acquisition Processing and Handling Environment (DAPHNE)</w:t>
        </w:r>
      </w:ins>
      <w:del w:id="514" w:author="Perrine, Martin L. (GSFC-5670)" w:date="2016-08-19T10:29:00Z">
        <w:r w:rsidR="00412AB3" w:rsidDel="0057773E">
          <w:delText>NEN</w:delText>
        </w:r>
      </w:del>
      <w:r w:rsidR="00412AB3">
        <w:t xml:space="preserve"> System Description</w:t>
      </w:r>
      <w:bookmarkEnd w:id="511"/>
    </w:p>
    <w:p w:rsidR="00AA0BF5" w:rsidRDefault="00AA0BF5" w:rsidP="00AA0BF5">
      <w:pPr>
        <w:pStyle w:val="Heading2"/>
        <w:numPr>
          <w:ilvl w:val="1"/>
          <w:numId w:val="2"/>
        </w:numPr>
      </w:pPr>
      <w:bookmarkStart w:id="515" w:name="_Toc458156011"/>
      <w:r>
        <w:t xml:space="preserve">What is </w:t>
      </w:r>
      <w:del w:id="516" w:author="Perrine, Martin L. (GSFC-5670)" w:date="2016-08-19T10:29:00Z">
        <w:r w:rsidRPr="008C092A" w:rsidDel="0057773E">
          <w:delText>the NENG</w:delText>
        </w:r>
      </w:del>
      <w:bookmarkEnd w:id="515"/>
      <w:ins w:id="517" w:author="Perrine, Martin L. (GSFC-5670)" w:date="2016-08-19T10:29:00Z">
        <w:r w:rsidR="0057773E">
          <w:t>DAPHNE</w:t>
        </w:r>
      </w:ins>
    </w:p>
    <w:p w:rsidR="00704C90" w:rsidRDefault="00AA0BF5" w:rsidP="00AA0BF5">
      <w:pPr>
        <w:pStyle w:val="Paragraph"/>
        <w:rPr>
          <w:ins w:id="518" w:author="Perrine, Martin L. (GSFC-5670)" w:date="2016-08-03T14:56:00Z"/>
        </w:rPr>
      </w:pPr>
      <w:del w:id="519" w:author="Perrine, Martin L. (GSFC-5670)" w:date="2016-08-19T10:30:00Z">
        <w:r w:rsidDel="0057773E">
          <w:delText>The NENG</w:delText>
        </w:r>
      </w:del>
      <w:ins w:id="520" w:author="Perrine, Martin L. (GSFC-5670)" w:date="2016-08-19T10:30:00Z">
        <w:r w:rsidR="0057773E">
          <w:t>DAPHNE</w:t>
        </w:r>
      </w:ins>
      <w:r>
        <w:t xml:space="preserve"> </w:t>
      </w:r>
      <w:del w:id="521" w:author="Perrine, Martin L. (GSFC-5670)" w:date="2016-08-19T10:30:00Z">
        <w:r w:rsidDel="0057773E">
          <w:delText>Phase I</w:delText>
        </w:r>
      </w:del>
      <w:ins w:id="522" w:author="Perrine, Martin L. (GSFC-5670)" w:date="2016-08-19T10:30:00Z">
        <w:r w:rsidR="0057773E">
          <w:t xml:space="preserve"> </w:t>
        </w:r>
      </w:ins>
      <w:r>
        <w:t xml:space="preserve"> implementation is a computer</w:t>
      </w:r>
      <w:ins w:id="523" w:author="Perrine, Martin L. (GSFC-5670)" w:date="2016-08-03T11:25:00Z">
        <w:r w:rsidR="00D612B5">
          <w:t xml:space="preserve"> based store and forward telemetry data</w:t>
        </w:r>
      </w:ins>
      <w:r>
        <w:t xml:space="preserve"> system</w:t>
      </w:r>
      <w:ins w:id="524" w:author="Perrine, Martin L. (GSFC-5670)" w:date="2016-08-03T11:26:00Z">
        <w:r w:rsidR="00D612B5">
          <w:t>.  The system receives</w:t>
        </w:r>
      </w:ins>
      <w:ins w:id="525" w:author="Perrine, Martin L. (GSFC-5670)" w:date="2016-08-03T11:29:00Z">
        <w:r w:rsidR="00D612B5">
          <w:t>, processes, stores and delivers</w:t>
        </w:r>
      </w:ins>
      <w:ins w:id="526" w:author="Perrine, Martin L. (GSFC-5670)" w:date="2016-08-03T11:26:00Z">
        <w:r w:rsidR="00D612B5">
          <w:t xml:space="preserve"> telemetry data</w:t>
        </w:r>
      </w:ins>
      <w:r>
        <w:t xml:space="preserve"> </w:t>
      </w:r>
      <w:ins w:id="527" w:author="Perrine, Martin L. (GSFC-5670)" w:date="2016-08-03T11:30:00Z">
        <w:r w:rsidR="00D612B5">
          <w:t>for NASA satellite missions</w:t>
        </w:r>
      </w:ins>
      <w:ins w:id="528" w:author="Perrine, Martin L. (GSFC-5670)" w:date="2016-08-03T14:55:00Z">
        <w:r w:rsidR="00704C90">
          <w:t xml:space="preserve"> that utilize NASA</w:t>
        </w:r>
      </w:ins>
      <w:ins w:id="529" w:author="Perrine, Martin L. (GSFC-5670)" w:date="2016-08-03T14:56:00Z">
        <w:r w:rsidR="00704C90">
          <w:t>’s</w:t>
        </w:r>
      </w:ins>
      <w:ins w:id="530" w:author="Perrine, Martin L. (GSFC-5670)" w:date="2016-08-03T14:55:00Z">
        <w:r w:rsidR="00704C90">
          <w:t xml:space="preserve"> Near Earth Network</w:t>
        </w:r>
      </w:ins>
      <w:ins w:id="531" w:author="Perrine, Martin L. (GSFC-5670)" w:date="2016-08-03T11:30:00Z">
        <w:r w:rsidR="00D612B5">
          <w:t xml:space="preserve">.  </w:t>
        </w:r>
      </w:ins>
    </w:p>
    <w:p w:rsidR="00AA0BF5" w:rsidRPr="008C092A" w:rsidRDefault="00D612B5" w:rsidP="00AA0BF5">
      <w:pPr>
        <w:pStyle w:val="Paragraph"/>
      </w:pPr>
      <w:ins w:id="532" w:author="Perrine, Martin L. (GSFC-5670)" w:date="2016-08-03T11:30:00Z">
        <w:r>
          <w:t xml:space="preserve">The </w:t>
        </w:r>
      </w:ins>
      <w:ins w:id="533" w:author="Perrine, Martin L. (GSFC-5670)" w:date="2016-08-03T14:56:00Z">
        <w:r w:rsidR="00704C90">
          <w:t xml:space="preserve">mission telemetry </w:t>
        </w:r>
      </w:ins>
      <w:ins w:id="534" w:author="Perrine, Martin L. (GSFC-5670)" w:date="2016-08-03T11:30:00Z">
        <w:r>
          <w:t xml:space="preserve">data uses </w:t>
        </w:r>
      </w:ins>
      <w:ins w:id="535" w:author="Perrine, Martin L. (GSFC-5670)" w:date="2016-08-03T11:31:00Z">
        <w:r w:rsidRPr="00DB13BC">
          <w:t>Consultative Committee for Space Data Standards</w:t>
        </w:r>
        <w:r>
          <w:t xml:space="preserve"> (CCSDS) protocols including </w:t>
        </w:r>
        <w:r w:rsidRPr="008C092A">
          <w:t>Advanced</w:t>
        </w:r>
        <w:r w:rsidRPr="008C092A">
          <w:rPr>
            <w:color w:val="1F497D"/>
          </w:rPr>
          <w:t xml:space="preserve"> </w:t>
        </w:r>
        <w:r w:rsidRPr="008C092A">
          <w:t>Orbiting Systems</w:t>
        </w:r>
        <w:r w:rsidRPr="008C092A">
          <w:rPr>
            <w:color w:val="1F497D"/>
          </w:rPr>
          <w:t xml:space="preserve"> (</w:t>
        </w:r>
        <w:r w:rsidRPr="008C092A">
          <w:t>AOS)</w:t>
        </w:r>
      </w:ins>
      <w:ins w:id="536" w:author="Perrine, Martin L. (GSFC-5670)" w:date="2016-08-03T11:33:00Z">
        <w:r w:rsidR="00751F62">
          <w:t xml:space="preserve"> </w:t>
        </w:r>
      </w:ins>
      <w:ins w:id="537" w:author="Perrine, Martin L. (GSFC-5670)" w:date="2016-08-05T09:44:00Z">
        <w:r w:rsidR="00230CE8">
          <w:t xml:space="preserve">framing </w:t>
        </w:r>
        <w:r w:rsidR="00230CE8" w:rsidRPr="008C092A">
          <w:t>and</w:t>
        </w:r>
      </w:ins>
      <w:ins w:id="538" w:author="Perrine, Martin L. (GSFC-5670)" w:date="2016-08-03T11:32:00Z">
        <w:r>
          <w:t xml:space="preserve"> virtual channels. The data is input from </w:t>
        </w:r>
      </w:ins>
      <w:ins w:id="539" w:author="Perrine, Martin L. (GSFC-5670)" w:date="2016-08-03T14:56:00Z">
        <w:r w:rsidR="00704C90">
          <w:t xml:space="preserve">a </w:t>
        </w:r>
      </w:ins>
      <w:del w:id="540" w:author="Perrine, Martin L. (GSFC-5670)" w:date="2016-08-03T11:26:00Z">
        <w:r w:rsidR="00AA0BF5" w:rsidDel="00D612B5">
          <w:delText>connected to</w:delText>
        </w:r>
      </w:del>
      <w:del w:id="541" w:author="Perrine, Martin L. (GSFC-5670)" w:date="2016-08-03T11:32:00Z">
        <w:r w:rsidR="00AA0BF5" w:rsidDel="00D612B5">
          <w:delText xml:space="preserve"> </w:delText>
        </w:r>
      </w:del>
      <w:del w:id="542" w:author="Perrine, Martin L. (GSFC-5670)" w:date="2016-08-03T11:26:00Z">
        <w:r w:rsidR="00AA0BF5" w:rsidDel="00D612B5">
          <w:delText xml:space="preserve">the </w:delText>
        </w:r>
      </w:del>
      <w:r w:rsidR="00EB24A4">
        <w:t>Ground Station intermediate frequency (IF)</w:t>
      </w:r>
      <w:r w:rsidR="00AA0BF5">
        <w:t xml:space="preserve"> receiver</w:t>
      </w:r>
      <w:ins w:id="543" w:author="Perrine, Martin L. (GSFC-5670)" w:date="2016-08-03T11:32:00Z">
        <w:r>
          <w:t xml:space="preserve">. </w:t>
        </w:r>
      </w:ins>
      <w:r w:rsidR="00AA0BF5">
        <w:t xml:space="preserve"> </w:t>
      </w:r>
      <w:del w:id="544" w:author="Perrine, Martin L. (GSFC-5670)" w:date="2016-08-03T11:27:00Z">
        <w:r w:rsidR="00AA0BF5" w:rsidDel="00D612B5">
          <w:delText xml:space="preserve">that </w:delText>
        </w:r>
      </w:del>
      <w:del w:id="545" w:author="Perrine, Martin L. (GSFC-5670)" w:date="2016-08-03T11:33:00Z">
        <w:r w:rsidR="00AA0BF5" w:rsidDel="00D612B5">
          <w:delText>handles file construction from an incoming</w:delText>
        </w:r>
      </w:del>
      <w:del w:id="546" w:author="Perrine, Martin L. (GSFC-5670)" w:date="2016-08-03T11:31:00Z">
        <w:r w:rsidR="00AA0BF5" w:rsidDel="00D612B5">
          <w:delText xml:space="preserve"> </w:delText>
        </w:r>
        <w:r w:rsidR="00AA0BF5" w:rsidRPr="00DB13BC" w:rsidDel="00D612B5">
          <w:delText>Consultative Committee for Space Data Standards</w:delText>
        </w:r>
        <w:r w:rsidR="00AA0BF5" w:rsidDel="00D612B5">
          <w:delText xml:space="preserve"> (CCSDS) </w:delText>
        </w:r>
        <w:r w:rsidR="00AA0BF5" w:rsidRPr="008C092A" w:rsidDel="00D612B5">
          <w:delText>Advanced</w:delText>
        </w:r>
        <w:r w:rsidR="00AA0BF5" w:rsidRPr="008C092A" w:rsidDel="00D612B5">
          <w:rPr>
            <w:color w:val="1F497D"/>
          </w:rPr>
          <w:delText xml:space="preserve"> </w:delText>
        </w:r>
        <w:r w:rsidR="00AA0BF5" w:rsidRPr="008C092A" w:rsidDel="00D612B5">
          <w:delText>Orbiting Systems</w:delText>
        </w:r>
        <w:r w:rsidR="00AA0BF5" w:rsidRPr="008C092A" w:rsidDel="00D612B5">
          <w:rPr>
            <w:color w:val="1F497D"/>
          </w:rPr>
          <w:delText xml:space="preserve"> (</w:delText>
        </w:r>
        <w:r w:rsidR="00AA0BF5" w:rsidRPr="008C092A" w:rsidDel="00D612B5">
          <w:delText>AOS) stream</w:delText>
        </w:r>
      </w:del>
      <w:del w:id="547" w:author="Perrine, Martin L. (GSFC-5670)" w:date="2016-08-03T11:33:00Z">
        <w:r w:rsidR="00AA0BF5" w:rsidRPr="008C092A" w:rsidDel="00D612B5">
          <w:delText xml:space="preserve">.  </w:delText>
        </w:r>
      </w:del>
      <w:r w:rsidR="00AA0BF5" w:rsidRPr="008C092A">
        <w:t>Each virtual channel in the AOS frame that is received by the system will be written into separate fi</w:t>
      </w:r>
      <w:r w:rsidR="00EB24A4">
        <w:t>les</w:t>
      </w:r>
      <w:del w:id="548" w:author="Perrine, Martin L. (GSFC-5670)" w:date="2016-08-03T14:57:00Z">
        <w:r w:rsidR="00AA0BF5" w:rsidRPr="008C092A" w:rsidDel="00704C90">
          <w:delText xml:space="preserve"> on virtual channel</w:delText>
        </w:r>
      </w:del>
      <w:r w:rsidR="00AA0BF5" w:rsidRPr="008C092A">
        <w:t xml:space="preserve">.  Files are </w:t>
      </w:r>
      <w:del w:id="549" w:author="Perrine, Martin L. (GSFC-5670)" w:date="2016-08-03T14:57:00Z">
        <w:r w:rsidR="00AA0BF5" w:rsidRPr="008C092A" w:rsidDel="00704C90">
          <w:delText>separated into</w:delText>
        </w:r>
      </w:del>
      <w:ins w:id="550" w:author="Perrine, Martin L. (GSFC-5670)" w:date="2016-08-03T14:57:00Z">
        <w:r w:rsidR="00704C90">
          <w:t xml:space="preserve">limited in size e.g. </w:t>
        </w:r>
      </w:ins>
      <w:del w:id="551" w:author="Perrine, Martin L. (GSFC-5670)" w:date="2016-08-03T14:57:00Z">
        <w:r w:rsidR="00AA0BF5" w:rsidRPr="008C092A" w:rsidDel="00704C90">
          <w:delText xml:space="preserve"> small </w:delText>
        </w:r>
      </w:del>
      <w:r w:rsidR="00AA0BF5" w:rsidRPr="008C092A">
        <w:t>one-minute</w:t>
      </w:r>
      <w:ins w:id="552" w:author="Perrine, Martin L. (GSFC-5670)" w:date="2016-08-03T14:57:00Z">
        <w:r w:rsidR="00704C90">
          <w:t xml:space="preserve"> lengths</w:t>
        </w:r>
      </w:ins>
      <w:del w:id="553" w:author="Perrine, Martin L. (GSFC-5670)" w:date="2016-08-03T14:57:00Z">
        <w:r w:rsidR="00AA0BF5" w:rsidRPr="008C092A" w:rsidDel="00704C90">
          <w:delText xml:space="preserve"> files</w:delText>
        </w:r>
      </w:del>
      <w:r w:rsidR="00AA0BF5" w:rsidRPr="008C092A">
        <w:t xml:space="preserve"> </w:t>
      </w:r>
      <w:ins w:id="554" w:author="Perrine, Martin L. (GSFC-5670)" w:date="2016-08-03T14:58:00Z">
        <w:r w:rsidR="00704C90">
          <w:t>to simplify handling</w:t>
        </w:r>
      </w:ins>
      <w:ins w:id="555" w:author="Perrine, Martin L. (GSFC-5670)" w:date="2016-08-05T09:44:00Z">
        <w:r w:rsidR="00230CE8">
          <w:t>,</w:t>
        </w:r>
      </w:ins>
      <w:ins w:id="556" w:author="Perrine, Martin L. (GSFC-5670)" w:date="2016-08-03T14:58:00Z">
        <w:r w:rsidR="00704C90">
          <w:t xml:space="preserve"> </w:t>
        </w:r>
      </w:ins>
      <w:del w:id="557" w:author="Perrine, Martin L. (GSFC-5670)" w:date="2016-08-03T14:58:00Z">
        <w:r w:rsidR="00AA0BF5" w:rsidRPr="008C092A" w:rsidDel="00704C90">
          <w:delText xml:space="preserve">that allow </w:delText>
        </w:r>
      </w:del>
      <w:r w:rsidR="00AA0BF5" w:rsidRPr="008C092A">
        <w:t>for faster turn-around time</w:t>
      </w:r>
      <w:ins w:id="558" w:author="Perrine, Martin L. (GSFC-5670)" w:date="2016-08-05T09:44:00Z">
        <w:r w:rsidR="00230CE8">
          <w:t>,</w:t>
        </w:r>
      </w:ins>
      <w:r w:rsidR="00AA0BF5" w:rsidRPr="008C092A">
        <w:t xml:space="preserve"> </w:t>
      </w:r>
      <w:del w:id="559" w:author="Perrine, Martin L. (GSFC-5670)" w:date="2016-08-03T14:58:00Z">
        <w:r w:rsidR="00AA0BF5" w:rsidRPr="008C092A" w:rsidDel="00704C90">
          <w:delText xml:space="preserve">on the data </w:delText>
        </w:r>
      </w:del>
      <w:r w:rsidR="00AA0BF5" w:rsidRPr="008C092A">
        <w:t xml:space="preserve">and smaller transmission cycles in case of </w:t>
      </w:r>
      <w:ins w:id="560" w:author="Perrine, Martin L. (GSFC-5670)" w:date="2016-08-03T14:59:00Z">
        <w:r w:rsidR="00704C90">
          <w:t xml:space="preserve">any </w:t>
        </w:r>
      </w:ins>
      <w:del w:id="561" w:author="Perrine, Martin L. (GSFC-5670)" w:date="2016-08-03T14:58:00Z">
        <w:r w:rsidR="00AA0BF5" w:rsidRPr="008C092A" w:rsidDel="00704C90">
          <w:delText xml:space="preserve">NENG to user </w:delText>
        </w:r>
      </w:del>
      <w:ins w:id="562" w:author="Perrine, Martin L. (GSFC-5670)" w:date="2016-08-03T14:58:00Z">
        <w:r w:rsidR="00704C90">
          <w:t xml:space="preserve">problems </w:t>
        </w:r>
      </w:ins>
      <w:del w:id="563" w:author="Perrine, Martin L. (GSFC-5670)" w:date="2016-08-03T14:58:00Z">
        <w:r w:rsidR="00AA0BF5" w:rsidRPr="008C092A" w:rsidDel="00704C90">
          <w:delText>transfer</w:delText>
        </w:r>
      </w:del>
      <w:ins w:id="564" w:author="Perrine, Martin L. (GSFC-5670)" w:date="2016-08-03T14:58:00Z">
        <w:r w:rsidR="00704C90">
          <w:t xml:space="preserve">transferring the data to the mission. </w:t>
        </w:r>
      </w:ins>
      <w:del w:id="565" w:author="Perrine, Martin L. (GSFC-5670)" w:date="2016-08-03T14:58:00Z">
        <w:r w:rsidR="00AA0BF5" w:rsidRPr="008C092A" w:rsidDel="00704C90">
          <w:delText xml:space="preserve"> </w:delText>
        </w:r>
      </w:del>
      <w:del w:id="566" w:author="Perrine, Martin L. (GSFC-5670)" w:date="2016-08-03T14:59:00Z">
        <w:r w:rsidR="00AA0BF5" w:rsidRPr="008C092A" w:rsidDel="00704C90">
          <w:delText>problems.</w:delText>
        </w:r>
      </w:del>
    </w:p>
    <w:p w:rsidR="00AA0BF5" w:rsidRDefault="00AA0BF5" w:rsidP="00AA0BF5">
      <w:pPr>
        <w:pStyle w:val="Paragraph"/>
      </w:pPr>
      <w:del w:id="567" w:author="Perrine, Martin L. (GSFC-5670)" w:date="2016-08-03T14:59:00Z">
        <w:r w:rsidRPr="008C092A" w:rsidDel="00502E9B">
          <w:delText>At the end of a pass t</w:delText>
        </w:r>
      </w:del>
      <w:del w:id="568" w:author="Perrine, Martin L. (GSFC-5670)" w:date="2016-08-19T10:30:00Z">
        <w:r w:rsidRPr="008C092A" w:rsidDel="0057773E">
          <w:delText>he NENG</w:delText>
        </w:r>
      </w:del>
      <w:ins w:id="569" w:author="Perrine, Martin L. (GSFC-5670)" w:date="2016-08-19T10:30:00Z">
        <w:r w:rsidR="0057773E">
          <w:t>DAPHNE</w:t>
        </w:r>
      </w:ins>
      <w:r w:rsidRPr="008C092A">
        <w:t xml:space="preserve"> </w:t>
      </w:r>
      <w:del w:id="570" w:author="Perrine, Martin L. (GSFC-5670)" w:date="2016-08-03T14:59:00Z">
        <w:r w:rsidRPr="008C092A" w:rsidDel="00502E9B">
          <w:delText>will perform</w:delText>
        </w:r>
      </w:del>
      <w:ins w:id="571" w:author="Perrine, Martin L. (GSFC-5670)" w:date="2016-08-03T14:59:00Z">
        <w:r w:rsidR="00502E9B">
          <w:t>uses</w:t>
        </w:r>
      </w:ins>
      <w:r w:rsidRPr="008C092A">
        <w:t xml:space="preserve"> </w:t>
      </w:r>
      <w:del w:id="572" w:author="Perrine, Martin L. (GSFC-5670)" w:date="2016-08-03T15:00:00Z">
        <w:r w:rsidRPr="008C092A" w:rsidDel="00502E9B">
          <w:delText>a file transfer protocol (ftp)/secure file transfer protocol (sftp)/</w:delText>
        </w:r>
      </w:del>
      <w:ins w:id="573" w:author="Perrine, Martin L. (GSFC-5670)" w:date="2016-08-03T15:00:00Z">
        <w:r w:rsidR="00502E9B">
          <w:t xml:space="preserve">the </w:t>
        </w:r>
      </w:ins>
      <w:r w:rsidRPr="008C092A">
        <w:t>secure copy protocol (</w:t>
      </w:r>
      <w:proofErr w:type="spellStart"/>
      <w:proofErr w:type="gramStart"/>
      <w:r w:rsidRPr="008C092A">
        <w:t>scp</w:t>
      </w:r>
      <w:proofErr w:type="spellEnd"/>
      <w:proofErr w:type="gramEnd"/>
      <w:r w:rsidRPr="008C092A">
        <w:t xml:space="preserve">) </w:t>
      </w:r>
      <w:ins w:id="574" w:author="Perrine, Martin L. (GSFC-5670)" w:date="2016-08-03T15:00:00Z">
        <w:r w:rsidR="00502E9B">
          <w:t xml:space="preserve">to </w:t>
        </w:r>
      </w:ins>
      <w:r w:rsidRPr="008C092A">
        <w:t xml:space="preserve">push </w:t>
      </w:r>
      <w:ins w:id="575" w:author="Perrine, Martin L. (GSFC-5670)" w:date="2016-08-03T15:00:00Z">
        <w:r w:rsidR="00502E9B">
          <w:t xml:space="preserve">the files </w:t>
        </w:r>
      </w:ins>
      <w:r w:rsidRPr="008C092A">
        <w:t>to the customer</w:t>
      </w:r>
      <w:r w:rsidR="00EB24A4" w:rsidRPr="00EB24A4">
        <w:t xml:space="preserve"> </w:t>
      </w:r>
      <w:ins w:id="576" w:author="Perrine, Martin L. (GSFC-5670)" w:date="2016-08-19T10:30:00Z">
        <w:r w:rsidR="00EB24A4">
          <w:t>in</w:t>
        </w:r>
      </w:ins>
      <w:ins w:id="577" w:author="Perrine, Martin L. (GSFC-5670)" w:date="2016-08-03T15:00:00Z">
        <w:r w:rsidR="00EB24A4">
          <w:t xml:space="preserve"> “near </w:t>
        </w:r>
      </w:ins>
      <w:ins w:id="578" w:author="Perrine, Martin L. (GSFC-5670)" w:date="2016-08-19T10:30:00Z">
        <w:r w:rsidR="00EB24A4">
          <w:t>real-time</w:t>
        </w:r>
      </w:ins>
      <w:ins w:id="579" w:author="Perrine, Martin L. (GSFC-5670)" w:date="2016-08-03T15:00:00Z">
        <w:r w:rsidR="00EB24A4">
          <w:t>”</w:t>
        </w:r>
      </w:ins>
      <w:ins w:id="580" w:author="Perrine, Martin L. (GSFC-5670)" w:date="2016-08-03T15:01:00Z">
        <w:r w:rsidR="00502E9B">
          <w:t xml:space="preserve"> as soon as they are </w:t>
        </w:r>
      </w:ins>
      <w:ins w:id="581" w:author="Perrine, Martin L. (GSFC-5670)" w:date="2016-08-19T10:30:00Z">
        <w:r w:rsidR="0057773E">
          <w:t>created</w:t>
        </w:r>
      </w:ins>
      <w:r w:rsidRPr="008C092A">
        <w:t>.</w:t>
      </w:r>
      <w:r>
        <w:t xml:space="preserve"> </w:t>
      </w:r>
      <w:ins w:id="582" w:author="Perrine, Martin L. (GSFC-5670)" w:date="2016-08-03T15:01:00Z">
        <w:r w:rsidR="00502E9B">
          <w:t xml:space="preserve">The files are </w:t>
        </w:r>
      </w:ins>
      <w:ins w:id="583" w:author="Perrine, Martin L. (GSFC-5670)" w:date="2016-08-03T15:02:00Z">
        <w:r w:rsidR="00502E9B">
          <w:t>queued</w:t>
        </w:r>
      </w:ins>
      <w:ins w:id="584" w:author="Perrine, Martin L. (GSFC-5670)" w:date="2016-08-03T15:01:00Z">
        <w:r w:rsidR="00502E9B">
          <w:t xml:space="preserve"> and will be sent as fast as the data network supports. </w:t>
        </w:r>
      </w:ins>
      <w:r>
        <w:t xml:space="preserve"> </w:t>
      </w:r>
      <w:ins w:id="585" w:author="Perrine, Martin L. (GSFC-5670)" w:date="2016-08-03T15:02:00Z">
        <w:r w:rsidR="00502E9B">
          <w:t xml:space="preserve">The files are also stored on the unit and </w:t>
        </w:r>
      </w:ins>
      <w:del w:id="586" w:author="Perrine, Martin L. (GSFC-5670)" w:date="2016-08-03T15:02:00Z">
        <w:r w:rsidDel="00502E9B">
          <w:delText>I</w:delText>
        </w:r>
      </w:del>
      <w:ins w:id="587" w:author="Perrine, Martin L. (GSFC-5670)" w:date="2016-08-03T15:02:00Z">
        <w:r w:rsidR="000C44E8">
          <w:t>are</w:t>
        </w:r>
      </w:ins>
      <w:ins w:id="588" w:author="Perrine, Martin L. (GSFC-5670)" w:date="2016-08-03T15:05:00Z">
        <w:r w:rsidR="00502E9B">
          <w:t xml:space="preserve"> available </w:t>
        </w:r>
      </w:ins>
      <w:ins w:id="589" w:author="Perrine, Martin L. (GSFC-5670)" w:date="2016-08-03T15:06:00Z">
        <w:r w:rsidR="00502E9B">
          <w:t>for later</w:t>
        </w:r>
      </w:ins>
      <w:del w:id="590" w:author="Perrine, Martin L. (GSFC-5670)" w:date="2016-08-03T15:05:00Z">
        <w:r w:rsidDel="00502E9B">
          <w:delText>f</w:delText>
        </w:r>
      </w:del>
      <w:del w:id="591" w:author="Perrine, Martin L. (GSFC-5670)" w:date="2016-08-03T15:06:00Z">
        <w:r w:rsidDel="00502E9B">
          <w:delText xml:space="preserve"> the customer</w:delText>
        </w:r>
      </w:del>
      <w:r>
        <w:t xml:space="preserve"> </w:t>
      </w:r>
      <w:ins w:id="592" w:author="Perrine, Martin L. (GSFC-5670)" w:date="2016-08-03T15:05:00Z">
        <w:r w:rsidR="00502E9B">
          <w:t>access</w:t>
        </w:r>
      </w:ins>
      <w:ins w:id="593" w:author="Perrine, Martin L. (GSFC-5670)" w:date="2016-08-03T15:06:00Z">
        <w:r w:rsidR="00502E9B">
          <w:t xml:space="preserve">. </w:t>
        </w:r>
      </w:ins>
      <w:ins w:id="594" w:author="Perrine, Martin L. (GSFC-5670)" w:date="2016-08-03T15:05:00Z">
        <w:r w:rsidR="00502E9B">
          <w:t xml:space="preserve"> </w:t>
        </w:r>
      </w:ins>
      <w:ins w:id="595" w:author="Perrine, Martin L. (GSFC-5670)" w:date="2016-08-03T15:06:00Z">
        <w:r w:rsidR="00502E9B">
          <w:t>The mission</w:t>
        </w:r>
      </w:ins>
      <w:del w:id="596" w:author="Perrine, Martin L. (GSFC-5670)" w:date="2016-08-03T15:06:00Z">
        <w:r w:rsidDel="00502E9B">
          <w:delText xml:space="preserve">wants to </w:delText>
        </w:r>
      </w:del>
      <w:del w:id="597" w:author="Perrine, Martin L. (GSFC-5670)" w:date="2016-08-03T15:04:00Z">
        <w:r w:rsidDel="00502E9B">
          <w:delText>“replay”</w:delText>
        </w:r>
      </w:del>
      <w:del w:id="598" w:author="Perrine, Martin L. (GSFC-5670)" w:date="2016-08-03T15:06:00Z">
        <w:r w:rsidDel="00502E9B">
          <w:delText xml:space="preserve"> the data they</w:delText>
        </w:r>
      </w:del>
      <w:r>
        <w:t xml:space="preserve"> </w:t>
      </w:r>
      <w:ins w:id="599" w:author="Perrine, Martin L. (GSFC-5670)" w:date="2016-08-03T15:06:00Z">
        <w:r w:rsidR="00502E9B">
          <w:t xml:space="preserve">can </w:t>
        </w:r>
      </w:ins>
      <w:del w:id="600" w:author="Perrine, Martin L. (GSFC-5670)" w:date="2016-08-03T15:06:00Z">
        <w:r w:rsidDel="00502E9B">
          <w:delText>may</w:delText>
        </w:r>
      </w:del>
      <w:r>
        <w:t xml:space="preserve"> use the self-service </w:t>
      </w:r>
      <w:del w:id="601" w:author="Perrine, Martin L. (GSFC-5670)" w:date="2016-08-03T15:03:00Z">
        <w:r w:rsidDel="00502E9B">
          <w:delText>ftp/</w:delText>
        </w:r>
      </w:del>
      <w:r>
        <w:t>s</w:t>
      </w:r>
      <w:ins w:id="602" w:author="Perrine, Martin L. (GSFC-5670)" w:date="2016-08-03T15:03:00Z">
        <w:r w:rsidR="00502E9B">
          <w:t xml:space="preserve">ecure </w:t>
        </w:r>
      </w:ins>
      <w:r>
        <w:t>f</w:t>
      </w:r>
      <w:ins w:id="603" w:author="Perrine, Martin L. (GSFC-5670)" w:date="2016-08-03T15:03:00Z">
        <w:r w:rsidR="00502E9B">
          <w:t xml:space="preserve">ile </w:t>
        </w:r>
      </w:ins>
      <w:r>
        <w:t>t</w:t>
      </w:r>
      <w:ins w:id="604" w:author="Perrine, Martin L. (GSFC-5670)" w:date="2016-08-03T15:03:00Z">
        <w:r w:rsidR="00502E9B">
          <w:t xml:space="preserve">ransfer </w:t>
        </w:r>
      </w:ins>
      <w:r>
        <w:t>p</w:t>
      </w:r>
      <w:ins w:id="605" w:author="Perrine, Martin L. (GSFC-5670)" w:date="2016-08-03T15:03:00Z">
        <w:r w:rsidR="00502E9B">
          <w:t>rotocol (</w:t>
        </w:r>
        <w:proofErr w:type="spellStart"/>
        <w:r w:rsidR="00502E9B">
          <w:t>sftp</w:t>
        </w:r>
        <w:proofErr w:type="spellEnd"/>
        <w:r w:rsidR="00502E9B">
          <w:t>)</w:t>
        </w:r>
      </w:ins>
      <w:del w:id="606" w:author="Perrine, Martin L. (GSFC-5670)" w:date="2016-08-03T15:03:00Z">
        <w:r w:rsidDel="00502E9B">
          <w:delText>/scp</w:delText>
        </w:r>
      </w:del>
      <w:r>
        <w:t xml:space="preserve"> interface on the system to pull </w:t>
      </w:r>
      <w:del w:id="607" w:author="Perrine, Martin L. (GSFC-5670)" w:date="2016-08-03T11:34:00Z">
        <w:r w:rsidDel="00751F62">
          <w:delText xml:space="preserve">their </w:delText>
        </w:r>
      </w:del>
      <w:ins w:id="608" w:author="Perrine, Martin L. (GSFC-5670)" w:date="2016-08-03T11:34:00Z">
        <w:r w:rsidR="00751F62">
          <w:t xml:space="preserve">specific </w:t>
        </w:r>
      </w:ins>
      <w:r>
        <w:t>data</w:t>
      </w:r>
      <w:ins w:id="609" w:author="Perrine, Martin L. (GSFC-5670)" w:date="2016-08-03T11:34:00Z">
        <w:r w:rsidR="00751F62">
          <w:t xml:space="preserve"> files</w:t>
        </w:r>
      </w:ins>
      <w:r>
        <w:t xml:space="preserve"> to their site.</w:t>
      </w:r>
    </w:p>
    <w:p w:rsidR="00AA0BF5" w:rsidRDefault="00AA0BF5" w:rsidP="00AA0BF5">
      <w:pPr>
        <w:pStyle w:val="Paragraph"/>
      </w:pPr>
      <w:del w:id="610" w:author="Perrine, Martin L. (GSFC-5670)" w:date="2016-08-05T09:45:00Z">
        <w:r w:rsidDel="00230CE8">
          <w:delText xml:space="preserve">The following picture </w:delText>
        </w:r>
      </w:del>
      <w:ins w:id="611" w:author="Perrine, Martin L. (GSFC-5670)" w:date="2016-08-05T09:46:00Z">
        <w:r w:rsidR="00230CE8">
          <w:fldChar w:fldCharType="begin"/>
        </w:r>
        <w:r w:rsidR="00230CE8">
          <w:instrText xml:space="preserve"> REF _Ref458153735 \h </w:instrText>
        </w:r>
      </w:ins>
      <w:r w:rsidR="00230CE8">
        <w:fldChar w:fldCharType="separate"/>
      </w:r>
      <w:ins w:id="612" w:author="Perrine, Martin L. (GSFC-5670)" w:date="2016-08-05T09:46:00Z">
        <w:r w:rsidR="00230CE8">
          <w:t xml:space="preserve">Figure </w:t>
        </w:r>
        <w:r w:rsidR="00230CE8">
          <w:rPr>
            <w:noProof/>
          </w:rPr>
          <w:t>2</w:t>
        </w:r>
        <w:r w:rsidR="00230CE8">
          <w:noBreakHyphen/>
        </w:r>
        <w:r w:rsidR="00230CE8">
          <w:rPr>
            <w:noProof/>
          </w:rPr>
          <w:t>1</w:t>
        </w:r>
        <w:r w:rsidR="00230CE8">
          <w:fldChar w:fldCharType="end"/>
        </w:r>
      </w:ins>
      <w:ins w:id="613" w:author="Perrine, Martin L. (GSFC-5670)" w:date="2016-08-05T09:45:00Z">
        <w:r w:rsidR="00230CE8">
          <w:t xml:space="preserve"> </w:t>
        </w:r>
      </w:ins>
      <w:r>
        <w:t xml:space="preserve">shows the general configuration of </w:t>
      </w:r>
      <w:del w:id="614" w:author="Perrine, Martin L. (GSFC-5670)" w:date="2016-08-19T10:30:00Z">
        <w:r w:rsidDel="0057773E">
          <w:delText>the NENGateway</w:delText>
        </w:r>
      </w:del>
      <w:ins w:id="615" w:author="Perrine, Martin L. (GSFC-5670)" w:date="2016-08-19T10:30:00Z">
        <w:r w:rsidR="0057773E">
          <w:t>DAPHNE</w:t>
        </w:r>
      </w:ins>
      <w:ins w:id="616" w:author="Perrine, Martin L. (GSFC-5670)" w:date="2016-08-03T11:34:00Z">
        <w:r w:rsidR="00751F62">
          <w:t xml:space="preserve"> in the context </w:t>
        </w:r>
      </w:ins>
      <w:ins w:id="617" w:author="Perrine, Martin L. (GSFC-5670)" w:date="2016-08-05T10:24:00Z">
        <w:r w:rsidR="0093412B">
          <w:t>the NEN</w:t>
        </w:r>
      </w:ins>
      <w:r>
        <w:t>.</w:t>
      </w:r>
    </w:p>
    <w:p w:rsidR="00AA0BF5" w:rsidRDefault="00AA0BF5" w:rsidP="00AA0BF5">
      <w:pPr>
        <w:pStyle w:val="Paragraph"/>
      </w:pPr>
    </w:p>
    <w:p w:rsidR="00230CE8" w:rsidRDefault="00F23B54">
      <w:pPr>
        <w:pStyle w:val="Paragraph"/>
        <w:keepNext/>
        <w:jc w:val="center"/>
        <w:rPr>
          <w:ins w:id="618" w:author="Perrine, Martin L. (GSFC-5670)" w:date="2016-08-05T09:46:00Z"/>
        </w:rPr>
        <w:pPrChange w:id="619" w:author="Perrine, Martin L. (GSFC-5670)" w:date="2016-08-05T09:46:00Z">
          <w:pPr>
            <w:pStyle w:val="Paragraph"/>
            <w:jc w:val="center"/>
          </w:pPr>
        </w:pPrChange>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4pt;height:342.6pt">
            <v:imagedata r:id="rId15" o:title="DAPHNE Architecture 4"/>
          </v:shape>
        </w:pict>
      </w:r>
    </w:p>
    <w:p w:rsidR="00AA0BF5" w:rsidRDefault="00230CE8">
      <w:pPr>
        <w:pStyle w:val="Caption"/>
        <w:jc w:val="center"/>
        <w:pPrChange w:id="620" w:author="Perrine, Martin L. (GSFC-5670)" w:date="2016-08-05T09:46:00Z">
          <w:pPr>
            <w:pStyle w:val="Paragraph"/>
            <w:jc w:val="center"/>
          </w:pPr>
        </w:pPrChange>
      </w:pPr>
      <w:bookmarkStart w:id="621" w:name="_Ref458153735"/>
      <w:ins w:id="622" w:author="Perrine, Martin L. (GSFC-5670)" w:date="2016-08-05T09:46:00Z">
        <w:r>
          <w:t xml:space="preserve">Figure </w:t>
        </w:r>
      </w:ins>
      <w:fldSimple w:instr=" STYLEREF 1 \s ">
        <w:r w:rsidR="00445F2B">
          <w:rPr>
            <w:noProof/>
          </w:rPr>
          <w:t>2</w:t>
        </w:r>
      </w:fldSimple>
      <w:r w:rsidR="00445F2B">
        <w:noBreakHyphen/>
      </w:r>
      <w:fldSimple w:instr=" SEQ Figure \* ARABIC \s 1 ">
        <w:r w:rsidR="00445F2B">
          <w:rPr>
            <w:noProof/>
          </w:rPr>
          <w:t>1</w:t>
        </w:r>
      </w:fldSimple>
      <w:bookmarkEnd w:id="621"/>
      <w:ins w:id="623" w:author="Perrine, Martin L. (GSFC-5670)" w:date="2016-08-05T09:46:00Z">
        <w:r>
          <w:t xml:space="preserve"> </w:t>
        </w:r>
      </w:ins>
      <w:r w:rsidR="00F23B54">
        <w:t>DAPHNE</w:t>
      </w:r>
      <w:ins w:id="624" w:author="Perrine, Martin L. (GSFC-5670)" w:date="2016-08-05T09:46:00Z">
        <w:r>
          <w:t xml:space="preserve"> </w:t>
        </w:r>
      </w:ins>
      <w:ins w:id="625" w:author="Perrine, Martin L. (GSFC-5670)" w:date="2016-08-05T10:01:00Z">
        <w:r w:rsidR="009B4742">
          <w:t xml:space="preserve">Operations </w:t>
        </w:r>
      </w:ins>
      <w:ins w:id="626" w:author="Perrine, Martin L. (GSFC-5670)" w:date="2016-08-05T09:46:00Z">
        <w:r>
          <w:t>Configuration</w:t>
        </w:r>
      </w:ins>
    </w:p>
    <w:p w:rsidR="00AA0BF5" w:rsidDel="00230CE8" w:rsidRDefault="00AA0BF5" w:rsidP="00AA0BF5">
      <w:pPr>
        <w:pStyle w:val="Caption"/>
        <w:jc w:val="center"/>
        <w:rPr>
          <w:del w:id="627" w:author="Perrine, Martin L. (GSFC-5670)" w:date="2016-08-05T09:46:00Z"/>
        </w:rPr>
      </w:pPr>
      <w:del w:id="628" w:author="Perrine, Martin L. (GSFC-5670)" w:date="2016-08-05T09:46:00Z">
        <w:r w:rsidDel="00230CE8">
          <w:delText>Figure 2-1.  NENG Configuration</w:delText>
        </w:r>
      </w:del>
    </w:p>
    <w:p w:rsidR="007419F5" w:rsidRDefault="007419F5">
      <w:pPr>
        <w:pStyle w:val="Paragraph"/>
      </w:pPr>
    </w:p>
    <w:p w:rsidR="007419F5" w:rsidRDefault="007419F5">
      <w:pPr>
        <w:pStyle w:val="Paragraph"/>
      </w:pPr>
    </w:p>
    <w:p w:rsidR="007419F5" w:rsidRDefault="007419F5">
      <w:pPr>
        <w:pStyle w:val="Paragraph"/>
      </w:pPr>
    </w:p>
    <w:p w:rsidR="00AA0BF5" w:rsidDel="00751F62" w:rsidRDefault="00AA0BF5">
      <w:pPr>
        <w:pStyle w:val="Paragraph"/>
        <w:rPr>
          <w:del w:id="629" w:author="Perrine, Martin L. (GSFC-5670)" w:date="2016-08-03T11:35:00Z"/>
        </w:rPr>
        <w:sectPr w:rsidR="00AA0BF5" w:rsidDel="00751F62">
          <w:headerReference w:type="default" r:id="rId16"/>
          <w:footerReference w:type="default" r:id="rId17"/>
          <w:pgSz w:w="12240" w:h="15840" w:code="1"/>
          <w:pgMar w:top="1440" w:right="1440" w:bottom="720" w:left="1440" w:header="720" w:footer="720" w:gutter="0"/>
          <w:pgNumType w:start="1" w:chapStyle="1"/>
          <w:cols w:space="720"/>
        </w:sectPr>
      </w:pPr>
    </w:p>
    <w:p w:rsidR="007419F5" w:rsidRDefault="00412AB3">
      <w:pPr>
        <w:pStyle w:val="Heading1"/>
      </w:pPr>
      <w:del w:id="630" w:author="Perrine, Martin L. (GSFC-5670)" w:date="2016-08-03T11:35:00Z">
        <w:r w:rsidDel="00751F62">
          <w:delText>Test Apparatus and Configuration</w:delText>
        </w:r>
      </w:del>
      <w:bookmarkStart w:id="631" w:name="_Toc458156012"/>
      <w:ins w:id="632" w:author="Perrine, Martin L. (GSFC-5670)" w:date="2016-08-03T11:35:00Z">
        <w:r w:rsidR="00751F62">
          <w:t>Commissioning Plan</w:t>
        </w:r>
      </w:ins>
      <w:bookmarkEnd w:id="631"/>
    </w:p>
    <w:p w:rsidR="003764AC" w:rsidRDefault="003764AC" w:rsidP="003764AC">
      <w:pPr>
        <w:pStyle w:val="Heading2"/>
        <w:numPr>
          <w:ilvl w:val="1"/>
          <w:numId w:val="2"/>
        </w:numPr>
        <w:rPr>
          <w:ins w:id="633" w:author="Perrine, Martin L. (GSFC-5670)" w:date="2016-08-03T11:36:00Z"/>
        </w:rPr>
      </w:pPr>
      <w:del w:id="634" w:author="Perrine, Martin L. (GSFC-5670)" w:date="2016-08-03T11:36:00Z">
        <w:r w:rsidDel="00751F62">
          <w:delText>Test Apparatus hardware and connections</w:delText>
        </w:r>
      </w:del>
      <w:bookmarkStart w:id="635" w:name="_Toc458156013"/>
      <w:proofErr w:type="spellStart"/>
      <w:ins w:id="636" w:author="Perrine, Martin L. (GSFC-5670)" w:date="2016-08-03T11:36:00Z">
        <w:r w:rsidR="00751F62">
          <w:t>P</w:t>
        </w:r>
        <w:r w:rsidR="00C83164">
          <w:t>reshipment</w:t>
        </w:r>
        <w:bookmarkEnd w:id="635"/>
        <w:proofErr w:type="spellEnd"/>
      </w:ins>
    </w:p>
    <w:p w:rsidR="00C83164" w:rsidRDefault="0057773E">
      <w:pPr>
        <w:pStyle w:val="Paragraph"/>
        <w:rPr>
          <w:ins w:id="637" w:author="Perrine, Martin L. (GSFC-5670)" w:date="2016-08-03T13:18:00Z"/>
        </w:rPr>
        <w:pPrChange w:id="638" w:author="Perrine, Martin L. (GSFC-5670)" w:date="2016-08-03T13:14:00Z">
          <w:pPr>
            <w:pStyle w:val="Heading2"/>
            <w:numPr>
              <w:numId w:val="2"/>
            </w:numPr>
          </w:pPr>
        </w:pPrChange>
      </w:pPr>
      <w:ins w:id="639" w:author="Perrine, Martin L. (GSFC-5670)" w:date="2016-08-19T10:30:00Z">
        <w:r>
          <w:t>DAPHNE</w:t>
        </w:r>
      </w:ins>
      <w:r w:rsidR="00F23B54">
        <w:t xml:space="preserve"> units</w:t>
      </w:r>
      <w:ins w:id="640" w:author="Perrine, Martin L. (GSFC-5670)" w:date="2016-08-03T13:22:00Z">
        <w:r w:rsidR="00C83164">
          <w:t xml:space="preserve"> are </w:t>
        </w:r>
      </w:ins>
      <w:ins w:id="641" w:author="Perrine, Martin L. (GSFC-5670)" w:date="2016-08-05T10:24:00Z">
        <w:r w:rsidR="0093412B">
          <w:t xml:space="preserve">built </w:t>
        </w:r>
      </w:ins>
      <w:r w:rsidR="00F23B54">
        <w:t xml:space="preserve">by </w:t>
      </w:r>
      <w:ins w:id="642" w:author="Perrine, Martin L. (GSFC-5670)" w:date="2016-08-05T10:24:00Z">
        <w:r w:rsidR="0093412B">
          <w:t>GSFC</w:t>
        </w:r>
      </w:ins>
      <w:ins w:id="643" w:author="Perrine, Martin L. (GSFC-5670)" w:date="2016-08-03T13:22:00Z">
        <w:r w:rsidR="00C83164">
          <w:t>/566 at their Greenbelt office.</w:t>
        </w:r>
      </w:ins>
      <w:ins w:id="644" w:author="Perrine, Martin L. (GSFC-5670)" w:date="2016-08-03T15:07:00Z">
        <w:r w:rsidR="00502E9B">
          <w:t xml:space="preserve"> </w:t>
        </w:r>
      </w:ins>
      <w:ins w:id="645" w:author="Perrine, Martin L. (GSFC-5670)" w:date="2016-08-03T13:15:00Z">
        <w:r w:rsidR="00C83164">
          <w:t xml:space="preserve">The </w:t>
        </w:r>
      </w:ins>
      <w:ins w:id="646" w:author="Perrine, Martin L. (GSFC-5670)" w:date="2016-08-03T15:07:00Z">
        <w:r w:rsidR="00502E9B">
          <w:t>project</w:t>
        </w:r>
      </w:ins>
      <w:ins w:id="647" w:author="Perrine, Martin L. (GSFC-5670)" w:date="2016-08-03T13:15:00Z">
        <w:r w:rsidR="00C83164">
          <w:t xml:space="preserve"> team performs numerous verification activities prior to shipment of </w:t>
        </w:r>
      </w:ins>
      <w:ins w:id="648" w:author="Perrine, Martin L. (GSFC-5670)" w:date="2016-08-19T10:30:00Z">
        <w:r>
          <w:t>DAPHNE</w:t>
        </w:r>
      </w:ins>
      <w:ins w:id="649" w:author="Perrine, Martin L. (GSFC-5670)" w:date="2016-08-03T13:15:00Z">
        <w:r w:rsidR="00C83164">
          <w:t xml:space="preserve"> to a </w:t>
        </w:r>
      </w:ins>
      <w:ins w:id="650" w:author="Perrine, Martin L. (GSFC-5670)" w:date="2016-08-03T15:08:00Z">
        <w:r w:rsidR="00502E9B">
          <w:t xml:space="preserve">NASA </w:t>
        </w:r>
      </w:ins>
      <w:ins w:id="651" w:author="Perrine, Martin L. (GSFC-5670)" w:date="2016-08-03T13:15:00Z">
        <w:r w:rsidR="00C83164">
          <w:t xml:space="preserve">Ground Station.  These activities confirm functionality of the system, and verifies that it meets all formal requirements stated in </w:t>
        </w:r>
      </w:ins>
      <w:ins w:id="652" w:author="Perrine, Martin L. (GSFC-5670)" w:date="2016-08-03T13:17:00Z">
        <w:r w:rsidR="00C83164">
          <w:t>the</w:t>
        </w:r>
      </w:ins>
      <w:ins w:id="653" w:author="Perrine, Martin L. (GSFC-5670)" w:date="2016-08-03T13:15:00Z">
        <w:r w:rsidR="00C83164">
          <w:t xml:space="preserve"> </w:t>
        </w:r>
      </w:ins>
      <w:r w:rsidR="00F23B54">
        <w:t>r</w:t>
      </w:r>
      <w:ins w:id="654" w:author="Perrine, Martin L. (GSFC-5670)" w:date="2016-08-03T13:17:00Z">
        <w:r w:rsidR="00C83164">
          <w:t xml:space="preserve">equirements </w:t>
        </w:r>
      </w:ins>
      <w:r w:rsidR="00F23B54">
        <w:t>s</w:t>
      </w:r>
      <w:ins w:id="655" w:author="Perrine, Martin L. (GSFC-5670)" w:date="2016-08-03T13:17:00Z">
        <w:r w:rsidR="00C83164">
          <w:t xml:space="preserve">pecification. </w:t>
        </w:r>
      </w:ins>
      <w:ins w:id="656" w:author="Perrine, Martin L. (GSFC-5670)" w:date="2016-08-03T13:19:00Z">
        <w:r w:rsidR="00C83164">
          <w:t xml:space="preserve">The activities include inspection, analysis, </w:t>
        </w:r>
      </w:ins>
      <w:ins w:id="657" w:author="Perrine, Martin L. (GSFC-5670)" w:date="2016-08-03T13:20:00Z">
        <w:r w:rsidR="00C83164">
          <w:t xml:space="preserve">and </w:t>
        </w:r>
      </w:ins>
      <w:ins w:id="658" w:author="Perrine, Martin L. (GSFC-5670)" w:date="2016-08-03T13:19:00Z">
        <w:r w:rsidR="00C83164">
          <w:t>testing methodologies</w:t>
        </w:r>
      </w:ins>
      <w:ins w:id="659" w:author="Perrine, Martin L. (GSFC-5670)" w:date="2016-08-03T13:24:00Z">
        <w:r w:rsidR="00C83164">
          <w:t>.  The focus of these</w:t>
        </w:r>
      </w:ins>
      <w:r w:rsidR="00F23B54">
        <w:t xml:space="preserve"> activities</w:t>
      </w:r>
      <w:ins w:id="660" w:author="Perrine, Martin L. (GSFC-5670)" w:date="2016-08-03T13:24:00Z">
        <w:r w:rsidR="00C83164">
          <w:t xml:space="preserve"> are long term testing using a setup that simulates the data flow of hundreds of satellite overpass operations. </w:t>
        </w:r>
      </w:ins>
      <w:ins w:id="661" w:author="Perrine, Martin L. (GSFC-5670)" w:date="2016-08-03T13:25:00Z">
        <w:r w:rsidR="00C83164">
          <w:t>T</w:t>
        </w:r>
      </w:ins>
      <w:ins w:id="662" w:author="Perrine, Martin L. (GSFC-5670)" w:date="2016-08-03T13:20:00Z">
        <w:r w:rsidR="00C83164">
          <w:t xml:space="preserve">he specific </w:t>
        </w:r>
      </w:ins>
      <w:ins w:id="663" w:author="Perrine, Martin L. (GSFC-5670)" w:date="2016-08-03T13:29:00Z">
        <w:r w:rsidR="00A87DA6">
          <w:t>plan a</w:t>
        </w:r>
      </w:ins>
      <w:ins w:id="664" w:author="Perrine, Martin L. (GSFC-5670)" w:date="2016-08-03T13:20:00Z">
        <w:r w:rsidR="00C83164">
          <w:t xml:space="preserve">nd procedures are given </w:t>
        </w:r>
        <w:r w:rsidR="00C83164">
          <w:lastRenderedPageBreak/>
          <w:t xml:space="preserve">in </w:t>
        </w:r>
      </w:ins>
      <w:ins w:id="665" w:author="Perrine, Martin L. (GSFC-5670)" w:date="2016-08-03T13:25:00Z">
        <w:r w:rsidR="00C83164">
          <w:t xml:space="preserve">The </w:t>
        </w:r>
      </w:ins>
      <w:r w:rsidR="00F23B54">
        <w:t>DAPHNE</w:t>
      </w:r>
      <w:ins w:id="666" w:author="Perrine, Martin L. (GSFC-5670)" w:date="2016-08-03T13:25:00Z">
        <w:r w:rsidR="00C83164">
          <w:t xml:space="preserve"> Test </w:t>
        </w:r>
      </w:ins>
      <w:ins w:id="667" w:author="Perrine, Martin L. (GSFC-5670)" w:date="2016-08-03T13:26:00Z">
        <w:r w:rsidR="00C83164">
          <w:t>Plan, and</w:t>
        </w:r>
      </w:ins>
      <w:ins w:id="668" w:author="Perrine, Martin L. (GSFC-5670)" w:date="2016-08-03T13:20:00Z">
        <w:r w:rsidR="00C83164">
          <w:t xml:space="preserve"> </w:t>
        </w:r>
      </w:ins>
      <w:ins w:id="669" w:author="Perrine, Martin L. (GSFC-5670)" w:date="2016-08-03T13:25:00Z">
        <w:r w:rsidR="00C83164">
          <w:t>T</w:t>
        </w:r>
      </w:ins>
      <w:ins w:id="670" w:author="Perrine, Martin L. (GSFC-5670)" w:date="2016-08-03T13:21:00Z">
        <w:r w:rsidR="00C83164">
          <w:t xml:space="preserve">he </w:t>
        </w:r>
      </w:ins>
      <w:r w:rsidR="00F23B54">
        <w:t>DAPHNE</w:t>
      </w:r>
      <w:ins w:id="671" w:author="Perrine, Martin L. (GSFC-5670)" w:date="2016-08-03T13:21:00Z">
        <w:r w:rsidR="00C83164">
          <w:t xml:space="preserve"> Test Procedures document</w:t>
        </w:r>
      </w:ins>
      <w:ins w:id="672" w:author="Perrine, Martin L. (GSFC-5670)" w:date="2016-08-03T13:26:00Z">
        <w:r w:rsidR="00C83164">
          <w:t>s</w:t>
        </w:r>
      </w:ins>
      <w:ins w:id="673" w:author="Perrine, Martin L. (GSFC-5670)" w:date="2016-08-03T13:29:00Z">
        <w:r w:rsidR="00A87DA6">
          <w:t xml:space="preserve"> respectively</w:t>
        </w:r>
      </w:ins>
      <w:ins w:id="674" w:author="Perrine, Martin L. (GSFC-5670)" w:date="2016-08-03T13:19:00Z">
        <w:r w:rsidR="00C83164">
          <w:t>.</w:t>
        </w:r>
      </w:ins>
      <w:ins w:id="675" w:author="Perrine, Martin L. (GSFC-5670)" w:date="2016-08-03T15:08:00Z">
        <w:r w:rsidR="00502E9B">
          <w:t xml:space="preserve"> These documents will be referred to as </w:t>
        </w:r>
      </w:ins>
      <w:ins w:id="676" w:author="Perrine, Martin L. (GSFC-5670)" w:date="2016-08-03T15:09:00Z">
        <w:r w:rsidR="00502E9B">
          <w:t>“</w:t>
        </w:r>
      </w:ins>
      <w:r w:rsidR="00F23B54">
        <w:t>t</w:t>
      </w:r>
      <w:ins w:id="677" w:author="Perrine, Martin L. (GSFC-5670)" w:date="2016-08-03T15:08:00Z">
        <w:r w:rsidR="00502E9B">
          <w:t>he Plan</w:t>
        </w:r>
      </w:ins>
      <w:ins w:id="678" w:author="Perrine, Martin L. (GSFC-5670)" w:date="2016-08-03T15:09:00Z">
        <w:r w:rsidR="00502E9B">
          <w:t>”</w:t>
        </w:r>
      </w:ins>
      <w:ins w:id="679" w:author="Perrine, Martin L. (GSFC-5670)" w:date="2016-08-03T15:08:00Z">
        <w:r w:rsidR="00502E9B">
          <w:t xml:space="preserve"> and </w:t>
        </w:r>
      </w:ins>
      <w:ins w:id="680" w:author="Perrine, Martin L. (GSFC-5670)" w:date="2016-08-03T15:09:00Z">
        <w:r w:rsidR="00502E9B">
          <w:t>“</w:t>
        </w:r>
      </w:ins>
      <w:r w:rsidR="00F23B54">
        <w:t>t</w:t>
      </w:r>
      <w:ins w:id="681" w:author="Perrine, Martin L. (GSFC-5670)" w:date="2016-08-03T15:08:00Z">
        <w:r w:rsidR="00502E9B">
          <w:t>he Procedure</w:t>
        </w:r>
      </w:ins>
      <w:ins w:id="682" w:author="Perrine, Martin L. (GSFC-5670)" w:date="2016-08-03T15:09:00Z">
        <w:r w:rsidR="00502E9B">
          <w:t>”</w:t>
        </w:r>
      </w:ins>
      <w:ins w:id="683" w:author="Perrine, Martin L. (GSFC-5670)" w:date="2016-08-03T15:08:00Z">
        <w:r w:rsidR="00502E9B">
          <w:t xml:space="preserve"> in this document.</w:t>
        </w:r>
      </w:ins>
    </w:p>
    <w:p w:rsidR="00A87DA6" w:rsidRDefault="00445F2B">
      <w:pPr>
        <w:pStyle w:val="Paragraph"/>
        <w:rPr>
          <w:ins w:id="684" w:author="Perrine, Martin L. (GSFC-5670)" w:date="2016-08-03T13:28:00Z"/>
        </w:rPr>
        <w:pPrChange w:id="685" w:author="Perrine, Martin L. (GSFC-5670)" w:date="2016-08-03T13:14:00Z">
          <w:pPr>
            <w:pStyle w:val="Heading2"/>
            <w:numPr>
              <w:numId w:val="2"/>
            </w:numPr>
          </w:pPr>
        </w:pPrChange>
      </w:pPr>
      <w:r>
        <w:rPr>
          <w:noProof/>
        </w:rPr>
        <mc:AlternateContent>
          <mc:Choice Requires="wps">
            <w:drawing>
              <wp:anchor distT="0" distB="0" distL="114300" distR="114300" simplePos="0" relativeHeight="251664896" behindDoc="0" locked="0" layoutInCell="1" allowOverlap="1" wp14:anchorId="418E8C59" wp14:editId="14AAF7B8">
                <wp:simplePos x="0" y="0"/>
                <wp:positionH relativeFrom="column">
                  <wp:posOffset>0</wp:posOffset>
                </wp:positionH>
                <wp:positionV relativeFrom="paragraph">
                  <wp:posOffset>4934585</wp:posOffset>
                </wp:positionV>
                <wp:extent cx="579882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445F2B" w:rsidRPr="002D25D3" w:rsidRDefault="00445F2B" w:rsidP="00445F2B">
                            <w:pPr>
                              <w:pStyle w:val="Caption"/>
                              <w:rPr>
                                <w:noProof/>
                              </w:rPr>
                            </w:pPr>
                            <w:r>
                              <w:t xml:space="preserve">Figure </w:t>
                            </w:r>
                            <w:fldSimple w:instr=" STYLEREF 1 \s ">
                              <w:r>
                                <w:rPr>
                                  <w:noProof/>
                                </w:rPr>
                                <w:t>3</w:t>
                              </w:r>
                            </w:fldSimple>
                            <w:r>
                              <w:noBreakHyphen/>
                            </w:r>
                            <w:fldSimple w:instr=" SEQ Figure \* ARABIC \s 1 ">
                              <w:r>
                                <w:rPr>
                                  <w:noProof/>
                                </w:rPr>
                                <w:t>1</w:t>
                              </w:r>
                            </w:fldSimple>
                            <w:r>
                              <w:t xml:space="preserve"> DAPHNE in Lab Test Context.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8E8C59" id="_x0000_t202" coordsize="21600,21600" o:spt="202" path="m,l,21600r21600,l21600,xe">
                <v:stroke joinstyle="miter"/>
                <v:path gradientshapeok="t" o:connecttype="rect"/>
              </v:shapetype>
              <v:shape id="Text Box 15" o:spid="_x0000_s1026" type="#_x0000_t202" style="position:absolute;left:0;text-align:left;margin-left:0;margin-top:388.55pt;width:456.6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" stroked="f">
                <v:textbox style="mso-fit-shape-to-text:t" inset="0,0,0,0">
                  <w:txbxContent>
                    <w:p w:rsidR="00445F2B" w:rsidRPr="002D25D3" w:rsidRDefault="00445F2B" w:rsidP="00445F2B">
                      <w:pPr>
                        <w:pStyle w:val="Caption"/>
                        <w:rPr>
                          <w:noProof/>
                        </w:rPr>
                      </w:pPr>
                      <w:r>
                        <w:t xml:space="preserve">Figure </w:t>
                      </w:r>
                      <w:fldSimple w:instr=" STYLEREF 1 \s ">
                        <w:r>
                          <w:rPr>
                            <w:noProof/>
                          </w:rPr>
                          <w:t>3</w:t>
                        </w:r>
                      </w:fldSimple>
                      <w:r>
                        <w:noBreakHyphen/>
                      </w:r>
                      <w:fldSimple w:instr=" SEQ Figure \* ARABIC \s 1 ">
                        <w:r>
                          <w:rPr>
                            <w:noProof/>
                          </w:rPr>
                          <w:t>1</w:t>
                        </w:r>
                      </w:fldSimple>
                      <w:r>
                        <w:t xml:space="preserve"> DAPHNE in Lab Test Context.</w:t>
                      </w:r>
                    </w:p>
                  </w:txbxContent>
                </v:textbox>
                <w10:wrap type="square"/>
              </v:shape>
            </w:pict>
          </mc:Fallback>
        </mc:AlternateContent>
      </w:r>
      <w:r w:rsidR="000C44E8">
        <w:rPr>
          <w:noProof/>
        </w:rPr>
        <w:drawing>
          <wp:anchor distT="0" distB="0" distL="114300" distR="114300" simplePos="0" relativeHeight="251656704" behindDoc="0" locked="0" layoutInCell="1" allowOverlap="1" wp14:anchorId="013BAA44" wp14:editId="68FFB623">
            <wp:simplePos x="0" y="0"/>
            <wp:positionH relativeFrom="margin">
              <wp:align>left</wp:align>
            </wp:positionH>
            <wp:positionV relativeFrom="paragraph">
              <wp:posOffset>748665</wp:posOffset>
            </wp:positionV>
            <wp:extent cx="5798820" cy="4128770"/>
            <wp:effectExtent l="0" t="0" r="0" b="5080"/>
            <wp:wrapSquare wrapText="bothSides"/>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06005" cy="4134166"/>
                    </a:xfrm>
                    <a:prstGeom prst="rect">
                      <a:avLst/>
                    </a:prstGeom>
                    <a:noFill/>
                    <a:ln>
                      <a:noFill/>
                    </a:ln>
                  </pic:spPr>
                </pic:pic>
              </a:graphicData>
            </a:graphic>
            <wp14:sizeRelH relativeFrom="page">
              <wp14:pctWidth>0</wp14:pctWidth>
            </wp14:sizeRelH>
            <wp14:sizeRelV relativeFrom="page">
              <wp14:pctHeight>0</wp14:pctHeight>
            </wp14:sizeRelV>
          </wp:anchor>
        </w:drawing>
      </w:r>
      <w:ins w:id="686" w:author="Perrine, Martin L. (GSFC-5670)" w:date="2016-08-03T13:18:00Z">
        <w:r w:rsidR="00C83164">
          <w:t>The results of the pre</w:t>
        </w:r>
      </w:ins>
      <w:ins w:id="687" w:author="Perrine, Martin L. (GSFC-5670)" w:date="2016-08-05T10:25:00Z">
        <w:r w:rsidR="0093412B">
          <w:t>-</w:t>
        </w:r>
      </w:ins>
      <w:ins w:id="688" w:author="Perrine, Martin L. (GSFC-5670)" w:date="2016-08-03T13:18:00Z">
        <w:r w:rsidR="00C83164">
          <w:t xml:space="preserve">shipment activities </w:t>
        </w:r>
      </w:ins>
      <w:r w:rsidR="00F23B54">
        <w:t>will be</w:t>
      </w:r>
      <w:ins w:id="689" w:author="Perrine, Martin L. (GSFC-5670)" w:date="2016-08-03T13:18:00Z">
        <w:r w:rsidR="00C83164">
          <w:t xml:space="preserve"> </w:t>
        </w:r>
      </w:ins>
      <w:ins w:id="690" w:author="Perrine, Martin L. (GSFC-5670)" w:date="2016-08-03T13:21:00Z">
        <w:r w:rsidR="00C83164">
          <w:t xml:space="preserve">included in the </w:t>
        </w:r>
      </w:ins>
      <w:r w:rsidR="00F23B54">
        <w:t>DAPHNE</w:t>
      </w:r>
      <w:ins w:id="691" w:author="Perrine, Martin L. (GSFC-5670)" w:date="2016-08-03T13:21:00Z">
        <w:r w:rsidR="00C83164">
          <w:t xml:space="preserve"> </w:t>
        </w:r>
      </w:ins>
      <w:ins w:id="692" w:author="Perrine, Martin L. (GSFC-5670)" w:date="2016-08-05T10:25:00Z">
        <w:r w:rsidR="0093412B">
          <w:t>Acceptance</w:t>
        </w:r>
      </w:ins>
      <w:ins w:id="693" w:author="Perrine, Martin L. (GSFC-5670)" w:date="2016-08-03T13:21:00Z">
        <w:r w:rsidR="00C83164">
          <w:t xml:space="preserve"> Test Report and </w:t>
        </w:r>
      </w:ins>
      <w:ins w:id="694" w:author="Perrine, Martin L. (GSFC-5670)" w:date="2016-08-03T13:18:00Z">
        <w:r w:rsidR="00C83164">
          <w:t>presented at a</w:t>
        </w:r>
      </w:ins>
      <w:ins w:id="695" w:author="Perrine, Martin L. (GSFC-5670)" w:date="2016-08-03T13:19:00Z">
        <w:r w:rsidR="00C83164">
          <w:t xml:space="preserve"> project</w:t>
        </w:r>
      </w:ins>
      <w:ins w:id="696" w:author="Perrine, Martin L. (GSFC-5670)" w:date="2016-08-03T13:18:00Z">
        <w:r w:rsidR="00C83164">
          <w:t xml:space="preserve"> Pre</w:t>
        </w:r>
      </w:ins>
      <w:ins w:id="697" w:author="Perrine, Martin L. (GSFC-5670)" w:date="2016-08-05T10:25:00Z">
        <w:r w:rsidR="0093412B">
          <w:t>-</w:t>
        </w:r>
      </w:ins>
      <w:ins w:id="698" w:author="Perrine, Martin L. (GSFC-5670)" w:date="2016-08-03T13:18:00Z">
        <w:r w:rsidR="00C83164">
          <w:t xml:space="preserve">ship Review.  </w:t>
        </w:r>
      </w:ins>
      <w:ins w:id="699" w:author="Perrine, Martin L. (GSFC-5670)" w:date="2016-08-03T13:26:00Z">
        <w:r w:rsidR="00A87DA6">
          <w:t>A successful conclusion of the Pre</w:t>
        </w:r>
      </w:ins>
      <w:ins w:id="700" w:author="Perrine, Martin L. (GSFC-5670)" w:date="2016-08-05T10:25:00Z">
        <w:r w:rsidR="0093412B">
          <w:t>-</w:t>
        </w:r>
      </w:ins>
      <w:ins w:id="701" w:author="Perrine, Martin L. (GSFC-5670)" w:date="2016-08-03T13:26:00Z">
        <w:r w:rsidR="00A87DA6">
          <w:t>ship review confirms that the unit is ready to ship to the NASA Ground Station where it will be commissioned into o</w:t>
        </w:r>
      </w:ins>
      <w:ins w:id="702" w:author="Perrine, Martin L. (GSFC-5670)" w:date="2016-08-03T13:27:00Z">
        <w:r w:rsidR="00A87DA6">
          <w:t>peration according to the plan given in this document.</w:t>
        </w:r>
      </w:ins>
      <w:ins w:id="703" w:author="Perrine, Martin L. (GSFC-5670)" w:date="2016-08-05T09:57:00Z">
        <w:r w:rsidR="009B4742">
          <w:t xml:space="preserve"> </w:t>
        </w:r>
      </w:ins>
      <w:ins w:id="704" w:author="Perrine, Martin L. (GSFC-5670)" w:date="2016-08-05T10:07:00Z">
        <w:r w:rsidR="009B4742">
          <w:fldChar w:fldCharType="begin"/>
        </w:r>
        <w:r w:rsidR="009B4742">
          <w:instrText xml:space="preserve"> REF _Ref458154960 \h </w:instrText>
        </w:r>
      </w:ins>
      <w:r w:rsidR="009B4742">
        <w:fldChar w:fldCharType="separate"/>
      </w:r>
      <w:ins w:id="705" w:author="Perrine, Martin L. (GSFC-5670)" w:date="2016-08-05T10:07:00Z">
        <w:r w:rsidR="009B4742">
          <w:t xml:space="preserve">Figure </w:t>
        </w:r>
        <w:r w:rsidR="009B4742">
          <w:rPr>
            <w:noProof/>
          </w:rPr>
          <w:t>3</w:t>
        </w:r>
        <w:r w:rsidR="009B4742">
          <w:noBreakHyphen/>
        </w:r>
        <w:r w:rsidR="009B4742">
          <w:rPr>
            <w:noProof/>
          </w:rPr>
          <w:t>1</w:t>
        </w:r>
        <w:r w:rsidR="009B4742">
          <w:fldChar w:fldCharType="end"/>
        </w:r>
        <w:r w:rsidR="009B4742">
          <w:t xml:space="preserve"> </w:t>
        </w:r>
      </w:ins>
      <w:ins w:id="706" w:author="Perrine, Martin L. (GSFC-5670)" w:date="2016-08-05T09:57:00Z">
        <w:r w:rsidR="009B4742">
          <w:t xml:space="preserve">depicts </w:t>
        </w:r>
        <w:r w:rsidR="009B4742" w:rsidRPr="008C092A">
          <w:t xml:space="preserve">the configuration </w:t>
        </w:r>
        <w:r w:rsidR="009B4742">
          <w:t>required for pre</w:t>
        </w:r>
      </w:ins>
      <w:ins w:id="707" w:author="Perrine, Martin L. (GSFC-5670)" w:date="2016-08-05T10:25:00Z">
        <w:r w:rsidR="0093412B">
          <w:t>-</w:t>
        </w:r>
      </w:ins>
      <w:ins w:id="708" w:author="Perrine, Martin L. (GSFC-5670)" w:date="2016-08-05T09:57:00Z">
        <w:r w:rsidR="009B4742">
          <w:t>shipment testing.</w:t>
        </w:r>
      </w:ins>
    </w:p>
    <w:p w:rsidR="00A87DA6" w:rsidRPr="00C83164" w:rsidRDefault="009B4742">
      <w:pPr>
        <w:pStyle w:val="Paragraph"/>
        <w:rPr>
          <w:ins w:id="709" w:author="Perrine, Martin L. (GSFC-5670)" w:date="2016-08-03T11:36:00Z"/>
        </w:rPr>
        <w:pPrChange w:id="710" w:author="Perrine, Martin L. (GSFC-5670)" w:date="2016-08-03T13:14:00Z">
          <w:pPr>
            <w:pStyle w:val="Heading2"/>
            <w:numPr>
              <w:numId w:val="2"/>
            </w:numPr>
          </w:pPr>
        </w:pPrChange>
      </w:pPr>
      <w:ins w:id="711" w:author="Perrine, Martin L. (GSFC-5670)" w:date="2016-08-05T10:06:00Z">
        <w:r>
          <w:rPr>
            <w:noProof/>
          </w:rPr>
          <mc:AlternateContent>
            <mc:Choice Requires="wps">
              <w:drawing>
                <wp:anchor distT="0" distB="0" distL="114300" distR="114300" simplePos="0" relativeHeight="251662848" behindDoc="0" locked="0" layoutInCell="1" allowOverlap="1" wp14:anchorId="34FB48D7" wp14:editId="2726232B">
                  <wp:simplePos x="0" y="0"/>
                  <wp:positionH relativeFrom="column">
                    <wp:posOffset>0</wp:posOffset>
                  </wp:positionH>
                  <wp:positionV relativeFrom="paragraph">
                    <wp:posOffset>3143885</wp:posOffset>
                  </wp:positionV>
                  <wp:extent cx="48691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69180" cy="635"/>
                          </a:xfrm>
                          <a:prstGeom prst="rect">
                            <a:avLst/>
                          </a:prstGeom>
                          <a:solidFill>
                            <a:prstClr val="white"/>
                          </a:solidFill>
                          <a:ln>
                            <a:noFill/>
                          </a:ln>
                          <a:effectLst/>
                        </wps:spPr>
                        <wps:txbx>
                          <w:txbxContent>
                            <w:p w:rsidR="0057773E" w:rsidRPr="004A1191" w:rsidRDefault="0057773E">
                              <w:pPr>
                                <w:pStyle w:val="Caption"/>
                                <w:rPr>
                                  <w:noProof/>
                                </w:rPr>
                                <w:pPrChange w:id="712" w:author="Perrine, Martin L. (GSFC-5670)" w:date="2016-08-05T10:06:00Z">
                                  <w:pPr>
                                    <w:pStyle w:val="Paragraph"/>
                                  </w:pPr>
                                </w:pPrChange>
                              </w:pPr>
                              <w:bookmarkStart w:id="713" w:name="_Ref458154960"/>
                              <w:ins w:id="714" w:author="Perrine, Martin L. (GSFC-5670)" w:date="2016-08-05T10:06:00Z">
                                <w:r>
                                  <w:t xml:space="preserve">Figure </w:t>
                                </w:r>
                              </w:ins>
                              <w:fldSimple w:instr=" STYLEREF 1 \s ">
                                <w:r w:rsidR="00445F2B">
                                  <w:rPr>
                                    <w:noProof/>
                                  </w:rPr>
                                  <w:t>3</w:t>
                                </w:r>
                              </w:fldSimple>
                              <w:r w:rsidR="00445F2B">
                                <w:noBreakHyphen/>
                              </w:r>
                              <w:fldSimple w:instr=" SEQ Figure \* ARABIC \s 1 ">
                                <w:r w:rsidR="00445F2B">
                                  <w:rPr>
                                    <w:noProof/>
                                  </w:rPr>
                                  <w:t>2</w:t>
                                </w:r>
                              </w:fldSimple>
                              <w:bookmarkEnd w:id="713"/>
                              <w:ins w:id="715" w:author="Perrine, Martin L. (GSFC-5670)" w:date="2016-08-05T10:06:00Z">
                                <w:r>
                                  <w:t xml:space="preserve"> Pre-ship Test Bed Configuration</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B48D7" id="Text Box 1" o:spid="_x0000_s1027" type="#_x0000_t202" style="position:absolute;left:0;text-align:left;margin-left:0;margin-top:247.55pt;width:383.4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" stroked="f">
                  <v:textbox style="mso-fit-shape-to-text:t" inset="0,0,0,0">
                    <w:txbxContent>
                      <w:p w:rsidR="0057773E" w:rsidRPr="004A1191" w:rsidRDefault="0057773E">
                        <w:pPr>
                          <w:pStyle w:val="Caption"/>
                          <w:rPr>
                            <w:noProof/>
                          </w:rPr>
                          <w:pPrChange w:id="716" w:author="Perrine, Martin L. (GSFC-5670)" w:date="2016-08-05T10:06:00Z">
                            <w:pPr>
                              <w:pStyle w:val="Paragraph"/>
                            </w:pPr>
                          </w:pPrChange>
                        </w:pPr>
                        <w:bookmarkStart w:id="717" w:name="_Ref458154960"/>
                        <w:ins w:id="718" w:author="Perrine, Martin L. (GSFC-5670)" w:date="2016-08-05T10:06:00Z">
                          <w:r>
                            <w:t xml:space="preserve">Figure </w:t>
                          </w:r>
                        </w:ins>
                        <w:fldSimple w:instr=" STYLEREF 1 \s ">
                          <w:r w:rsidR="00445F2B">
                            <w:rPr>
                              <w:noProof/>
                            </w:rPr>
                            <w:t>3</w:t>
                          </w:r>
                        </w:fldSimple>
                        <w:r w:rsidR="00445F2B">
                          <w:noBreakHyphen/>
                        </w:r>
                        <w:fldSimple w:instr=" SEQ Figure \* ARABIC \s 1 ">
                          <w:r w:rsidR="00445F2B">
                            <w:rPr>
                              <w:noProof/>
                            </w:rPr>
                            <w:t>2</w:t>
                          </w:r>
                        </w:fldSimple>
                        <w:bookmarkEnd w:id="717"/>
                        <w:ins w:id="719" w:author="Perrine, Martin L. (GSFC-5670)" w:date="2016-08-05T10:06:00Z">
                          <w:r>
                            <w:t xml:space="preserve"> Pre-ship Test Bed Configuration</w:t>
                          </w:r>
                        </w:ins>
                      </w:p>
                    </w:txbxContent>
                  </v:textbox>
                  <w10:wrap type="square"/>
                </v:shape>
              </w:pict>
            </mc:Fallback>
          </mc:AlternateContent>
        </w:r>
      </w:ins>
    </w:p>
    <w:p w:rsidR="00751F62" w:rsidDel="00C83164" w:rsidRDefault="00751F62" w:rsidP="003764AC">
      <w:pPr>
        <w:pStyle w:val="Paragraph"/>
        <w:rPr>
          <w:del w:id="720" w:author="Perrine, Martin L. (GSFC-5670)" w:date="2016-08-03T13:22:00Z"/>
        </w:rPr>
      </w:pPr>
    </w:p>
    <w:p w:rsidR="00C83164" w:rsidRPr="00751F62" w:rsidRDefault="00C83164">
      <w:pPr>
        <w:pStyle w:val="Paragraph"/>
        <w:rPr>
          <w:ins w:id="721" w:author="Perrine, Martin L. (GSFC-5670)" w:date="2016-08-03T13:22:00Z"/>
        </w:rPr>
        <w:pPrChange w:id="722" w:author="Perrine, Martin L. (GSFC-5670)" w:date="2016-08-03T11:36:00Z">
          <w:pPr>
            <w:pStyle w:val="Heading2"/>
            <w:numPr>
              <w:numId w:val="2"/>
            </w:numPr>
          </w:pPr>
        </w:pPrChange>
      </w:pPr>
    </w:p>
    <w:p w:rsidR="009B4742" w:rsidRDefault="009B4742" w:rsidP="003764AC">
      <w:pPr>
        <w:pStyle w:val="Paragraph"/>
        <w:rPr>
          <w:ins w:id="723" w:author="Perrine, Martin L. (GSFC-5670)" w:date="2016-08-05T09:52:00Z"/>
        </w:rPr>
      </w:pPr>
    </w:p>
    <w:p w:rsidR="009B4742" w:rsidRDefault="009B4742" w:rsidP="003764AC">
      <w:pPr>
        <w:pStyle w:val="Paragraph"/>
        <w:rPr>
          <w:ins w:id="724" w:author="Perrine, Martin L. (GSFC-5670)" w:date="2016-08-05T09:52:00Z"/>
        </w:rPr>
      </w:pPr>
    </w:p>
    <w:p w:rsidR="009B4742" w:rsidRDefault="009B4742" w:rsidP="003764AC">
      <w:pPr>
        <w:pStyle w:val="Paragraph"/>
        <w:rPr>
          <w:ins w:id="725" w:author="Perrine, Martin L. (GSFC-5670)" w:date="2016-08-05T09:52:00Z"/>
        </w:rPr>
      </w:pPr>
    </w:p>
    <w:p w:rsidR="009B4742" w:rsidRDefault="009B4742" w:rsidP="003764AC">
      <w:pPr>
        <w:pStyle w:val="Paragraph"/>
        <w:rPr>
          <w:ins w:id="726" w:author="Perrine, Martin L. (GSFC-5670)" w:date="2016-08-05T09:52:00Z"/>
        </w:rPr>
      </w:pPr>
    </w:p>
    <w:p w:rsidR="009B4742" w:rsidDel="009B4742" w:rsidRDefault="009B4742" w:rsidP="009B4742">
      <w:pPr>
        <w:pStyle w:val="Caption"/>
        <w:jc w:val="center"/>
        <w:rPr>
          <w:del w:id="727" w:author="Perrine, Martin L. (GSFC-5670)" w:date="2016-08-05T10:06:00Z"/>
          <w:moveTo w:id="728" w:author="Perrine, Martin L. (GSFC-5670)" w:date="2016-08-05T09:52:00Z"/>
        </w:rPr>
      </w:pPr>
      <w:moveToRangeStart w:id="729" w:author="Perrine, Martin L. (GSFC-5670)" w:date="2016-08-05T09:52:00Z" w:name="move458154091"/>
      <w:moveTo w:id="730" w:author="Perrine, Martin L. (GSFC-5670)" w:date="2016-08-05T09:52:00Z">
        <w:del w:id="731" w:author="Perrine, Martin L. (GSFC-5670)" w:date="2016-08-05T10:06:00Z">
          <w:r w:rsidDel="009B4742">
            <w:delText>Figure 3-1.  Test Bed Configuration</w:delText>
          </w:r>
        </w:del>
      </w:moveTo>
    </w:p>
    <w:moveToRangeEnd w:id="729"/>
    <w:p w:rsidR="003764AC" w:rsidDel="000C44E8" w:rsidRDefault="003764AC" w:rsidP="003764AC">
      <w:pPr>
        <w:pStyle w:val="Paragraph"/>
        <w:rPr>
          <w:del w:id="732" w:author="Perrine, Martin L. (GSFC-5670)" w:date="2016-08-05T13:55:00Z"/>
        </w:rPr>
      </w:pPr>
      <w:del w:id="733" w:author="Perrine, Martin L. (GSFC-5670)" w:date="2016-08-05T09:57:00Z">
        <w:r w:rsidRPr="008C092A" w:rsidDel="009B4742">
          <w:delText xml:space="preserve">Figure 3-1 </w:delText>
        </w:r>
        <w:r w:rsidDel="009B4742">
          <w:delText xml:space="preserve">depicts </w:delText>
        </w:r>
        <w:r w:rsidRPr="008C092A" w:rsidDel="009B4742">
          <w:delText xml:space="preserve">the configuration </w:delText>
        </w:r>
        <w:r w:rsidDel="009B4742">
          <w:delText xml:space="preserve">required </w:delText>
        </w:r>
      </w:del>
      <w:del w:id="734" w:author="Perrine, Martin L. (GSFC-5670)" w:date="2016-08-03T13:28:00Z">
        <w:r w:rsidDel="00A87DA6">
          <w:delText xml:space="preserve">for </w:delText>
        </w:r>
      </w:del>
      <w:del w:id="735" w:author="Perrine, Martin L. (GSFC-5670)" w:date="2016-08-05T09:57:00Z">
        <w:r w:rsidDel="009B4742">
          <w:delText>testing.</w:delText>
        </w:r>
      </w:del>
      <w:del w:id="736" w:author="Perrine, Martin L. (GSFC-5670)" w:date="2016-08-05T13:55:00Z">
        <w:r w:rsidDel="000C44E8">
          <w:delText xml:space="preserve"> </w:delText>
        </w:r>
      </w:del>
    </w:p>
    <w:p w:rsidR="003764AC" w:rsidDel="009B4742" w:rsidRDefault="003764AC" w:rsidP="003764AC">
      <w:pPr>
        <w:pStyle w:val="Caption"/>
        <w:jc w:val="center"/>
        <w:rPr>
          <w:moveFrom w:id="737" w:author="Perrine, Martin L. (GSFC-5670)" w:date="2016-08-05T09:52:00Z"/>
        </w:rPr>
      </w:pPr>
      <w:moveFromRangeStart w:id="738" w:author="Perrine, Martin L. (GSFC-5670)" w:date="2016-08-05T09:52:00Z" w:name="move458154091"/>
      <w:moveFrom w:id="739" w:author="Perrine, Martin L. (GSFC-5670)" w:date="2016-08-05T09:52:00Z">
        <w:r w:rsidDel="009B4742">
          <w:t>Figure 3-1.  Test Bed Configuration</w:t>
        </w:r>
      </w:moveFrom>
    </w:p>
    <w:moveFromRangeEnd w:id="738"/>
    <w:p w:rsidR="003764AC" w:rsidDel="00C83164" w:rsidRDefault="003764AC" w:rsidP="003764AC">
      <w:pPr>
        <w:pStyle w:val="Heading2"/>
        <w:numPr>
          <w:ilvl w:val="1"/>
          <w:numId w:val="2"/>
        </w:numPr>
        <w:rPr>
          <w:del w:id="740" w:author="Perrine, Martin L. (GSFC-5670)" w:date="2016-08-03T13:23:00Z"/>
        </w:rPr>
      </w:pPr>
      <w:del w:id="741" w:author="Perrine, Martin L. (GSFC-5670)" w:date="2016-08-03T13:23:00Z">
        <w:r w:rsidDel="00C83164">
          <w:delText>Test Data Format</w:delText>
        </w:r>
      </w:del>
    </w:p>
    <w:p w:rsidR="003764AC" w:rsidRPr="008C092A" w:rsidDel="00C83164" w:rsidRDefault="003764AC" w:rsidP="003764AC">
      <w:pPr>
        <w:pStyle w:val="Paragraph"/>
        <w:rPr>
          <w:del w:id="742" w:author="Perrine, Martin L. (GSFC-5670)" w:date="2016-08-03T13:23:00Z"/>
        </w:rPr>
      </w:pPr>
      <w:del w:id="743" w:author="Perrine, Martin L. (GSFC-5670)" w:date="2016-08-03T13:23:00Z">
        <w:r w:rsidDel="00C83164">
          <w:delText xml:space="preserve">The test data used is based on </w:delText>
        </w:r>
        <w:r w:rsidRPr="008C092A" w:rsidDel="00C83164">
          <w:delText>the</w:delText>
        </w:r>
        <w:r w:rsidRPr="00756AE6" w:rsidDel="00C83164">
          <w:delText xml:space="preserve"> </w:delText>
        </w:r>
        <w:r w:rsidDel="00C83164">
          <w:delText>A101-RQ-09-0364</w:delText>
        </w:r>
        <w:r w:rsidRPr="008C092A" w:rsidDel="00C83164">
          <w:delText xml:space="preserve">.  This </w:delText>
        </w:r>
        <w:r w:rsidDel="00C83164">
          <w:delText>Interface Control Document (</w:delText>
        </w:r>
        <w:r w:rsidRPr="008C092A" w:rsidDel="00C83164">
          <w:delText>ICD</w:delText>
        </w:r>
        <w:r w:rsidDel="00C83164">
          <w:delText>)</w:delText>
        </w:r>
        <w:r w:rsidRPr="008C092A" w:rsidDel="00C83164">
          <w:delText xml:space="preserve"> describes a CCSDS AOS frame with a Channel Access Data Unit (CADU) length of 1788 bytes and the standard CCSDS Attached Synch Marker (ASM) of 0x1ACFFC1D.  The AOS header used is the standard 6 byte header as defined in the</w:delText>
        </w:r>
        <w:r w:rsidDel="00C83164">
          <w:delText xml:space="preserve"> CCSDS blue books.  The frame has the standard 16 bit CCSDS </w:delText>
        </w:r>
        <w:r w:rsidRPr="008C092A" w:rsidDel="00C83164">
          <w:delText xml:space="preserve">Frame Cyclic Redundancy Check (CRC) attached to the end.  </w:delText>
        </w:r>
      </w:del>
    </w:p>
    <w:p w:rsidR="003764AC" w:rsidDel="00C83164" w:rsidRDefault="003764AC" w:rsidP="003764AC">
      <w:pPr>
        <w:pStyle w:val="Paragraph"/>
        <w:rPr>
          <w:del w:id="744" w:author="Perrine, Martin L. (GSFC-5670)" w:date="2016-08-03T13:23:00Z"/>
          <w:rFonts w:ascii="Arial" w:hAnsi="Arial" w:cs="Arial"/>
        </w:rPr>
      </w:pPr>
      <w:del w:id="745" w:author="Perrine, Martin L. (GSFC-5670)" w:date="2016-08-03T13:23:00Z">
        <w:r w:rsidRPr="008C092A" w:rsidDel="00C83164">
          <w:delText xml:space="preserve">Figure 3-2, </w:delText>
        </w:r>
        <w:r w:rsidDel="00C83164">
          <w:delText>depicts the Interface Region Imaging Spectrograph (IRIS) data format</w:delText>
        </w:r>
        <w:r w:rsidRPr="008C092A" w:rsidDel="00C83164">
          <w:delText xml:space="preserve">.  Since the NENG </w:delText>
        </w:r>
        <w:r w:rsidRPr="003E4B91" w:rsidDel="00C83164">
          <w:delText xml:space="preserve">doesn’t process the data beyond the </w:delText>
        </w:r>
        <w:r w:rsidRPr="00A04F17" w:rsidDel="00C83164">
          <w:rPr>
            <w:rStyle w:val="st1"/>
            <w:color w:val="222222"/>
          </w:rPr>
          <w:delText>Virtual Channel Identifier</w:delText>
        </w:r>
        <w:r w:rsidRPr="003E4B91" w:rsidDel="00C83164">
          <w:delText xml:space="preserve"> </w:delText>
        </w:r>
        <w:r w:rsidDel="00C83164">
          <w:delText>(</w:delText>
        </w:r>
        <w:r w:rsidRPr="003E4B91" w:rsidDel="00C83164">
          <w:delText>VCID</w:delText>
        </w:r>
        <w:r w:rsidDel="00C83164">
          <w:delText>), the data is simulated with two</w:delText>
        </w:r>
        <w:r w:rsidRPr="003E4B91" w:rsidDel="00C83164">
          <w:delText xml:space="preserve"> different Pseudorandom Noise (PN) patterns; PN11 (VC02) and PN23 (VC03).</w:delText>
        </w:r>
        <w:r w:rsidDel="00C83164">
          <w:rPr>
            <w:rFonts w:ascii="Arial" w:hAnsi="Arial" w:cs="Arial"/>
          </w:rPr>
          <w:delText xml:space="preserve">  </w:delText>
        </w:r>
      </w:del>
    </w:p>
    <w:p w:rsidR="003764AC" w:rsidDel="00C83164" w:rsidRDefault="003764AC" w:rsidP="003764AC">
      <w:pPr>
        <w:pStyle w:val="NoteHeading"/>
        <w:rPr>
          <w:del w:id="746" w:author="Perrine, Martin L. (GSFC-5670)" w:date="2016-08-03T13:23:00Z"/>
        </w:rPr>
      </w:pPr>
      <w:del w:id="747" w:author="Perrine, Martin L. (GSFC-5670)" w:date="2016-08-03T13:23:00Z">
        <w:r w:rsidDel="00C83164">
          <w:delText>note</w:delText>
        </w:r>
      </w:del>
    </w:p>
    <w:p w:rsidR="003764AC" w:rsidRPr="003D3EE6" w:rsidDel="00C83164" w:rsidRDefault="003764AC" w:rsidP="003764AC">
      <w:pPr>
        <w:pStyle w:val="NoteText"/>
        <w:rPr>
          <w:del w:id="748" w:author="Perrine, Martin L. (GSFC-5670)" w:date="2016-08-03T13:23:00Z"/>
        </w:rPr>
      </w:pPr>
      <w:del w:id="749" w:author="Perrine, Martin L. (GSFC-5670)" w:date="2016-08-03T13:23:00Z">
        <w:r w:rsidDel="00C83164">
          <w:delText>Pattern insertion is mission-specific and therefore will be codified in the mission ICD.</w:delText>
        </w:r>
      </w:del>
    </w:p>
    <w:p w:rsidR="003764AC" w:rsidRPr="008C092A" w:rsidDel="000C44E8" w:rsidRDefault="003764AC" w:rsidP="003764AC">
      <w:pPr>
        <w:pStyle w:val="Paragraph"/>
        <w:rPr>
          <w:del w:id="750" w:author="Perrine, Martin L. (GSFC-5670)" w:date="2016-08-05T13:55:00Z"/>
        </w:rPr>
      </w:pPr>
    </w:p>
    <w:p w:rsidR="003764AC" w:rsidRPr="008C092A" w:rsidDel="000C44E8" w:rsidRDefault="003764AC" w:rsidP="003764AC">
      <w:pPr>
        <w:pStyle w:val="Paragraph"/>
        <w:jc w:val="center"/>
        <w:rPr>
          <w:del w:id="751" w:author="Perrine, Martin L. (GSFC-5670)" w:date="2016-08-05T13:55:00Z"/>
        </w:rPr>
      </w:pPr>
      <w:del w:id="752" w:author="Perrine, Martin L. (GSFC-5670)" w:date="2016-08-03T13:22:00Z">
        <w:r w:rsidRPr="008C092A" w:rsidDel="00C83164">
          <w:object w:dxaOrig="9193" w:dyaOrig="4882">
            <v:shape id="_x0000_i1025" type="#_x0000_t75" style="width:448.8pt;height:238.2pt" o:ole="" o:allowoverlap="f">
              <v:imagedata r:id="rId19" o:title=""/>
            </v:shape>
            <o:OLEObject Type="Embed" ProgID="Excel.Sheet.8" ShapeID="_x0000_i1025" DrawAspect="Content" ObjectID="_1533110927" r:id="rId20"/>
          </w:object>
        </w:r>
      </w:del>
    </w:p>
    <w:p w:rsidR="003764AC" w:rsidRPr="008C092A" w:rsidDel="00C83164" w:rsidRDefault="003764AC">
      <w:pPr>
        <w:pStyle w:val="Caption"/>
        <w:jc w:val="center"/>
        <w:rPr>
          <w:del w:id="753" w:author="Perrine, Martin L. (GSFC-5670)" w:date="2016-08-03T13:22:00Z"/>
        </w:rPr>
      </w:pPr>
      <w:del w:id="754" w:author="Perrine, Martin L. (GSFC-5670)" w:date="2016-08-03T13:22:00Z">
        <w:r w:rsidRPr="008C092A" w:rsidDel="00C83164">
          <w:delText>Figure 3-2.  IRIS Data</w:delText>
        </w:r>
        <w:r w:rsidDel="00C83164">
          <w:delText xml:space="preserve"> Format</w:delText>
        </w:r>
      </w:del>
    </w:p>
    <w:p w:rsidR="003764AC" w:rsidDel="00C83164" w:rsidRDefault="003764AC" w:rsidP="003764AC">
      <w:pPr>
        <w:pStyle w:val="Paragraph"/>
        <w:rPr>
          <w:del w:id="755" w:author="Perrine, Martin L. (GSFC-5670)" w:date="2016-08-03T13:22:00Z"/>
        </w:rPr>
      </w:pPr>
      <w:del w:id="756" w:author="Perrine, Martin L. (GSFC-5670)" w:date="2016-08-03T13:22:00Z">
        <w:r w:rsidRPr="008C092A" w:rsidDel="00C83164">
          <w:delText xml:space="preserve">When performing Low Density Parity Check </w:delText>
        </w:r>
        <w:r w:rsidDel="00C83164">
          <w:delText>(</w:delText>
        </w:r>
        <w:r w:rsidRPr="008C092A" w:rsidDel="00C83164">
          <w:delText>LDPC</w:delText>
        </w:r>
        <w:r w:rsidDel="00C83164">
          <w:delText>)</w:delText>
        </w:r>
        <w:r w:rsidRPr="008C092A" w:rsidDel="00C83164">
          <w:delText xml:space="preserve"> decoding testing with the NENG system, the IRIS Frames are LDPC encoded asynchronously as shown in Figure 3-3.</w:delText>
        </w:r>
      </w:del>
    </w:p>
    <w:p w:rsidR="003764AC" w:rsidDel="000C44E8" w:rsidRDefault="003764AC" w:rsidP="003764AC">
      <w:pPr>
        <w:pStyle w:val="Paragraph"/>
        <w:rPr>
          <w:del w:id="757" w:author="Perrine, Martin L. (GSFC-5670)" w:date="2016-08-05T13:55:00Z"/>
        </w:rPr>
      </w:pPr>
    </w:p>
    <w:p w:rsidR="003764AC" w:rsidDel="000C44E8" w:rsidRDefault="003764AC" w:rsidP="003764AC">
      <w:pPr>
        <w:pStyle w:val="Paragraph"/>
        <w:rPr>
          <w:del w:id="758" w:author="Perrine, Martin L. (GSFC-5670)" w:date="2016-08-05T13:55:00Z"/>
        </w:rPr>
      </w:pPr>
    </w:p>
    <w:p w:rsidR="003764AC" w:rsidDel="009B4742" w:rsidRDefault="003764AC" w:rsidP="003764AC">
      <w:pPr>
        <w:pStyle w:val="Paragraph"/>
        <w:rPr>
          <w:del w:id="759" w:author="Perrine, Martin L. (GSFC-5670)" w:date="2016-08-05T09:58:00Z"/>
        </w:rPr>
        <w:sectPr w:rsidR="003764AC" w:rsidDel="009B4742">
          <w:headerReference w:type="default" r:id="rId21"/>
          <w:footerReference w:type="default" r:id="rId22"/>
          <w:pgSz w:w="12240" w:h="15840" w:code="1"/>
          <w:pgMar w:top="1440" w:right="1440" w:bottom="720" w:left="1440" w:header="720" w:footer="720" w:gutter="0"/>
          <w:pgNumType w:start="1" w:chapStyle="1"/>
          <w:cols w:space="720"/>
        </w:sectPr>
      </w:pPr>
    </w:p>
    <w:p w:rsidR="003764AC" w:rsidDel="009B4742" w:rsidRDefault="003764AC" w:rsidP="003764AC">
      <w:pPr>
        <w:pStyle w:val="Paragraph"/>
        <w:rPr>
          <w:del w:id="762" w:author="Perrine, Martin L. (GSFC-5670)" w:date="2016-08-05T09:58:00Z"/>
        </w:rPr>
      </w:pPr>
    </w:p>
    <w:p w:rsidR="003764AC" w:rsidDel="00C83164" w:rsidRDefault="000A65E4" w:rsidP="003764AC">
      <w:pPr>
        <w:pStyle w:val="Caption"/>
        <w:jc w:val="center"/>
        <w:rPr>
          <w:del w:id="763" w:author="Perrine, Martin L. (GSFC-5670)" w:date="2016-08-03T13:23:00Z"/>
        </w:rPr>
      </w:pPr>
      <w:del w:id="764" w:author="Perrine, Martin L. (GSFC-5670)" w:date="2016-08-03T13:23:00Z">
        <w:r w:rsidRPr="008C092A" w:rsidDel="00C83164">
          <w:rPr>
            <w:b w:val="0"/>
            <w:i w:val="0"/>
            <w:noProof/>
          </w:rPr>
          <w:drawing>
            <wp:anchor distT="0" distB="0" distL="114300" distR="114300" simplePos="0" relativeHeight="251655680" behindDoc="0" locked="0" layoutInCell="1" allowOverlap="1" wp14:anchorId="7D1FF1E6" wp14:editId="4D8FF71F">
              <wp:simplePos x="0" y="0"/>
              <wp:positionH relativeFrom="column">
                <wp:posOffset>0</wp:posOffset>
              </wp:positionH>
              <wp:positionV relativeFrom="paragraph">
                <wp:posOffset>40005</wp:posOffset>
              </wp:positionV>
              <wp:extent cx="4456430" cy="1889760"/>
              <wp:effectExtent l="0" t="0" r="1270" b="0"/>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6430" cy="1889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764AC" w:rsidRPr="008C092A" w:rsidDel="00C83164">
          <w:delText>Figure 3-3.  IRIS Frames, LDCP Asynchronously Encoded</w:delText>
        </w:r>
      </w:del>
    </w:p>
    <w:p w:rsidR="003764AC" w:rsidDel="000C44E8" w:rsidRDefault="003764AC" w:rsidP="003764AC">
      <w:pPr>
        <w:pStyle w:val="Paragraph"/>
        <w:rPr>
          <w:del w:id="765" w:author="Perrine, Martin L. (GSFC-5670)" w:date="2016-08-05T13:55:00Z"/>
        </w:rPr>
      </w:pPr>
    </w:p>
    <w:p w:rsidR="007419F5" w:rsidDel="000C44E8" w:rsidRDefault="007419F5">
      <w:pPr>
        <w:pStyle w:val="Paragraph"/>
        <w:rPr>
          <w:del w:id="766" w:author="Perrine, Martin L. (GSFC-5670)" w:date="2016-08-05T13:55:00Z"/>
        </w:rPr>
      </w:pPr>
    </w:p>
    <w:p w:rsidR="00AA0BF5" w:rsidRDefault="00AA0BF5">
      <w:pPr>
        <w:pStyle w:val="Paragraph"/>
      </w:pPr>
    </w:p>
    <w:p w:rsidR="007419F5" w:rsidRDefault="00A129FB">
      <w:pPr>
        <w:pStyle w:val="Heading2"/>
        <w:rPr>
          <w:ins w:id="767" w:author="Perrine, Martin L. (GSFC-5670)" w:date="2016-08-03T13:28:00Z"/>
        </w:rPr>
        <w:pPrChange w:id="768" w:author="Perrine, Martin L. (GSFC-5670)" w:date="2016-08-03T13:28:00Z">
          <w:pPr>
            <w:pStyle w:val="Paragraph"/>
          </w:pPr>
        </w:pPrChange>
      </w:pPr>
      <w:bookmarkStart w:id="769" w:name="_Toc458156014"/>
      <w:ins w:id="770" w:author="Perrine, Martin L. (GSFC-5670)" w:date="2016-08-03T13:28:00Z">
        <w:r>
          <w:lastRenderedPageBreak/>
          <w:t>Post-</w:t>
        </w:r>
      </w:ins>
      <w:bookmarkEnd w:id="769"/>
      <w:ins w:id="771" w:author="Perrine, Martin L. (GSFC-5670)" w:date="2016-08-05T11:49:00Z">
        <w:r w:rsidR="005A532B">
          <w:t>shipment Activities</w:t>
        </w:r>
      </w:ins>
    </w:p>
    <w:p w:rsidR="00A87DA6" w:rsidRDefault="00A87DA6" w:rsidP="00A87DA6">
      <w:pPr>
        <w:pStyle w:val="Paragraph"/>
        <w:rPr>
          <w:ins w:id="772" w:author="Perrine, Martin L. (GSFC-5670)" w:date="2016-08-03T13:29:00Z"/>
        </w:rPr>
      </w:pPr>
    </w:p>
    <w:p w:rsidR="00704C90" w:rsidRDefault="00A56FFC" w:rsidP="00A87DA6">
      <w:pPr>
        <w:pStyle w:val="Paragraph"/>
        <w:rPr>
          <w:ins w:id="773" w:author="Perrine, Martin L. (GSFC-5670)" w:date="2016-08-03T14:52:00Z"/>
        </w:rPr>
      </w:pPr>
      <w:ins w:id="774" w:author="Perrine, Martin L. (GSFC-5670)" w:date="2016-08-03T14:28:00Z">
        <w:r>
          <w:t xml:space="preserve">At </w:t>
        </w:r>
      </w:ins>
      <w:ins w:id="775" w:author="Perrine, Martin L. (GSFC-5670)" w:date="2016-08-03T14:34:00Z">
        <w:r w:rsidR="00263D4D">
          <w:t>the NASA</w:t>
        </w:r>
      </w:ins>
      <w:ins w:id="776" w:author="Perrine, Martin L. (GSFC-5670)" w:date="2016-08-03T14:28:00Z">
        <w:r>
          <w:t xml:space="preserve"> Ground Station </w:t>
        </w:r>
      </w:ins>
      <w:ins w:id="777" w:author="Perrine, Martin L. (GSFC-5670)" w:date="2016-08-19T10:30:00Z">
        <w:r w:rsidR="0057773E">
          <w:t>DAPHNE</w:t>
        </w:r>
      </w:ins>
      <w:ins w:id="778" w:author="Perrine, Martin L. (GSFC-5670)" w:date="2016-08-03T14:28:00Z">
        <w:r>
          <w:t xml:space="preserve"> will be setup in the o</w:t>
        </w:r>
      </w:ins>
      <w:ins w:id="779" w:author="Perrine, Martin L. (GSFC-5670)" w:date="2016-08-03T14:29:00Z">
        <w:r>
          <w:t xml:space="preserve">perations </w:t>
        </w:r>
      </w:ins>
      <w:ins w:id="780" w:author="Perrine, Martin L. (GSFC-5670)" w:date="2016-08-05T10:25:00Z">
        <w:r w:rsidR="0093412B">
          <w:t>area.</w:t>
        </w:r>
      </w:ins>
      <w:ins w:id="781" w:author="Perrine, Martin L. (GSFC-5670)" w:date="2016-08-03T14:29:00Z">
        <w:r w:rsidR="00704C90">
          <w:t xml:space="preserve">  After basic checkout by the </w:t>
        </w:r>
        <w:r>
          <w:t>project team</w:t>
        </w:r>
      </w:ins>
      <w:ins w:id="782" w:author="Perrine, Martin L. (GSFC-5670)" w:date="2016-08-03T14:49:00Z">
        <w:r w:rsidR="00704C90">
          <w:t xml:space="preserve"> the team will conduct a number of verification tests. These tests are described in the </w:t>
        </w:r>
      </w:ins>
      <w:ins w:id="783" w:author="Perrine, Martin L. (GSFC-5670)" w:date="2016-08-03T14:50:00Z">
        <w:r w:rsidR="00704C90">
          <w:t xml:space="preserve">Plan and </w:t>
        </w:r>
      </w:ins>
      <w:r w:rsidR="00445F2B">
        <w:t xml:space="preserve">the </w:t>
      </w:r>
      <w:ins w:id="784" w:author="Perrine, Martin L. (GSFC-5670)" w:date="2016-08-03T14:50:00Z">
        <w:r w:rsidR="00704C90">
          <w:t>Procedure</w:t>
        </w:r>
      </w:ins>
      <w:ins w:id="785" w:author="Perrine, Martin L. (GSFC-5670)" w:date="2016-08-03T14:51:00Z">
        <w:r w:rsidR="00704C90">
          <w:t>.  T</w:t>
        </w:r>
      </w:ins>
      <w:ins w:id="786" w:author="Perrine, Martin L. (GSFC-5670)" w:date="2016-08-03T14:29:00Z">
        <w:r>
          <w:t>he</w:t>
        </w:r>
      </w:ins>
      <w:ins w:id="787" w:author="Perrine, Martin L. (GSFC-5670)" w:date="2016-08-03T14:45:00Z">
        <w:r w:rsidR="001A4D6C">
          <w:t xml:space="preserve"> operational team will be trained by the project</w:t>
        </w:r>
      </w:ins>
      <w:ins w:id="788" w:author="Perrine, Martin L. (GSFC-5670)" w:date="2016-08-03T14:51:00Z">
        <w:r w:rsidR="00704C90">
          <w:t xml:space="preserve"> </w:t>
        </w:r>
      </w:ins>
      <w:ins w:id="789" w:author="Perrine, Martin L. (GSFC-5670)" w:date="2016-08-03T14:52:00Z">
        <w:r w:rsidR="00704C90">
          <w:t>how to setup</w:t>
        </w:r>
      </w:ins>
      <w:ins w:id="790" w:author="Perrine, Martin L. (GSFC-5670)" w:date="2016-08-03T14:51:00Z">
        <w:r w:rsidR="00704C90">
          <w:t xml:space="preserve"> and maintain the unit</w:t>
        </w:r>
      </w:ins>
      <w:ins w:id="791" w:author="Perrine, Martin L. (GSFC-5670)" w:date="2016-08-03T14:52:00Z">
        <w:r w:rsidR="00704C90">
          <w:t xml:space="preserve"> as part of these activities</w:t>
        </w:r>
      </w:ins>
      <w:ins w:id="792" w:author="Perrine, Martin L. (GSFC-5670)" w:date="2016-08-03T14:45:00Z">
        <w:r w:rsidR="001A4D6C">
          <w:t>.</w:t>
        </w:r>
      </w:ins>
    </w:p>
    <w:p w:rsidR="00A56FFC" w:rsidRDefault="001A4D6C" w:rsidP="00A87DA6">
      <w:pPr>
        <w:pStyle w:val="Paragraph"/>
        <w:rPr>
          <w:ins w:id="793" w:author="Perrine, Martin L. (GSFC-5670)" w:date="2016-08-03T14:38:00Z"/>
        </w:rPr>
      </w:pPr>
      <w:ins w:id="794" w:author="Perrine, Martin L. (GSFC-5670)" w:date="2016-08-03T14:45:00Z">
        <w:r>
          <w:t xml:space="preserve"> The</w:t>
        </w:r>
      </w:ins>
      <w:ins w:id="795" w:author="Perrine, Martin L. (GSFC-5670)" w:date="2016-08-03T14:29:00Z">
        <w:r w:rsidR="00A56FFC">
          <w:t xml:space="preserve"> </w:t>
        </w:r>
      </w:ins>
      <w:ins w:id="796" w:author="Perrine, Martin L. (GSFC-5670)" w:date="2016-08-03T14:46:00Z">
        <w:r>
          <w:t>operational team w</w:t>
        </w:r>
      </w:ins>
      <w:ins w:id="797" w:author="Perrine, Martin L. (GSFC-5670)" w:date="2016-08-03T14:29:00Z">
        <w:r w:rsidR="00A56FFC">
          <w:t>ill</w:t>
        </w:r>
      </w:ins>
      <w:ins w:id="798" w:author="Perrine, Martin L. (GSFC-5670)" w:date="2016-08-03T14:45:00Z">
        <w:r>
          <w:t xml:space="preserve"> </w:t>
        </w:r>
        <w:proofErr w:type="gramStart"/>
        <w:r>
          <w:t>th</w:t>
        </w:r>
        <w:proofErr w:type="gramEnd"/>
        <w:del w:id="799" w:author="El-Nimri, Salem F. (GSFC-566.0)[ASRC MANAGEMENT SERVICES INC]" w:date="2016-08-09T09:37:00Z">
          <w:r w:rsidDel="0037771D">
            <w:delText>a</w:delText>
          </w:r>
        </w:del>
      </w:ins>
      <w:ins w:id="800" w:author="El-Nimri, Salem F. (GSFC-566.0)[ASRC MANAGEMENT SERVICES INC]" w:date="2016-08-09T09:37:00Z">
        <w:r w:rsidR="0037771D">
          <w:t>e</w:t>
        </w:r>
      </w:ins>
      <w:ins w:id="801" w:author="Perrine, Martin L. (GSFC-5670)" w:date="2016-08-03T14:45:00Z">
        <w:r>
          <w:t>n</w:t>
        </w:r>
      </w:ins>
      <w:ins w:id="802" w:author="Perrine, Martin L. (GSFC-5670)" w:date="2016-08-03T14:29:00Z">
        <w:r w:rsidR="00A56FFC">
          <w:t xml:space="preserve"> </w:t>
        </w:r>
      </w:ins>
      <w:ins w:id="803" w:author="Perrine, Martin L. (GSFC-5670)" w:date="2016-08-03T14:46:00Z">
        <w:r>
          <w:t>conduct</w:t>
        </w:r>
      </w:ins>
      <w:ins w:id="804" w:author="Perrine, Martin L. (GSFC-5670)" w:date="2016-08-03T14:29:00Z">
        <w:r w:rsidR="00A56FFC">
          <w:t xml:space="preserve"> rigorous </w:t>
        </w:r>
      </w:ins>
      <w:ins w:id="805" w:author="Perrine, Martin L. (GSFC-5670)" w:date="2016-08-03T14:30:00Z">
        <w:r w:rsidR="00A56FFC">
          <w:t xml:space="preserve">“parallel” </w:t>
        </w:r>
        <w:r w:rsidR="00704C90">
          <w:t>operational testing.  The unit</w:t>
        </w:r>
        <w:r w:rsidR="00A56FFC">
          <w:t xml:space="preserve"> will be </w:t>
        </w:r>
      </w:ins>
      <w:ins w:id="806" w:author="Perrine, Martin L. (GSFC-5670)" w:date="2016-08-05T10:03:00Z">
        <w:r w:rsidR="009B4742">
          <w:t>tested</w:t>
        </w:r>
      </w:ins>
      <w:ins w:id="807" w:author="Perrine, Martin L. (GSFC-5670)" w:date="2016-08-03T14:30:00Z">
        <w:r w:rsidR="00A56FFC">
          <w:t xml:space="preserve"> in parallel with the current operational </w:t>
        </w:r>
      </w:ins>
      <w:ins w:id="808" w:author="Perrine, Martin L. (GSFC-5670)" w:date="2016-08-03T14:35:00Z">
        <w:r w:rsidR="00263D4D">
          <w:t>units to</w:t>
        </w:r>
      </w:ins>
      <w:ins w:id="809" w:author="Perrine, Martin L. (GSFC-5670)" w:date="2016-08-03T14:31:00Z">
        <w:r w:rsidR="00A56FFC">
          <w:t xml:space="preserve"> assure correct operation prior to switch over. The </w:t>
        </w:r>
      </w:ins>
      <w:ins w:id="810" w:author="Perrine, Martin L. (GSFC-5670)" w:date="2016-08-05T10:03:00Z">
        <w:r w:rsidR="009B4742">
          <w:t>MOC</w:t>
        </w:r>
      </w:ins>
      <w:ins w:id="811" w:author="Perrine, Martin L. (GSFC-5670)" w:date="2016-08-03T14:34:00Z">
        <w:r w:rsidR="00263D4D">
          <w:t xml:space="preserve"> will</w:t>
        </w:r>
      </w:ins>
      <w:ins w:id="812" w:author="Perrine, Martin L. (GSFC-5670)" w:date="2016-08-03T14:31:00Z">
        <w:r w:rsidR="00A56FFC">
          <w:t xml:space="preserve"> receive both sets of data </w:t>
        </w:r>
      </w:ins>
      <w:ins w:id="813" w:author="El-Nimri, Salem F. (GSFC-566.0)[ASRC MANAGEMENT SERVICES INC]" w:date="2016-08-09T09:38:00Z">
        <w:r w:rsidR="0037771D">
          <w:t xml:space="preserve">(old and new system) </w:t>
        </w:r>
      </w:ins>
      <w:ins w:id="814" w:author="Perrine, Martin L. (GSFC-5670)" w:date="2016-08-03T14:31:00Z">
        <w:r w:rsidR="00A56FFC">
          <w:t xml:space="preserve">and will compare the two sets to confirm that the new </w:t>
        </w:r>
        <w:r w:rsidR="009B4742">
          <w:t>system is fully functional.  This</w:t>
        </w:r>
        <w:r w:rsidR="00A56FFC">
          <w:t xml:space="preserve"> general process for the parallel test is </w:t>
        </w:r>
      </w:ins>
      <w:ins w:id="815" w:author="Perrine, Martin L. (GSFC-5670)" w:date="2016-08-03T14:33:00Z">
        <w:r w:rsidR="00A56FFC">
          <w:t xml:space="preserve">described below. The process was </w:t>
        </w:r>
      </w:ins>
      <w:ins w:id="816" w:author="Perrine, Martin L. (GSFC-5670)" w:date="2016-08-03T14:31:00Z">
        <w:r w:rsidR="00A56FFC">
          <w:t xml:space="preserve">agreed to by NEN.  </w:t>
        </w:r>
      </w:ins>
      <w:ins w:id="817" w:author="Perrine, Martin L. (GSFC-5670)" w:date="2016-08-03T14:33:00Z">
        <w:r w:rsidR="00A56FFC">
          <w:t xml:space="preserve">  The detailed procedures are described in </w:t>
        </w:r>
      </w:ins>
      <w:ins w:id="818" w:author="Perrine, Martin L. (GSFC-5670)" w:date="2016-08-03T14:34:00Z">
        <w:r w:rsidR="00A56FFC">
          <w:t xml:space="preserve">The </w:t>
        </w:r>
        <w:proofErr w:type="gramStart"/>
        <w:r w:rsidR="00A56FFC">
          <w:t>Near</w:t>
        </w:r>
        <w:proofErr w:type="gramEnd"/>
        <w:r w:rsidR="00A56FFC">
          <w:t xml:space="preserve"> Earth Network Gateway Test Procedures.</w:t>
        </w:r>
      </w:ins>
      <w:ins w:id="819" w:author="Perrine, Martin L. (GSFC-5670)" w:date="2016-08-05T11:49:00Z">
        <w:r w:rsidR="005A532B">
          <w:t xml:space="preserve">  The length of each test can be determined by the operation</w:t>
        </w:r>
      </w:ins>
      <w:ins w:id="820" w:author="Perrine, Martin L. (GSFC-5670)" w:date="2016-08-05T11:50:00Z">
        <w:r w:rsidR="005A532B">
          <w:t>s</w:t>
        </w:r>
      </w:ins>
      <w:ins w:id="821" w:author="Perrine, Martin L. (GSFC-5670)" w:date="2016-08-05T11:49:00Z">
        <w:r w:rsidR="005A532B">
          <w:t xml:space="preserve"> team</w:t>
        </w:r>
      </w:ins>
      <w:ins w:id="822" w:author="El-Nimri, Salem F. (GSFC-566.0)[ASRC MANAGEMENT SERVICES INC]" w:date="2016-08-09T09:38:00Z">
        <w:r w:rsidR="0037771D">
          <w:t xml:space="preserve"> – but it is recommended to run it for </w:t>
        </w:r>
      </w:ins>
      <w:r w:rsidR="00445F2B">
        <w:t>seven</w:t>
      </w:r>
      <w:ins w:id="823" w:author="El-Nimri, Salem F. (GSFC-566.0)[ASRC MANAGEMENT SERVICES INC]" w:date="2016-08-09T09:38:00Z">
        <w:r w:rsidR="0037771D">
          <w:t xml:space="preserve"> days to </w:t>
        </w:r>
      </w:ins>
      <w:r w:rsidR="00445F2B">
        <w:t>verify</w:t>
      </w:r>
      <w:ins w:id="824" w:author="El-Nimri, Salem F. (GSFC-566.0)[ASRC MANAGEMENT SERVICES INC]" w:date="2016-08-09T09:38:00Z">
        <w:r w:rsidR="0037771D">
          <w:t xml:space="preserve"> the data retention requirement and the mission</w:t>
        </w:r>
      </w:ins>
      <w:r w:rsidR="00445F2B">
        <w:t>’</w:t>
      </w:r>
      <w:ins w:id="825" w:author="El-Nimri, Salem F. (GSFC-566.0)[ASRC MANAGEMENT SERVICES INC]" w:date="2016-08-09T09:38:00Z">
        <w:r w:rsidR="0037771D">
          <w:t>s accessibility to earlier passes</w:t>
        </w:r>
      </w:ins>
      <w:ins w:id="826" w:author="Perrine, Martin L. (GSFC-5670)" w:date="2016-08-05T11:49:00Z">
        <w:r w:rsidR="005A532B">
          <w:t>.</w:t>
        </w:r>
      </w:ins>
    </w:p>
    <w:p w:rsidR="001A4D6C" w:rsidRDefault="009B4742" w:rsidP="00A87DA6">
      <w:pPr>
        <w:pStyle w:val="Paragraph"/>
        <w:rPr>
          <w:ins w:id="827" w:author="Perrine, Martin L. (GSFC-5670)" w:date="2016-08-03T14:38:00Z"/>
        </w:rPr>
      </w:pPr>
      <w:ins w:id="828" w:author="Perrine, Martin L. (GSFC-5670)" w:date="2016-08-05T10:04:00Z">
        <w:r>
          <w:t xml:space="preserve">The major steps </w:t>
        </w:r>
      </w:ins>
      <w:ins w:id="829" w:author="Perrine, Martin L. (GSFC-5670)" w:date="2016-08-05T10:05:00Z">
        <w:r>
          <w:t>for the final commissioning are given below.</w:t>
        </w:r>
      </w:ins>
      <w:r w:rsidR="00445F2B">
        <w:t xml:space="preserve">  The steps are identical to those used for the NENG delivery to Alaska Satellite Facility in September 2016.  The terminology in the example is from that commissioning.</w:t>
      </w:r>
    </w:p>
    <w:p w:rsidR="00445F2B" w:rsidRDefault="001A4D6C" w:rsidP="00A87DA6">
      <w:pPr>
        <w:pStyle w:val="Paragraph"/>
      </w:pPr>
      <w:ins w:id="830" w:author="Perrine, Martin L. (GSFC-5670)" w:date="2016-08-03T14:38:00Z">
        <w:r>
          <w:t xml:space="preserve">Step </w:t>
        </w:r>
      </w:ins>
      <w:ins w:id="831" w:author="Perrine, Martin L. (GSFC-5670)" w:date="2016-08-05T10:25:00Z">
        <w:r w:rsidR="0093412B">
          <w:t>1</w:t>
        </w:r>
      </w:ins>
      <w:r w:rsidR="00445F2B">
        <w:t xml:space="preserve"> S</w:t>
      </w:r>
      <w:r w:rsidR="00445F2B">
        <w:t xml:space="preserve">ee </w:t>
      </w:r>
      <w:r w:rsidR="00445F2B">
        <w:fldChar w:fldCharType="begin"/>
      </w:r>
      <w:r w:rsidR="00445F2B">
        <w:instrText xml:space="preserve"> REF _Ref458154984 \h </w:instrText>
      </w:r>
      <w:r w:rsidR="00445F2B">
        <w:fldChar w:fldCharType="separate"/>
      </w:r>
      <w:ins w:id="832" w:author="Perrine, Martin L. (GSFC-5670)" w:date="2016-08-03T14:40:00Z">
        <w:r w:rsidR="00445F2B">
          <w:t xml:space="preserve">Figure </w:t>
        </w:r>
      </w:ins>
      <w:r w:rsidR="00445F2B">
        <w:rPr>
          <w:noProof/>
        </w:rPr>
        <w:t>3</w:t>
      </w:r>
      <w:r w:rsidR="00445F2B">
        <w:noBreakHyphen/>
      </w:r>
      <w:r w:rsidR="00445F2B">
        <w:rPr>
          <w:noProof/>
        </w:rPr>
        <w:t>3</w:t>
      </w:r>
      <w:r w:rsidR="00445F2B">
        <w:fldChar w:fldCharType="end"/>
      </w:r>
      <w:r w:rsidR="00445F2B">
        <w:t xml:space="preserve">. </w:t>
      </w:r>
    </w:p>
    <w:p w:rsidR="001A4D6C" w:rsidRDefault="001A4D6C" w:rsidP="00A87DA6">
      <w:pPr>
        <w:pStyle w:val="Paragraph"/>
        <w:rPr>
          <w:ins w:id="833" w:author="Perrine, Martin L. (GSFC-5670)" w:date="2016-08-03T14:39:00Z"/>
        </w:rPr>
      </w:pPr>
      <w:ins w:id="834" w:author="Perrine, Martin L. (GSFC-5670)" w:date="2016-08-03T14:38:00Z">
        <w:r w:rsidRPr="001A4D6C">
          <w:t>AS3 will shadow two IRIS X Band passes.  The IRIS project will evaluate the data and if good step 2 will be performed</w:t>
        </w:r>
      </w:ins>
      <w:r w:rsidR="00445F2B">
        <w:t>.</w:t>
      </w:r>
    </w:p>
    <w:p w:rsidR="001A4D6C" w:rsidRDefault="001A4D6C" w:rsidP="00A87DA6">
      <w:pPr>
        <w:pStyle w:val="Paragraph"/>
        <w:rPr>
          <w:ins w:id="835" w:author="Perrine, Martin L. (GSFC-5670)" w:date="2016-08-03T14:38:00Z"/>
        </w:rPr>
      </w:pPr>
      <w:ins w:id="836" w:author="Perrine, Martin L. (GSFC-5670)" w:date="2016-08-03T14:39:00Z">
        <w:r w:rsidRPr="001A4D6C">
          <w:t>AS3 existing NENG MAC will be taken off the network and kept in place for approximately 1 week in case there is an urgent need to switch back to.</w:t>
        </w:r>
      </w:ins>
    </w:p>
    <w:p w:rsidR="001A4D6C" w:rsidRDefault="001A4D6C" w:rsidP="00A87DA6">
      <w:pPr>
        <w:pStyle w:val="Paragraph"/>
        <w:rPr>
          <w:ins w:id="837" w:author="Perrine, Martin L. (GSFC-5670)" w:date="2016-08-03T14:34:00Z"/>
        </w:rPr>
      </w:pPr>
    </w:p>
    <w:p w:rsidR="001A4D6C" w:rsidRDefault="001A4D6C">
      <w:pPr>
        <w:pStyle w:val="Paragraph"/>
        <w:keepNext/>
        <w:rPr>
          <w:ins w:id="838" w:author="Perrine, Martin L. (GSFC-5670)" w:date="2016-08-03T14:40:00Z"/>
        </w:rPr>
        <w:pPrChange w:id="839" w:author="Perrine, Martin L. (GSFC-5670)" w:date="2016-08-03T14:40:00Z">
          <w:pPr>
            <w:pStyle w:val="Paragraph"/>
          </w:pPr>
        </w:pPrChange>
      </w:pPr>
      <w:ins w:id="840" w:author="Perrine, Martin L. (GSFC-5670)" w:date="2016-08-03T14:39:00Z">
        <w:r w:rsidRPr="001A4D6C">
          <w:rPr>
            <w:noProof/>
          </w:rPr>
          <w:drawing>
            <wp:inline distT="0" distB="0" distL="0" distR="0" wp14:anchorId="48D9D251" wp14:editId="676649BC">
              <wp:extent cx="3550920" cy="226644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7176" cy="2276821"/>
                      </a:xfrm>
                      <a:prstGeom prst="rect">
                        <a:avLst/>
                      </a:prstGeom>
                      <a:noFill/>
                      <a:ln>
                        <a:noFill/>
                      </a:ln>
                    </pic:spPr>
                  </pic:pic>
                </a:graphicData>
              </a:graphic>
            </wp:inline>
          </w:drawing>
        </w:r>
      </w:ins>
    </w:p>
    <w:p w:rsidR="00A56FFC" w:rsidRDefault="001A4D6C">
      <w:pPr>
        <w:pStyle w:val="Caption"/>
        <w:jc w:val="both"/>
        <w:rPr>
          <w:ins w:id="841" w:author="Perrine, Martin L. (GSFC-5670)" w:date="2016-08-03T14:34:00Z"/>
        </w:rPr>
        <w:pPrChange w:id="842" w:author="Perrine, Martin L. (GSFC-5670)" w:date="2016-08-03T14:40:00Z">
          <w:pPr>
            <w:pStyle w:val="Paragraph"/>
          </w:pPr>
        </w:pPrChange>
      </w:pPr>
      <w:bookmarkStart w:id="843" w:name="_Ref458154984"/>
      <w:ins w:id="844" w:author="Perrine, Martin L. (GSFC-5670)" w:date="2016-08-03T14:40:00Z">
        <w:r>
          <w:t xml:space="preserve">Figure </w:t>
        </w:r>
      </w:ins>
      <w:fldSimple w:instr=" STYLEREF 1 \s ">
        <w:r w:rsidR="00445F2B">
          <w:rPr>
            <w:noProof/>
          </w:rPr>
          <w:t>3</w:t>
        </w:r>
      </w:fldSimple>
      <w:r w:rsidR="00445F2B">
        <w:noBreakHyphen/>
      </w:r>
      <w:fldSimple w:instr=" SEQ Figure \* ARABIC \s 1 ">
        <w:r w:rsidR="00445F2B">
          <w:rPr>
            <w:noProof/>
          </w:rPr>
          <w:t>3</w:t>
        </w:r>
      </w:fldSimple>
      <w:bookmarkEnd w:id="843"/>
      <w:ins w:id="845" w:author="Perrine, Martin L. (GSFC-5670)" w:date="2016-08-03T14:40:00Z">
        <w:r>
          <w:t xml:space="preserve"> Step 1 configuration</w:t>
        </w:r>
      </w:ins>
    </w:p>
    <w:p w:rsidR="00A87DA6" w:rsidRDefault="00A56FFC" w:rsidP="00A87DA6">
      <w:pPr>
        <w:pStyle w:val="Paragraph"/>
        <w:rPr>
          <w:ins w:id="846" w:author="Perrine, Martin L. (GSFC-5670)" w:date="2016-08-03T14:41:00Z"/>
        </w:rPr>
      </w:pPr>
      <w:ins w:id="847" w:author="Perrine, Martin L. (GSFC-5670)" w:date="2016-08-03T14:33:00Z">
        <w:r>
          <w:t xml:space="preserve"> </w:t>
        </w:r>
      </w:ins>
    </w:p>
    <w:p w:rsidR="001A4D6C" w:rsidRDefault="001A4D6C" w:rsidP="00A87DA6">
      <w:pPr>
        <w:pStyle w:val="Paragraph"/>
        <w:rPr>
          <w:ins w:id="848" w:author="Perrine, Martin L. (GSFC-5670)" w:date="2016-08-03T14:41:00Z"/>
        </w:rPr>
      </w:pPr>
      <w:ins w:id="849" w:author="Perrine, Martin L. (GSFC-5670)" w:date="2016-08-03T14:41:00Z">
        <w:r>
          <w:t>Step II</w:t>
        </w:r>
      </w:ins>
      <w:r w:rsidR="00445F2B">
        <w:t xml:space="preserve"> </w:t>
      </w:r>
      <w:r w:rsidR="00445F2B">
        <w:fldChar w:fldCharType="begin"/>
      </w:r>
      <w:r w:rsidR="00445F2B">
        <w:instrText xml:space="preserve"> REF _Ref457999380 \h </w:instrText>
      </w:r>
      <w:r w:rsidR="00445F2B">
        <w:fldChar w:fldCharType="separate"/>
      </w:r>
      <w:ins w:id="850" w:author="Perrine, Martin L. (GSFC-5670)" w:date="2016-08-03T14:41:00Z">
        <w:r w:rsidR="00445F2B" w:rsidRPr="00A129FB">
          <w:rPr>
            <w:szCs w:val="24"/>
          </w:rPr>
          <w:t xml:space="preserve">Figure </w:t>
        </w:r>
      </w:ins>
      <w:r w:rsidR="00445F2B">
        <w:rPr>
          <w:noProof/>
          <w:szCs w:val="24"/>
        </w:rPr>
        <w:t>3</w:t>
      </w:r>
      <w:r w:rsidR="00445F2B">
        <w:rPr>
          <w:szCs w:val="24"/>
        </w:rPr>
        <w:noBreakHyphen/>
      </w:r>
      <w:r w:rsidR="00445F2B">
        <w:rPr>
          <w:noProof/>
          <w:szCs w:val="24"/>
        </w:rPr>
        <w:t>4</w:t>
      </w:r>
      <w:r w:rsidR="00445F2B">
        <w:fldChar w:fldCharType="end"/>
      </w:r>
      <w:ins w:id="851" w:author="Perrine, Martin L. (GSFC-5670)" w:date="2016-08-03T14:41:00Z">
        <w:r w:rsidR="009B4742">
          <w:t>.</w:t>
        </w:r>
      </w:ins>
    </w:p>
    <w:p w:rsidR="001A4D6C" w:rsidRDefault="001A4D6C" w:rsidP="00A87DA6">
      <w:pPr>
        <w:pStyle w:val="Paragraph"/>
        <w:rPr>
          <w:ins w:id="852" w:author="Perrine, Martin L. (GSFC-5670)" w:date="2016-08-03T14:42:00Z"/>
        </w:rPr>
      </w:pPr>
      <w:ins w:id="853" w:author="Perrine, Martin L. (GSFC-5670)" w:date="2016-08-03T14:42:00Z">
        <w:r w:rsidRPr="001A4D6C">
          <w:lastRenderedPageBreak/>
          <w:t>AS1 existing NENG MAC will be taken off the network and kept in place for approximately 1 week in case this is needed to go back to.</w:t>
        </w:r>
      </w:ins>
    </w:p>
    <w:p w:rsidR="001A4D6C" w:rsidRDefault="001A4D6C" w:rsidP="00A87DA6">
      <w:pPr>
        <w:pStyle w:val="Paragraph"/>
        <w:rPr>
          <w:ins w:id="854" w:author="Perrine, Martin L. (GSFC-5670)" w:date="2016-08-03T14:42:00Z"/>
        </w:rPr>
      </w:pPr>
      <w:ins w:id="855" w:author="Perrine, Martin L. (GSFC-5670)" w:date="2016-08-03T14:42:00Z">
        <w:r w:rsidRPr="001A4D6C">
          <w:t>AS1 will track two IRIS X Band passes.  The IRIS project will evaluate the data and if good the upgrade will be complete.</w:t>
        </w:r>
      </w:ins>
    </w:p>
    <w:p w:rsidR="001A4D6C" w:rsidRDefault="001A4D6C">
      <w:pPr>
        <w:pStyle w:val="Caption"/>
        <w:rPr>
          <w:ins w:id="856" w:author="Perrine, Martin L. (GSFC-5670)" w:date="2016-08-03T14:41:00Z"/>
        </w:rPr>
        <w:pPrChange w:id="857" w:author="Perrine, Martin L. (GSFC-5670)" w:date="2016-08-03T15:11:00Z">
          <w:pPr>
            <w:pStyle w:val="Paragraph"/>
          </w:pPr>
        </w:pPrChange>
      </w:pPr>
      <w:ins w:id="858" w:author="Perrine, Martin L. (GSFC-5670)" w:date="2016-08-03T14:40:00Z">
        <w:r w:rsidRPr="001A4D6C">
          <w:rPr>
            <w:noProof/>
          </w:rPr>
          <w:drawing>
            <wp:inline distT="0" distB="0" distL="0" distR="0" wp14:anchorId="3879F9B6" wp14:editId="3A6D975B">
              <wp:extent cx="3878580" cy="219829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6362" cy="2208376"/>
                      </a:xfrm>
                      <a:prstGeom prst="rect">
                        <a:avLst/>
                      </a:prstGeom>
                      <a:noFill/>
                      <a:ln>
                        <a:noFill/>
                      </a:ln>
                    </pic:spPr>
                  </pic:pic>
                </a:graphicData>
              </a:graphic>
            </wp:inline>
          </w:drawing>
        </w:r>
      </w:ins>
    </w:p>
    <w:p w:rsidR="001A4D6C" w:rsidRPr="00A129FB" w:rsidRDefault="001A4D6C" w:rsidP="001A4D6C">
      <w:pPr>
        <w:pStyle w:val="Caption"/>
        <w:jc w:val="both"/>
        <w:rPr>
          <w:ins w:id="859" w:author="Perrine, Martin L. (GSFC-5670)" w:date="2016-08-03T14:42:00Z"/>
          <w:szCs w:val="24"/>
        </w:rPr>
      </w:pPr>
      <w:bookmarkStart w:id="860" w:name="_Ref457999380"/>
      <w:ins w:id="861" w:author="Perrine, Martin L. (GSFC-5670)" w:date="2016-08-03T14:41:00Z">
        <w:r w:rsidRPr="00A129FB">
          <w:rPr>
            <w:szCs w:val="24"/>
          </w:rPr>
          <w:t xml:space="preserve">Figure </w:t>
        </w:r>
      </w:ins>
      <w:r w:rsidR="00445F2B">
        <w:rPr>
          <w:szCs w:val="24"/>
        </w:rPr>
        <w:fldChar w:fldCharType="begin"/>
      </w:r>
      <w:r w:rsidR="00445F2B">
        <w:rPr>
          <w:szCs w:val="24"/>
        </w:rPr>
        <w:instrText xml:space="preserve"> STYLEREF 1 \s </w:instrText>
      </w:r>
      <w:r w:rsidR="00445F2B">
        <w:rPr>
          <w:szCs w:val="24"/>
        </w:rPr>
        <w:fldChar w:fldCharType="separate"/>
      </w:r>
      <w:r w:rsidR="00445F2B">
        <w:rPr>
          <w:noProof/>
          <w:szCs w:val="24"/>
        </w:rPr>
        <w:t>3</w:t>
      </w:r>
      <w:r w:rsidR="00445F2B">
        <w:rPr>
          <w:szCs w:val="24"/>
        </w:rPr>
        <w:fldChar w:fldCharType="end"/>
      </w:r>
      <w:r w:rsidR="00445F2B">
        <w:rPr>
          <w:szCs w:val="24"/>
        </w:rPr>
        <w:noBreakHyphen/>
      </w:r>
      <w:r w:rsidR="00445F2B">
        <w:rPr>
          <w:szCs w:val="24"/>
        </w:rPr>
        <w:fldChar w:fldCharType="begin"/>
      </w:r>
      <w:r w:rsidR="00445F2B">
        <w:rPr>
          <w:szCs w:val="24"/>
        </w:rPr>
        <w:instrText xml:space="preserve"> SEQ Figure \* ARABIC \s 1 </w:instrText>
      </w:r>
      <w:r w:rsidR="00445F2B">
        <w:rPr>
          <w:szCs w:val="24"/>
        </w:rPr>
        <w:fldChar w:fldCharType="separate"/>
      </w:r>
      <w:r w:rsidR="00445F2B">
        <w:rPr>
          <w:noProof/>
          <w:szCs w:val="24"/>
        </w:rPr>
        <w:t>4</w:t>
      </w:r>
      <w:r w:rsidR="00445F2B">
        <w:rPr>
          <w:szCs w:val="24"/>
        </w:rPr>
        <w:fldChar w:fldCharType="end"/>
      </w:r>
      <w:bookmarkEnd w:id="860"/>
      <w:ins w:id="862" w:author="Perrine, Martin L. (GSFC-5670)" w:date="2016-08-03T14:41:00Z">
        <w:r w:rsidRPr="00A129FB">
          <w:rPr>
            <w:szCs w:val="24"/>
          </w:rPr>
          <w:t xml:space="preserve"> Step II configuration</w:t>
        </w:r>
      </w:ins>
    </w:p>
    <w:p w:rsidR="0093412B" w:rsidRDefault="0093412B" w:rsidP="001A4D6C">
      <w:pPr>
        <w:rPr>
          <w:ins w:id="863" w:author="Perrine, Martin L. (GSFC-5670)" w:date="2016-08-05T10:26:00Z"/>
          <w:rFonts w:ascii="Times New Roman" w:hAnsi="Times New Roman"/>
        </w:rPr>
      </w:pPr>
    </w:p>
    <w:p w:rsidR="001A4D6C" w:rsidRDefault="00704C90" w:rsidP="001A4D6C">
      <w:pPr>
        <w:rPr>
          <w:ins w:id="864" w:author="Perrine, Martin L. (GSFC-5670)" w:date="2016-08-03T14:42:00Z"/>
        </w:rPr>
      </w:pPr>
      <w:ins w:id="865" w:author="Perrine, Martin L. (GSFC-5670)" w:date="2016-08-03T14:42:00Z">
        <w:r w:rsidRPr="00483EB9">
          <w:rPr>
            <w:rFonts w:ascii="Times New Roman" w:hAnsi="Times New Roman"/>
            <w:rPrChange w:id="866" w:author="Perrine, Martin L. (GSFC-5670)" w:date="2016-08-03T15:41:00Z">
              <w:rPr/>
            </w:rPrChange>
          </w:rPr>
          <w:t>Final Step-</w:t>
        </w:r>
      </w:ins>
      <w:r w:rsidR="00445F2B">
        <w:rPr>
          <w:rFonts w:ascii="Times New Roman" w:hAnsi="Times New Roman"/>
        </w:rPr>
        <w:t xml:space="preserve"> </w:t>
      </w:r>
      <w:proofErr w:type="gramStart"/>
      <w:ins w:id="867" w:author="Perrine, Martin L. (GSFC-5670)" w:date="2016-08-03T14:42:00Z">
        <w:r w:rsidR="001A4D6C" w:rsidRPr="009B4742">
          <w:rPr>
            <w:rFonts w:ascii="Times New Roman" w:hAnsi="Times New Roman"/>
            <w:szCs w:val="24"/>
            <w:rPrChange w:id="868" w:author="Perrine, Martin L. (GSFC-5670)" w:date="2016-08-05T10:11:00Z">
              <w:rPr/>
            </w:rPrChange>
          </w:rPr>
          <w:t>See</w:t>
        </w:r>
      </w:ins>
      <w:r w:rsidR="00445F2B">
        <w:rPr>
          <w:rFonts w:ascii="Times New Roman" w:hAnsi="Times New Roman"/>
          <w:szCs w:val="24"/>
        </w:rPr>
        <w:t xml:space="preserve">  </w:t>
      </w:r>
      <w:proofErr w:type="gramEnd"/>
      <w:r w:rsidR="00445F2B">
        <w:rPr>
          <w:rFonts w:ascii="Times New Roman" w:hAnsi="Times New Roman"/>
          <w:szCs w:val="24"/>
        </w:rPr>
        <w:fldChar w:fldCharType="begin"/>
      </w:r>
      <w:r w:rsidR="00445F2B">
        <w:rPr>
          <w:rFonts w:ascii="Times New Roman" w:hAnsi="Times New Roman"/>
          <w:szCs w:val="24"/>
        </w:rPr>
        <w:instrText xml:space="preserve"> REF _Ref457999390 \h </w:instrText>
      </w:r>
      <w:r w:rsidR="00445F2B">
        <w:rPr>
          <w:rFonts w:ascii="Times New Roman" w:hAnsi="Times New Roman"/>
          <w:szCs w:val="24"/>
        </w:rPr>
      </w:r>
      <w:r w:rsidR="00445F2B">
        <w:rPr>
          <w:rFonts w:ascii="Times New Roman" w:hAnsi="Times New Roman"/>
          <w:szCs w:val="24"/>
        </w:rPr>
        <w:fldChar w:fldCharType="separate"/>
      </w:r>
      <w:ins w:id="869" w:author="Perrine, Martin L. (GSFC-5670)" w:date="2016-08-03T14:43:00Z">
        <w:r w:rsidR="00445F2B">
          <w:t xml:space="preserve">Figure </w:t>
        </w:r>
      </w:ins>
      <w:r w:rsidR="00445F2B">
        <w:rPr>
          <w:noProof/>
        </w:rPr>
        <w:t>3</w:t>
      </w:r>
      <w:r w:rsidR="00445F2B">
        <w:noBreakHyphen/>
      </w:r>
      <w:r w:rsidR="00445F2B">
        <w:rPr>
          <w:noProof/>
        </w:rPr>
        <w:t>5</w:t>
      </w:r>
      <w:r w:rsidR="00445F2B">
        <w:rPr>
          <w:rFonts w:ascii="Times New Roman" w:hAnsi="Times New Roman"/>
          <w:szCs w:val="24"/>
        </w:rPr>
        <w:fldChar w:fldCharType="end"/>
      </w:r>
      <w:ins w:id="870" w:author="Perrine, Martin L. (GSFC-5670)" w:date="2016-08-05T10:11:00Z">
        <w:r w:rsidR="009B4742">
          <w:rPr>
            <w:rFonts w:ascii="Times New Roman" w:hAnsi="Times New Roman"/>
          </w:rPr>
          <w:t>.</w:t>
        </w:r>
      </w:ins>
    </w:p>
    <w:p w:rsidR="001A4D6C" w:rsidRDefault="001A4D6C" w:rsidP="00483EB9">
      <w:pPr>
        <w:pStyle w:val="Paragraph"/>
        <w:rPr>
          <w:ins w:id="871" w:author="Perrine, Martin L. (GSFC-5670)" w:date="2016-08-03T14:43:00Z"/>
        </w:rPr>
      </w:pPr>
      <w:ins w:id="872" w:author="Perrine, Martin L. (GSFC-5670)" w:date="2016-08-03T14:43:00Z">
        <w:r w:rsidRPr="001A4D6C">
          <w:t>All new units are in place and operational</w:t>
        </w:r>
      </w:ins>
    </w:p>
    <w:p w:rsidR="001A4D6C" w:rsidRDefault="001A4D6C">
      <w:pPr>
        <w:rPr>
          <w:ins w:id="873" w:author="Perrine, Martin L. (GSFC-5670)" w:date="2016-08-03T14:43:00Z"/>
        </w:rPr>
        <w:pPrChange w:id="874" w:author="Perrine, Martin L. (GSFC-5670)" w:date="2016-08-03T14:42:00Z">
          <w:pPr>
            <w:pStyle w:val="Paragraph"/>
          </w:pPr>
        </w:pPrChange>
      </w:pPr>
    </w:p>
    <w:p w:rsidR="001A4D6C" w:rsidRDefault="001A4D6C">
      <w:pPr>
        <w:keepNext/>
        <w:rPr>
          <w:ins w:id="875" w:author="Perrine, Martin L. (GSFC-5670)" w:date="2016-08-03T14:43:00Z"/>
        </w:rPr>
        <w:pPrChange w:id="876" w:author="Perrine, Martin L. (GSFC-5670)" w:date="2016-08-03T14:43:00Z">
          <w:pPr/>
        </w:pPrChange>
      </w:pPr>
      <w:ins w:id="877" w:author="Perrine, Martin L. (GSFC-5670)" w:date="2016-08-03T14:43:00Z">
        <w:r w:rsidRPr="001A4D6C">
          <w:rPr>
            <w:noProof/>
          </w:rPr>
          <w:drawing>
            <wp:inline distT="0" distB="0" distL="0" distR="0" wp14:anchorId="1954488A" wp14:editId="516F9EBD">
              <wp:extent cx="2887980" cy="236879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5392" cy="2383073"/>
                      </a:xfrm>
                      <a:prstGeom prst="rect">
                        <a:avLst/>
                      </a:prstGeom>
                      <a:noFill/>
                      <a:ln>
                        <a:noFill/>
                      </a:ln>
                    </pic:spPr>
                  </pic:pic>
                </a:graphicData>
              </a:graphic>
            </wp:inline>
          </w:drawing>
        </w:r>
      </w:ins>
    </w:p>
    <w:p w:rsidR="001A4D6C" w:rsidRPr="001A4D6C" w:rsidRDefault="001A4D6C">
      <w:pPr>
        <w:pStyle w:val="Caption"/>
        <w:jc w:val="both"/>
        <w:rPr>
          <w:b w:val="0"/>
          <w:i w:val="0"/>
        </w:rPr>
        <w:sectPr w:rsidR="001A4D6C" w:rsidRPr="001A4D6C" w:rsidSect="003764AC">
          <w:headerReference w:type="default" r:id="rId27"/>
          <w:footerReference w:type="default" r:id="rId28"/>
          <w:pgSz w:w="12240" w:h="15840" w:code="1"/>
          <w:pgMar w:top="1440" w:right="1440" w:bottom="720" w:left="1440" w:header="720" w:footer="720" w:gutter="0"/>
          <w:pgNumType w:start="3" w:chapStyle="1"/>
          <w:cols w:space="720"/>
        </w:sectPr>
        <w:pPrChange w:id="882" w:author="Perrine, Martin L. (GSFC-5670)" w:date="2016-08-03T14:43:00Z">
          <w:pPr>
            <w:pStyle w:val="Paragraph"/>
          </w:pPr>
        </w:pPrChange>
      </w:pPr>
      <w:bookmarkStart w:id="883" w:name="_Ref457999390"/>
      <w:ins w:id="884" w:author="Perrine, Martin L. (GSFC-5670)" w:date="2016-08-03T14:43:00Z">
        <w:r>
          <w:t xml:space="preserve">Figure </w:t>
        </w:r>
      </w:ins>
      <w:fldSimple w:instr=" STYLEREF 1 \s ">
        <w:r w:rsidR="00445F2B">
          <w:rPr>
            <w:noProof/>
          </w:rPr>
          <w:t>3</w:t>
        </w:r>
      </w:fldSimple>
      <w:r w:rsidR="00445F2B">
        <w:noBreakHyphen/>
      </w:r>
      <w:fldSimple w:instr=" SEQ Figure \* ARABIC \s 1 ">
        <w:r w:rsidR="00445F2B">
          <w:rPr>
            <w:noProof/>
          </w:rPr>
          <w:t>5</w:t>
        </w:r>
      </w:fldSimple>
      <w:bookmarkEnd w:id="883"/>
      <w:ins w:id="885" w:author="Perrine, Martin L. (GSFC-5670)" w:date="2016-08-03T14:43:00Z">
        <w:r>
          <w:t xml:space="preserve"> Final configuration</w:t>
        </w:r>
      </w:ins>
    </w:p>
    <w:p w:rsidR="007419F5" w:rsidDel="00483EB9" w:rsidRDefault="00412AB3">
      <w:pPr>
        <w:pStyle w:val="Heading1"/>
        <w:rPr>
          <w:del w:id="886" w:author="Perrine, Martin L. (GSFC-5670)" w:date="2016-08-03T15:40:00Z"/>
        </w:rPr>
      </w:pPr>
      <w:del w:id="887" w:author="Perrine, Martin L. (GSFC-5670)" w:date="2016-08-03T15:40:00Z">
        <w:r w:rsidDel="00483EB9">
          <w:lastRenderedPageBreak/>
          <w:delText>Visual Inspections</w:delText>
        </w:r>
      </w:del>
    </w:p>
    <w:p w:rsidR="003764AC" w:rsidDel="00483EB9" w:rsidRDefault="003764AC" w:rsidP="003764AC">
      <w:pPr>
        <w:pStyle w:val="Heading2"/>
        <w:numPr>
          <w:ilvl w:val="1"/>
          <w:numId w:val="2"/>
        </w:numPr>
        <w:rPr>
          <w:del w:id="888" w:author="Perrine, Martin L. (GSFC-5670)" w:date="2016-08-03T15:40:00Z"/>
        </w:rPr>
      </w:pPr>
      <w:del w:id="889" w:author="Perrine, Martin L. (GSFC-5670)" w:date="2016-08-03T15:40:00Z">
        <w:r w:rsidDel="00483EB9">
          <w:delText>Purpose</w:delText>
        </w:r>
      </w:del>
    </w:p>
    <w:p w:rsidR="003764AC" w:rsidRPr="003E4B91" w:rsidDel="00483EB9" w:rsidRDefault="003764AC" w:rsidP="003764AC">
      <w:pPr>
        <w:pStyle w:val="Paragraph"/>
        <w:rPr>
          <w:del w:id="890" w:author="Perrine, Martin L. (GSFC-5670)" w:date="2016-08-03T15:40:00Z"/>
        </w:rPr>
      </w:pPr>
      <w:del w:id="891" w:author="Perrine, Martin L. (GSFC-5670)" w:date="2016-08-03T15:40:00Z">
        <w:r w:rsidDel="00483EB9">
          <w:delText xml:space="preserve">The purpose of this test is to verify that the unit has all the required hardware.  </w:delText>
        </w:r>
      </w:del>
    </w:p>
    <w:p w:rsidR="003764AC" w:rsidDel="00483EB9" w:rsidRDefault="003764AC" w:rsidP="003764AC">
      <w:pPr>
        <w:pStyle w:val="Heading2"/>
        <w:numPr>
          <w:ilvl w:val="1"/>
          <w:numId w:val="2"/>
        </w:numPr>
        <w:rPr>
          <w:del w:id="892" w:author="Perrine, Martin L. (GSFC-5670)" w:date="2016-08-03T15:40:00Z"/>
        </w:rPr>
      </w:pPr>
      <w:del w:id="893" w:author="Perrine, Martin L. (GSFC-5670)" w:date="2016-08-03T15:40:00Z">
        <w:r w:rsidDel="00483EB9">
          <w:delText>Visual Inspection Matrixes</w:delText>
        </w:r>
      </w:del>
    </w:p>
    <w:p w:rsidR="003764AC" w:rsidDel="00483EB9" w:rsidRDefault="003764AC" w:rsidP="003764AC">
      <w:pPr>
        <w:pStyle w:val="Paragraph"/>
        <w:rPr>
          <w:del w:id="894" w:author="Perrine, Martin L. (GSFC-5670)" w:date="2016-08-03T15:40:00Z"/>
        </w:rPr>
      </w:pPr>
      <w:del w:id="895" w:author="Perrine, Martin L. (GSFC-5670)" w:date="2016-08-03T15:40:00Z">
        <w:r w:rsidDel="00483EB9">
          <w:delText>The following matrices should be used to perform the visual verifications of the NENG system.</w:delText>
        </w:r>
      </w:del>
    </w:p>
    <w:p w:rsidR="003764AC" w:rsidDel="00483EB9" w:rsidRDefault="003764AC" w:rsidP="003764AC">
      <w:pPr>
        <w:pStyle w:val="Heading3"/>
        <w:numPr>
          <w:ilvl w:val="2"/>
          <w:numId w:val="2"/>
        </w:numPr>
        <w:rPr>
          <w:del w:id="896" w:author="Perrine, Martin L. (GSFC-5670)" w:date="2016-08-03T15:40:00Z"/>
        </w:rPr>
      </w:pPr>
      <w:del w:id="897" w:author="Perrine, Martin L. (GSFC-5670)" w:date="2016-08-03T15:40:00Z">
        <w:r w:rsidDel="00483EB9">
          <w:delText>Hardware Component Matrix</w:delText>
        </w:r>
      </w:del>
    </w:p>
    <w:p w:rsidR="003764AC" w:rsidDel="00483EB9" w:rsidRDefault="003764AC" w:rsidP="003764AC">
      <w:pPr>
        <w:pStyle w:val="Paragraph"/>
        <w:rPr>
          <w:del w:id="898" w:author="Perrine, Martin L. (GSFC-5670)" w:date="2016-08-03T15:40:00Z"/>
        </w:rPr>
      </w:pPr>
      <w:del w:id="899" w:author="Perrine, Martin L. (GSFC-5670)" w:date="2016-08-03T15:40:00Z">
        <w:r w:rsidDel="00483EB9">
          <w:delText>The following matrix shall be used to verify that the system under test contains all the components composing the NENG system.</w:delText>
        </w:r>
      </w:del>
    </w:p>
    <w:p w:rsidR="003764AC" w:rsidDel="00483EB9" w:rsidRDefault="003764AC" w:rsidP="003764AC">
      <w:pPr>
        <w:pStyle w:val="Paragraph"/>
        <w:rPr>
          <w:del w:id="900" w:author="Perrine, Martin L. (GSFC-5670)" w:date="2016-08-03T15:40:00Z"/>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220"/>
        <w:gridCol w:w="1710"/>
      </w:tblGrid>
      <w:tr w:rsidR="003764AC" w:rsidRPr="00D66098" w:rsidDel="00483EB9" w:rsidTr="00E9645E">
        <w:trPr>
          <w:trHeight w:val="432"/>
          <w:del w:id="901" w:author="Perrine, Martin L. (GSFC-5670)" w:date="2016-08-03T15:40:00Z"/>
        </w:trPr>
        <w:tc>
          <w:tcPr>
            <w:tcW w:w="3600" w:type="dxa"/>
            <w:tcBorders>
              <w:bottom w:val="single" w:sz="8" w:space="0" w:color="auto"/>
            </w:tcBorders>
            <w:shd w:val="clear" w:color="auto" w:fill="D9D9D9"/>
            <w:vAlign w:val="center"/>
          </w:tcPr>
          <w:p w:rsidR="003764AC" w:rsidRPr="00D66098" w:rsidDel="00483EB9" w:rsidRDefault="003764AC" w:rsidP="00E9645E">
            <w:pPr>
              <w:spacing w:after="0"/>
              <w:jc w:val="center"/>
              <w:rPr>
                <w:del w:id="902" w:author="Perrine, Martin L. (GSFC-5670)" w:date="2016-08-03T15:40:00Z"/>
                <w:b/>
                <w:sz w:val="20"/>
              </w:rPr>
            </w:pPr>
            <w:del w:id="903" w:author="Perrine, Martin L. (GSFC-5670)" w:date="2016-08-03T15:40:00Z">
              <w:r w:rsidRPr="00D66098" w:rsidDel="00483EB9">
                <w:rPr>
                  <w:b/>
                  <w:sz w:val="20"/>
                </w:rPr>
                <w:delText>Item</w:delText>
              </w:r>
            </w:del>
          </w:p>
        </w:tc>
        <w:tc>
          <w:tcPr>
            <w:tcW w:w="5220" w:type="dxa"/>
            <w:tcBorders>
              <w:bottom w:val="single" w:sz="8" w:space="0" w:color="auto"/>
            </w:tcBorders>
            <w:shd w:val="clear" w:color="auto" w:fill="D9D9D9"/>
            <w:vAlign w:val="center"/>
          </w:tcPr>
          <w:p w:rsidR="003764AC" w:rsidRPr="00D66098" w:rsidDel="00483EB9" w:rsidRDefault="003764AC" w:rsidP="00E9645E">
            <w:pPr>
              <w:spacing w:after="0"/>
              <w:jc w:val="center"/>
              <w:rPr>
                <w:del w:id="904" w:author="Perrine, Martin L. (GSFC-5670)" w:date="2016-08-03T15:40:00Z"/>
                <w:b/>
                <w:sz w:val="20"/>
              </w:rPr>
            </w:pPr>
            <w:del w:id="905" w:author="Perrine, Martin L. (GSFC-5670)" w:date="2016-08-03T15:40:00Z">
              <w:r w:rsidRPr="00D66098" w:rsidDel="00483EB9">
                <w:rPr>
                  <w:b/>
                  <w:sz w:val="20"/>
                </w:rPr>
                <w:delText>Item Description</w:delText>
              </w:r>
            </w:del>
          </w:p>
        </w:tc>
        <w:tc>
          <w:tcPr>
            <w:tcW w:w="1710" w:type="dxa"/>
            <w:tcBorders>
              <w:bottom w:val="single" w:sz="8" w:space="0" w:color="auto"/>
            </w:tcBorders>
            <w:shd w:val="clear" w:color="auto" w:fill="D9D9D9"/>
            <w:vAlign w:val="center"/>
          </w:tcPr>
          <w:p w:rsidR="003764AC" w:rsidRPr="00D66098" w:rsidDel="00483EB9" w:rsidRDefault="003764AC" w:rsidP="00E9645E">
            <w:pPr>
              <w:spacing w:after="0"/>
              <w:jc w:val="center"/>
              <w:rPr>
                <w:del w:id="906" w:author="Perrine, Martin L. (GSFC-5670)" w:date="2016-08-03T15:40:00Z"/>
                <w:b/>
                <w:sz w:val="20"/>
              </w:rPr>
            </w:pPr>
            <w:del w:id="907" w:author="Perrine, Martin L. (GSFC-5670)" w:date="2016-08-03T15:40:00Z">
              <w:r w:rsidRPr="00D66098" w:rsidDel="00483EB9">
                <w:rPr>
                  <w:b/>
                  <w:sz w:val="20"/>
                </w:rPr>
                <w:delText>Inspected</w:delText>
              </w:r>
            </w:del>
          </w:p>
        </w:tc>
      </w:tr>
      <w:tr w:rsidR="003764AC" w:rsidRPr="00D66098" w:rsidDel="00483EB9" w:rsidTr="00E9645E">
        <w:trPr>
          <w:del w:id="908" w:author="Perrine, Martin L. (GSFC-5670)" w:date="2016-08-03T15:40:00Z"/>
        </w:trPr>
        <w:tc>
          <w:tcPr>
            <w:tcW w:w="3600" w:type="dxa"/>
            <w:tcBorders>
              <w:top w:val="single" w:sz="8" w:space="0" w:color="auto"/>
            </w:tcBorders>
          </w:tcPr>
          <w:p w:rsidR="003764AC" w:rsidRPr="00D66098" w:rsidDel="00483EB9" w:rsidRDefault="003764AC" w:rsidP="00E9645E">
            <w:pPr>
              <w:spacing w:after="0"/>
              <w:rPr>
                <w:del w:id="909" w:author="Perrine, Martin L. (GSFC-5670)" w:date="2016-08-03T15:40:00Z"/>
                <w:sz w:val="20"/>
              </w:rPr>
            </w:pPr>
            <w:del w:id="910" w:author="Perrine, Martin L. (GSFC-5670)" w:date="2016-08-03T15:40:00Z">
              <w:r w:rsidDel="00483EB9">
                <w:rPr>
                  <w:sz w:val="20"/>
                </w:rPr>
                <w:delText>NEN</w:delText>
              </w:r>
              <w:r w:rsidRPr="00D66098" w:rsidDel="00483EB9">
                <w:rPr>
                  <w:sz w:val="20"/>
                </w:rPr>
                <w:delText>G Secure Side System (SSS)</w:delText>
              </w:r>
            </w:del>
          </w:p>
        </w:tc>
        <w:tc>
          <w:tcPr>
            <w:tcW w:w="5220" w:type="dxa"/>
            <w:tcBorders>
              <w:top w:val="single" w:sz="8" w:space="0" w:color="auto"/>
            </w:tcBorders>
          </w:tcPr>
          <w:p w:rsidR="003764AC" w:rsidRPr="00D66098" w:rsidDel="00483EB9" w:rsidRDefault="003764AC" w:rsidP="00E9645E">
            <w:pPr>
              <w:spacing w:after="0"/>
              <w:jc w:val="left"/>
              <w:rPr>
                <w:del w:id="911" w:author="Perrine, Martin L. (GSFC-5670)" w:date="2016-08-03T15:40:00Z"/>
                <w:sz w:val="20"/>
              </w:rPr>
            </w:pPr>
            <w:del w:id="912" w:author="Perrine, Martin L. (GSFC-5670)" w:date="2016-08-03T15:40:00Z">
              <w:r w:rsidRPr="00D66098" w:rsidDel="00483EB9">
                <w:rPr>
                  <w:sz w:val="20"/>
                </w:rPr>
                <w:delText xml:space="preserve">1 </w:delText>
              </w:r>
              <w:r w:rsidDel="00483EB9">
                <w:rPr>
                  <w:sz w:val="20"/>
                </w:rPr>
                <w:delText>–</w:delText>
              </w:r>
              <w:r w:rsidRPr="00D66098" w:rsidDel="00483EB9">
                <w:rPr>
                  <w:sz w:val="20"/>
                </w:rPr>
                <w:delText xml:space="preserve"> Apple Mac Pro  Tower system</w:delText>
              </w:r>
            </w:del>
          </w:p>
        </w:tc>
        <w:tc>
          <w:tcPr>
            <w:tcW w:w="1710" w:type="dxa"/>
            <w:tcBorders>
              <w:top w:val="single" w:sz="8" w:space="0" w:color="auto"/>
            </w:tcBorders>
          </w:tcPr>
          <w:p w:rsidR="003764AC" w:rsidRPr="00D66098" w:rsidDel="00483EB9" w:rsidRDefault="003764AC" w:rsidP="00E9645E">
            <w:pPr>
              <w:spacing w:after="0"/>
              <w:rPr>
                <w:del w:id="913" w:author="Perrine, Martin L. (GSFC-5670)" w:date="2016-08-03T15:40:00Z"/>
                <w:sz w:val="20"/>
              </w:rPr>
            </w:pPr>
          </w:p>
        </w:tc>
      </w:tr>
      <w:tr w:rsidR="003764AC" w:rsidRPr="00D66098" w:rsidDel="00483EB9" w:rsidTr="00E9645E">
        <w:trPr>
          <w:del w:id="914" w:author="Perrine, Martin L. (GSFC-5670)" w:date="2016-08-03T15:40:00Z"/>
        </w:trPr>
        <w:tc>
          <w:tcPr>
            <w:tcW w:w="3600" w:type="dxa"/>
            <w:vAlign w:val="center"/>
          </w:tcPr>
          <w:p w:rsidR="003764AC" w:rsidRPr="00D66098" w:rsidDel="00483EB9" w:rsidRDefault="003764AC" w:rsidP="00E9645E">
            <w:pPr>
              <w:spacing w:after="0"/>
              <w:jc w:val="left"/>
              <w:rPr>
                <w:del w:id="915" w:author="Perrine, Martin L. (GSFC-5670)" w:date="2016-08-03T15:40:00Z"/>
                <w:sz w:val="20"/>
              </w:rPr>
            </w:pPr>
            <w:del w:id="916" w:author="Perrine, Martin L. (GSFC-5670)" w:date="2016-08-03T15:40:00Z">
              <w:r w:rsidDel="00483EB9">
                <w:rPr>
                  <w:sz w:val="20"/>
                </w:rPr>
                <w:delText>NEN</w:delText>
              </w:r>
              <w:r w:rsidRPr="00D66098" w:rsidDel="00483EB9">
                <w:rPr>
                  <w:sz w:val="20"/>
                </w:rPr>
                <w:delText>G Secure Side Disk (SSD)</w:delText>
              </w:r>
            </w:del>
          </w:p>
        </w:tc>
        <w:tc>
          <w:tcPr>
            <w:tcW w:w="5220" w:type="dxa"/>
          </w:tcPr>
          <w:p w:rsidR="003764AC" w:rsidRPr="00D66098" w:rsidDel="00483EB9" w:rsidRDefault="003764AC" w:rsidP="00E9645E">
            <w:pPr>
              <w:spacing w:after="0"/>
              <w:jc w:val="left"/>
              <w:rPr>
                <w:del w:id="917" w:author="Perrine, Martin L. (GSFC-5670)" w:date="2016-08-03T15:40:00Z"/>
                <w:sz w:val="20"/>
              </w:rPr>
            </w:pPr>
            <w:del w:id="918" w:author="Perrine, Martin L. (GSFC-5670)" w:date="2016-08-03T15:40:00Z">
              <w:r w:rsidRPr="00D66098" w:rsidDel="00483EB9">
                <w:rPr>
                  <w:sz w:val="20"/>
                </w:rPr>
                <w:delText xml:space="preserve">1 </w:delText>
              </w:r>
              <w:r w:rsidDel="00483EB9">
                <w:rPr>
                  <w:sz w:val="20"/>
                </w:rPr>
                <w:delText>–</w:delText>
              </w:r>
              <w:r w:rsidR="001366B0" w:rsidDel="00483EB9">
                <w:rPr>
                  <w:sz w:val="20"/>
                </w:rPr>
                <w:delText xml:space="preserve"> NEXSAN SATA Beast RAID</w:delText>
              </w:r>
              <w:r w:rsidRPr="00D66098" w:rsidDel="00483EB9">
                <w:rPr>
                  <w:sz w:val="20"/>
                </w:rPr>
                <w:delText xml:space="preserve"> 60 system w/ fiber channel</w:delText>
              </w:r>
            </w:del>
          </w:p>
        </w:tc>
        <w:tc>
          <w:tcPr>
            <w:tcW w:w="1710" w:type="dxa"/>
          </w:tcPr>
          <w:p w:rsidR="003764AC" w:rsidRPr="00D66098" w:rsidDel="00483EB9" w:rsidRDefault="003764AC" w:rsidP="00E9645E">
            <w:pPr>
              <w:spacing w:after="0"/>
              <w:rPr>
                <w:del w:id="919" w:author="Perrine, Martin L. (GSFC-5670)" w:date="2016-08-03T15:40:00Z"/>
                <w:sz w:val="20"/>
              </w:rPr>
            </w:pPr>
          </w:p>
        </w:tc>
      </w:tr>
      <w:tr w:rsidR="003764AC" w:rsidRPr="00D66098" w:rsidDel="00483EB9" w:rsidTr="00E9645E">
        <w:trPr>
          <w:del w:id="920" w:author="Perrine, Martin L. (GSFC-5670)" w:date="2016-08-03T15:40:00Z"/>
        </w:trPr>
        <w:tc>
          <w:tcPr>
            <w:tcW w:w="3600" w:type="dxa"/>
          </w:tcPr>
          <w:p w:rsidR="003764AC" w:rsidRPr="00D66098" w:rsidDel="00483EB9" w:rsidRDefault="003764AC" w:rsidP="00E9645E">
            <w:pPr>
              <w:spacing w:after="0"/>
              <w:rPr>
                <w:del w:id="921" w:author="Perrine, Martin L. (GSFC-5670)" w:date="2016-08-03T15:40:00Z"/>
                <w:sz w:val="20"/>
              </w:rPr>
            </w:pPr>
            <w:del w:id="922" w:author="Perrine, Martin L. (GSFC-5670)" w:date="2016-08-03T15:40:00Z">
              <w:r w:rsidDel="00483EB9">
                <w:rPr>
                  <w:sz w:val="20"/>
                </w:rPr>
                <w:delText>NEN</w:delText>
              </w:r>
              <w:r w:rsidRPr="00D66098" w:rsidDel="00483EB9">
                <w:rPr>
                  <w:sz w:val="20"/>
                </w:rPr>
                <w:delText>G Open Side System (OSS)</w:delText>
              </w:r>
            </w:del>
          </w:p>
        </w:tc>
        <w:tc>
          <w:tcPr>
            <w:tcW w:w="5220" w:type="dxa"/>
          </w:tcPr>
          <w:p w:rsidR="003764AC" w:rsidRPr="00D66098" w:rsidDel="00483EB9" w:rsidRDefault="003764AC" w:rsidP="00E9645E">
            <w:pPr>
              <w:spacing w:after="0"/>
              <w:jc w:val="left"/>
              <w:rPr>
                <w:del w:id="923" w:author="Perrine, Martin L. (GSFC-5670)" w:date="2016-08-03T15:40:00Z"/>
                <w:sz w:val="20"/>
              </w:rPr>
            </w:pPr>
            <w:del w:id="924" w:author="Perrine, Martin L. (GSFC-5670)" w:date="2016-08-03T15:40:00Z">
              <w:r w:rsidRPr="00D66098" w:rsidDel="00483EB9">
                <w:rPr>
                  <w:sz w:val="20"/>
                </w:rPr>
                <w:delText xml:space="preserve">1 </w:delText>
              </w:r>
              <w:r w:rsidDel="00483EB9">
                <w:rPr>
                  <w:sz w:val="20"/>
                </w:rPr>
                <w:delText>–</w:delText>
              </w:r>
              <w:r w:rsidRPr="00D66098" w:rsidDel="00483EB9">
                <w:rPr>
                  <w:sz w:val="20"/>
                </w:rPr>
                <w:delText xml:space="preserve"> Apple Mac Mini system</w:delText>
              </w:r>
            </w:del>
          </w:p>
        </w:tc>
        <w:tc>
          <w:tcPr>
            <w:tcW w:w="1710" w:type="dxa"/>
          </w:tcPr>
          <w:p w:rsidR="003764AC" w:rsidRPr="00D66098" w:rsidDel="00483EB9" w:rsidRDefault="003764AC" w:rsidP="00E9645E">
            <w:pPr>
              <w:spacing w:after="0"/>
              <w:rPr>
                <w:del w:id="925" w:author="Perrine, Martin L. (GSFC-5670)" w:date="2016-08-03T15:40:00Z"/>
                <w:sz w:val="20"/>
              </w:rPr>
            </w:pPr>
          </w:p>
        </w:tc>
      </w:tr>
      <w:tr w:rsidR="003764AC" w:rsidRPr="00D66098" w:rsidDel="00483EB9" w:rsidTr="00E9645E">
        <w:trPr>
          <w:del w:id="926" w:author="Perrine, Martin L. (GSFC-5670)" w:date="2016-08-03T15:40:00Z"/>
        </w:trPr>
        <w:tc>
          <w:tcPr>
            <w:tcW w:w="3600" w:type="dxa"/>
          </w:tcPr>
          <w:p w:rsidR="003764AC" w:rsidRPr="00D66098" w:rsidDel="00483EB9" w:rsidRDefault="003764AC" w:rsidP="00E9645E">
            <w:pPr>
              <w:spacing w:after="0"/>
              <w:rPr>
                <w:del w:id="927" w:author="Perrine, Martin L. (GSFC-5670)" w:date="2016-08-03T15:40:00Z"/>
                <w:sz w:val="20"/>
              </w:rPr>
            </w:pPr>
            <w:del w:id="928" w:author="Perrine, Martin L. (GSFC-5670)" w:date="2016-08-03T15:40:00Z">
              <w:r w:rsidDel="00483EB9">
                <w:rPr>
                  <w:sz w:val="20"/>
                </w:rPr>
                <w:delText>NEN</w:delText>
              </w:r>
              <w:r w:rsidRPr="00D66098" w:rsidDel="00483EB9">
                <w:rPr>
                  <w:sz w:val="20"/>
                </w:rPr>
                <w:delText>G Open Side Disk (OSD)</w:delText>
              </w:r>
            </w:del>
          </w:p>
        </w:tc>
        <w:tc>
          <w:tcPr>
            <w:tcW w:w="5220" w:type="dxa"/>
          </w:tcPr>
          <w:p w:rsidR="003764AC" w:rsidRPr="00D66098" w:rsidDel="00483EB9" w:rsidRDefault="003764AC" w:rsidP="00E9645E">
            <w:pPr>
              <w:spacing w:after="0"/>
              <w:jc w:val="left"/>
              <w:rPr>
                <w:del w:id="929" w:author="Perrine, Martin L. (GSFC-5670)" w:date="2016-08-03T15:40:00Z"/>
                <w:sz w:val="20"/>
              </w:rPr>
            </w:pPr>
            <w:del w:id="930" w:author="Perrine, Martin L. (GSFC-5670)" w:date="2016-08-03T15:40:00Z">
              <w:r w:rsidRPr="00D66098" w:rsidDel="00483EB9">
                <w:rPr>
                  <w:sz w:val="20"/>
                </w:rPr>
                <w:delText xml:space="preserve">1 </w:delText>
              </w:r>
              <w:r w:rsidDel="00483EB9">
                <w:rPr>
                  <w:sz w:val="20"/>
                </w:rPr>
                <w:delText>–</w:delText>
              </w:r>
              <w:r w:rsidR="001366B0" w:rsidDel="00483EB9">
                <w:rPr>
                  <w:sz w:val="20"/>
                </w:rPr>
                <w:delText xml:space="preserve"> NEXSAN SATA Beast RAID</w:delText>
              </w:r>
              <w:r w:rsidRPr="00D66098" w:rsidDel="00483EB9">
                <w:rPr>
                  <w:sz w:val="20"/>
                </w:rPr>
                <w:delText xml:space="preserve"> 60 system</w:delText>
              </w:r>
            </w:del>
          </w:p>
        </w:tc>
        <w:tc>
          <w:tcPr>
            <w:tcW w:w="1710" w:type="dxa"/>
          </w:tcPr>
          <w:p w:rsidR="003764AC" w:rsidRPr="00D66098" w:rsidDel="00483EB9" w:rsidRDefault="003764AC" w:rsidP="00E9645E">
            <w:pPr>
              <w:spacing w:after="0"/>
              <w:rPr>
                <w:del w:id="931" w:author="Perrine, Martin L. (GSFC-5670)" w:date="2016-08-03T15:40:00Z"/>
                <w:sz w:val="20"/>
              </w:rPr>
            </w:pPr>
          </w:p>
        </w:tc>
      </w:tr>
    </w:tbl>
    <w:p w:rsidR="003764AC" w:rsidDel="00483EB9" w:rsidRDefault="003764AC" w:rsidP="003764AC">
      <w:pPr>
        <w:pStyle w:val="Paragraph"/>
        <w:rPr>
          <w:del w:id="932" w:author="Perrine, Martin L. (GSFC-5670)" w:date="2016-08-03T15:40:00Z"/>
        </w:rPr>
      </w:pPr>
    </w:p>
    <w:p w:rsidR="003764AC" w:rsidDel="00483EB9" w:rsidRDefault="003764AC" w:rsidP="003764AC">
      <w:pPr>
        <w:pStyle w:val="Heading3"/>
        <w:numPr>
          <w:ilvl w:val="2"/>
          <w:numId w:val="2"/>
        </w:numPr>
        <w:rPr>
          <w:del w:id="933" w:author="Perrine, Martin L. (GSFC-5670)" w:date="2016-08-03T15:40:00Z"/>
        </w:rPr>
      </w:pPr>
      <w:del w:id="934" w:author="Perrine, Martin L. (GSFC-5670)" w:date="2016-08-03T15:40:00Z">
        <w:r w:rsidDel="00483EB9">
          <w:delText>Hardware Interface Matrix</w:delText>
        </w:r>
      </w:del>
    </w:p>
    <w:p w:rsidR="003764AC" w:rsidDel="00483EB9" w:rsidRDefault="003764AC" w:rsidP="003764AC">
      <w:pPr>
        <w:pStyle w:val="Paragraph"/>
        <w:rPr>
          <w:del w:id="935" w:author="Perrine, Martin L. (GSFC-5670)" w:date="2016-08-03T15:40:00Z"/>
        </w:rPr>
      </w:pPr>
      <w:del w:id="936" w:author="Perrine, Martin L. (GSFC-5670)" w:date="2016-08-03T15:40:00Z">
        <w:r w:rsidDel="00483EB9">
          <w:delText>The following matrix shall be used to verify that the system under test contains all the hardware connectors.</w:delText>
        </w:r>
      </w:del>
    </w:p>
    <w:p w:rsidR="003764AC" w:rsidDel="00483EB9" w:rsidRDefault="003764AC" w:rsidP="003764AC">
      <w:pPr>
        <w:pStyle w:val="Paragraph"/>
        <w:rPr>
          <w:del w:id="937" w:author="Perrine, Martin L. (GSFC-5670)" w:date="2016-08-03T15:40:00Z"/>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030"/>
        <w:gridCol w:w="1710"/>
      </w:tblGrid>
      <w:tr w:rsidR="003764AC" w:rsidRPr="00D66098" w:rsidDel="00483EB9" w:rsidTr="00E9645E">
        <w:trPr>
          <w:trHeight w:val="432"/>
          <w:del w:id="938" w:author="Perrine, Martin L. (GSFC-5670)" w:date="2016-08-03T15:40:00Z"/>
        </w:trPr>
        <w:tc>
          <w:tcPr>
            <w:tcW w:w="2790" w:type="dxa"/>
            <w:tcBorders>
              <w:bottom w:val="single" w:sz="8" w:space="0" w:color="auto"/>
            </w:tcBorders>
            <w:shd w:val="clear" w:color="auto" w:fill="D9D9D9"/>
            <w:vAlign w:val="center"/>
          </w:tcPr>
          <w:p w:rsidR="003764AC" w:rsidRPr="00D66098" w:rsidDel="00483EB9" w:rsidRDefault="003764AC" w:rsidP="00E9645E">
            <w:pPr>
              <w:spacing w:after="0"/>
              <w:jc w:val="center"/>
              <w:rPr>
                <w:del w:id="939" w:author="Perrine, Martin L. (GSFC-5670)" w:date="2016-08-03T15:40:00Z"/>
                <w:b/>
                <w:sz w:val="20"/>
              </w:rPr>
            </w:pPr>
            <w:del w:id="940" w:author="Perrine, Martin L. (GSFC-5670)" w:date="2016-08-03T15:40:00Z">
              <w:r w:rsidRPr="00D66098" w:rsidDel="00483EB9">
                <w:rPr>
                  <w:b/>
                  <w:sz w:val="20"/>
                </w:rPr>
                <w:delText>Item</w:delText>
              </w:r>
            </w:del>
          </w:p>
        </w:tc>
        <w:tc>
          <w:tcPr>
            <w:tcW w:w="6030" w:type="dxa"/>
            <w:tcBorders>
              <w:bottom w:val="single" w:sz="8" w:space="0" w:color="auto"/>
            </w:tcBorders>
            <w:shd w:val="clear" w:color="auto" w:fill="D9D9D9"/>
            <w:vAlign w:val="center"/>
          </w:tcPr>
          <w:p w:rsidR="003764AC" w:rsidRPr="00D66098" w:rsidDel="00483EB9" w:rsidRDefault="003764AC" w:rsidP="00E9645E">
            <w:pPr>
              <w:spacing w:after="0"/>
              <w:jc w:val="center"/>
              <w:rPr>
                <w:del w:id="941" w:author="Perrine, Martin L. (GSFC-5670)" w:date="2016-08-03T15:40:00Z"/>
                <w:b/>
                <w:sz w:val="20"/>
              </w:rPr>
            </w:pPr>
            <w:del w:id="942" w:author="Perrine, Martin L. (GSFC-5670)" w:date="2016-08-03T15:40:00Z">
              <w:r w:rsidRPr="00D66098" w:rsidDel="00483EB9">
                <w:rPr>
                  <w:b/>
                  <w:sz w:val="20"/>
                </w:rPr>
                <w:delText>Item Description</w:delText>
              </w:r>
            </w:del>
          </w:p>
        </w:tc>
        <w:tc>
          <w:tcPr>
            <w:tcW w:w="1710" w:type="dxa"/>
            <w:tcBorders>
              <w:bottom w:val="single" w:sz="8" w:space="0" w:color="auto"/>
            </w:tcBorders>
            <w:shd w:val="clear" w:color="auto" w:fill="D9D9D9"/>
            <w:vAlign w:val="center"/>
          </w:tcPr>
          <w:p w:rsidR="003764AC" w:rsidRPr="00D66098" w:rsidDel="00483EB9" w:rsidRDefault="003764AC" w:rsidP="00E9645E">
            <w:pPr>
              <w:spacing w:after="0"/>
              <w:jc w:val="center"/>
              <w:rPr>
                <w:del w:id="943" w:author="Perrine, Martin L. (GSFC-5670)" w:date="2016-08-03T15:40:00Z"/>
                <w:b/>
                <w:sz w:val="20"/>
              </w:rPr>
            </w:pPr>
            <w:del w:id="944" w:author="Perrine, Martin L. (GSFC-5670)" w:date="2016-08-03T15:40:00Z">
              <w:r w:rsidRPr="00D66098" w:rsidDel="00483EB9">
                <w:rPr>
                  <w:b/>
                  <w:sz w:val="20"/>
                </w:rPr>
                <w:delText>Inspected</w:delText>
              </w:r>
            </w:del>
          </w:p>
        </w:tc>
      </w:tr>
      <w:tr w:rsidR="003764AC" w:rsidRPr="00D66098" w:rsidDel="00483EB9" w:rsidTr="00E9645E">
        <w:trPr>
          <w:del w:id="945" w:author="Perrine, Martin L. (GSFC-5670)" w:date="2016-08-03T15:40:00Z"/>
        </w:trPr>
        <w:tc>
          <w:tcPr>
            <w:tcW w:w="2790" w:type="dxa"/>
            <w:tcBorders>
              <w:top w:val="single" w:sz="8" w:space="0" w:color="auto"/>
            </w:tcBorders>
            <w:shd w:val="clear" w:color="auto" w:fill="auto"/>
          </w:tcPr>
          <w:p w:rsidR="003764AC" w:rsidRPr="00D66098" w:rsidDel="00483EB9" w:rsidRDefault="003764AC" w:rsidP="00E9645E">
            <w:pPr>
              <w:spacing w:after="0"/>
              <w:rPr>
                <w:del w:id="946" w:author="Perrine, Martin L. (GSFC-5670)" w:date="2016-08-03T15:40:00Z"/>
                <w:sz w:val="20"/>
              </w:rPr>
            </w:pPr>
            <w:del w:id="947" w:author="Perrine, Martin L. (GSFC-5670)" w:date="2016-08-03T15:40:00Z">
              <w:r w:rsidDel="00483EB9">
                <w:rPr>
                  <w:sz w:val="20"/>
                </w:rPr>
                <w:delText>NEN</w:delText>
              </w:r>
              <w:r w:rsidRPr="00D66098" w:rsidDel="00483EB9">
                <w:rPr>
                  <w:sz w:val="20"/>
                </w:rPr>
                <w:delText xml:space="preserve">G SSS </w:delText>
              </w:r>
              <w:r w:rsidRPr="00480E7B" w:rsidDel="00483EB9">
                <w:rPr>
                  <w:sz w:val="20"/>
                </w:rPr>
                <w:delText>NICs</w:delText>
              </w:r>
            </w:del>
          </w:p>
        </w:tc>
        <w:tc>
          <w:tcPr>
            <w:tcW w:w="6030" w:type="dxa"/>
            <w:tcBorders>
              <w:top w:val="single" w:sz="8" w:space="0" w:color="auto"/>
            </w:tcBorders>
            <w:shd w:val="clear" w:color="auto" w:fill="auto"/>
          </w:tcPr>
          <w:p w:rsidR="003764AC" w:rsidRPr="00D66098" w:rsidDel="00483EB9" w:rsidRDefault="003764AC" w:rsidP="00E9645E">
            <w:pPr>
              <w:spacing w:after="0"/>
              <w:jc w:val="left"/>
              <w:rPr>
                <w:del w:id="948" w:author="Perrine, Martin L. (GSFC-5670)" w:date="2016-08-03T15:40:00Z"/>
                <w:sz w:val="20"/>
              </w:rPr>
            </w:pPr>
            <w:del w:id="949" w:author="Perrine, Martin L. (GSFC-5670)" w:date="2016-08-03T15:40:00Z">
              <w:r w:rsidRPr="00D66098" w:rsidDel="00483EB9">
                <w:rPr>
                  <w:sz w:val="20"/>
                </w:rPr>
                <w:delText xml:space="preserve">Does the SSS Apple Mac Pro Tower have 2 </w:delText>
              </w:r>
              <w:r w:rsidRPr="00181B42" w:rsidDel="00483EB9">
                <w:rPr>
                  <w:sz w:val="20"/>
                </w:rPr>
                <w:delText>1 G</w:delText>
              </w:r>
              <w:r w:rsidDel="00483EB9">
                <w:rPr>
                  <w:sz w:val="20"/>
                </w:rPr>
                <w:delText xml:space="preserve">B </w:delText>
              </w:r>
              <w:r w:rsidRPr="00181B42" w:rsidDel="00483EB9">
                <w:rPr>
                  <w:sz w:val="20"/>
                </w:rPr>
                <w:delText>Network</w:delText>
              </w:r>
              <w:r w:rsidRPr="00D66098" w:rsidDel="00483EB9">
                <w:rPr>
                  <w:sz w:val="20"/>
                </w:rPr>
                <w:delText xml:space="preserve"> Interface matching the 8P8C physical standard?</w:delText>
              </w:r>
            </w:del>
          </w:p>
        </w:tc>
        <w:tc>
          <w:tcPr>
            <w:tcW w:w="1710" w:type="dxa"/>
            <w:tcBorders>
              <w:top w:val="single" w:sz="8" w:space="0" w:color="auto"/>
            </w:tcBorders>
            <w:shd w:val="clear" w:color="auto" w:fill="auto"/>
          </w:tcPr>
          <w:p w:rsidR="003764AC" w:rsidRPr="00D66098" w:rsidDel="00483EB9" w:rsidRDefault="003764AC" w:rsidP="00E9645E">
            <w:pPr>
              <w:spacing w:after="0"/>
              <w:rPr>
                <w:del w:id="950" w:author="Perrine, Martin L. (GSFC-5670)" w:date="2016-08-03T15:40:00Z"/>
                <w:b/>
                <w:sz w:val="20"/>
              </w:rPr>
            </w:pPr>
          </w:p>
        </w:tc>
      </w:tr>
      <w:tr w:rsidR="003764AC" w:rsidRPr="00D66098" w:rsidDel="00483EB9" w:rsidTr="00E9645E">
        <w:trPr>
          <w:del w:id="951" w:author="Perrine, Martin L. (GSFC-5670)" w:date="2016-08-03T15:40:00Z"/>
        </w:trPr>
        <w:tc>
          <w:tcPr>
            <w:tcW w:w="2790" w:type="dxa"/>
            <w:shd w:val="clear" w:color="auto" w:fill="auto"/>
          </w:tcPr>
          <w:p w:rsidR="003764AC" w:rsidRPr="00D66098" w:rsidDel="00483EB9" w:rsidRDefault="003764AC" w:rsidP="00E9645E">
            <w:pPr>
              <w:spacing w:after="0"/>
              <w:rPr>
                <w:del w:id="952" w:author="Perrine, Martin L. (GSFC-5670)" w:date="2016-08-03T15:40:00Z"/>
                <w:sz w:val="20"/>
              </w:rPr>
            </w:pPr>
            <w:del w:id="953" w:author="Perrine, Martin L. (GSFC-5670)" w:date="2016-08-03T15:40:00Z">
              <w:r w:rsidDel="00483EB9">
                <w:rPr>
                  <w:sz w:val="20"/>
                </w:rPr>
                <w:delText>NEN</w:delText>
              </w:r>
              <w:r w:rsidRPr="00D66098" w:rsidDel="00483EB9">
                <w:rPr>
                  <w:sz w:val="20"/>
                </w:rPr>
                <w:delText>G SSS KVM</w:delText>
              </w:r>
            </w:del>
          </w:p>
        </w:tc>
        <w:tc>
          <w:tcPr>
            <w:tcW w:w="6030" w:type="dxa"/>
            <w:shd w:val="clear" w:color="auto" w:fill="auto"/>
          </w:tcPr>
          <w:p w:rsidR="003764AC" w:rsidRPr="00D66098" w:rsidDel="00483EB9" w:rsidRDefault="003764AC" w:rsidP="00E9645E">
            <w:pPr>
              <w:spacing w:after="0"/>
              <w:jc w:val="left"/>
              <w:rPr>
                <w:del w:id="954" w:author="Perrine, Martin L. (GSFC-5670)" w:date="2016-08-03T15:40:00Z"/>
                <w:sz w:val="20"/>
              </w:rPr>
            </w:pPr>
            <w:del w:id="955" w:author="Perrine, Martin L. (GSFC-5670)" w:date="2016-08-03T15:40:00Z">
              <w:r w:rsidRPr="00D66098" w:rsidDel="00483EB9">
                <w:rPr>
                  <w:sz w:val="20"/>
                </w:rPr>
                <w:delText>Does the SSS Apple Mac Pro Tower have a VGA video port, and available USB for keyboard and mice peripherals?</w:delText>
              </w:r>
            </w:del>
          </w:p>
        </w:tc>
        <w:tc>
          <w:tcPr>
            <w:tcW w:w="1710" w:type="dxa"/>
            <w:shd w:val="clear" w:color="auto" w:fill="auto"/>
          </w:tcPr>
          <w:p w:rsidR="003764AC" w:rsidRPr="00D66098" w:rsidDel="00483EB9" w:rsidRDefault="003764AC" w:rsidP="00E9645E">
            <w:pPr>
              <w:spacing w:after="0"/>
              <w:rPr>
                <w:del w:id="956" w:author="Perrine, Martin L. (GSFC-5670)" w:date="2016-08-03T15:40:00Z"/>
                <w:b/>
                <w:sz w:val="20"/>
              </w:rPr>
            </w:pPr>
          </w:p>
        </w:tc>
      </w:tr>
      <w:tr w:rsidR="003764AC" w:rsidRPr="00D66098" w:rsidDel="00483EB9" w:rsidTr="00E9645E">
        <w:trPr>
          <w:del w:id="957" w:author="Perrine, Martin L. (GSFC-5670)" w:date="2016-08-03T15:40:00Z"/>
        </w:trPr>
        <w:tc>
          <w:tcPr>
            <w:tcW w:w="2790" w:type="dxa"/>
            <w:shd w:val="clear" w:color="auto" w:fill="auto"/>
          </w:tcPr>
          <w:p w:rsidR="003764AC" w:rsidRPr="00D66098" w:rsidDel="00483EB9" w:rsidRDefault="003764AC" w:rsidP="00E9645E">
            <w:pPr>
              <w:spacing w:after="0"/>
              <w:rPr>
                <w:del w:id="958" w:author="Perrine, Martin L. (GSFC-5670)" w:date="2016-08-03T15:40:00Z"/>
                <w:sz w:val="20"/>
              </w:rPr>
            </w:pPr>
            <w:del w:id="959" w:author="Perrine, Martin L. (GSFC-5670)" w:date="2016-08-03T15:40:00Z">
              <w:r w:rsidDel="00483EB9">
                <w:rPr>
                  <w:sz w:val="20"/>
                </w:rPr>
                <w:delText>NEN</w:delText>
              </w:r>
              <w:r w:rsidRPr="00D66098" w:rsidDel="00483EB9">
                <w:rPr>
                  <w:sz w:val="20"/>
                </w:rPr>
                <w:delText>G SSS Fiber Channel Interface</w:delText>
              </w:r>
            </w:del>
          </w:p>
        </w:tc>
        <w:tc>
          <w:tcPr>
            <w:tcW w:w="6030" w:type="dxa"/>
            <w:shd w:val="clear" w:color="auto" w:fill="auto"/>
          </w:tcPr>
          <w:p w:rsidR="003764AC" w:rsidRPr="00D66098" w:rsidDel="00483EB9" w:rsidRDefault="003764AC" w:rsidP="00E9645E">
            <w:pPr>
              <w:spacing w:after="0"/>
              <w:jc w:val="left"/>
              <w:rPr>
                <w:del w:id="960" w:author="Perrine, Martin L. (GSFC-5670)" w:date="2016-08-03T15:40:00Z"/>
                <w:sz w:val="20"/>
              </w:rPr>
            </w:pPr>
            <w:del w:id="961" w:author="Perrine, Martin L. (GSFC-5670)" w:date="2016-08-03T15:40:00Z">
              <w:r w:rsidRPr="00D66098" w:rsidDel="00483EB9">
                <w:rPr>
                  <w:sz w:val="20"/>
                </w:rPr>
                <w:delText>Does the SSS Apple Mac Pro Tower have a Fiber Channel interface adaptor</w:delText>
              </w:r>
              <w:r w:rsidDel="00483EB9">
                <w:rPr>
                  <w:sz w:val="20"/>
                </w:rPr>
                <w:delText>?</w:delText>
              </w:r>
            </w:del>
          </w:p>
        </w:tc>
        <w:tc>
          <w:tcPr>
            <w:tcW w:w="1710" w:type="dxa"/>
            <w:shd w:val="clear" w:color="auto" w:fill="auto"/>
          </w:tcPr>
          <w:p w:rsidR="003764AC" w:rsidRPr="00D66098" w:rsidDel="00483EB9" w:rsidRDefault="003764AC" w:rsidP="00E9645E">
            <w:pPr>
              <w:spacing w:after="0"/>
              <w:rPr>
                <w:del w:id="962" w:author="Perrine, Martin L. (GSFC-5670)" w:date="2016-08-03T15:40:00Z"/>
                <w:b/>
                <w:sz w:val="20"/>
              </w:rPr>
            </w:pPr>
          </w:p>
        </w:tc>
      </w:tr>
      <w:tr w:rsidR="003764AC" w:rsidRPr="00D66098" w:rsidDel="00483EB9" w:rsidTr="00E9645E">
        <w:trPr>
          <w:del w:id="963" w:author="Perrine, Martin L. (GSFC-5670)" w:date="2016-08-03T15:40:00Z"/>
        </w:trPr>
        <w:tc>
          <w:tcPr>
            <w:tcW w:w="2790" w:type="dxa"/>
            <w:shd w:val="clear" w:color="auto" w:fill="auto"/>
          </w:tcPr>
          <w:p w:rsidR="003764AC" w:rsidRPr="00D66098" w:rsidDel="00483EB9" w:rsidRDefault="003764AC" w:rsidP="00E9645E">
            <w:pPr>
              <w:spacing w:after="0"/>
              <w:rPr>
                <w:del w:id="964" w:author="Perrine, Martin L. (GSFC-5670)" w:date="2016-08-03T15:40:00Z"/>
                <w:sz w:val="20"/>
              </w:rPr>
            </w:pPr>
            <w:del w:id="965" w:author="Perrine, Martin L. (GSFC-5670)" w:date="2016-08-03T15:40:00Z">
              <w:r w:rsidDel="00483EB9">
                <w:rPr>
                  <w:sz w:val="20"/>
                </w:rPr>
                <w:delText>NEN</w:delText>
              </w:r>
              <w:r w:rsidRPr="00D66098" w:rsidDel="00483EB9">
                <w:rPr>
                  <w:sz w:val="20"/>
                </w:rPr>
                <w:delText>G SSD Fiber Channel Interface</w:delText>
              </w:r>
            </w:del>
          </w:p>
        </w:tc>
        <w:tc>
          <w:tcPr>
            <w:tcW w:w="6030" w:type="dxa"/>
            <w:shd w:val="clear" w:color="auto" w:fill="auto"/>
          </w:tcPr>
          <w:p w:rsidR="003764AC" w:rsidRPr="00D66098" w:rsidDel="00483EB9" w:rsidRDefault="003764AC" w:rsidP="00E9645E">
            <w:pPr>
              <w:spacing w:after="0"/>
              <w:jc w:val="left"/>
              <w:rPr>
                <w:del w:id="966" w:author="Perrine, Martin L. (GSFC-5670)" w:date="2016-08-03T15:40:00Z"/>
                <w:sz w:val="20"/>
              </w:rPr>
            </w:pPr>
            <w:del w:id="967" w:author="Perrine, Martin L. (GSFC-5670)" w:date="2016-08-03T15:40:00Z">
              <w:r w:rsidDel="00483EB9">
                <w:rPr>
                  <w:sz w:val="20"/>
                </w:rPr>
                <w:delText>Does the SSD (Nexsan RAID</w:delText>
              </w:r>
              <w:r w:rsidRPr="002114CD" w:rsidDel="00483EB9">
                <w:rPr>
                  <w:sz w:val="20"/>
                </w:rPr>
                <w:delText>) have a Fiber Channel interface that matches that of the NENG SSS?</w:delText>
              </w:r>
            </w:del>
          </w:p>
        </w:tc>
        <w:tc>
          <w:tcPr>
            <w:tcW w:w="1710" w:type="dxa"/>
            <w:shd w:val="clear" w:color="auto" w:fill="auto"/>
          </w:tcPr>
          <w:p w:rsidR="003764AC" w:rsidRPr="00D66098" w:rsidDel="00483EB9" w:rsidRDefault="003764AC" w:rsidP="00E9645E">
            <w:pPr>
              <w:spacing w:after="0"/>
              <w:rPr>
                <w:del w:id="968" w:author="Perrine, Martin L. (GSFC-5670)" w:date="2016-08-03T15:40:00Z"/>
                <w:b/>
                <w:sz w:val="20"/>
              </w:rPr>
            </w:pPr>
          </w:p>
        </w:tc>
      </w:tr>
      <w:tr w:rsidR="003764AC" w:rsidRPr="00D66098" w:rsidDel="00483EB9" w:rsidTr="00E9645E">
        <w:trPr>
          <w:del w:id="969" w:author="Perrine, Martin L. (GSFC-5670)" w:date="2016-08-03T15:40:00Z"/>
        </w:trPr>
        <w:tc>
          <w:tcPr>
            <w:tcW w:w="2790" w:type="dxa"/>
            <w:shd w:val="clear" w:color="auto" w:fill="auto"/>
          </w:tcPr>
          <w:p w:rsidR="003764AC" w:rsidRPr="00D66098" w:rsidDel="00483EB9" w:rsidRDefault="003764AC" w:rsidP="00E9645E">
            <w:pPr>
              <w:spacing w:after="0"/>
              <w:rPr>
                <w:del w:id="970" w:author="Perrine, Martin L. (GSFC-5670)" w:date="2016-08-03T15:40:00Z"/>
                <w:sz w:val="20"/>
              </w:rPr>
            </w:pPr>
            <w:del w:id="971" w:author="Perrine, Martin L. (GSFC-5670)" w:date="2016-08-03T15:40:00Z">
              <w:r w:rsidDel="00483EB9">
                <w:rPr>
                  <w:sz w:val="20"/>
                </w:rPr>
                <w:delText>NEN</w:delText>
              </w:r>
              <w:r w:rsidRPr="00D66098" w:rsidDel="00483EB9">
                <w:rPr>
                  <w:sz w:val="20"/>
                </w:rPr>
                <w:delText>G SSS Fiber Channel Cable</w:delText>
              </w:r>
            </w:del>
          </w:p>
        </w:tc>
        <w:tc>
          <w:tcPr>
            <w:tcW w:w="6030" w:type="dxa"/>
            <w:shd w:val="clear" w:color="auto" w:fill="auto"/>
          </w:tcPr>
          <w:p w:rsidR="003764AC" w:rsidRPr="00D66098" w:rsidDel="00483EB9" w:rsidRDefault="003764AC" w:rsidP="00E9645E">
            <w:pPr>
              <w:spacing w:after="0"/>
              <w:jc w:val="left"/>
              <w:rPr>
                <w:del w:id="972" w:author="Perrine, Martin L. (GSFC-5670)" w:date="2016-08-03T15:40:00Z"/>
                <w:sz w:val="20"/>
              </w:rPr>
            </w:pPr>
            <w:del w:id="973" w:author="Perrine, Martin L. (GSFC-5670)" w:date="2016-08-03T15:40:00Z">
              <w:r w:rsidRPr="00D66098" w:rsidDel="00483EB9">
                <w:rPr>
                  <w:sz w:val="20"/>
                </w:rPr>
                <w:delText>Is there a Fiber Channel cable between the SSS and the SSD?</w:delText>
              </w:r>
            </w:del>
          </w:p>
        </w:tc>
        <w:tc>
          <w:tcPr>
            <w:tcW w:w="1710" w:type="dxa"/>
            <w:shd w:val="clear" w:color="auto" w:fill="auto"/>
          </w:tcPr>
          <w:p w:rsidR="003764AC" w:rsidRPr="00D66098" w:rsidDel="00483EB9" w:rsidRDefault="003764AC" w:rsidP="00E9645E">
            <w:pPr>
              <w:spacing w:after="0"/>
              <w:rPr>
                <w:del w:id="974" w:author="Perrine, Martin L. (GSFC-5670)" w:date="2016-08-03T15:40:00Z"/>
                <w:b/>
                <w:sz w:val="20"/>
              </w:rPr>
            </w:pPr>
          </w:p>
        </w:tc>
      </w:tr>
    </w:tbl>
    <w:p w:rsidR="003764AC" w:rsidDel="00483EB9" w:rsidRDefault="003764AC" w:rsidP="003764AC">
      <w:pPr>
        <w:pStyle w:val="Paragraph"/>
        <w:rPr>
          <w:del w:id="975" w:author="Perrine, Martin L. (GSFC-5670)" w:date="2016-08-03T15:40:00Z"/>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030"/>
        <w:gridCol w:w="1710"/>
      </w:tblGrid>
      <w:tr w:rsidR="003764AC" w:rsidRPr="00D66098" w:rsidDel="00483EB9" w:rsidTr="00E9645E">
        <w:trPr>
          <w:trHeight w:val="432"/>
          <w:del w:id="976" w:author="Perrine, Martin L. (GSFC-5670)" w:date="2016-08-03T15:40:00Z"/>
        </w:trPr>
        <w:tc>
          <w:tcPr>
            <w:tcW w:w="2790" w:type="dxa"/>
            <w:tcBorders>
              <w:bottom w:val="single" w:sz="8" w:space="0" w:color="auto"/>
            </w:tcBorders>
            <w:shd w:val="clear" w:color="auto" w:fill="D9D9D9"/>
            <w:vAlign w:val="center"/>
          </w:tcPr>
          <w:p w:rsidR="003764AC" w:rsidRPr="00D66098" w:rsidDel="00483EB9" w:rsidRDefault="003764AC" w:rsidP="00E9645E">
            <w:pPr>
              <w:spacing w:after="0"/>
              <w:jc w:val="center"/>
              <w:rPr>
                <w:del w:id="977" w:author="Perrine, Martin L. (GSFC-5670)" w:date="2016-08-03T15:40:00Z"/>
                <w:b/>
                <w:sz w:val="20"/>
              </w:rPr>
            </w:pPr>
            <w:del w:id="978" w:author="Perrine, Martin L. (GSFC-5670)" w:date="2016-08-03T15:40:00Z">
              <w:r w:rsidRPr="00D66098" w:rsidDel="00483EB9">
                <w:rPr>
                  <w:b/>
                  <w:sz w:val="20"/>
                </w:rPr>
                <w:delText>Item</w:delText>
              </w:r>
            </w:del>
          </w:p>
        </w:tc>
        <w:tc>
          <w:tcPr>
            <w:tcW w:w="6030" w:type="dxa"/>
            <w:tcBorders>
              <w:bottom w:val="single" w:sz="8" w:space="0" w:color="auto"/>
            </w:tcBorders>
            <w:shd w:val="clear" w:color="auto" w:fill="D9D9D9"/>
            <w:vAlign w:val="center"/>
          </w:tcPr>
          <w:p w:rsidR="003764AC" w:rsidRPr="00D66098" w:rsidDel="00483EB9" w:rsidRDefault="003764AC" w:rsidP="00E9645E">
            <w:pPr>
              <w:spacing w:after="0"/>
              <w:jc w:val="center"/>
              <w:rPr>
                <w:del w:id="979" w:author="Perrine, Martin L. (GSFC-5670)" w:date="2016-08-03T15:40:00Z"/>
                <w:b/>
                <w:sz w:val="20"/>
              </w:rPr>
            </w:pPr>
            <w:del w:id="980" w:author="Perrine, Martin L. (GSFC-5670)" w:date="2016-08-03T15:40:00Z">
              <w:r w:rsidRPr="00D66098" w:rsidDel="00483EB9">
                <w:rPr>
                  <w:b/>
                  <w:sz w:val="20"/>
                </w:rPr>
                <w:delText>Item Description</w:delText>
              </w:r>
            </w:del>
          </w:p>
        </w:tc>
        <w:tc>
          <w:tcPr>
            <w:tcW w:w="1710" w:type="dxa"/>
            <w:tcBorders>
              <w:bottom w:val="single" w:sz="8" w:space="0" w:color="auto"/>
            </w:tcBorders>
            <w:shd w:val="clear" w:color="auto" w:fill="D9D9D9"/>
            <w:vAlign w:val="center"/>
          </w:tcPr>
          <w:p w:rsidR="003764AC" w:rsidRPr="00D66098" w:rsidDel="00483EB9" w:rsidRDefault="003764AC" w:rsidP="00E9645E">
            <w:pPr>
              <w:spacing w:after="0"/>
              <w:jc w:val="center"/>
              <w:rPr>
                <w:del w:id="981" w:author="Perrine, Martin L. (GSFC-5670)" w:date="2016-08-03T15:40:00Z"/>
                <w:b/>
                <w:sz w:val="20"/>
              </w:rPr>
            </w:pPr>
            <w:del w:id="982" w:author="Perrine, Martin L. (GSFC-5670)" w:date="2016-08-03T15:40:00Z">
              <w:r w:rsidRPr="00D66098" w:rsidDel="00483EB9">
                <w:rPr>
                  <w:b/>
                  <w:sz w:val="20"/>
                </w:rPr>
                <w:delText>Inspected</w:delText>
              </w:r>
            </w:del>
          </w:p>
        </w:tc>
      </w:tr>
      <w:tr w:rsidR="003764AC" w:rsidRPr="00D66098" w:rsidDel="00483EB9" w:rsidTr="00E9645E">
        <w:trPr>
          <w:del w:id="983" w:author="Perrine, Martin L. (GSFC-5670)" w:date="2016-08-03T15:40:00Z"/>
        </w:trPr>
        <w:tc>
          <w:tcPr>
            <w:tcW w:w="2790" w:type="dxa"/>
            <w:shd w:val="clear" w:color="auto" w:fill="auto"/>
          </w:tcPr>
          <w:p w:rsidR="003764AC" w:rsidRPr="00D66098" w:rsidDel="00483EB9" w:rsidRDefault="003764AC" w:rsidP="00E9645E">
            <w:pPr>
              <w:spacing w:after="0"/>
              <w:rPr>
                <w:del w:id="984" w:author="Perrine, Martin L. (GSFC-5670)" w:date="2016-08-03T15:40:00Z"/>
                <w:sz w:val="20"/>
              </w:rPr>
            </w:pPr>
            <w:del w:id="985" w:author="Perrine, Martin L. (GSFC-5670)" w:date="2016-08-03T15:40:00Z">
              <w:r w:rsidDel="00483EB9">
                <w:rPr>
                  <w:sz w:val="20"/>
                </w:rPr>
                <w:delText>NENG OSS NIC</w:delText>
              </w:r>
            </w:del>
          </w:p>
        </w:tc>
        <w:tc>
          <w:tcPr>
            <w:tcW w:w="6030" w:type="dxa"/>
            <w:shd w:val="clear" w:color="auto" w:fill="auto"/>
          </w:tcPr>
          <w:p w:rsidR="003764AC" w:rsidRPr="00D66098" w:rsidDel="00483EB9" w:rsidRDefault="003764AC" w:rsidP="00E9645E">
            <w:pPr>
              <w:spacing w:after="0"/>
              <w:jc w:val="left"/>
              <w:rPr>
                <w:del w:id="986" w:author="Perrine, Martin L. (GSFC-5670)" w:date="2016-08-03T15:40:00Z"/>
                <w:sz w:val="20"/>
              </w:rPr>
            </w:pPr>
            <w:del w:id="987" w:author="Perrine, Martin L. (GSFC-5670)" w:date="2016-08-03T15:40:00Z">
              <w:r w:rsidRPr="00D66098" w:rsidDel="00483EB9">
                <w:rPr>
                  <w:sz w:val="20"/>
                </w:rPr>
                <w:delText>Does the Apple Mac Mini system have 1 Network Interface matching the 8P8C physical standard?</w:delText>
              </w:r>
            </w:del>
          </w:p>
        </w:tc>
        <w:tc>
          <w:tcPr>
            <w:tcW w:w="1710" w:type="dxa"/>
            <w:shd w:val="clear" w:color="auto" w:fill="auto"/>
          </w:tcPr>
          <w:p w:rsidR="003764AC" w:rsidRPr="00D66098" w:rsidDel="00483EB9" w:rsidRDefault="003764AC" w:rsidP="00E9645E">
            <w:pPr>
              <w:spacing w:after="0"/>
              <w:rPr>
                <w:del w:id="988" w:author="Perrine, Martin L. (GSFC-5670)" w:date="2016-08-03T15:40:00Z"/>
                <w:b/>
                <w:sz w:val="20"/>
              </w:rPr>
            </w:pPr>
          </w:p>
        </w:tc>
      </w:tr>
      <w:tr w:rsidR="003764AC" w:rsidRPr="00D66098" w:rsidDel="00483EB9" w:rsidTr="00E9645E">
        <w:trPr>
          <w:del w:id="989" w:author="Perrine, Martin L. (GSFC-5670)" w:date="2016-08-03T15:40:00Z"/>
        </w:trPr>
        <w:tc>
          <w:tcPr>
            <w:tcW w:w="2790" w:type="dxa"/>
            <w:shd w:val="clear" w:color="auto" w:fill="auto"/>
          </w:tcPr>
          <w:p w:rsidR="003764AC" w:rsidRPr="00D66098" w:rsidDel="00483EB9" w:rsidRDefault="003764AC" w:rsidP="00E9645E">
            <w:pPr>
              <w:spacing w:after="0"/>
              <w:rPr>
                <w:del w:id="990" w:author="Perrine, Martin L. (GSFC-5670)" w:date="2016-08-03T15:40:00Z"/>
                <w:sz w:val="20"/>
              </w:rPr>
            </w:pPr>
            <w:del w:id="991" w:author="Perrine, Martin L. (GSFC-5670)" w:date="2016-08-03T15:40:00Z">
              <w:r w:rsidDel="00483EB9">
                <w:rPr>
                  <w:sz w:val="20"/>
                </w:rPr>
                <w:delText>NEN</w:delText>
              </w:r>
              <w:r w:rsidRPr="00D66098" w:rsidDel="00483EB9">
                <w:rPr>
                  <w:sz w:val="20"/>
                </w:rPr>
                <w:delText>G OSS KVM</w:delText>
              </w:r>
            </w:del>
          </w:p>
        </w:tc>
        <w:tc>
          <w:tcPr>
            <w:tcW w:w="6030" w:type="dxa"/>
            <w:shd w:val="clear" w:color="auto" w:fill="auto"/>
          </w:tcPr>
          <w:p w:rsidR="003764AC" w:rsidRPr="00D66098" w:rsidDel="00483EB9" w:rsidRDefault="003764AC" w:rsidP="00E9645E">
            <w:pPr>
              <w:spacing w:after="0"/>
              <w:jc w:val="left"/>
              <w:rPr>
                <w:del w:id="992" w:author="Perrine, Martin L. (GSFC-5670)" w:date="2016-08-03T15:40:00Z"/>
                <w:sz w:val="20"/>
              </w:rPr>
            </w:pPr>
            <w:del w:id="993" w:author="Perrine, Martin L. (GSFC-5670)" w:date="2016-08-03T15:40:00Z">
              <w:r w:rsidRPr="00D66098" w:rsidDel="00483EB9">
                <w:rPr>
                  <w:sz w:val="20"/>
                </w:rPr>
                <w:delText>Does the OSS Apple Mac Mini system have a VGA video port and available USB for keyboard and mice peripherals?</w:delText>
              </w:r>
            </w:del>
          </w:p>
        </w:tc>
        <w:tc>
          <w:tcPr>
            <w:tcW w:w="1710" w:type="dxa"/>
            <w:shd w:val="clear" w:color="auto" w:fill="auto"/>
          </w:tcPr>
          <w:p w:rsidR="003764AC" w:rsidRPr="00D66098" w:rsidDel="00483EB9" w:rsidRDefault="003764AC" w:rsidP="00E9645E">
            <w:pPr>
              <w:spacing w:after="0"/>
              <w:rPr>
                <w:del w:id="994" w:author="Perrine, Martin L. (GSFC-5670)" w:date="2016-08-03T15:40:00Z"/>
                <w:b/>
                <w:sz w:val="20"/>
              </w:rPr>
            </w:pPr>
          </w:p>
        </w:tc>
      </w:tr>
      <w:tr w:rsidR="003764AC" w:rsidRPr="00D66098" w:rsidDel="00483EB9" w:rsidTr="00E9645E">
        <w:trPr>
          <w:del w:id="995" w:author="Perrine, Martin L. (GSFC-5670)" w:date="2016-08-03T15:40:00Z"/>
        </w:trPr>
        <w:tc>
          <w:tcPr>
            <w:tcW w:w="2790" w:type="dxa"/>
            <w:shd w:val="clear" w:color="auto" w:fill="auto"/>
          </w:tcPr>
          <w:p w:rsidR="003764AC" w:rsidRPr="00D66098" w:rsidDel="00483EB9" w:rsidRDefault="003764AC" w:rsidP="00E9645E">
            <w:pPr>
              <w:spacing w:after="0"/>
              <w:rPr>
                <w:del w:id="996" w:author="Perrine, Martin L. (GSFC-5670)" w:date="2016-08-03T15:40:00Z"/>
                <w:sz w:val="20"/>
              </w:rPr>
            </w:pPr>
            <w:del w:id="997" w:author="Perrine, Martin L. (GSFC-5670)" w:date="2016-08-03T15:40:00Z">
              <w:r w:rsidDel="00483EB9">
                <w:rPr>
                  <w:sz w:val="20"/>
                </w:rPr>
                <w:delText>NEN</w:delText>
              </w:r>
              <w:r w:rsidRPr="00D66098" w:rsidDel="00483EB9">
                <w:rPr>
                  <w:sz w:val="20"/>
                </w:rPr>
                <w:delText>G OSD</w:delText>
              </w:r>
            </w:del>
          </w:p>
        </w:tc>
        <w:tc>
          <w:tcPr>
            <w:tcW w:w="6030" w:type="dxa"/>
            <w:shd w:val="clear" w:color="auto" w:fill="auto"/>
          </w:tcPr>
          <w:p w:rsidR="003764AC" w:rsidRPr="00D66098" w:rsidDel="00483EB9" w:rsidRDefault="003764AC" w:rsidP="00E9645E">
            <w:pPr>
              <w:spacing w:after="0"/>
              <w:jc w:val="left"/>
              <w:rPr>
                <w:del w:id="998" w:author="Perrine, Martin L. (GSFC-5670)" w:date="2016-08-03T15:40:00Z"/>
                <w:sz w:val="20"/>
              </w:rPr>
            </w:pPr>
            <w:del w:id="999" w:author="Perrine, Martin L. (GSFC-5670)" w:date="2016-08-03T15:40:00Z">
              <w:r w:rsidDel="00483EB9">
                <w:rPr>
                  <w:sz w:val="20"/>
                </w:rPr>
                <w:delText>Does the OSD (Nexsan RAID</w:delText>
              </w:r>
              <w:r w:rsidRPr="00D66098" w:rsidDel="00483EB9">
                <w:rPr>
                  <w:sz w:val="20"/>
                </w:rPr>
                <w:delText>) have a</w:delText>
              </w:r>
              <w:r w:rsidDel="00483EB9">
                <w:rPr>
                  <w:sz w:val="20"/>
                </w:rPr>
                <w:delText>n</w:delText>
              </w:r>
              <w:r w:rsidRPr="00D66098" w:rsidDel="00483EB9">
                <w:rPr>
                  <w:sz w:val="20"/>
                </w:rPr>
                <w:delText xml:space="preserve"> Ethernet interface with a 8P8C physical connector that </w:delText>
              </w:r>
              <w:r w:rsidRPr="008C092A" w:rsidDel="00483EB9">
                <w:rPr>
                  <w:sz w:val="20"/>
                </w:rPr>
                <w:delText>supports iSCSI?</w:delText>
              </w:r>
            </w:del>
          </w:p>
        </w:tc>
        <w:tc>
          <w:tcPr>
            <w:tcW w:w="1710" w:type="dxa"/>
            <w:shd w:val="clear" w:color="auto" w:fill="auto"/>
          </w:tcPr>
          <w:p w:rsidR="003764AC" w:rsidRPr="00D66098" w:rsidDel="00483EB9" w:rsidRDefault="003764AC" w:rsidP="00E9645E">
            <w:pPr>
              <w:spacing w:after="0"/>
              <w:rPr>
                <w:del w:id="1000" w:author="Perrine, Martin L. (GSFC-5670)" w:date="2016-08-03T15:40:00Z"/>
                <w:b/>
                <w:sz w:val="20"/>
              </w:rPr>
            </w:pPr>
          </w:p>
        </w:tc>
      </w:tr>
    </w:tbl>
    <w:p w:rsidR="003764AC" w:rsidDel="00483EB9" w:rsidRDefault="003764AC" w:rsidP="003764AC">
      <w:pPr>
        <w:pStyle w:val="Paragraph"/>
        <w:rPr>
          <w:del w:id="1001" w:author="Perrine, Martin L. (GSFC-5670)" w:date="2016-08-03T15:40:00Z"/>
        </w:rPr>
      </w:pPr>
    </w:p>
    <w:p w:rsidR="003764AC" w:rsidDel="00483EB9" w:rsidRDefault="003764AC" w:rsidP="003764AC">
      <w:pPr>
        <w:pStyle w:val="Paragraph"/>
        <w:rPr>
          <w:del w:id="1002" w:author="Perrine, Martin L. (GSFC-5670)" w:date="2016-08-03T15:40:00Z"/>
        </w:rPr>
      </w:pPr>
    </w:p>
    <w:p w:rsidR="003764AC" w:rsidDel="00483EB9" w:rsidRDefault="003764AC">
      <w:pPr>
        <w:pStyle w:val="Paragraph"/>
        <w:rPr>
          <w:del w:id="1003" w:author="Perrine, Martin L. (GSFC-5670)" w:date="2016-08-03T15:40:00Z"/>
        </w:rPr>
      </w:pPr>
    </w:p>
    <w:p w:rsidR="003764AC" w:rsidDel="00483EB9" w:rsidRDefault="003764AC">
      <w:pPr>
        <w:pStyle w:val="Paragraph"/>
        <w:rPr>
          <w:del w:id="1004" w:author="Perrine, Martin L. (GSFC-5670)" w:date="2016-08-03T15:40:00Z"/>
        </w:rPr>
      </w:pPr>
    </w:p>
    <w:p w:rsidR="007419F5" w:rsidDel="00483EB9" w:rsidRDefault="007419F5">
      <w:pPr>
        <w:pStyle w:val="Paragraph"/>
        <w:rPr>
          <w:del w:id="1005" w:author="Perrine, Martin L. (GSFC-5670)" w:date="2016-08-03T15:40:00Z"/>
        </w:rPr>
      </w:pPr>
    </w:p>
    <w:p w:rsidR="007419F5" w:rsidDel="00483EB9" w:rsidRDefault="007419F5">
      <w:pPr>
        <w:pStyle w:val="Paragraph"/>
        <w:rPr>
          <w:del w:id="1006" w:author="Perrine, Martin L. (GSFC-5670)" w:date="2016-08-03T15:40:00Z"/>
        </w:rPr>
        <w:sectPr w:rsidR="007419F5" w:rsidDel="00483EB9">
          <w:headerReference w:type="default" r:id="rId29"/>
          <w:pgSz w:w="12240" w:h="15840" w:code="1"/>
          <w:pgMar w:top="1440" w:right="1440" w:bottom="720" w:left="1440" w:header="720" w:footer="720" w:gutter="0"/>
          <w:pgNumType w:start="1" w:chapStyle="1"/>
          <w:cols w:space="720"/>
        </w:sectPr>
      </w:pPr>
    </w:p>
    <w:p w:rsidR="007419F5" w:rsidDel="00483EB9" w:rsidRDefault="00412AB3">
      <w:pPr>
        <w:pStyle w:val="Heading1"/>
        <w:rPr>
          <w:del w:id="1007" w:author="Perrine, Martin L. (GSFC-5670)" w:date="2016-08-03T15:40:00Z"/>
        </w:rPr>
      </w:pPr>
      <w:del w:id="1008" w:author="Perrine, Martin L. (GSFC-5670)" w:date="2016-08-03T15:40:00Z">
        <w:r w:rsidDel="00483EB9">
          <w:delText>NEN Gateway Testing</w:delText>
        </w:r>
      </w:del>
    </w:p>
    <w:p w:rsidR="003764AC" w:rsidDel="00483EB9" w:rsidRDefault="003764AC" w:rsidP="003764AC">
      <w:pPr>
        <w:pStyle w:val="Heading2"/>
        <w:numPr>
          <w:ilvl w:val="1"/>
          <w:numId w:val="2"/>
        </w:numPr>
        <w:rPr>
          <w:del w:id="1009" w:author="Perrine, Martin L. (GSFC-5670)" w:date="2016-08-03T15:40:00Z"/>
        </w:rPr>
      </w:pPr>
      <w:del w:id="1010" w:author="Perrine, Martin L. (GSFC-5670)" w:date="2016-08-03T15:40:00Z">
        <w:r w:rsidDel="00483EB9">
          <w:delText>Test Set 1: Standards Testing</w:delText>
        </w:r>
      </w:del>
    </w:p>
    <w:p w:rsidR="003764AC" w:rsidDel="00483EB9" w:rsidRDefault="003764AC" w:rsidP="003764AC">
      <w:pPr>
        <w:pStyle w:val="Paragraph"/>
        <w:rPr>
          <w:del w:id="1011" w:author="Perrine, Martin L. (GSFC-5670)" w:date="2016-08-03T15:40:00Z"/>
        </w:rPr>
      </w:pPr>
      <w:del w:id="1012" w:author="Perrine, Martin L. (GSFC-5670)" w:date="2016-08-03T15:40:00Z">
        <w:r w:rsidDel="00483EB9">
          <w:delText xml:space="preserve">This series of tests verifies all the standards the NENG is required to follow.  This includes time and frequency standards.  The NENG system will need to be installed in all ground stations with standard power and timing/frequency inputs.  </w:delText>
        </w:r>
        <w:r w:rsidRPr="00926377" w:rsidDel="00483EB9">
          <w:rPr>
            <w:szCs w:val="24"/>
          </w:rPr>
          <w:delText xml:space="preserve">The NENG system needs to be in compliance with the standards of the NEN stations, </w:delText>
        </w:r>
        <w:r w:rsidDel="00483EB9">
          <w:rPr>
            <w:szCs w:val="24"/>
          </w:rPr>
          <w:delText>Wallops Ground Station (</w:delText>
        </w:r>
        <w:r w:rsidRPr="00926377" w:rsidDel="00483EB9">
          <w:rPr>
            <w:szCs w:val="24"/>
          </w:rPr>
          <w:delText>WGS</w:delText>
        </w:r>
        <w:r w:rsidDel="00483EB9">
          <w:rPr>
            <w:szCs w:val="24"/>
          </w:rPr>
          <w:delText>)</w:delText>
        </w:r>
        <w:r w:rsidRPr="00926377" w:rsidDel="00483EB9">
          <w:rPr>
            <w:szCs w:val="24"/>
          </w:rPr>
          <w:delText xml:space="preserve"> and </w:delText>
        </w:r>
        <w:r w:rsidDel="00483EB9">
          <w:rPr>
            <w:szCs w:val="24"/>
          </w:rPr>
          <w:delText>Alaska Satellite Facility (</w:delText>
        </w:r>
        <w:r w:rsidRPr="00926377" w:rsidDel="00483EB9">
          <w:rPr>
            <w:szCs w:val="24"/>
          </w:rPr>
          <w:delText>ASF</w:delText>
        </w:r>
        <w:r w:rsidDel="00483EB9">
          <w:rPr>
            <w:szCs w:val="24"/>
          </w:rPr>
          <w:delText>)</w:delText>
        </w:r>
        <w:r w:rsidRPr="00926377" w:rsidDel="00483EB9">
          <w:rPr>
            <w:szCs w:val="24"/>
          </w:rPr>
          <w:delText>.</w:delText>
        </w:r>
      </w:del>
    </w:p>
    <w:p w:rsidR="003764AC" w:rsidDel="00483EB9" w:rsidRDefault="003764AC" w:rsidP="003764AC">
      <w:pPr>
        <w:pStyle w:val="Heading3"/>
        <w:numPr>
          <w:ilvl w:val="2"/>
          <w:numId w:val="2"/>
        </w:numPr>
        <w:rPr>
          <w:del w:id="1013" w:author="Perrine, Martin L. (GSFC-5670)" w:date="2016-08-03T15:40:00Z"/>
        </w:rPr>
      </w:pPr>
      <w:del w:id="1014" w:author="Perrine, Martin L. (GSFC-5670)" w:date="2016-08-03T15:40:00Z">
        <w:r w:rsidDel="00483EB9">
          <w:delText>Objectives</w:delText>
        </w:r>
      </w:del>
    </w:p>
    <w:p w:rsidR="003764AC" w:rsidDel="00483EB9" w:rsidRDefault="003764AC" w:rsidP="003764AC">
      <w:pPr>
        <w:pStyle w:val="Paragraph"/>
        <w:rPr>
          <w:del w:id="1015" w:author="Perrine, Martin L. (GSFC-5670)" w:date="2016-08-03T15:40:00Z"/>
        </w:rPr>
      </w:pPr>
      <w:del w:id="1016" w:author="Perrine, Martin L. (GSFC-5670)" w:date="2016-08-03T15:40:00Z">
        <w:r w:rsidDel="00483EB9">
          <w:delText>The primary objectives of this test are given in Table 5-1.  The NENG system needs to be in compliance with several standards that are maintained at various ground stations around the world.</w:delText>
        </w:r>
      </w:del>
    </w:p>
    <w:p w:rsidR="003764AC" w:rsidDel="00483EB9" w:rsidRDefault="003764AC" w:rsidP="003764AC">
      <w:pPr>
        <w:pStyle w:val="Caption"/>
        <w:jc w:val="center"/>
        <w:rPr>
          <w:del w:id="1017" w:author="Perrine, Martin L. (GSFC-5670)" w:date="2016-08-03T15:40:00Z"/>
        </w:rPr>
      </w:pPr>
      <w:del w:id="1018" w:author="Perrine, Martin L. (GSFC-5670)" w:date="2016-08-03T15:40:00Z">
        <w:r w:rsidRPr="008C092A" w:rsidDel="00483EB9">
          <w:delText>Table 5-1.  Test Set 1 Covered Requirements</w:delText>
        </w:r>
      </w:del>
    </w:p>
    <w:tbl>
      <w:tblPr>
        <w:tblW w:w="5594" w:type="dxa"/>
        <w:jc w:val="center"/>
        <w:tblBorders>
          <w:top w:val="single" w:sz="4" w:space="0" w:color="auto"/>
          <w:left w:val="single" w:sz="4" w:space="0" w:color="auto"/>
          <w:bottom w:val="single" w:sz="4" w:space="0" w:color="auto"/>
          <w:right w:val="single" w:sz="8" w:space="0" w:color="auto"/>
          <w:insideH w:val="single" w:sz="4" w:space="0" w:color="auto"/>
          <w:insideV w:val="single" w:sz="4" w:space="0" w:color="auto"/>
        </w:tblBorders>
        <w:tblLook w:val="0000" w:firstRow="0" w:lastRow="0" w:firstColumn="0" w:lastColumn="0" w:noHBand="0" w:noVBand="0"/>
      </w:tblPr>
      <w:tblGrid>
        <w:gridCol w:w="5594"/>
      </w:tblGrid>
      <w:tr w:rsidR="003764AC" w:rsidRPr="007538BB" w:rsidDel="00483EB9" w:rsidTr="00E9645E">
        <w:trPr>
          <w:trHeight w:val="432"/>
          <w:jc w:val="center"/>
          <w:del w:id="1019" w:author="Perrine, Martin L. (GSFC-5670)" w:date="2016-08-03T15:40:00Z"/>
        </w:trPr>
        <w:tc>
          <w:tcPr>
            <w:tcW w:w="5594" w:type="dxa"/>
            <w:shd w:val="clear" w:color="auto" w:fill="D9D9D9"/>
            <w:noWrap/>
            <w:vAlign w:val="bottom"/>
          </w:tcPr>
          <w:p w:rsidR="003764AC" w:rsidRPr="007538BB" w:rsidDel="00483EB9" w:rsidRDefault="003764AC" w:rsidP="00E9645E">
            <w:pPr>
              <w:jc w:val="center"/>
              <w:rPr>
                <w:del w:id="1020" w:author="Perrine, Martin L. (GSFC-5670)" w:date="2016-08-03T15:40:00Z"/>
                <w:rFonts w:cs="Arial"/>
                <w:b/>
                <w:sz w:val="20"/>
              </w:rPr>
            </w:pPr>
            <w:del w:id="1021" w:author="Perrine, Martin L. (GSFC-5670)" w:date="2016-08-03T15:40:00Z">
              <w:r w:rsidRPr="007538BB" w:rsidDel="00483EB9">
                <w:rPr>
                  <w:rFonts w:cs="Arial"/>
                  <w:b/>
                  <w:sz w:val="20"/>
                </w:rPr>
                <w:delText>Standards and Specification Requirements</w:delText>
              </w:r>
            </w:del>
          </w:p>
        </w:tc>
      </w:tr>
      <w:tr w:rsidR="003764AC" w:rsidRPr="007538BB" w:rsidDel="00483EB9" w:rsidTr="00E9645E">
        <w:trPr>
          <w:trHeight w:val="233"/>
          <w:jc w:val="center"/>
          <w:del w:id="1022" w:author="Perrine, Martin L. (GSFC-5670)" w:date="2016-08-03T15:40:00Z"/>
        </w:trPr>
        <w:tc>
          <w:tcPr>
            <w:tcW w:w="5594" w:type="dxa"/>
            <w:shd w:val="clear" w:color="auto" w:fill="FFFFFF"/>
            <w:noWrap/>
            <w:vAlign w:val="bottom"/>
          </w:tcPr>
          <w:p w:rsidR="003764AC" w:rsidRPr="007538BB" w:rsidDel="00483EB9" w:rsidRDefault="003764AC" w:rsidP="00E9645E">
            <w:pPr>
              <w:spacing w:after="0"/>
              <w:rPr>
                <w:del w:id="1023" w:author="Perrine, Martin L. (GSFC-5670)" w:date="2016-08-03T15:40:00Z"/>
                <w:rFonts w:cs="Arial"/>
                <w:sz w:val="20"/>
              </w:rPr>
            </w:pPr>
            <w:del w:id="1024" w:author="Perrine, Martin L. (GSFC-5670)" w:date="2016-08-03T15:40:00Z">
              <w:r w:rsidRPr="007538BB" w:rsidDel="00483EB9">
                <w:rPr>
                  <w:rFonts w:cs="Arial"/>
                  <w:sz w:val="20"/>
                </w:rPr>
                <w:delText>Requirement Number</w:delText>
              </w:r>
            </w:del>
          </w:p>
        </w:tc>
      </w:tr>
      <w:tr w:rsidR="003764AC" w:rsidRPr="007538BB" w:rsidDel="00483EB9" w:rsidTr="00E9645E">
        <w:trPr>
          <w:trHeight w:val="233"/>
          <w:jc w:val="center"/>
          <w:del w:id="1025" w:author="Perrine, Martin L. (GSFC-5670)" w:date="2016-08-03T15:40:00Z"/>
        </w:trPr>
        <w:tc>
          <w:tcPr>
            <w:tcW w:w="5594" w:type="dxa"/>
            <w:shd w:val="clear" w:color="auto" w:fill="FFFFFF"/>
            <w:noWrap/>
          </w:tcPr>
          <w:p w:rsidR="003764AC" w:rsidRPr="007538BB" w:rsidDel="00483EB9" w:rsidRDefault="003764AC" w:rsidP="00E9645E">
            <w:pPr>
              <w:spacing w:after="0"/>
              <w:jc w:val="left"/>
              <w:rPr>
                <w:del w:id="1026" w:author="Perrine, Martin L. (GSFC-5670)" w:date="2016-08-03T15:40:00Z"/>
                <w:rFonts w:cs="Arial"/>
                <w:sz w:val="20"/>
              </w:rPr>
            </w:pPr>
            <w:del w:id="1027" w:author="Perrine, Martin L. (GSFC-5670)" w:date="2016-08-03T15:40:00Z">
              <w:r w:rsidRPr="007538BB" w:rsidDel="00483EB9">
                <w:rPr>
                  <w:rFonts w:cs="Arial"/>
                  <w:sz w:val="20"/>
                </w:rPr>
                <w:delText>NENG-STD-001  STDN-SPEC-4 Electronic Equipment</w:delText>
              </w:r>
            </w:del>
          </w:p>
        </w:tc>
      </w:tr>
      <w:tr w:rsidR="003764AC" w:rsidRPr="007538BB" w:rsidDel="00483EB9" w:rsidTr="00E9645E">
        <w:trPr>
          <w:trHeight w:val="233"/>
          <w:jc w:val="center"/>
          <w:del w:id="1028" w:author="Perrine, Martin L. (GSFC-5670)" w:date="2016-08-03T15:40:00Z"/>
        </w:trPr>
        <w:tc>
          <w:tcPr>
            <w:tcW w:w="5594" w:type="dxa"/>
            <w:shd w:val="clear" w:color="auto" w:fill="FFFFFF"/>
            <w:noWrap/>
          </w:tcPr>
          <w:p w:rsidR="003764AC" w:rsidRPr="007538BB" w:rsidDel="00483EB9" w:rsidRDefault="003764AC" w:rsidP="00E9645E">
            <w:pPr>
              <w:spacing w:after="0"/>
              <w:jc w:val="left"/>
              <w:rPr>
                <w:del w:id="1029" w:author="Perrine, Martin L. (GSFC-5670)" w:date="2016-08-03T15:40:00Z"/>
                <w:rFonts w:cs="Arial"/>
                <w:sz w:val="20"/>
              </w:rPr>
            </w:pPr>
            <w:del w:id="1030" w:author="Perrine, Martin L. (GSFC-5670)" w:date="2016-08-03T15:40:00Z">
              <w:r w:rsidRPr="007538BB" w:rsidDel="00483EB9">
                <w:rPr>
                  <w:rFonts w:cs="Arial"/>
                  <w:sz w:val="20"/>
                </w:rPr>
                <w:delText>NENG-STD-002  Time &amp; Frequency input</w:delText>
              </w:r>
            </w:del>
          </w:p>
        </w:tc>
      </w:tr>
      <w:tr w:rsidR="003764AC" w:rsidRPr="007538BB" w:rsidDel="00483EB9" w:rsidTr="00E9645E">
        <w:trPr>
          <w:trHeight w:val="233"/>
          <w:jc w:val="center"/>
          <w:del w:id="1031" w:author="Perrine, Martin L. (GSFC-5670)" w:date="2016-08-03T15:40:00Z"/>
        </w:trPr>
        <w:tc>
          <w:tcPr>
            <w:tcW w:w="5594" w:type="dxa"/>
            <w:shd w:val="clear" w:color="auto" w:fill="FFFFFF"/>
            <w:noWrap/>
          </w:tcPr>
          <w:p w:rsidR="003764AC" w:rsidRPr="007538BB" w:rsidDel="00483EB9" w:rsidRDefault="003764AC" w:rsidP="00E9645E">
            <w:pPr>
              <w:spacing w:after="0"/>
              <w:jc w:val="left"/>
              <w:rPr>
                <w:del w:id="1032" w:author="Perrine, Martin L. (GSFC-5670)" w:date="2016-08-03T15:40:00Z"/>
                <w:rFonts w:cs="Arial"/>
                <w:sz w:val="20"/>
              </w:rPr>
            </w:pPr>
            <w:del w:id="1033" w:author="Perrine, Martin L. (GSFC-5670)" w:date="2016-08-03T15:40:00Z">
              <w:r w:rsidRPr="007538BB" w:rsidDel="00483EB9">
                <w:rPr>
                  <w:rFonts w:cs="Arial"/>
                  <w:sz w:val="20"/>
                </w:rPr>
                <w:delText>NENG-STD-003  STDN-SPEC-8 connectors/cables</w:delText>
              </w:r>
            </w:del>
          </w:p>
        </w:tc>
      </w:tr>
      <w:tr w:rsidR="003764AC" w:rsidRPr="007538BB" w:rsidDel="00483EB9" w:rsidTr="00E9645E">
        <w:trPr>
          <w:trHeight w:val="233"/>
          <w:jc w:val="center"/>
          <w:del w:id="1034" w:author="Perrine, Martin L. (GSFC-5670)" w:date="2016-08-03T15:40:00Z"/>
        </w:trPr>
        <w:tc>
          <w:tcPr>
            <w:tcW w:w="5594" w:type="dxa"/>
            <w:shd w:val="clear" w:color="auto" w:fill="FFFFFF"/>
            <w:noWrap/>
          </w:tcPr>
          <w:p w:rsidR="003764AC" w:rsidRPr="007538BB" w:rsidDel="00483EB9" w:rsidRDefault="003764AC" w:rsidP="00E9645E">
            <w:pPr>
              <w:spacing w:after="0"/>
              <w:jc w:val="left"/>
              <w:rPr>
                <w:del w:id="1035" w:author="Perrine, Martin L. (GSFC-5670)" w:date="2016-08-03T15:40:00Z"/>
                <w:rFonts w:cs="Arial"/>
                <w:sz w:val="20"/>
              </w:rPr>
            </w:pPr>
            <w:del w:id="1036" w:author="Perrine, Martin L. (GSFC-5670)" w:date="2016-08-03T15:40:00Z">
              <w:r w:rsidRPr="007538BB" w:rsidDel="00483EB9">
                <w:rPr>
                  <w:rFonts w:cs="Arial"/>
                  <w:sz w:val="20"/>
                </w:rPr>
                <w:delText>NENG-STD-004  UTC for all time values</w:delText>
              </w:r>
            </w:del>
          </w:p>
        </w:tc>
      </w:tr>
      <w:tr w:rsidR="003764AC" w:rsidRPr="007538BB" w:rsidDel="00483EB9" w:rsidTr="00E9645E">
        <w:trPr>
          <w:trHeight w:val="233"/>
          <w:jc w:val="center"/>
          <w:del w:id="1037" w:author="Perrine, Martin L. (GSFC-5670)" w:date="2016-08-03T15:40:00Z"/>
        </w:trPr>
        <w:tc>
          <w:tcPr>
            <w:tcW w:w="5594" w:type="dxa"/>
            <w:shd w:val="clear" w:color="auto" w:fill="FFFFFF"/>
            <w:noWrap/>
          </w:tcPr>
          <w:p w:rsidR="003764AC" w:rsidRPr="007538BB" w:rsidDel="00483EB9" w:rsidRDefault="003764AC" w:rsidP="00E9645E">
            <w:pPr>
              <w:spacing w:after="0"/>
              <w:jc w:val="left"/>
              <w:rPr>
                <w:del w:id="1038" w:author="Perrine, Martin L. (GSFC-5670)" w:date="2016-08-03T15:40:00Z"/>
                <w:rFonts w:cs="Arial"/>
                <w:sz w:val="20"/>
              </w:rPr>
            </w:pPr>
            <w:del w:id="1039" w:author="Perrine, Martin L. (GSFC-5670)" w:date="2016-08-03T15:40:00Z">
              <w:r w:rsidRPr="007538BB" w:rsidDel="00483EB9">
                <w:rPr>
                  <w:rFonts w:cs="Arial"/>
                  <w:sz w:val="20"/>
                </w:rPr>
                <w:delText>NENG-STD-005  NEN color coding standards</w:delText>
              </w:r>
            </w:del>
          </w:p>
        </w:tc>
      </w:tr>
      <w:tr w:rsidR="003764AC" w:rsidRPr="007538BB" w:rsidDel="00483EB9" w:rsidTr="00E9645E">
        <w:trPr>
          <w:trHeight w:val="233"/>
          <w:jc w:val="center"/>
          <w:del w:id="1040" w:author="Perrine, Martin L. (GSFC-5670)" w:date="2016-08-03T15:40:00Z"/>
        </w:trPr>
        <w:tc>
          <w:tcPr>
            <w:tcW w:w="5594" w:type="dxa"/>
            <w:shd w:val="clear" w:color="auto" w:fill="FFFFFF"/>
            <w:noWrap/>
          </w:tcPr>
          <w:p w:rsidR="003764AC" w:rsidRPr="007538BB" w:rsidDel="00483EB9" w:rsidRDefault="003764AC" w:rsidP="00E9645E">
            <w:pPr>
              <w:spacing w:after="0"/>
              <w:jc w:val="left"/>
              <w:rPr>
                <w:del w:id="1041" w:author="Perrine, Martin L. (GSFC-5670)" w:date="2016-08-03T15:40:00Z"/>
                <w:rFonts w:cs="Arial"/>
                <w:sz w:val="20"/>
              </w:rPr>
            </w:pPr>
            <w:del w:id="1042" w:author="Perrine, Martin L. (GSFC-5670)" w:date="2016-08-03T15:40:00Z">
              <w:r w:rsidRPr="007538BB" w:rsidDel="00483EB9">
                <w:rPr>
                  <w:rFonts w:cs="Arial"/>
                  <w:sz w:val="20"/>
                </w:rPr>
                <w:delText>NENG-STD-006  NEN subsystem timing interface</w:delText>
              </w:r>
            </w:del>
          </w:p>
        </w:tc>
      </w:tr>
      <w:tr w:rsidR="003764AC" w:rsidRPr="007538BB" w:rsidDel="00483EB9" w:rsidTr="00E9645E">
        <w:trPr>
          <w:trHeight w:val="256"/>
          <w:jc w:val="center"/>
          <w:del w:id="1043" w:author="Perrine, Martin L. (GSFC-5670)" w:date="2016-08-03T15:40:00Z"/>
        </w:trPr>
        <w:tc>
          <w:tcPr>
            <w:tcW w:w="5594" w:type="dxa"/>
            <w:shd w:val="clear" w:color="auto" w:fill="FFFFFF"/>
            <w:noWrap/>
          </w:tcPr>
          <w:p w:rsidR="003764AC" w:rsidRPr="007538BB" w:rsidDel="00483EB9" w:rsidRDefault="003764AC" w:rsidP="00E9645E">
            <w:pPr>
              <w:spacing w:after="0"/>
              <w:jc w:val="left"/>
              <w:rPr>
                <w:del w:id="1044" w:author="Perrine, Martin L. (GSFC-5670)" w:date="2016-08-03T15:40:00Z"/>
                <w:rFonts w:cs="Arial"/>
                <w:sz w:val="20"/>
              </w:rPr>
            </w:pPr>
            <w:del w:id="1045" w:author="Perrine, Martin L. (GSFC-5670)" w:date="2016-08-03T15:40:00Z">
              <w:r w:rsidRPr="007538BB" w:rsidDel="00483EB9">
                <w:rPr>
                  <w:rFonts w:cs="Arial"/>
                  <w:sz w:val="20"/>
                </w:rPr>
                <w:delText>NENG-STD-007  Receive sNTP</w:delText>
              </w:r>
            </w:del>
          </w:p>
        </w:tc>
      </w:tr>
    </w:tbl>
    <w:p w:rsidR="003764AC" w:rsidDel="00483EB9" w:rsidRDefault="003764AC" w:rsidP="003764AC">
      <w:pPr>
        <w:pStyle w:val="Heading3"/>
        <w:numPr>
          <w:ilvl w:val="2"/>
          <w:numId w:val="2"/>
        </w:numPr>
        <w:rPr>
          <w:del w:id="1046" w:author="Perrine, Martin L. (GSFC-5670)" w:date="2016-08-03T15:40:00Z"/>
        </w:rPr>
      </w:pPr>
      <w:del w:id="1047" w:author="Perrine, Martin L. (GSFC-5670)" w:date="2016-08-03T15:40:00Z">
        <w:r w:rsidDel="00483EB9">
          <w:delText>Configuration</w:delText>
        </w:r>
      </w:del>
    </w:p>
    <w:p w:rsidR="003764AC" w:rsidDel="00483EB9" w:rsidRDefault="003764AC" w:rsidP="003764AC">
      <w:pPr>
        <w:pStyle w:val="Paragraph"/>
        <w:rPr>
          <w:del w:id="1048" w:author="Perrine, Martin L. (GSFC-5670)" w:date="2016-08-03T15:40:00Z"/>
        </w:rPr>
      </w:pPr>
      <w:del w:id="1049" w:author="Perrine, Martin L. (GSFC-5670)" w:date="2016-08-03T15:40:00Z">
        <w:r w:rsidDel="00483EB9">
          <w:delText>This is a configuration of the NENG with the test performed being visual and electrical checks.  The NENG will be powered on and all interfaces will be connected.  No external computers are needed for the test.</w:delText>
        </w:r>
      </w:del>
    </w:p>
    <w:p w:rsidR="003764AC" w:rsidDel="00483EB9" w:rsidRDefault="003764AC" w:rsidP="003764AC">
      <w:pPr>
        <w:pStyle w:val="Heading2"/>
        <w:numPr>
          <w:ilvl w:val="1"/>
          <w:numId w:val="2"/>
        </w:numPr>
        <w:rPr>
          <w:del w:id="1050" w:author="Perrine, Martin L. (GSFC-5670)" w:date="2016-08-03T15:40:00Z"/>
        </w:rPr>
      </w:pPr>
      <w:del w:id="1051" w:author="Perrine, Martin L. (GSFC-5670)" w:date="2016-08-03T15:40:00Z">
        <w:r w:rsidDel="00483EB9">
          <w:delText>Test Set 2: NENG Data Delivery and Storage</w:delText>
        </w:r>
      </w:del>
    </w:p>
    <w:p w:rsidR="003764AC" w:rsidDel="00483EB9" w:rsidRDefault="003764AC" w:rsidP="003764AC">
      <w:pPr>
        <w:pStyle w:val="Paragraph"/>
        <w:rPr>
          <w:del w:id="1052" w:author="Perrine, Martin L. (GSFC-5670)" w:date="2016-08-03T15:40:00Z"/>
        </w:rPr>
      </w:pPr>
      <w:del w:id="1053" w:author="Perrine, Martin L. (GSFC-5670)" w:date="2016-08-03T15:40:00Z">
        <w:r w:rsidDel="00483EB9">
          <w:delText>This series of test is dedicated to the delivery and storage of data.  The NENG will be responsible for the handling of multiple mission data files and the storage and delivery of those files will be critical to the operation of the system.  This series of tests do NOT verify data flow which will be handled in subsequent test sets.</w:delText>
        </w:r>
      </w:del>
    </w:p>
    <w:p w:rsidR="003764AC" w:rsidDel="00483EB9" w:rsidRDefault="003764AC" w:rsidP="003764AC">
      <w:pPr>
        <w:pStyle w:val="Heading3"/>
        <w:numPr>
          <w:ilvl w:val="2"/>
          <w:numId w:val="2"/>
        </w:numPr>
        <w:rPr>
          <w:del w:id="1054" w:author="Perrine, Martin L. (GSFC-5670)" w:date="2016-08-03T15:40:00Z"/>
        </w:rPr>
      </w:pPr>
      <w:del w:id="1055" w:author="Perrine, Martin L. (GSFC-5670)" w:date="2016-08-03T15:40:00Z">
        <w:r w:rsidDel="00483EB9">
          <w:delText>Objectives</w:delText>
        </w:r>
      </w:del>
    </w:p>
    <w:p w:rsidR="003764AC" w:rsidDel="00483EB9" w:rsidRDefault="003764AC" w:rsidP="003764AC">
      <w:pPr>
        <w:pStyle w:val="Paragraph"/>
        <w:rPr>
          <w:del w:id="1056" w:author="Perrine, Martin L. (GSFC-5670)" w:date="2016-08-03T15:40:00Z"/>
        </w:rPr>
      </w:pPr>
      <w:del w:id="1057" w:author="Perrine, Martin L. (GSFC-5670)" w:date="2016-08-03T15:40:00Z">
        <w:r w:rsidDel="00483EB9">
          <w:delText>The primary objectives of this test are given in Table 5-2.  The NENG system needs to be capable of securely storing sensitive mission data along with delivering that data to Mission Operations Centers.  The NENG system should be able to transfer files internally from its secure side to its open side.</w:delText>
        </w:r>
      </w:del>
    </w:p>
    <w:p w:rsidR="003764AC" w:rsidDel="00483EB9" w:rsidRDefault="003764AC" w:rsidP="003764AC">
      <w:pPr>
        <w:pStyle w:val="Caption"/>
        <w:jc w:val="center"/>
        <w:rPr>
          <w:del w:id="1058" w:author="Perrine, Martin L. (GSFC-5670)" w:date="2016-08-03T15:40:00Z"/>
        </w:rPr>
      </w:pPr>
      <w:del w:id="1059" w:author="Perrine, Martin L. (GSFC-5670)" w:date="2016-08-03T15:40:00Z">
        <w:r w:rsidRPr="008C092A" w:rsidDel="00483EB9">
          <w:delText>Table 5-2.  Test Set 2 Covered Requirements</w:delText>
        </w:r>
      </w:del>
    </w:p>
    <w:tbl>
      <w:tblPr>
        <w:tblW w:w="5594" w:type="dxa"/>
        <w:jc w:val="center"/>
        <w:tblBorders>
          <w:top w:val="single" w:sz="4" w:space="0" w:color="auto"/>
          <w:left w:val="single" w:sz="4" w:space="0" w:color="auto"/>
          <w:bottom w:val="single" w:sz="4" w:space="0" w:color="auto"/>
          <w:right w:val="single" w:sz="8" w:space="0" w:color="auto"/>
          <w:insideH w:val="single" w:sz="4" w:space="0" w:color="auto"/>
          <w:insideV w:val="single" w:sz="4" w:space="0" w:color="auto"/>
        </w:tblBorders>
        <w:tblLook w:val="0000" w:firstRow="0" w:lastRow="0" w:firstColumn="0" w:lastColumn="0" w:noHBand="0" w:noVBand="0"/>
      </w:tblPr>
      <w:tblGrid>
        <w:gridCol w:w="5594"/>
      </w:tblGrid>
      <w:tr w:rsidR="003764AC" w:rsidRPr="007538BB" w:rsidDel="00483EB9" w:rsidTr="00E9645E">
        <w:trPr>
          <w:trHeight w:val="432"/>
          <w:jc w:val="center"/>
          <w:del w:id="1060" w:author="Perrine, Martin L. (GSFC-5670)" w:date="2016-08-03T15:40:00Z"/>
        </w:trPr>
        <w:tc>
          <w:tcPr>
            <w:tcW w:w="5594" w:type="dxa"/>
            <w:shd w:val="clear" w:color="auto" w:fill="D9D9D9"/>
            <w:noWrap/>
            <w:vAlign w:val="center"/>
          </w:tcPr>
          <w:p w:rsidR="003764AC" w:rsidRPr="007538BB" w:rsidDel="00483EB9" w:rsidRDefault="003764AC" w:rsidP="00E9645E">
            <w:pPr>
              <w:spacing w:after="0"/>
              <w:jc w:val="center"/>
              <w:rPr>
                <w:del w:id="1061" w:author="Perrine, Martin L. (GSFC-5670)" w:date="2016-08-03T15:40:00Z"/>
                <w:rFonts w:cs="Arial"/>
                <w:b/>
                <w:sz w:val="20"/>
              </w:rPr>
            </w:pPr>
            <w:del w:id="1062" w:author="Perrine, Martin L. (GSFC-5670)" w:date="2016-08-03T15:40:00Z">
              <w:r w:rsidRPr="007538BB" w:rsidDel="00483EB9">
                <w:rPr>
                  <w:rFonts w:cs="Arial"/>
                  <w:b/>
                  <w:sz w:val="20"/>
                </w:rPr>
                <w:delText>Operational Requirements</w:delText>
              </w:r>
            </w:del>
          </w:p>
        </w:tc>
      </w:tr>
      <w:tr w:rsidR="003764AC" w:rsidRPr="007538BB" w:rsidDel="00483EB9" w:rsidTr="00E9645E">
        <w:trPr>
          <w:trHeight w:val="233"/>
          <w:jc w:val="center"/>
          <w:del w:id="1063" w:author="Perrine, Martin L. (GSFC-5670)" w:date="2016-08-03T15:40:00Z"/>
        </w:trPr>
        <w:tc>
          <w:tcPr>
            <w:tcW w:w="5594" w:type="dxa"/>
            <w:shd w:val="clear" w:color="auto" w:fill="FFFFFF"/>
            <w:noWrap/>
            <w:vAlign w:val="bottom"/>
          </w:tcPr>
          <w:p w:rsidR="003764AC" w:rsidRPr="007538BB" w:rsidDel="00483EB9" w:rsidRDefault="003764AC" w:rsidP="00E9645E">
            <w:pPr>
              <w:spacing w:after="0"/>
              <w:jc w:val="left"/>
              <w:rPr>
                <w:del w:id="1064" w:author="Perrine, Martin L. (GSFC-5670)" w:date="2016-08-03T15:40:00Z"/>
                <w:rFonts w:cs="Arial"/>
                <w:sz w:val="20"/>
              </w:rPr>
            </w:pPr>
            <w:del w:id="1065" w:author="Perrine, Martin L. (GSFC-5670)" w:date="2016-08-03T15:40:00Z">
              <w:r w:rsidRPr="007538BB" w:rsidDel="00483EB9">
                <w:rPr>
                  <w:rFonts w:cs="Arial"/>
                  <w:sz w:val="20"/>
                </w:rPr>
                <w:delText>Requirement Number</w:delText>
              </w:r>
            </w:del>
          </w:p>
        </w:tc>
      </w:tr>
      <w:tr w:rsidR="003764AC" w:rsidRPr="007538BB" w:rsidDel="00483EB9" w:rsidTr="00E9645E">
        <w:trPr>
          <w:trHeight w:val="233"/>
          <w:jc w:val="center"/>
          <w:del w:id="1066" w:author="Perrine, Martin L. (GSFC-5670)" w:date="2016-08-03T15:40:00Z"/>
        </w:trPr>
        <w:tc>
          <w:tcPr>
            <w:tcW w:w="5594" w:type="dxa"/>
            <w:shd w:val="clear" w:color="auto" w:fill="FFFFFF"/>
            <w:noWrap/>
          </w:tcPr>
          <w:p w:rsidR="003764AC" w:rsidRPr="007538BB" w:rsidDel="00483EB9" w:rsidRDefault="003764AC" w:rsidP="00E9645E">
            <w:pPr>
              <w:spacing w:after="0"/>
              <w:jc w:val="left"/>
              <w:rPr>
                <w:del w:id="1067" w:author="Perrine, Martin L. (GSFC-5670)" w:date="2016-08-03T15:40:00Z"/>
                <w:rFonts w:cs="Arial"/>
                <w:sz w:val="20"/>
              </w:rPr>
            </w:pPr>
            <w:del w:id="1068" w:author="Perrine, Martin L. (GSFC-5670)" w:date="2016-08-03T15:40:00Z">
              <w:r w:rsidRPr="007538BB" w:rsidDel="00483EB9">
                <w:rPr>
                  <w:rFonts w:cs="Arial"/>
                  <w:sz w:val="20"/>
                </w:rPr>
                <w:delText>NENG-OPS-012  Secure to Open storage</w:delText>
              </w:r>
            </w:del>
          </w:p>
        </w:tc>
      </w:tr>
      <w:tr w:rsidR="003764AC" w:rsidRPr="007538BB" w:rsidDel="00483EB9" w:rsidTr="00E9645E">
        <w:trPr>
          <w:trHeight w:val="233"/>
          <w:jc w:val="center"/>
          <w:del w:id="1069" w:author="Perrine, Martin L. (GSFC-5670)" w:date="2016-08-03T15:40:00Z"/>
        </w:trPr>
        <w:tc>
          <w:tcPr>
            <w:tcW w:w="5594" w:type="dxa"/>
            <w:shd w:val="clear" w:color="auto" w:fill="FFFFFF"/>
            <w:noWrap/>
          </w:tcPr>
          <w:p w:rsidR="003764AC" w:rsidRPr="007538BB" w:rsidDel="00483EB9" w:rsidRDefault="003764AC" w:rsidP="00E9645E">
            <w:pPr>
              <w:spacing w:after="0"/>
              <w:jc w:val="left"/>
              <w:rPr>
                <w:del w:id="1070" w:author="Perrine, Martin L. (GSFC-5670)" w:date="2016-08-03T15:40:00Z"/>
                <w:rFonts w:cs="Arial"/>
                <w:sz w:val="20"/>
              </w:rPr>
            </w:pPr>
            <w:del w:id="1071" w:author="Perrine, Martin L. (GSFC-5670)" w:date="2016-08-03T15:40:00Z">
              <w:r w:rsidRPr="007538BB" w:rsidDel="00483EB9">
                <w:rPr>
                  <w:rFonts w:cs="Arial"/>
                  <w:sz w:val="20"/>
                </w:rPr>
                <w:delText>NENG-OPS-012.1  Secure file system</w:delText>
              </w:r>
            </w:del>
          </w:p>
        </w:tc>
      </w:tr>
      <w:tr w:rsidR="003764AC" w:rsidRPr="007538BB" w:rsidDel="00483EB9" w:rsidTr="00E9645E">
        <w:trPr>
          <w:trHeight w:val="233"/>
          <w:jc w:val="center"/>
          <w:del w:id="1072" w:author="Perrine, Martin L. (GSFC-5670)" w:date="2016-08-03T15:40:00Z"/>
        </w:trPr>
        <w:tc>
          <w:tcPr>
            <w:tcW w:w="5594" w:type="dxa"/>
            <w:shd w:val="clear" w:color="auto" w:fill="FFFFFF"/>
            <w:noWrap/>
          </w:tcPr>
          <w:p w:rsidR="003764AC" w:rsidRPr="007538BB" w:rsidDel="00483EB9" w:rsidRDefault="003764AC" w:rsidP="00E9645E">
            <w:pPr>
              <w:spacing w:after="0"/>
              <w:jc w:val="left"/>
              <w:rPr>
                <w:del w:id="1073" w:author="Perrine, Martin L. (GSFC-5670)" w:date="2016-08-03T15:40:00Z"/>
                <w:rFonts w:cs="Arial"/>
                <w:sz w:val="20"/>
              </w:rPr>
            </w:pPr>
            <w:del w:id="1074" w:author="Perrine, Martin L. (GSFC-5670)" w:date="2016-08-03T15:40:00Z">
              <w:r w:rsidRPr="007538BB" w:rsidDel="00483EB9">
                <w:rPr>
                  <w:rFonts w:cs="Arial"/>
                  <w:sz w:val="20"/>
                </w:rPr>
                <w:delText>NENG-OPS-012.3  Files to removable media</w:delText>
              </w:r>
            </w:del>
          </w:p>
        </w:tc>
      </w:tr>
      <w:tr w:rsidR="003764AC" w:rsidRPr="007538BB" w:rsidDel="00483EB9" w:rsidTr="00E9645E">
        <w:trPr>
          <w:trHeight w:val="233"/>
          <w:jc w:val="center"/>
          <w:del w:id="1075" w:author="Perrine, Martin L. (GSFC-5670)" w:date="2016-08-03T15:40:00Z"/>
        </w:trPr>
        <w:tc>
          <w:tcPr>
            <w:tcW w:w="5594" w:type="dxa"/>
            <w:shd w:val="clear" w:color="auto" w:fill="FFFFFF"/>
            <w:noWrap/>
          </w:tcPr>
          <w:p w:rsidR="003764AC" w:rsidRPr="007538BB" w:rsidDel="00483EB9" w:rsidRDefault="003764AC" w:rsidP="00E9645E">
            <w:pPr>
              <w:spacing w:after="0"/>
              <w:jc w:val="left"/>
              <w:rPr>
                <w:del w:id="1076" w:author="Perrine, Martin L. (GSFC-5670)" w:date="2016-08-03T15:40:00Z"/>
                <w:rFonts w:cs="Arial"/>
                <w:sz w:val="20"/>
              </w:rPr>
            </w:pPr>
            <w:del w:id="1077" w:author="Perrine, Martin L. (GSFC-5670)" w:date="2016-08-03T15:40:00Z">
              <w:r w:rsidRPr="007538BB" w:rsidDel="00483EB9">
                <w:rPr>
                  <w:rFonts w:cs="Arial"/>
                  <w:sz w:val="20"/>
                </w:rPr>
                <w:delText>NENG-OPS-017  Log entries to removable media</w:delText>
              </w:r>
            </w:del>
          </w:p>
        </w:tc>
      </w:tr>
      <w:tr w:rsidR="003764AC" w:rsidRPr="007538BB" w:rsidDel="00483EB9" w:rsidTr="00E9645E">
        <w:trPr>
          <w:trHeight w:val="233"/>
          <w:jc w:val="center"/>
          <w:del w:id="1078" w:author="Perrine, Martin L. (GSFC-5670)" w:date="2016-08-03T15:40:00Z"/>
        </w:trPr>
        <w:tc>
          <w:tcPr>
            <w:tcW w:w="5594" w:type="dxa"/>
            <w:shd w:val="clear" w:color="auto" w:fill="FFFFFF"/>
            <w:noWrap/>
          </w:tcPr>
          <w:p w:rsidR="003764AC" w:rsidRPr="007538BB" w:rsidDel="00483EB9" w:rsidRDefault="003764AC" w:rsidP="00E9645E">
            <w:pPr>
              <w:spacing w:after="0"/>
              <w:jc w:val="left"/>
              <w:rPr>
                <w:del w:id="1079" w:author="Perrine, Martin L. (GSFC-5670)" w:date="2016-08-03T15:40:00Z"/>
                <w:rFonts w:cs="Arial"/>
                <w:sz w:val="20"/>
              </w:rPr>
            </w:pPr>
            <w:del w:id="1080" w:author="Perrine, Martin L. (GSFC-5670)" w:date="2016-08-03T15:40:00Z">
              <w:r w:rsidRPr="007538BB" w:rsidDel="00483EB9">
                <w:rPr>
                  <w:rFonts w:cs="Arial"/>
                  <w:sz w:val="20"/>
                </w:rPr>
                <w:delText>NENG-OPS-019 Operate in office/computer room</w:delText>
              </w:r>
            </w:del>
          </w:p>
        </w:tc>
      </w:tr>
    </w:tbl>
    <w:p w:rsidR="003764AC" w:rsidDel="00483EB9" w:rsidRDefault="003764AC" w:rsidP="003764AC">
      <w:pPr>
        <w:pStyle w:val="Heading3"/>
        <w:numPr>
          <w:ilvl w:val="2"/>
          <w:numId w:val="2"/>
        </w:numPr>
        <w:rPr>
          <w:del w:id="1081" w:author="Perrine, Martin L. (GSFC-5670)" w:date="2016-08-03T15:40:00Z"/>
        </w:rPr>
      </w:pPr>
      <w:del w:id="1082" w:author="Perrine, Martin L. (GSFC-5670)" w:date="2016-08-03T15:40:00Z">
        <w:r w:rsidDel="00483EB9">
          <w:delText>Configuration</w:delText>
        </w:r>
      </w:del>
    </w:p>
    <w:p w:rsidR="003764AC" w:rsidRPr="007538BB" w:rsidDel="00483EB9" w:rsidRDefault="003764AC" w:rsidP="003764AC">
      <w:pPr>
        <w:pStyle w:val="Paragraph"/>
        <w:rPr>
          <w:del w:id="1083" w:author="Perrine, Martin L. (GSFC-5670)" w:date="2016-08-03T15:40:00Z"/>
        </w:rPr>
      </w:pPr>
      <w:del w:id="1084" w:author="Perrine, Martin L. (GSFC-5670)" w:date="2016-08-03T15:40:00Z">
        <w:r w:rsidRPr="008C092A" w:rsidDel="00483EB9">
          <w:delText>The NENG con</w:delText>
        </w:r>
        <w:r w:rsidDel="00483EB9">
          <w:delText>figuration is shown in Figure 5-</w:delText>
        </w:r>
        <w:r w:rsidRPr="008C092A" w:rsidDel="00483EB9">
          <w:delText>1.</w:delText>
        </w:r>
      </w:del>
    </w:p>
    <w:p w:rsidR="006D31F2" w:rsidDel="00483EB9" w:rsidRDefault="000A65E4" w:rsidP="003764AC">
      <w:pPr>
        <w:pStyle w:val="Caption"/>
        <w:jc w:val="center"/>
        <w:rPr>
          <w:del w:id="1085" w:author="Perrine, Martin L. (GSFC-5670)" w:date="2016-08-03T15:40:00Z"/>
        </w:rPr>
      </w:pPr>
      <w:del w:id="1086" w:author="Perrine, Martin L. (GSFC-5670)" w:date="2016-08-03T15:40:00Z">
        <w:r w:rsidDel="00483EB9">
          <w:rPr>
            <w:b w:val="0"/>
            <w:i w:val="0"/>
            <w:noProof/>
          </w:rPr>
          <mc:AlternateContent>
            <mc:Choice Requires="wps">
              <w:drawing>
                <wp:anchor distT="0" distB="0" distL="114300" distR="114300" simplePos="0" relativeHeight="251654656" behindDoc="1" locked="0" layoutInCell="1" allowOverlap="1" wp14:anchorId="422992E0" wp14:editId="4FF46986">
                  <wp:simplePos x="0" y="0"/>
                  <wp:positionH relativeFrom="column">
                    <wp:posOffset>-219075</wp:posOffset>
                  </wp:positionH>
                  <wp:positionV relativeFrom="paragraph">
                    <wp:posOffset>17145</wp:posOffset>
                  </wp:positionV>
                  <wp:extent cx="4540250" cy="2233295"/>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0250" cy="22332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C84A1" id="Rectangle 15" o:spid="_x0000_s1026" style="position:absolute;margin-left:-17.25pt;margin-top:1.35pt;width:357.5pt;height:175.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"/>
              </w:pict>
            </mc:Fallback>
          </mc:AlternateContent>
        </w:r>
        <w:r w:rsidDel="00483EB9">
          <w:rPr>
            <w:b w:val="0"/>
            <w:i w:val="0"/>
            <w:noProof/>
          </w:rPr>
          <w:drawing>
            <wp:inline distT="0" distB="0" distL="0" distR="0" wp14:anchorId="6E8124D3" wp14:editId="6B6EA91D">
              <wp:extent cx="5943600" cy="2827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del>
    </w:p>
    <w:p w:rsidR="003764AC" w:rsidDel="00483EB9" w:rsidRDefault="000A65E4" w:rsidP="003764AC">
      <w:pPr>
        <w:pStyle w:val="Caption"/>
        <w:jc w:val="center"/>
        <w:rPr>
          <w:del w:id="1087" w:author="Perrine, Martin L. (GSFC-5670)" w:date="2016-08-03T15:40:00Z"/>
        </w:rPr>
      </w:pPr>
      <w:del w:id="1088" w:author="Perrine, Martin L. (GSFC-5670)" w:date="2016-08-03T15:40:00Z">
        <w:r w:rsidDel="00483EB9">
          <w:rPr>
            <w:b w:val="0"/>
            <w:i w:val="0"/>
            <w:noProof/>
          </w:rPr>
          <mc:AlternateContent>
            <mc:Choice Requires="wps">
              <w:drawing>
                <wp:anchor distT="0" distB="0" distL="114300" distR="114300" simplePos="0" relativeHeight="251660800" behindDoc="0" locked="0" layoutInCell="1" allowOverlap="1" wp14:anchorId="0F5A9E1F" wp14:editId="2270C3FC">
                  <wp:simplePos x="0" y="0"/>
                  <wp:positionH relativeFrom="column">
                    <wp:posOffset>0</wp:posOffset>
                  </wp:positionH>
                  <wp:positionV relativeFrom="paragraph">
                    <wp:posOffset>135255</wp:posOffset>
                  </wp:positionV>
                  <wp:extent cx="4154170" cy="1974215"/>
                  <wp:effectExtent l="0" t="0" r="0" b="0"/>
                  <wp:wrapNone/>
                  <wp:docPr id="4"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4154170" cy="197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F1A8F" id="AutoShape 12" o:spid="_x0000_s1026" style="position:absolute;margin-left:0;margin-top:10.65pt;width:327.1pt;height:155.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" filled="f" stroked="f">
                  <o:lock v:ext="edit" aspectratio="t" text="t"/>
                </v:rect>
              </w:pict>
            </mc:Fallback>
          </mc:AlternateContent>
        </w:r>
        <w:r w:rsidR="003764AC" w:rsidRPr="008C092A" w:rsidDel="00483EB9">
          <w:delText>Figure 5-1.  Simplified NENG Configuration</w:delText>
        </w:r>
      </w:del>
    </w:p>
    <w:p w:rsidR="003764AC" w:rsidDel="00483EB9" w:rsidRDefault="003764AC" w:rsidP="003764AC">
      <w:pPr>
        <w:pStyle w:val="Paragraph"/>
        <w:rPr>
          <w:del w:id="1089" w:author="Perrine, Martin L. (GSFC-5670)" w:date="2016-08-03T15:40:00Z"/>
        </w:rPr>
      </w:pPr>
      <w:del w:id="1090" w:author="Perrine, Martin L. (GSFC-5670)" w:date="2016-08-03T15:40:00Z">
        <w:r w:rsidDel="00483EB9">
          <w:delText>This is a configuration of the NENG with the test performed being file/data checking, data transfer, and inspection.  The NENG will be powered on and all interfaces will be connected.  No external computer hardware is needed for testing.</w:delText>
        </w:r>
      </w:del>
    </w:p>
    <w:p w:rsidR="003764AC" w:rsidDel="00483EB9" w:rsidRDefault="003764AC" w:rsidP="003764AC">
      <w:pPr>
        <w:pStyle w:val="Heading2"/>
        <w:numPr>
          <w:ilvl w:val="1"/>
          <w:numId w:val="2"/>
        </w:numPr>
        <w:rPr>
          <w:del w:id="1091" w:author="Perrine, Martin L. (GSFC-5670)" w:date="2016-08-03T15:40:00Z"/>
        </w:rPr>
      </w:pPr>
      <w:del w:id="1092" w:author="Perrine, Martin L. (GSFC-5670)" w:date="2016-08-03T15:40:00Z">
        <w:r w:rsidDel="00483EB9">
          <w:delText>Test Set 3: Data Flow</w:delText>
        </w:r>
      </w:del>
    </w:p>
    <w:p w:rsidR="003764AC" w:rsidDel="00483EB9" w:rsidRDefault="003764AC" w:rsidP="003764AC">
      <w:pPr>
        <w:pStyle w:val="Paragraph"/>
        <w:rPr>
          <w:del w:id="1093" w:author="Perrine, Martin L. (GSFC-5670)" w:date="2016-08-03T15:40:00Z"/>
        </w:rPr>
      </w:pPr>
      <w:del w:id="1094" w:author="Perrine, Martin L. (GSFC-5670)" w:date="2016-08-03T15:40:00Z">
        <w:r w:rsidDel="00483EB9">
          <w:delText>This series of tests will determine the capability of the NENG in regards to performance, data rate, and general flow of data to customers.  This baseline test is one of the critical tests and important indicator to the overall functionality and expandability of the system beyond the IRIS missions.</w:delText>
        </w:r>
      </w:del>
    </w:p>
    <w:p w:rsidR="003764AC" w:rsidDel="00483EB9" w:rsidRDefault="003764AC" w:rsidP="003764AC">
      <w:pPr>
        <w:pStyle w:val="Heading3"/>
        <w:numPr>
          <w:ilvl w:val="2"/>
          <w:numId w:val="2"/>
        </w:numPr>
        <w:rPr>
          <w:del w:id="1095" w:author="Perrine, Martin L. (GSFC-5670)" w:date="2016-08-03T15:40:00Z"/>
        </w:rPr>
      </w:pPr>
      <w:del w:id="1096" w:author="Perrine, Martin L. (GSFC-5670)" w:date="2016-08-03T15:40:00Z">
        <w:r w:rsidDel="00483EB9">
          <w:delText>Objectives</w:delText>
        </w:r>
      </w:del>
    </w:p>
    <w:p w:rsidR="003764AC" w:rsidDel="00483EB9" w:rsidRDefault="003764AC" w:rsidP="003764AC">
      <w:pPr>
        <w:pStyle w:val="Paragraph"/>
        <w:rPr>
          <w:del w:id="1097" w:author="Perrine, Martin L. (GSFC-5670)" w:date="2016-08-03T15:40:00Z"/>
        </w:rPr>
      </w:pPr>
      <w:del w:id="1098" w:author="Perrine, Martin L. (GSFC-5670)" w:date="2016-08-03T15:40:00Z">
        <w:r w:rsidDel="00483EB9">
          <w:delText>The NENG has to meet data rate requirements of various missions that will be supported by the NEN.  To ensure that the NENG can support at minimum the IRIS requirements this test will verify data rates and data processing of the system.  The primary objectives of this test are given in Table 5-3.</w:delText>
        </w:r>
      </w:del>
    </w:p>
    <w:p w:rsidR="003764AC" w:rsidDel="00483EB9" w:rsidRDefault="003764AC" w:rsidP="003764AC">
      <w:pPr>
        <w:pStyle w:val="Caption"/>
        <w:jc w:val="center"/>
        <w:rPr>
          <w:del w:id="1099" w:author="Perrine, Martin L. (GSFC-5670)" w:date="2016-08-03T15:40:00Z"/>
        </w:rPr>
      </w:pPr>
      <w:del w:id="1100" w:author="Perrine, Martin L. (GSFC-5670)" w:date="2016-08-03T15:40:00Z">
        <w:r w:rsidDel="00483EB9">
          <w:delText>Table 5-</w:delText>
        </w:r>
        <w:r w:rsidRPr="008C092A" w:rsidDel="00483EB9">
          <w:delText>3.  Test Set 3 Covered Requirements</w:delText>
        </w:r>
      </w:del>
    </w:p>
    <w:tbl>
      <w:tblPr>
        <w:tblW w:w="5620" w:type="dxa"/>
        <w:jc w:val="center"/>
        <w:tblBorders>
          <w:top w:val="single" w:sz="8" w:space="0" w:color="auto"/>
          <w:left w:val="single" w:sz="8" w:space="0" w:color="auto"/>
          <w:bottom w:val="single" w:sz="4" w:space="0" w:color="auto"/>
          <w:right w:val="single" w:sz="8" w:space="0" w:color="auto"/>
          <w:insideH w:val="single" w:sz="4" w:space="0" w:color="auto"/>
          <w:insideV w:val="single" w:sz="4" w:space="0" w:color="auto"/>
        </w:tblBorders>
        <w:tblLook w:val="0000" w:firstRow="0" w:lastRow="0" w:firstColumn="0" w:lastColumn="0" w:noHBand="0" w:noVBand="0"/>
      </w:tblPr>
      <w:tblGrid>
        <w:gridCol w:w="5620"/>
      </w:tblGrid>
      <w:tr w:rsidR="003764AC" w:rsidRPr="00392654" w:rsidDel="00483EB9" w:rsidTr="00E9645E">
        <w:trPr>
          <w:trHeight w:val="432"/>
          <w:jc w:val="center"/>
          <w:del w:id="1101" w:author="Perrine, Martin L. (GSFC-5670)" w:date="2016-08-03T15:40:00Z"/>
        </w:trPr>
        <w:tc>
          <w:tcPr>
            <w:tcW w:w="5620" w:type="dxa"/>
            <w:shd w:val="clear" w:color="auto" w:fill="D9D9D9"/>
            <w:noWrap/>
            <w:vAlign w:val="center"/>
          </w:tcPr>
          <w:p w:rsidR="003764AC" w:rsidRPr="00392654" w:rsidDel="00483EB9" w:rsidRDefault="003764AC" w:rsidP="00E9645E">
            <w:pPr>
              <w:spacing w:after="0"/>
              <w:jc w:val="center"/>
              <w:rPr>
                <w:del w:id="1102" w:author="Perrine, Martin L. (GSFC-5670)" w:date="2016-08-03T15:40:00Z"/>
                <w:rFonts w:cs="Arial"/>
                <w:b/>
                <w:sz w:val="20"/>
              </w:rPr>
            </w:pPr>
            <w:del w:id="1103" w:author="Perrine, Martin L. (GSFC-5670)" w:date="2016-08-03T15:40:00Z">
              <w:r w:rsidRPr="00392654" w:rsidDel="00483EB9">
                <w:rPr>
                  <w:rFonts w:cs="Arial"/>
                  <w:b/>
                  <w:sz w:val="20"/>
                </w:rPr>
                <w:delText>Operational &amp; Performance Requirements</w:delText>
              </w:r>
            </w:del>
          </w:p>
        </w:tc>
      </w:tr>
      <w:tr w:rsidR="003764AC" w:rsidRPr="00392654" w:rsidDel="00483EB9" w:rsidTr="00E9645E">
        <w:trPr>
          <w:trHeight w:val="260"/>
          <w:jc w:val="center"/>
          <w:del w:id="1104" w:author="Perrine, Martin L. (GSFC-5670)" w:date="2016-08-03T15:40:00Z"/>
        </w:trPr>
        <w:tc>
          <w:tcPr>
            <w:tcW w:w="5620" w:type="dxa"/>
            <w:shd w:val="clear" w:color="auto" w:fill="FFFFFF"/>
            <w:noWrap/>
            <w:vAlign w:val="bottom"/>
          </w:tcPr>
          <w:p w:rsidR="003764AC" w:rsidRPr="00392654" w:rsidDel="00483EB9" w:rsidRDefault="003764AC" w:rsidP="00E9645E">
            <w:pPr>
              <w:spacing w:after="0"/>
              <w:jc w:val="left"/>
              <w:rPr>
                <w:del w:id="1105" w:author="Perrine, Martin L. (GSFC-5670)" w:date="2016-08-03T15:40:00Z"/>
                <w:rFonts w:cs="Arial"/>
                <w:sz w:val="20"/>
              </w:rPr>
            </w:pPr>
            <w:del w:id="1106" w:author="Perrine, Martin L. (GSFC-5670)" w:date="2016-08-03T15:40:00Z">
              <w:r w:rsidRPr="00392654" w:rsidDel="00483EB9">
                <w:rPr>
                  <w:rFonts w:cs="Arial"/>
                  <w:sz w:val="20"/>
                </w:rPr>
                <w:delText>Requirement Number</w:delText>
              </w:r>
            </w:del>
          </w:p>
        </w:tc>
      </w:tr>
      <w:tr w:rsidR="003764AC" w:rsidRPr="00392654" w:rsidDel="00483EB9" w:rsidTr="00E9645E">
        <w:trPr>
          <w:trHeight w:val="260"/>
          <w:jc w:val="center"/>
          <w:del w:id="1107" w:author="Perrine, Martin L. (GSFC-5670)" w:date="2016-08-03T15:40:00Z"/>
        </w:trPr>
        <w:tc>
          <w:tcPr>
            <w:tcW w:w="5620" w:type="dxa"/>
            <w:shd w:val="clear" w:color="auto" w:fill="FFFFFF"/>
            <w:noWrap/>
          </w:tcPr>
          <w:p w:rsidR="003764AC" w:rsidRPr="00392654" w:rsidDel="00483EB9" w:rsidRDefault="003764AC" w:rsidP="00E9645E">
            <w:pPr>
              <w:spacing w:after="0"/>
              <w:jc w:val="left"/>
              <w:rPr>
                <w:del w:id="1108" w:author="Perrine, Martin L. (GSFC-5670)" w:date="2016-08-03T15:40:00Z"/>
                <w:rFonts w:cs="Arial"/>
                <w:sz w:val="20"/>
              </w:rPr>
            </w:pPr>
            <w:del w:id="1109" w:author="Perrine, Martin L. (GSFC-5670)" w:date="2016-08-03T15:40:00Z">
              <w:r w:rsidDel="00483EB9">
                <w:rPr>
                  <w:rFonts w:cs="Arial"/>
                  <w:sz w:val="20"/>
                </w:rPr>
                <w:delText>NENG-OPS-001  A</w:delText>
              </w:r>
              <w:r w:rsidRPr="00392654" w:rsidDel="00483EB9">
                <w:rPr>
                  <w:rFonts w:cs="Arial"/>
                  <w:sz w:val="20"/>
                </w:rPr>
                <w:delText>utomated data delivery</w:delText>
              </w:r>
            </w:del>
          </w:p>
        </w:tc>
      </w:tr>
      <w:tr w:rsidR="003764AC" w:rsidRPr="00392654" w:rsidDel="00483EB9" w:rsidTr="00E9645E">
        <w:trPr>
          <w:trHeight w:val="260"/>
          <w:jc w:val="center"/>
          <w:del w:id="1110" w:author="Perrine, Martin L. (GSFC-5670)" w:date="2016-08-03T15:40:00Z"/>
        </w:trPr>
        <w:tc>
          <w:tcPr>
            <w:tcW w:w="5620" w:type="dxa"/>
            <w:shd w:val="clear" w:color="auto" w:fill="FFFFFF"/>
            <w:noWrap/>
          </w:tcPr>
          <w:p w:rsidR="003764AC" w:rsidRPr="00392654" w:rsidDel="00483EB9" w:rsidRDefault="003764AC" w:rsidP="00E9645E">
            <w:pPr>
              <w:spacing w:after="0"/>
              <w:jc w:val="left"/>
              <w:rPr>
                <w:del w:id="1111" w:author="Perrine, Martin L. (GSFC-5670)" w:date="2016-08-03T15:40:00Z"/>
                <w:rFonts w:cs="Arial"/>
                <w:sz w:val="20"/>
              </w:rPr>
            </w:pPr>
            <w:del w:id="1112" w:author="Perrine, Martin L. (GSFC-5670)" w:date="2016-08-03T15:40:00Z">
              <w:r w:rsidRPr="00392654" w:rsidDel="00483EB9">
                <w:rPr>
                  <w:rFonts w:cs="Arial"/>
                  <w:sz w:val="20"/>
                </w:rPr>
                <w:delText xml:space="preserve">NENG-OPS-002 </w:delText>
              </w:r>
              <w:r w:rsidDel="00483EB9">
                <w:rPr>
                  <w:rFonts w:cs="Arial"/>
                  <w:sz w:val="20"/>
                </w:rPr>
                <w:delText xml:space="preserve"> </w:delText>
              </w:r>
              <w:r w:rsidRPr="00392654" w:rsidDel="00483EB9">
                <w:rPr>
                  <w:rFonts w:cs="Arial"/>
                  <w:sz w:val="20"/>
                </w:rPr>
                <w:delText>Attempt data delivery once</w:delText>
              </w:r>
            </w:del>
          </w:p>
        </w:tc>
      </w:tr>
      <w:tr w:rsidR="003764AC" w:rsidRPr="00392654" w:rsidDel="00483EB9" w:rsidTr="00E9645E">
        <w:trPr>
          <w:trHeight w:val="260"/>
          <w:jc w:val="center"/>
          <w:del w:id="1113" w:author="Perrine, Martin L. (GSFC-5670)" w:date="2016-08-03T15:40:00Z"/>
        </w:trPr>
        <w:tc>
          <w:tcPr>
            <w:tcW w:w="5620" w:type="dxa"/>
            <w:shd w:val="clear" w:color="auto" w:fill="FFFFFF"/>
            <w:noWrap/>
          </w:tcPr>
          <w:p w:rsidR="003764AC" w:rsidRPr="00392654" w:rsidDel="00483EB9" w:rsidRDefault="003764AC" w:rsidP="00E9645E">
            <w:pPr>
              <w:spacing w:after="0"/>
              <w:jc w:val="left"/>
              <w:rPr>
                <w:del w:id="1114" w:author="Perrine, Martin L. (GSFC-5670)" w:date="2016-08-03T15:40:00Z"/>
                <w:rFonts w:cs="Arial"/>
                <w:sz w:val="20"/>
              </w:rPr>
            </w:pPr>
            <w:del w:id="1115" w:author="Perrine, Martin L. (GSFC-5670)" w:date="2016-08-03T15:40:00Z">
              <w:r w:rsidRPr="00392654" w:rsidDel="00483EB9">
                <w:rPr>
                  <w:rFonts w:cs="Arial"/>
                  <w:sz w:val="20"/>
                </w:rPr>
                <w:delText>NENG-OPS-009</w:delText>
              </w:r>
              <w:r w:rsidDel="00483EB9">
                <w:rPr>
                  <w:rFonts w:cs="Arial"/>
                  <w:sz w:val="20"/>
                </w:rPr>
                <w:delText xml:space="preserve"> </w:delText>
              </w:r>
              <w:r w:rsidRPr="00392654" w:rsidDel="00483EB9">
                <w:rPr>
                  <w:rFonts w:cs="Arial"/>
                  <w:sz w:val="20"/>
                </w:rPr>
                <w:delText xml:space="preserve"> VC data storage 7 days</w:delText>
              </w:r>
            </w:del>
          </w:p>
        </w:tc>
      </w:tr>
      <w:tr w:rsidR="003764AC" w:rsidRPr="00392654" w:rsidDel="00483EB9" w:rsidTr="00E9645E">
        <w:trPr>
          <w:trHeight w:val="260"/>
          <w:jc w:val="center"/>
          <w:del w:id="1116" w:author="Perrine, Martin L. (GSFC-5670)" w:date="2016-08-03T15:40:00Z"/>
        </w:trPr>
        <w:tc>
          <w:tcPr>
            <w:tcW w:w="5620" w:type="dxa"/>
            <w:shd w:val="clear" w:color="auto" w:fill="FFFFFF"/>
            <w:noWrap/>
          </w:tcPr>
          <w:p w:rsidR="003764AC" w:rsidRPr="00392654" w:rsidDel="00483EB9" w:rsidRDefault="003764AC" w:rsidP="00E9645E">
            <w:pPr>
              <w:spacing w:after="0"/>
              <w:jc w:val="left"/>
              <w:rPr>
                <w:del w:id="1117" w:author="Perrine, Martin L. (GSFC-5670)" w:date="2016-08-03T15:40:00Z"/>
                <w:rFonts w:cs="Arial"/>
                <w:sz w:val="20"/>
              </w:rPr>
            </w:pPr>
            <w:del w:id="1118" w:author="Perrine, Martin L. (GSFC-5670)" w:date="2016-08-03T15:40:00Z">
              <w:r w:rsidRPr="00392654" w:rsidDel="00483EB9">
                <w:rPr>
                  <w:rFonts w:cs="Arial"/>
                  <w:sz w:val="20"/>
                </w:rPr>
                <w:delText xml:space="preserve">NENG-OPS-010 </w:delText>
              </w:r>
              <w:r w:rsidDel="00483EB9">
                <w:rPr>
                  <w:rFonts w:cs="Arial"/>
                  <w:sz w:val="20"/>
                </w:rPr>
                <w:delText xml:space="preserve"> </w:delText>
              </w:r>
              <w:r w:rsidRPr="00392654" w:rsidDel="00483EB9">
                <w:rPr>
                  <w:rFonts w:cs="Arial"/>
                  <w:sz w:val="20"/>
                </w:rPr>
                <w:delText>Data transport to repository</w:delText>
              </w:r>
            </w:del>
          </w:p>
        </w:tc>
      </w:tr>
      <w:tr w:rsidR="003764AC" w:rsidRPr="00392654" w:rsidDel="00483EB9" w:rsidTr="00E9645E">
        <w:trPr>
          <w:trHeight w:val="260"/>
          <w:jc w:val="center"/>
          <w:del w:id="1119" w:author="Perrine, Martin L. (GSFC-5670)" w:date="2016-08-03T15:40:00Z"/>
        </w:trPr>
        <w:tc>
          <w:tcPr>
            <w:tcW w:w="5620" w:type="dxa"/>
            <w:shd w:val="clear" w:color="auto" w:fill="FFFFFF"/>
            <w:noWrap/>
          </w:tcPr>
          <w:p w:rsidR="003764AC" w:rsidRPr="00392654" w:rsidDel="00483EB9" w:rsidRDefault="003764AC" w:rsidP="00E9645E">
            <w:pPr>
              <w:spacing w:after="0"/>
              <w:jc w:val="left"/>
              <w:rPr>
                <w:del w:id="1120" w:author="Perrine, Martin L. (GSFC-5670)" w:date="2016-08-03T15:40:00Z"/>
                <w:rFonts w:cs="Arial"/>
                <w:sz w:val="20"/>
              </w:rPr>
            </w:pPr>
            <w:del w:id="1121" w:author="Perrine, Martin L. (GSFC-5670)" w:date="2016-08-03T15:40:00Z">
              <w:r w:rsidRPr="00392654" w:rsidDel="00483EB9">
                <w:rPr>
                  <w:rFonts w:cs="Arial"/>
                  <w:sz w:val="20"/>
                </w:rPr>
                <w:delText>NENG-OPS-011 7</w:delText>
              </w:r>
              <w:r w:rsidDel="00483EB9">
                <w:rPr>
                  <w:rFonts w:cs="Arial"/>
                  <w:sz w:val="20"/>
                </w:rPr>
                <w:delText xml:space="preserve"> D</w:delText>
              </w:r>
              <w:r w:rsidRPr="00392654" w:rsidDel="00483EB9">
                <w:rPr>
                  <w:rFonts w:cs="Arial"/>
                  <w:sz w:val="20"/>
                </w:rPr>
                <w:delText>ay circular buffer</w:delText>
              </w:r>
            </w:del>
          </w:p>
        </w:tc>
      </w:tr>
      <w:tr w:rsidR="003764AC" w:rsidRPr="00392654" w:rsidDel="00483EB9" w:rsidTr="00E9645E">
        <w:trPr>
          <w:trHeight w:val="260"/>
          <w:jc w:val="center"/>
          <w:del w:id="1122" w:author="Perrine, Martin L. (GSFC-5670)" w:date="2016-08-03T15:40:00Z"/>
        </w:trPr>
        <w:tc>
          <w:tcPr>
            <w:tcW w:w="5620" w:type="dxa"/>
            <w:shd w:val="clear" w:color="auto" w:fill="FFFFFF"/>
            <w:noWrap/>
          </w:tcPr>
          <w:p w:rsidR="003764AC" w:rsidRPr="00392654" w:rsidDel="00483EB9" w:rsidRDefault="003764AC" w:rsidP="00E9645E">
            <w:pPr>
              <w:spacing w:after="0"/>
              <w:jc w:val="left"/>
              <w:rPr>
                <w:del w:id="1123" w:author="Perrine, Martin L. (GSFC-5670)" w:date="2016-08-03T15:40:00Z"/>
                <w:rFonts w:cs="Arial"/>
                <w:sz w:val="20"/>
              </w:rPr>
            </w:pPr>
            <w:del w:id="1124" w:author="Perrine, Martin L. (GSFC-5670)" w:date="2016-08-03T15:40:00Z">
              <w:r w:rsidRPr="00392654" w:rsidDel="00483EB9">
                <w:rPr>
                  <w:rFonts w:cs="Arial"/>
                  <w:sz w:val="20"/>
                </w:rPr>
                <w:delText xml:space="preserve">NENG-OPS-012.3 </w:delText>
              </w:r>
              <w:r w:rsidDel="00483EB9">
                <w:rPr>
                  <w:rFonts w:cs="Arial"/>
                  <w:sz w:val="20"/>
                </w:rPr>
                <w:delText xml:space="preserve"> </w:delText>
              </w:r>
              <w:r w:rsidRPr="00392654" w:rsidDel="00483EB9">
                <w:rPr>
                  <w:rFonts w:cs="Arial"/>
                  <w:sz w:val="20"/>
                </w:rPr>
                <w:delText>Files to removable media</w:delText>
              </w:r>
            </w:del>
          </w:p>
        </w:tc>
      </w:tr>
      <w:tr w:rsidR="003764AC" w:rsidRPr="00392654" w:rsidDel="00483EB9" w:rsidTr="00E9645E">
        <w:trPr>
          <w:trHeight w:val="260"/>
          <w:jc w:val="center"/>
          <w:del w:id="1125" w:author="Perrine, Martin L. (GSFC-5670)" w:date="2016-08-03T15:40:00Z"/>
        </w:trPr>
        <w:tc>
          <w:tcPr>
            <w:tcW w:w="5620" w:type="dxa"/>
            <w:shd w:val="clear" w:color="auto" w:fill="FFFFFF"/>
            <w:noWrap/>
          </w:tcPr>
          <w:p w:rsidR="003764AC" w:rsidRPr="008C092A" w:rsidDel="00483EB9" w:rsidRDefault="003764AC" w:rsidP="00E9645E">
            <w:pPr>
              <w:spacing w:after="0"/>
              <w:jc w:val="left"/>
              <w:rPr>
                <w:del w:id="1126" w:author="Perrine, Martin L. (GSFC-5670)" w:date="2016-08-03T15:40:00Z"/>
                <w:rFonts w:cs="Arial"/>
                <w:sz w:val="20"/>
              </w:rPr>
            </w:pPr>
            <w:del w:id="1127" w:author="Perrine, Martin L. (GSFC-5670)" w:date="2016-08-03T15:40:00Z">
              <w:r w:rsidRPr="008C092A" w:rsidDel="00483EB9">
                <w:rPr>
                  <w:rFonts w:cs="Arial"/>
                  <w:sz w:val="20"/>
                </w:rPr>
                <w:delText>NENG-OPS-017  Log entries to removable media</w:delText>
              </w:r>
            </w:del>
          </w:p>
        </w:tc>
      </w:tr>
      <w:tr w:rsidR="003764AC" w:rsidRPr="00392654" w:rsidDel="00483EB9" w:rsidTr="00E9645E">
        <w:trPr>
          <w:trHeight w:val="260"/>
          <w:jc w:val="center"/>
          <w:del w:id="1128" w:author="Perrine, Martin L. (GSFC-5670)" w:date="2016-08-03T15:40:00Z"/>
        </w:trPr>
        <w:tc>
          <w:tcPr>
            <w:tcW w:w="5620" w:type="dxa"/>
            <w:shd w:val="clear" w:color="auto" w:fill="FFFFFF"/>
            <w:noWrap/>
          </w:tcPr>
          <w:p w:rsidR="003764AC" w:rsidRPr="008C092A" w:rsidDel="00483EB9" w:rsidRDefault="003764AC" w:rsidP="00E9645E">
            <w:pPr>
              <w:spacing w:after="0"/>
              <w:jc w:val="left"/>
              <w:rPr>
                <w:del w:id="1129" w:author="Perrine, Martin L. (GSFC-5670)" w:date="2016-08-03T15:40:00Z"/>
                <w:rFonts w:cs="Arial"/>
                <w:sz w:val="20"/>
              </w:rPr>
            </w:pPr>
            <w:del w:id="1130" w:author="Perrine, Martin L. (GSFC-5670)" w:date="2016-08-03T15:40:00Z">
              <w:r w:rsidRPr="008C092A" w:rsidDel="00483EB9">
                <w:rPr>
                  <w:rFonts w:cs="Arial"/>
                  <w:sz w:val="20"/>
                </w:rPr>
                <w:delText>NENG-PERF-005  300 Mbps Read/Write</w:delText>
              </w:r>
            </w:del>
          </w:p>
        </w:tc>
      </w:tr>
      <w:tr w:rsidR="003764AC" w:rsidRPr="00392654" w:rsidDel="00483EB9" w:rsidTr="00E9645E">
        <w:trPr>
          <w:trHeight w:val="260"/>
          <w:jc w:val="center"/>
          <w:del w:id="1131" w:author="Perrine, Martin L. (GSFC-5670)" w:date="2016-08-03T15:40:00Z"/>
        </w:trPr>
        <w:tc>
          <w:tcPr>
            <w:tcW w:w="5620" w:type="dxa"/>
            <w:shd w:val="clear" w:color="auto" w:fill="FFFFFF"/>
            <w:noWrap/>
          </w:tcPr>
          <w:p w:rsidR="003764AC" w:rsidRPr="008C092A" w:rsidDel="00483EB9" w:rsidRDefault="003764AC" w:rsidP="00E9645E">
            <w:pPr>
              <w:spacing w:after="0"/>
              <w:jc w:val="left"/>
              <w:rPr>
                <w:del w:id="1132" w:author="Perrine, Martin L. (GSFC-5670)" w:date="2016-08-03T15:40:00Z"/>
                <w:rFonts w:cs="Arial"/>
                <w:sz w:val="20"/>
              </w:rPr>
            </w:pPr>
            <w:del w:id="1133" w:author="Perrine, Martin L. (GSFC-5670)" w:date="2016-08-03T15:40:00Z">
              <w:r w:rsidRPr="008C092A" w:rsidDel="00483EB9">
                <w:rPr>
                  <w:rFonts w:cs="Arial"/>
                  <w:sz w:val="20"/>
                </w:rPr>
                <w:delText>NENG-PERF-006  Min Receive data rate 13.125 Mbps</w:delText>
              </w:r>
            </w:del>
          </w:p>
        </w:tc>
      </w:tr>
      <w:tr w:rsidR="003764AC" w:rsidRPr="00392654" w:rsidDel="00483EB9" w:rsidTr="00E9645E">
        <w:trPr>
          <w:trHeight w:val="260"/>
          <w:jc w:val="center"/>
          <w:del w:id="1134" w:author="Perrine, Martin L. (GSFC-5670)" w:date="2016-08-03T15:40:00Z"/>
        </w:trPr>
        <w:tc>
          <w:tcPr>
            <w:tcW w:w="5620" w:type="dxa"/>
            <w:shd w:val="clear" w:color="auto" w:fill="FFFFFF"/>
            <w:noWrap/>
          </w:tcPr>
          <w:p w:rsidR="003764AC" w:rsidRPr="008C092A" w:rsidDel="00483EB9" w:rsidRDefault="003764AC" w:rsidP="00E9645E">
            <w:pPr>
              <w:spacing w:after="0"/>
              <w:jc w:val="left"/>
              <w:rPr>
                <w:del w:id="1135" w:author="Perrine, Martin L. (GSFC-5670)" w:date="2016-08-03T15:40:00Z"/>
                <w:rFonts w:cs="Arial"/>
                <w:sz w:val="20"/>
              </w:rPr>
            </w:pPr>
            <w:del w:id="1136" w:author="Perrine, Martin L. (GSFC-5670)" w:date="2016-08-03T15:40:00Z">
              <w:r w:rsidRPr="008C092A" w:rsidDel="00483EB9">
                <w:rPr>
                  <w:rFonts w:cs="Arial"/>
                  <w:sz w:val="20"/>
                </w:rPr>
                <w:delText>NENG-PERF-007  Min Transmit rate of 1Mbps</w:delText>
              </w:r>
            </w:del>
          </w:p>
        </w:tc>
      </w:tr>
      <w:tr w:rsidR="003764AC" w:rsidRPr="00392654" w:rsidDel="00483EB9" w:rsidTr="00E9645E">
        <w:trPr>
          <w:trHeight w:val="260"/>
          <w:jc w:val="center"/>
          <w:del w:id="1137" w:author="Perrine, Martin L. (GSFC-5670)" w:date="2016-08-03T15:40:00Z"/>
        </w:trPr>
        <w:tc>
          <w:tcPr>
            <w:tcW w:w="5620" w:type="dxa"/>
            <w:shd w:val="clear" w:color="auto" w:fill="FFFFFF"/>
            <w:noWrap/>
          </w:tcPr>
          <w:p w:rsidR="003764AC" w:rsidRPr="00392654" w:rsidDel="00483EB9" w:rsidRDefault="003764AC" w:rsidP="00E9645E">
            <w:pPr>
              <w:spacing w:after="0"/>
              <w:jc w:val="left"/>
              <w:rPr>
                <w:del w:id="1138" w:author="Perrine, Martin L. (GSFC-5670)" w:date="2016-08-03T15:40:00Z"/>
                <w:rFonts w:cs="Arial"/>
                <w:sz w:val="20"/>
              </w:rPr>
            </w:pPr>
            <w:del w:id="1139" w:author="Perrine, Martin L. (GSFC-5670)" w:date="2016-08-03T15:40:00Z">
              <w:r w:rsidRPr="00392654" w:rsidDel="00483EB9">
                <w:rPr>
                  <w:rFonts w:cs="Arial"/>
                  <w:sz w:val="20"/>
                </w:rPr>
                <w:delText xml:space="preserve">NENG-PERF-008 </w:delText>
              </w:r>
              <w:r w:rsidDel="00483EB9">
                <w:rPr>
                  <w:rFonts w:cs="Arial"/>
                  <w:sz w:val="20"/>
                </w:rPr>
                <w:delText xml:space="preserve"> </w:delText>
              </w:r>
              <w:r w:rsidRPr="00392654" w:rsidDel="00483EB9">
                <w:rPr>
                  <w:rFonts w:cs="Arial"/>
                  <w:sz w:val="20"/>
                </w:rPr>
                <w:delText>Support data rate of 13.125Mbps</w:delText>
              </w:r>
            </w:del>
          </w:p>
        </w:tc>
      </w:tr>
      <w:tr w:rsidR="003764AC" w:rsidRPr="00392654" w:rsidDel="00483EB9" w:rsidTr="00E9645E">
        <w:trPr>
          <w:trHeight w:val="260"/>
          <w:jc w:val="center"/>
          <w:del w:id="1140" w:author="Perrine, Martin L. (GSFC-5670)" w:date="2016-08-03T15:40:00Z"/>
        </w:trPr>
        <w:tc>
          <w:tcPr>
            <w:tcW w:w="5620" w:type="dxa"/>
            <w:shd w:val="clear" w:color="auto" w:fill="FFFFFF"/>
            <w:noWrap/>
          </w:tcPr>
          <w:p w:rsidR="003764AC" w:rsidRPr="00392654" w:rsidDel="00483EB9" w:rsidRDefault="003764AC" w:rsidP="00E9645E">
            <w:pPr>
              <w:spacing w:after="0"/>
              <w:jc w:val="left"/>
              <w:rPr>
                <w:del w:id="1141" w:author="Perrine, Martin L. (GSFC-5670)" w:date="2016-08-03T15:40:00Z"/>
                <w:rFonts w:cs="Arial"/>
                <w:sz w:val="20"/>
              </w:rPr>
            </w:pPr>
            <w:del w:id="1142" w:author="Perrine, Martin L. (GSFC-5670)" w:date="2016-08-03T15:40:00Z">
              <w:r w:rsidRPr="00392654" w:rsidDel="00483EB9">
                <w:rPr>
                  <w:rFonts w:cs="Arial"/>
                  <w:sz w:val="20"/>
                </w:rPr>
                <w:delText xml:space="preserve">NENG-PERF-010 </w:delText>
              </w:r>
              <w:r w:rsidDel="00483EB9">
                <w:rPr>
                  <w:rFonts w:cs="Arial"/>
                  <w:sz w:val="20"/>
                </w:rPr>
                <w:delText xml:space="preserve"> </w:delText>
              </w:r>
              <w:r w:rsidRPr="00392654" w:rsidDel="00483EB9">
                <w:rPr>
                  <w:rFonts w:cs="Arial"/>
                  <w:sz w:val="20"/>
                </w:rPr>
                <w:delText>Process data real-time 13.125Mbps</w:delText>
              </w:r>
            </w:del>
          </w:p>
        </w:tc>
      </w:tr>
    </w:tbl>
    <w:p w:rsidR="003764AC" w:rsidDel="00483EB9" w:rsidRDefault="003764AC" w:rsidP="003764AC">
      <w:pPr>
        <w:pStyle w:val="Paragraph"/>
        <w:rPr>
          <w:del w:id="1143" w:author="Perrine, Martin L. (GSFC-5670)" w:date="2016-08-03T15:40:00Z"/>
        </w:rPr>
      </w:pPr>
    </w:p>
    <w:p w:rsidR="003764AC" w:rsidDel="00483EB9" w:rsidRDefault="003764AC" w:rsidP="003764AC">
      <w:pPr>
        <w:pStyle w:val="Heading3"/>
        <w:numPr>
          <w:ilvl w:val="2"/>
          <w:numId w:val="2"/>
        </w:numPr>
        <w:rPr>
          <w:del w:id="1144" w:author="Perrine, Martin L. (GSFC-5670)" w:date="2016-08-03T15:40:00Z"/>
        </w:rPr>
      </w:pPr>
      <w:del w:id="1145" w:author="Perrine, Martin L. (GSFC-5670)" w:date="2016-08-03T15:40:00Z">
        <w:r w:rsidDel="00483EB9">
          <w:br w:type="page"/>
        </w:r>
        <w:r w:rsidR="000A65E4" w:rsidDel="00483EB9">
          <w:rPr>
            <w:b w:val="0"/>
            <w:noProof/>
          </w:rPr>
          <w:drawing>
            <wp:anchor distT="0" distB="0" distL="114300" distR="114300" simplePos="0" relativeHeight="251657728" behindDoc="0" locked="0" layoutInCell="1" allowOverlap="1" wp14:anchorId="5B1B6147" wp14:editId="446FCC9D">
              <wp:simplePos x="0" y="0"/>
              <wp:positionH relativeFrom="column">
                <wp:posOffset>-85725</wp:posOffset>
              </wp:positionH>
              <wp:positionV relativeFrom="paragraph">
                <wp:posOffset>741045</wp:posOffset>
              </wp:positionV>
              <wp:extent cx="4160520" cy="21132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6052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Del="00483EB9">
          <w:delText>Configuration</w:delText>
        </w:r>
      </w:del>
    </w:p>
    <w:p w:rsidR="003764AC" w:rsidDel="00483EB9" w:rsidRDefault="003764AC" w:rsidP="003764AC">
      <w:pPr>
        <w:pStyle w:val="Paragraph"/>
        <w:rPr>
          <w:del w:id="1146" w:author="Perrine, Martin L. (GSFC-5670)" w:date="2016-08-03T15:40:00Z"/>
        </w:rPr>
      </w:pPr>
      <w:del w:id="1147" w:author="Perrine, Martin L. (GSFC-5670)" w:date="2016-08-03T15:40:00Z">
        <w:r w:rsidRPr="008C092A" w:rsidDel="00483EB9">
          <w:delText>The NENG Data Flow configuration is shown in Figure 5-2.</w:delText>
        </w:r>
      </w:del>
    </w:p>
    <w:p w:rsidR="003764AC" w:rsidDel="00483EB9" w:rsidRDefault="003764AC" w:rsidP="003764AC">
      <w:pPr>
        <w:pStyle w:val="Caption"/>
        <w:jc w:val="center"/>
        <w:rPr>
          <w:del w:id="1148" w:author="Perrine, Martin L. (GSFC-5670)" w:date="2016-08-03T15:40:00Z"/>
        </w:rPr>
      </w:pPr>
      <w:del w:id="1149" w:author="Perrine, Martin L. (GSFC-5670)" w:date="2016-08-03T15:40:00Z">
        <w:r w:rsidRPr="008C092A" w:rsidDel="00483EB9">
          <w:delText>Figure 5-2.  NENG Data Flow Configuration</w:delText>
        </w:r>
      </w:del>
    </w:p>
    <w:p w:rsidR="003764AC" w:rsidDel="00483EB9" w:rsidRDefault="003764AC" w:rsidP="003764AC">
      <w:pPr>
        <w:pStyle w:val="Paragraph"/>
        <w:rPr>
          <w:del w:id="1150" w:author="Perrine, Martin L. (GSFC-5670)" w:date="2016-08-03T15:40:00Z"/>
        </w:rPr>
      </w:pPr>
      <w:del w:id="1151" w:author="Perrine, Martin L. (GSFC-5670)" w:date="2016-08-03T15:40:00Z">
        <w:r w:rsidRPr="008C092A" w:rsidDel="00483EB9">
          <w:delText>For this test the NENG system will be in the test configurations shown in Figure 5-2.  This test</w:delText>
        </w:r>
        <w:r w:rsidDel="00483EB9">
          <w:delText xml:space="preserve"> configuration allows for single event testing of the NENG along with testing system configuration files, data delivery/storage, and data flow.  This configuration will allow for test operators to ensure data rates can be achieved.  The data used for this test set is simulated IRIS data.</w:delText>
        </w:r>
      </w:del>
    </w:p>
    <w:p w:rsidR="003764AC" w:rsidDel="00483EB9" w:rsidRDefault="003764AC" w:rsidP="003764AC">
      <w:pPr>
        <w:pStyle w:val="Heading2"/>
        <w:numPr>
          <w:ilvl w:val="1"/>
          <w:numId w:val="2"/>
        </w:numPr>
        <w:rPr>
          <w:del w:id="1152" w:author="Perrine, Martin L. (GSFC-5670)" w:date="2016-08-03T15:40:00Z"/>
        </w:rPr>
      </w:pPr>
      <w:del w:id="1153" w:author="Perrine, Martin L. (GSFC-5670)" w:date="2016-08-03T15:40:00Z">
        <w:r w:rsidDel="00483EB9">
          <w:delText>Test Set 4: Logging and Reporting</w:delText>
        </w:r>
      </w:del>
    </w:p>
    <w:p w:rsidR="003764AC" w:rsidDel="00483EB9" w:rsidRDefault="003764AC" w:rsidP="003764AC">
      <w:pPr>
        <w:pStyle w:val="Paragraph"/>
        <w:rPr>
          <w:del w:id="1154" w:author="Perrine, Martin L. (GSFC-5670)" w:date="2016-08-03T15:40:00Z"/>
        </w:rPr>
      </w:pPr>
      <w:del w:id="1155" w:author="Perrine, Martin L. (GSFC-5670)" w:date="2016-08-03T15:40:00Z">
        <w:r w:rsidDel="00483EB9">
          <w:delText>This series of tests is designed to ensure proper logging and status reporting of the NENG system.  These tests cover all reporting and logging performed by the NENG system.  The tests consist of confirmation of the presence of log files for various activities.</w:delText>
        </w:r>
      </w:del>
    </w:p>
    <w:p w:rsidR="003764AC" w:rsidDel="00483EB9" w:rsidRDefault="003764AC" w:rsidP="003764AC">
      <w:pPr>
        <w:pStyle w:val="Heading3"/>
        <w:numPr>
          <w:ilvl w:val="2"/>
          <w:numId w:val="2"/>
        </w:numPr>
        <w:rPr>
          <w:del w:id="1156" w:author="Perrine, Martin L. (GSFC-5670)" w:date="2016-08-03T15:40:00Z"/>
        </w:rPr>
      </w:pPr>
      <w:del w:id="1157" w:author="Perrine, Martin L. (GSFC-5670)" w:date="2016-08-03T15:40:00Z">
        <w:r w:rsidDel="00483EB9">
          <w:br w:type="page"/>
          <w:delText>Objectives</w:delText>
        </w:r>
      </w:del>
    </w:p>
    <w:p w:rsidR="003764AC" w:rsidRPr="008C092A" w:rsidDel="00483EB9" w:rsidRDefault="003764AC" w:rsidP="003764AC">
      <w:pPr>
        <w:pStyle w:val="Paragraph"/>
        <w:rPr>
          <w:del w:id="1158" w:author="Perrine, Martin L. (GSFC-5670)" w:date="2016-08-03T15:40:00Z"/>
        </w:rPr>
      </w:pPr>
      <w:del w:id="1159" w:author="Perrine, Martin L. (GSFC-5670)" w:date="2016-08-03T15:40:00Z">
        <w:r w:rsidDel="00483EB9">
          <w:delText xml:space="preserve">The objectives of this test set are located </w:delText>
        </w:r>
        <w:r w:rsidRPr="008C092A" w:rsidDel="00483EB9">
          <w:delText>in Table 5-4.</w:delText>
        </w:r>
      </w:del>
    </w:p>
    <w:p w:rsidR="003764AC" w:rsidDel="00483EB9" w:rsidRDefault="003764AC" w:rsidP="003764AC">
      <w:pPr>
        <w:pStyle w:val="Caption"/>
        <w:jc w:val="center"/>
        <w:rPr>
          <w:del w:id="1160" w:author="Perrine, Martin L. (GSFC-5670)" w:date="2016-08-03T15:40:00Z"/>
        </w:rPr>
      </w:pPr>
      <w:del w:id="1161" w:author="Perrine, Martin L. (GSFC-5670)" w:date="2016-08-03T15:40:00Z">
        <w:r w:rsidDel="00483EB9">
          <w:delText>Table 5-</w:delText>
        </w:r>
        <w:r w:rsidRPr="008C092A" w:rsidDel="00483EB9">
          <w:delText>4.  Test Set 4 Covered Requirements</w:delText>
        </w:r>
      </w:del>
    </w:p>
    <w:tbl>
      <w:tblPr>
        <w:tblW w:w="5915" w:type="dxa"/>
        <w:jc w:val="center"/>
        <w:tblLook w:val="0000" w:firstRow="0" w:lastRow="0" w:firstColumn="0" w:lastColumn="0" w:noHBand="0" w:noVBand="0"/>
      </w:tblPr>
      <w:tblGrid>
        <w:gridCol w:w="5915"/>
      </w:tblGrid>
      <w:tr w:rsidR="003764AC" w:rsidRPr="0081657A" w:rsidDel="00483EB9" w:rsidTr="00E9645E">
        <w:trPr>
          <w:trHeight w:val="432"/>
          <w:jc w:val="center"/>
          <w:del w:id="1162" w:author="Perrine, Martin L. (GSFC-5670)" w:date="2016-08-03T15:40:00Z"/>
        </w:trPr>
        <w:tc>
          <w:tcPr>
            <w:tcW w:w="5915" w:type="dxa"/>
            <w:tcBorders>
              <w:top w:val="single" w:sz="8" w:space="0" w:color="auto"/>
              <w:left w:val="single" w:sz="8" w:space="0" w:color="auto"/>
              <w:bottom w:val="single" w:sz="4" w:space="0" w:color="auto"/>
              <w:right w:val="single" w:sz="8" w:space="0" w:color="auto"/>
            </w:tcBorders>
            <w:shd w:val="clear" w:color="auto" w:fill="D9D9D9"/>
            <w:noWrap/>
            <w:vAlign w:val="center"/>
          </w:tcPr>
          <w:p w:rsidR="003764AC" w:rsidRPr="0081657A" w:rsidDel="00483EB9" w:rsidRDefault="003764AC" w:rsidP="00E9645E">
            <w:pPr>
              <w:spacing w:after="0"/>
              <w:jc w:val="center"/>
              <w:rPr>
                <w:del w:id="1163" w:author="Perrine, Martin L. (GSFC-5670)" w:date="2016-08-03T15:40:00Z"/>
                <w:rFonts w:cs="Arial"/>
                <w:b/>
                <w:sz w:val="20"/>
              </w:rPr>
            </w:pPr>
            <w:del w:id="1164" w:author="Perrine, Martin L. (GSFC-5670)" w:date="2016-08-03T15:40:00Z">
              <w:r w:rsidRPr="0081657A" w:rsidDel="00483EB9">
                <w:rPr>
                  <w:rFonts w:cs="Arial"/>
                  <w:b/>
                  <w:sz w:val="20"/>
                </w:rPr>
                <w:delText>Logging Requirements</w:delText>
              </w:r>
            </w:del>
          </w:p>
        </w:tc>
      </w:tr>
      <w:tr w:rsidR="003764AC" w:rsidRPr="002E7E7D" w:rsidDel="00483EB9" w:rsidTr="00E9645E">
        <w:trPr>
          <w:trHeight w:val="260"/>
          <w:jc w:val="center"/>
          <w:del w:id="1165" w:author="Perrine, Martin L. (GSFC-5670)" w:date="2016-08-03T15:40:00Z"/>
        </w:trPr>
        <w:tc>
          <w:tcPr>
            <w:tcW w:w="5915" w:type="dxa"/>
            <w:tcBorders>
              <w:top w:val="single" w:sz="4" w:space="0" w:color="auto"/>
              <w:left w:val="single" w:sz="4" w:space="0" w:color="auto"/>
              <w:bottom w:val="single" w:sz="4" w:space="0" w:color="auto"/>
              <w:right w:val="single" w:sz="8" w:space="0" w:color="auto"/>
            </w:tcBorders>
            <w:shd w:val="clear" w:color="auto" w:fill="FFFFFF"/>
            <w:noWrap/>
            <w:vAlign w:val="bottom"/>
          </w:tcPr>
          <w:p w:rsidR="003764AC" w:rsidRPr="002E7E7D" w:rsidDel="00483EB9" w:rsidRDefault="003764AC" w:rsidP="00E9645E">
            <w:pPr>
              <w:spacing w:after="0"/>
              <w:rPr>
                <w:del w:id="1166" w:author="Perrine, Martin L. (GSFC-5670)" w:date="2016-08-03T15:40:00Z"/>
                <w:rFonts w:cs="Arial"/>
                <w:sz w:val="20"/>
              </w:rPr>
            </w:pPr>
            <w:del w:id="1167" w:author="Perrine, Martin L. (GSFC-5670)" w:date="2016-08-03T15:40:00Z">
              <w:r w:rsidRPr="002E7E7D" w:rsidDel="00483EB9">
                <w:rPr>
                  <w:rFonts w:cs="Arial"/>
                  <w:sz w:val="20"/>
                </w:rPr>
                <w:delText>Requirement Number</w:delText>
              </w:r>
            </w:del>
          </w:p>
        </w:tc>
      </w:tr>
      <w:tr w:rsidR="003764AC" w:rsidRPr="002E7E7D" w:rsidDel="00483EB9" w:rsidTr="00E9645E">
        <w:trPr>
          <w:trHeight w:val="260"/>
          <w:jc w:val="center"/>
          <w:del w:id="1168" w:author="Perrine, Martin L. (GSFC-5670)" w:date="2016-08-03T15:40:00Z"/>
        </w:trPr>
        <w:tc>
          <w:tcPr>
            <w:tcW w:w="5915" w:type="dxa"/>
            <w:tcBorders>
              <w:top w:val="single" w:sz="4" w:space="0" w:color="auto"/>
              <w:left w:val="single" w:sz="4" w:space="0" w:color="auto"/>
              <w:bottom w:val="single" w:sz="4" w:space="0" w:color="auto"/>
              <w:right w:val="single" w:sz="8" w:space="0" w:color="auto"/>
            </w:tcBorders>
            <w:shd w:val="clear" w:color="auto" w:fill="FFFFFF"/>
            <w:noWrap/>
            <w:vAlign w:val="bottom"/>
          </w:tcPr>
          <w:p w:rsidR="003764AC" w:rsidRPr="002E7E7D" w:rsidDel="00483EB9" w:rsidRDefault="003764AC" w:rsidP="00E9645E">
            <w:pPr>
              <w:spacing w:after="0"/>
              <w:rPr>
                <w:del w:id="1169" w:author="Perrine, Martin L. (GSFC-5670)" w:date="2016-08-03T15:40:00Z"/>
                <w:rFonts w:cs="Arial"/>
                <w:sz w:val="20"/>
              </w:rPr>
            </w:pPr>
            <w:del w:id="1170" w:author="Perrine, Martin L. (GSFC-5670)" w:date="2016-08-03T15:40:00Z">
              <w:r w:rsidRPr="002E7E7D" w:rsidDel="00483EB9">
                <w:rPr>
                  <w:rFonts w:cs="Arial"/>
                  <w:sz w:val="20"/>
                </w:rPr>
                <w:delText xml:space="preserve">NENG-OPS-005 </w:delText>
              </w:r>
              <w:r w:rsidDel="00483EB9">
                <w:rPr>
                  <w:rFonts w:cs="Arial"/>
                  <w:sz w:val="20"/>
                </w:rPr>
                <w:delText xml:space="preserve"> </w:delText>
              </w:r>
              <w:r w:rsidRPr="002E7E7D" w:rsidDel="00483EB9">
                <w:rPr>
                  <w:rFonts w:cs="Arial"/>
                  <w:sz w:val="20"/>
                </w:rPr>
                <w:delText>Negative reporting</w:delText>
              </w:r>
            </w:del>
          </w:p>
        </w:tc>
      </w:tr>
      <w:tr w:rsidR="003764AC" w:rsidRPr="002E7E7D" w:rsidDel="00483EB9" w:rsidTr="00E9645E">
        <w:trPr>
          <w:trHeight w:val="260"/>
          <w:jc w:val="center"/>
          <w:del w:id="1171" w:author="Perrine, Martin L. (GSFC-5670)" w:date="2016-08-03T15:40:00Z"/>
        </w:trPr>
        <w:tc>
          <w:tcPr>
            <w:tcW w:w="5915" w:type="dxa"/>
            <w:tcBorders>
              <w:top w:val="single" w:sz="4" w:space="0" w:color="auto"/>
              <w:left w:val="single" w:sz="4" w:space="0" w:color="auto"/>
              <w:bottom w:val="single" w:sz="4" w:space="0" w:color="auto"/>
              <w:right w:val="single" w:sz="8" w:space="0" w:color="auto"/>
            </w:tcBorders>
            <w:shd w:val="clear" w:color="auto" w:fill="FFFFFF"/>
            <w:noWrap/>
            <w:vAlign w:val="bottom"/>
          </w:tcPr>
          <w:p w:rsidR="003764AC" w:rsidRPr="002E7E7D" w:rsidDel="00483EB9" w:rsidRDefault="003764AC" w:rsidP="00E9645E">
            <w:pPr>
              <w:spacing w:after="0"/>
              <w:rPr>
                <w:del w:id="1172" w:author="Perrine, Martin L. (GSFC-5670)" w:date="2016-08-03T15:40:00Z"/>
                <w:rFonts w:cs="Arial"/>
                <w:sz w:val="20"/>
              </w:rPr>
            </w:pPr>
            <w:del w:id="1173" w:author="Perrine, Martin L. (GSFC-5670)" w:date="2016-08-03T15:40:00Z">
              <w:r w:rsidRPr="002E7E7D" w:rsidDel="00483EB9">
                <w:rPr>
                  <w:rFonts w:cs="Arial"/>
                  <w:sz w:val="20"/>
                </w:rPr>
                <w:delText xml:space="preserve">NENG-OPS-006 </w:delText>
              </w:r>
              <w:r w:rsidDel="00483EB9">
                <w:rPr>
                  <w:rFonts w:cs="Arial"/>
                  <w:sz w:val="20"/>
                </w:rPr>
                <w:delText xml:space="preserve"> </w:delText>
              </w:r>
              <w:r w:rsidRPr="002E7E7D" w:rsidDel="00483EB9">
                <w:rPr>
                  <w:rFonts w:cs="Arial"/>
                  <w:sz w:val="20"/>
                </w:rPr>
                <w:delText>Self diagnosis</w:delText>
              </w:r>
            </w:del>
          </w:p>
        </w:tc>
      </w:tr>
      <w:tr w:rsidR="003764AC" w:rsidRPr="002E7E7D" w:rsidDel="00483EB9" w:rsidTr="00E9645E">
        <w:trPr>
          <w:trHeight w:val="260"/>
          <w:jc w:val="center"/>
          <w:del w:id="1174" w:author="Perrine, Martin L. (GSFC-5670)" w:date="2016-08-03T15:40:00Z"/>
        </w:trPr>
        <w:tc>
          <w:tcPr>
            <w:tcW w:w="5915" w:type="dxa"/>
            <w:tcBorders>
              <w:top w:val="single" w:sz="4" w:space="0" w:color="auto"/>
              <w:left w:val="single" w:sz="4" w:space="0" w:color="auto"/>
              <w:bottom w:val="single" w:sz="4" w:space="0" w:color="auto"/>
              <w:right w:val="single" w:sz="8" w:space="0" w:color="auto"/>
            </w:tcBorders>
            <w:shd w:val="clear" w:color="auto" w:fill="FFFFFF"/>
            <w:noWrap/>
            <w:vAlign w:val="bottom"/>
          </w:tcPr>
          <w:p w:rsidR="003764AC" w:rsidRPr="002E7E7D" w:rsidDel="00483EB9" w:rsidRDefault="003764AC" w:rsidP="00E9645E">
            <w:pPr>
              <w:spacing w:after="0"/>
              <w:rPr>
                <w:del w:id="1175" w:author="Perrine, Martin L. (GSFC-5670)" w:date="2016-08-03T15:40:00Z"/>
                <w:rFonts w:cs="Arial"/>
                <w:sz w:val="20"/>
              </w:rPr>
            </w:pPr>
            <w:del w:id="1176" w:author="Perrine, Martin L. (GSFC-5670)" w:date="2016-08-03T15:40:00Z">
              <w:r w:rsidRPr="002E7E7D" w:rsidDel="00483EB9">
                <w:rPr>
                  <w:rFonts w:cs="Arial"/>
                  <w:sz w:val="20"/>
                </w:rPr>
                <w:delText xml:space="preserve">NENG-OPS-014 </w:delText>
              </w:r>
              <w:r w:rsidDel="00483EB9">
                <w:rPr>
                  <w:rFonts w:cs="Arial"/>
                  <w:sz w:val="20"/>
                </w:rPr>
                <w:delText xml:space="preserve"> </w:delText>
              </w:r>
              <w:r w:rsidRPr="002E7E7D" w:rsidDel="00483EB9">
                <w:rPr>
                  <w:rFonts w:cs="Arial"/>
                  <w:sz w:val="20"/>
                </w:rPr>
                <w:delText>Remote Status</w:delText>
              </w:r>
            </w:del>
          </w:p>
        </w:tc>
      </w:tr>
      <w:tr w:rsidR="003764AC" w:rsidRPr="002E7E7D" w:rsidDel="00483EB9" w:rsidTr="00E9645E">
        <w:trPr>
          <w:trHeight w:val="260"/>
          <w:jc w:val="center"/>
          <w:del w:id="1177" w:author="Perrine, Martin L. (GSFC-5670)" w:date="2016-08-03T15:40:00Z"/>
        </w:trPr>
        <w:tc>
          <w:tcPr>
            <w:tcW w:w="5915" w:type="dxa"/>
            <w:tcBorders>
              <w:top w:val="single" w:sz="4" w:space="0" w:color="auto"/>
              <w:left w:val="single" w:sz="4" w:space="0" w:color="auto"/>
              <w:bottom w:val="single" w:sz="4" w:space="0" w:color="auto"/>
              <w:right w:val="single" w:sz="8" w:space="0" w:color="auto"/>
            </w:tcBorders>
            <w:shd w:val="clear" w:color="auto" w:fill="FFFFFF"/>
            <w:noWrap/>
            <w:vAlign w:val="bottom"/>
          </w:tcPr>
          <w:p w:rsidR="003764AC" w:rsidRPr="002E7E7D" w:rsidDel="00483EB9" w:rsidRDefault="003764AC" w:rsidP="00E9645E">
            <w:pPr>
              <w:spacing w:after="0"/>
              <w:rPr>
                <w:del w:id="1178" w:author="Perrine, Martin L. (GSFC-5670)" w:date="2016-08-03T15:40:00Z"/>
                <w:rFonts w:cs="Arial"/>
                <w:sz w:val="20"/>
              </w:rPr>
            </w:pPr>
            <w:del w:id="1179" w:author="Perrine, Martin L. (GSFC-5670)" w:date="2016-08-03T15:40:00Z">
              <w:r w:rsidRPr="002E7E7D" w:rsidDel="00483EB9">
                <w:rPr>
                  <w:rFonts w:cs="Arial"/>
                  <w:sz w:val="20"/>
                </w:rPr>
                <w:delText xml:space="preserve">NENG-OPS-016 </w:delText>
              </w:r>
              <w:r w:rsidDel="00483EB9">
                <w:rPr>
                  <w:rFonts w:cs="Arial"/>
                  <w:sz w:val="20"/>
                </w:rPr>
                <w:delText xml:space="preserve"> </w:delText>
              </w:r>
              <w:r w:rsidRPr="002E7E7D" w:rsidDel="00483EB9">
                <w:rPr>
                  <w:rFonts w:cs="Arial"/>
                  <w:sz w:val="20"/>
                </w:rPr>
                <w:delText>System logs and failure logs</w:delText>
              </w:r>
            </w:del>
          </w:p>
        </w:tc>
      </w:tr>
      <w:tr w:rsidR="003764AC" w:rsidRPr="002E7E7D" w:rsidDel="00483EB9" w:rsidTr="00E9645E">
        <w:trPr>
          <w:trHeight w:val="260"/>
          <w:jc w:val="center"/>
          <w:del w:id="1180" w:author="Perrine, Martin L. (GSFC-5670)" w:date="2016-08-03T15:40:00Z"/>
        </w:trPr>
        <w:tc>
          <w:tcPr>
            <w:tcW w:w="5915" w:type="dxa"/>
            <w:tcBorders>
              <w:top w:val="single" w:sz="4" w:space="0" w:color="auto"/>
              <w:left w:val="single" w:sz="4" w:space="0" w:color="auto"/>
              <w:bottom w:val="single" w:sz="4" w:space="0" w:color="auto"/>
              <w:right w:val="single" w:sz="8" w:space="0" w:color="auto"/>
            </w:tcBorders>
            <w:shd w:val="clear" w:color="auto" w:fill="FFFFFF"/>
            <w:noWrap/>
            <w:vAlign w:val="bottom"/>
          </w:tcPr>
          <w:p w:rsidR="003764AC" w:rsidRPr="002E7E7D" w:rsidDel="00483EB9" w:rsidRDefault="003764AC" w:rsidP="00E9645E">
            <w:pPr>
              <w:spacing w:after="0"/>
              <w:rPr>
                <w:del w:id="1181" w:author="Perrine, Martin L. (GSFC-5670)" w:date="2016-08-03T15:40:00Z"/>
                <w:rFonts w:cs="Arial"/>
                <w:sz w:val="20"/>
              </w:rPr>
            </w:pPr>
            <w:del w:id="1182" w:author="Perrine, Martin L. (GSFC-5670)" w:date="2016-08-03T15:40:00Z">
              <w:r w:rsidRPr="002E7E7D" w:rsidDel="00483EB9">
                <w:rPr>
                  <w:rFonts w:cs="Arial"/>
                  <w:sz w:val="20"/>
                </w:rPr>
                <w:delText xml:space="preserve">NENG-OPS-018 </w:delText>
              </w:r>
              <w:r w:rsidDel="00483EB9">
                <w:rPr>
                  <w:rFonts w:cs="Arial"/>
                  <w:sz w:val="20"/>
                </w:rPr>
                <w:delText xml:space="preserve"> </w:delText>
              </w:r>
              <w:r w:rsidRPr="002E7E7D" w:rsidDel="00483EB9">
                <w:rPr>
                  <w:rFonts w:cs="Arial"/>
                  <w:sz w:val="20"/>
                </w:rPr>
                <w:delText>Notification of config</w:delText>
              </w:r>
              <w:r w:rsidDel="00483EB9">
                <w:rPr>
                  <w:rFonts w:cs="Arial"/>
                  <w:sz w:val="20"/>
                </w:rPr>
                <w:delText>uration</w:delText>
              </w:r>
              <w:r w:rsidRPr="002E7E7D" w:rsidDel="00483EB9">
                <w:rPr>
                  <w:rFonts w:cs="Arial"/>
                  <w:sz w:val="20"/>
                </w:rPr>
                <w:delText xml:space="preserve"> changes</w:delText>
              </w:r>
            </w:del>
          </w:p>
        </w:tc>
      </w:tr>
      <w:tr w:rsidR="003764AC" w:rsidRPr="002E7E7D" w:rsidDel="00483EB9" w:rsidTr="00E9645E">
        <w:trPr>
          <w:trHeight w:val="260"/>
          <w:jc w:val="center"/>
          <w:del w:id="1183" w:author="Perrine, Martin L. (GSFC-5670)" w:date="2016-08-03T15:40:00Z"/>
        </w:trPr>
        <w:tc>
          <w:tcPr>
            <w:tcW w:w="5915" w:type="dxa"/>
            <w:tcBorders>
              <w:top w:val="single" w:sz="4" w:space="0" w:color="auto"/>
              <w:left w:val="single" w:sz="4" w:space="0" w:color="auto"/>
              <w:bottom w:val="single" w:sz="4" w:space="0" w:color="auto"/>
              <w:right w:val="single" w:sz="8" w:space="0" w:color="auto"/>
            </w:tcBorders>
            <w:shd w:val="clear" w:color="auto" w:fill="FFFFFF"/>
            <w:noWrap/>
            <w:vAlign w:val="bottom"/>
          </w:tcPr>
          <w:p w:rsidR="003764AC" w:rsidRPr="002E7E7D" w:rsidDel="00483EB9" w:rsidRDefault="003764AC" w:rsidP="00E9645E">
            <w:pPr>
              <w:spacing w:after="0"/>
              <w:rPr>
                <w:del w:id="1184" w:author="Perrine, Martin L. (GSFC-5670)" w:date="2016-08-03T15:40:00Z"/>
                <w:rFonts w:cs="Arial"/>
                <w:sz w:val="20"/>
              </w:rPr>
            </w:pPr>
            <w:del w:id="1185" w:author="Perrine, Martin L. (GSFC-5670)" w:date="2016-08-03T15:40:00Z">
              <w:r w:rsidRPr="002E7E7D" w:rsidDel="00483EB9">
                <w:rPr>
                  <w:rFonts w:cs="Arial"/>
                  <w:sz w:val="20"/>
                </w:rPr>
                <w:delText xml:space="preserve">NENG-SEC-011 </w:delText>
              </w:r>
              <w:r w:rsidDel="00483EB9">
                <w:rPr>
                  <w:rFonts w:cs="Arial"/>
                  <w:sz w:val="20"/>
                </w:rPr>
                <w:delText xml:space="preserve"> </w:delText>
              </w:r>
              <w:r w:rsidRPr="002E7E7D" w:rsidDel="00483EB9">
                <w:rPr>
                  <w:rFonts w:cs="Arial"/>
                  <w:sz w:val="20"/>
                </w:rPr>
                <w:delText>Log user access and authen</w:delText>
              </w:r>
              <w:r w:rsidDel="00483EB9">
                <w:rPr>
                  <w:rFonts w:cs="Arial"/>
                  <w:sz w:val="20"/>
                </w:rPr>
                <w:delText>tication</w:delText>
              </w:r>
              <w:r w:rsidRPr="002E7E7D" w:rsidDel="00483EB9">
                <w:rPr>
                  <w:rFonts w:cs="Arial"/>
                  <w:sz w:val="20"/>
                </w:rPr>
                <w:delText>.</w:delText>
              </w:r>
            </w:del>
          </w:p>
        </w:tc>
      </w:tr>
      <w:tr w:rsidR="003764AC" w:rsidRPr="002E7E7D" w:rsidDel="00483EB9" w:rsidTr="00E9645E">
        <w:trPr>
          <w:trHeight w:val="260"/>
          <w:jc w:val="center"/>
          <w:del w:id="1186" w:author="Perrine, Martin L. (GSFC-5670)" w:date="2016-08-03T15:40:00Z"/>
        </w:trPr>
        <w:tc>
          <w:tcPr>
            <w:tcW w:w="5915" w:type="dxa"/>
            <w:tcBorders>
              <w:top w:val="single" w:sz="4" w:space="0" w:color="auto"/>
              <w:left w:val="single" w:sz="4" w:space="0" w:color="auto"/>
              <w:bottom w:val="single" w:sz="4" w:space="0" w:color="auto"/>
              <w:right w:val="single" w:sz="8" w:space="0" w:color="auto"/>
            </w:tcBorders>
            <w:shd w:val="clear" w:color="auto" w:fill="FFFFFF"/>
            <w:noWrap/>
            <w:vAlign w:val="bottom"/>
          </w:tcPr>
          <w:p w:rsidR="003764AC" w:rsidRPr="002E7E7D" w:rsidDel="00483EB9" w:rsidRDefault="003764AC" w:rsidP="00E9645E">
            <w:pPr>
              <w:spacing w:after="0"/>
              <w:rPr>
                <w:del w:id="1187" w:author="Perrine, Martin L. (GSFC-5670)" w:date="2016-08-03T15:40:00Z"/>
                <w:rFonts w:cs="Arial"/>
                <w:sz w:val="20"/>
              </w:rPr>
            </w:pPr>
            <w:del w:id="1188" w:author="Perrine, Martin L. (GSFC-5670)" w:date="2016-08-03T15:40:00Z">
              <w:r w:rsidRPr="002E7E7D" w:rsidDel="00483EB9">
                <w:rPr>
                  <w:rFonts w:cs="Arial"/>
                  <w:sz w:val="20"/>
                </w:rPr>
                <w:delText xml:space="preserve">NENG-SEC-012 </w:delText>
              </w:r>
              <w:r w:rsidDel="00483EB9">
                <w:rPr>
                  <w:rFonts w:cs="Arial"/>
                  <w:sz w:val="20"/>
                </w:rPr>
                <w:delText xml:space="preserve"> </w:delText>
              </w:r>
              <w:r w:rsidRPr="002E7E7D" w:rsidDel="00483EB9">
                <w:rPr>
                  <w:rFonts w:cs="Arial"/>
                  <w:sz w:val="20"/>
                </w:rPr>
                <w:delText>Log configuration modifications</w:delText>
              </w:r>
            </w:del>
          </w:p>
        </w:tc>
      </w:tr>
      <w:tr w:rsidR="003764AC" w:rsidRPr="002E7E7D" w:rsidDel="00483EB9" w:rsidTr="00E9645E">
        <w:trPr>
          <w:trHeight w:val="260"/>
          <w:jc w:val="center"/>
          <w:del w:id="1189" w:author="Perrine, Martin L. (GSFC-5670)" w:date="2016-08-03T15:40:00Z"/>
        </w:trPr>
        <w:tc>
          <w:tcPr>
            <w:tcW w:w="5915" w:type="dxa"/>
            <w:tcBorders>
              <w:top w:val="single" w:sz="4" w:space="0" w:color="auto"/>
              <w:left w:val="single" w:sz="4" w:space="0" w:color="auto"/>
              <w:bottom w:val="single" w:sz="4" w:space="0" w:color="auto"/>
              <w:right w:val="single" w:sz="8" w:space="0" w:color="auto"/>
            </w:tcBorders>
            <w:shd w:val="clear" w:color="auto" w:fill="FFFFFF"/>
            <w:noWrap/>
            <w:vAlign w:val="bottom"/>
          </w:tcPr>
          <w:p w:rsidR="003764AC" w:rsidRPr="002E7E7D" w:rsidDel="00483EB9" w:rsidRDefault="003764AC" w:rsidP="00E9645E">
            <w:pPr>
              <w:spacing w:after="0"/>
              <w:rPr>
                <w:del w:id="1190" w:author="Perrine, Martin L. (GSFC-5670)" w:date="2016-08-03T15:40:00Z"/>
                <w:rFonts w:cs="Arial"/>
                <w:sz w:val="20"/>
              </w:rPr>
            </w:pPr>
            <w:del w:id="1191" w:author="Perrine, Martin L. (GSFC-5670)" w:date="2016-08-03T15:40:00Z">
              <w:r w:rsidRPr="002E7E7D" w:rsidDel="00483EB9">
                <w:rPr>
                  <w:rFonts w:cs="Arial"/>
                  <w:color w:val="000000"/>
                  <w:sz w:val="20"/>
                </w:rPr>
                <w:delText>NENG-ServAssure-</w:delText>
              </w:r>
              <w:r w:rsidDel="00483EB9">
                <w:rPr>
                  <w:rFonts w:cs="Arial"/>
                  <w:color w:val="000000"/>
                  <w:sz w:val="20"/>
                </w:rPr>
                <w:delText xml:space="preserve"> </w:delText>
              </w:r>
              <w:r w:rsidRPr="002E7E7D" w:rsidDel="00483EB9">
                <w:rPr>
                  <w:rFonts w:cs="Arial"/>
                  <w:color w:val="000000"/>
                  <w:sz w:val="20"/>
                </w:rPr>
                <w:delText>004 Log of file delivery attempt</w:delText>
              </w:r>
            </w:del>
          </w:p>
        </w:tc>
      </w:tr>
    </w:tbl>
    <w:p w:rsidR="003764AC" w:rsidDel="00483EB9" w:rsidRDefault="003764AC" w:rsidP="003764AC">
      <w:pPr>
        <w:pStyle w:val="Paragraph"/>
        <w:rPr>
          <w:del w:id="1192" w:author="Perrine, Martin L. (GSFC-5670)" w:date="2016-08-03T15:40:00Z"/>
        </w:rPr>
      </w:pPr>
    </w:p>
    <w:p w:rsidR="003764AC" w:rsidDel="00483EB9" w:rsidRDefault="003764AC" w:rsidP="003764AC">
      <w:pPr>
        <w:pStyle w:val="Heading3"/>
        <w:numPr>
          <w:ilvl w:val="2"/>
          <w:numId w:val="2"/>
        </w:numPr>
        <w:rPr>
          <w:del w:id="1193" w:author="Perrine, Martin L. (GSFC-5670)" w:date="2016-08-03T15:40:00Z"/>
        </w:rPr>
      </w:pPr>
      <w:del w:id="1194" w:author="Perrine, Martin L. (GSFC-5670)" w:date="2016-08-03T15:40:00Z">
        <w:r w:rsidDel="00483EB9">
          <w:delText>Configuration</w:delText>
        </w:r>
      </w:del>
    </w:p>
    <w:p w:rsidR="003764AC" w:rsidDel="00483EB9" w:rsidRDefault="003764AC" w:rsidP="003764AC">
      <w:pPr>
        <w:pStyle w:val="Paragraph"/>
        <w:rPr>
          <w:del w:id="1195" w:author="Perrine, Martin L. (GSFC-5670)" w:date="2016-08-03T15:40:00Z"/>
        </w:rPr>
      </w:pPr>
      <w:del w:id="1196" w:author="Perrine, Martin L. (GSFC-5670)" w:date="2016-08-03T15:40:00Z">
        <w:r w:rsidDel="00483EB9">
          <w:delText>This configuration is a setup with the testing involving inspecting the system for the existence of the proper log files.  This can be done after the previous test sets or after a single event test.</w:delText>
        </w:r>
      </w:del>
    </w:p>
    <w:p w:rsidR="003764AC" w:rsidDel="00483EB9" w:rsidRDefault="003764AC" w:rsidP="003764AC">
      <w:pPr>
        <w:pStyle w:val="Heading2"/>
        <w:numPr>
          <w:ilvl w:val="1"/>
          <w:numId w:val="2"/>
        </w:numPr>
        <w:rPr>
          <w:del w:id="1197" w:author="Perrine, Martin L. (GSFC-5670)" w:date="2016-08-03T15:40:00Z"/>
        </w:rPr>
      </w:pPr>
      <w:del w:id="1198" w:author="Perrine, Martin L. (GSFC-5670)" w:date="2016-08-03T15:40:00Z">
        <w:r w:rsidDel="00483EB9">
          <w:delText>Test Set 5: IT Security</w:delText>
        </w:r>
      </w:del>
    </w:p>
    <w:p w:rsidR="003764AC" w:rsidDel="00483EB9" w:rsidRDefault="003764AC" w:rsidP="003764AC">
      <w:pPr>
        <w:pStyle w:val="Paragraph"/>
        <w:rPr>
          <w:del w:id="1199" w:author="Perrine, Martin L. (GSFC-5670)" w:date="2016-08-03T15:40:00Z"/>
        </w:rPr>
      </w:pPr>
      <w:del w:id="1200" w:author="Perrine, Martin L. (GSFC-5670)" w:date="2016-08-03T15:40:00Z">
        <w:r w:rsidDel="00483EB9">
          <w:delText xml:space="preserve">This series of tests will determine the capability of the system to </w:delText>
        </w:r>
        <w:r w:rsidRPr="008C092A" w:rsidDel="00483EB9">
          <w:delText>uphold Information Technology (IT) security standards designated for the National Aeronautics and Space Administration (NASA) facilities and grounds stations at various levels of network connectivity and security.  The NENG will have to operate in locations that have strict network restrictions</w:delText>
        </w:r>
        <w:r w:rsidDel="00483EB9">
          <w:delText xml:space="preserve">.  With these restrictions in place the NENG should still be able to meet all requirements for data rate and mission data delivery.  </w:delText>
        </w:r>
      </w:del>
    </w:p>
    <w:p w:rsidR="003764AC" w:rsidDel="00483EB9" w:rsidRDefault="003764AC" w:rsidP="003764AC">
      <w:pPr>
        <w:pStyle w:val="Heading3"/>
        <w:numPr>
          <w:ilvl w:val="2"/>
          <w:numId w:val="2"/>
        </w:numPr>
        <w:rPr>
          <w:del w:id="1201" w:author="Perrine, Martin L. (GSFC-5670)" w:date="2016-08-03T15:40:00Z"/>
        </w:rPr>
      </w:pPr>
      <w:del w:id="1202" w:author="Perrine, Martin L. (GSFC-5670)" w:date="2016-08-03T15:40:00Z">
        <w:r w:rsidDel="00483EB9">
          <w:br w:type="page"/>
          <w:delText>Objectives</w:delText>
        </w:r>
      </w:del>
    </w:p>
    <w:p w:rsidR="003764AC" w:rsidRPr="008C092A" w:rsidDel="00483EB9" w:rsidRDefault="003764AC" w:rsidP="003764AC">
      <w:pPr>
        <w:pStyle w:val="Paragraph"/>
        <w:rPr>
          <w:del w:id="1203" w:author="Perrine, Martin L. (GSFC-5670)" w:date="2016-08-03T15:40:00Z"/>
        </w:rPr>
      </w:pPr>
      <w:del w:id="1204" w:author="Perrine, Martin L. (GSFC-5670)" w:date="2016-08-03T15:40:00Z">
        <w:r w:rsidDel="00483EB9">
          <w:delText xml:space="preserve">The objectives of this test set </w:delText>
        </w:r>
        <w:r w:rsidRPr="008C092A" w:rsidDel="00483EB9">
          <w:delText>are located in Table 5-5.</w:delText>
        </w:r>
      </w:del>
    </w:p>
    <w:p w:rsidR="003764AC" w:rsidDel="00483EB9" w:rsidRDefault="003764AC" w:rsidP="003764AC">
      <w:pPr>
        <w:pStyle w:val="Caption"/>
        <w:jc w:val="center"/>
        <w:rPr>
          <w:del w:id="1205" w:author="Perrine, Martin L. (GSFC-5670)" w:date="2016-08-03T15:40:00Z"/>
        </w:rPr>
      </w:pPr>
      <w:del w:id="1206" w:author="Perrine, Martin L. (GSFC-5670)" w:date="2016-08-03T15:40:00Z">
        <w:r w:rsidRPr="008C092A" w:rsidDel="00483EB9">
          <w:delText>Table 5-5.  Test Set 5 Covered Requirements</w:delText>
        </w:r>
      </w:del>
    </w:p>
    <w:tbl>
      <w:tblPr>
        <w:tblW w:w="5480" w:type="dxa"/>
        <w:jc w:val="center"/>
        <w:tblBorders>
          <w:top w:val="single" w:sz="4" w:space="0" w:color="auto"/>
          <w:left w:val="single" w:sz="4" w:space="0" w:color="auto"/>
          <w:bottom w:val="single" w:sz="4" w:space="0" w:color="auto"/>
          <w:right w:val="single" w:sz="8" w:space="0" w:color="auto"/>
          <w:insideH w:val="single" w:sz="4" w:space="0" w:color="auto"/>
          <w:insideV w:val="single" w:sz="4" w:space="0" w:color="auto"/>
        </w:tblBorders>
        <w:tblLook w:val="0000" w:firstRow="0" w:lastRow="0" w:firstColumn="0" w:lastColumn="0" w:noHBand="0" w:noVBand="0"/>
      </w:tblPr>
      <w:tblGrid>
        <w:gridCol w:w="5480"/>
      </w:tblGrid>
      <w:tr w:rsidR="003764AC" w:rsidRPr="0081657A" w:rsidDel="00483EB9" w:rsidTr="00E9645E">
        <w:trPr>
          <w:trHeight w:val="432"/>
          <w:jc w:val="center"/>
          <w:del w:id="1207" w:author="Perrine, Martin L. (GSFC-5670)" w:date="2016-08-03T15:40:00Z"/>
        </w:trPr>
        <w:tc>
          <w:tcPr>
            <w:tcW w:w="5480" w:type="dxa"/>
            <w:shd w:val="clear" w:color="auto" w:fill="D9D9D9"/>
            <w:noWrap/>
            <w:vAlign w:val="center"/>
          </w:tcPr>
          <w:p w:rsidR="003764AC" w:rsidRPr="0081657A" w:rsidDel="00483EB9" w:rsidRDefault="003764AC" w:rsidP="00E9645E">
            <w:pPr>
              <w:spacing w:after="0"/>
              <w:jc w:val="center"/>
              <w:rPr>
                <w:del w:id="1208" w:author="Perrine, Martin L. (GSFC-5670)" w:date="2016-08-03T15:40:00Z"/>
                <w:rFonts w:cs="Arial"/>
                <w:b/>
                <w:sz w:val="20"/>
              </w:rPr>
            </w:pPr>
            <w:del w:id="1209" w:author="Perrine, Martin L. (GSFC-5670)" w:date="2016-08-03T15:40:00Z">
              <w:r w:rsidRPr="0081657A" w:rsidDel="00483EB9">
                <w:rPr>
                  <w:rFonts w:cs="Arial"/>
                  <w:b/>
                  <w:sz w:val="20"/>
                </w:rPr>
                <w:delText>IT Requirements</w:delText>
              </w:r>
            </w:del>
          </w:p>
        </w:tc>
      </w:tr>
      <w:tr w:rsidR="003764AC" w:rsidRPr="0081657A" w:rsidDel="00483EB9" w:rsidTr="00E9645E">
        <w:trPr>
          <w:trHeight w:val="260"/>
          <w:jc w:val="center"/>
          <w:del w:id="1210" w:author="Perrine, Martin L. (GSFC-5670)" w:date="2016-08-03T15:40:00Z"/>
        </w:trPr>
        <w:tc>
          <w:tcPr>
            <w:tcW w:w="5480" w:type="dxa"/>
            <w:shd w:val="clear" w:color="auto" w:fill="FFFFFF"/>
            <w:noWrap/>
            <w:vAlign w:val="bottom"/>
          </w:tcPr>
          <w:p w:rsidR="003764AC" w:rsidRPr="0081657A" w:rsidDel="00483EB9" w:rsidRDefault="003764AC" w:rsidP="00E9645E">
            <w:pPr>
              <w:spacing w:after="0"/>
              <w:rPr>
                <w:del w:id="1211" w:author="Perrine, Martin L. (GSFC-5670)" w:date="2016-08-03T15:40:00Z"/>
                <w:rFonts w:cs="Arial"/>
                <w:sz w:val="20"/>
              </w:rPr>
            </w:pPr>
            <w:del w:id="1212" w:author="Perrine, Martin L. (GSFC-5670)" w:date="2016-08-03T15:40:00Z">
              <w:r w:rsidRPr="0081657A" w:rsidDel="00483EB9">
                <w:rPr>
                  <w:rFonts w:cs="Arial"/>
                  <w:sz w:val="20"/>
                </w:rPr>
                <w:delText>Requirement Number</w:delText>
              </w:r>
            </w:del>
          </w:p>
        </w:tc>
      </w:tr>
      <w:tr w:rsidR="003764AC" w:rsidRPr="0081657A" w:rsidDel="00483EB9" w:rsidTr="00E9645E">
        <w:trPr>
          <w:trHeight w:val="260"/>
          <w:jc w:val="center"/>
          <w:del w:id="1213" w:author="Perrine, Martin L. (GSFC-5670)" w:date="2016-08-03T15:40:00Z"/>
        </w:trPr>
        <w:tc>
          <w:tcPr>
            <w:tcW w:w="5480" w:type="dxa"/>
            <w:shd w:val="clear" w:color="auto" w:fill="FFFFFF"/>
            <w:noWrap/>
          </w:tcPr>
          <w:p w:rsidR="003764AC" w:rsidRPr="0081657A" w:rsidDel="00483EB9" w:rsidRDefault="003764AC" w:rsidP="00E9645E">
            <w:pPr>
              <w:spacing w:after="0"/>
              <w:rPr>
                <w:del w:id="1214" w:author="Perrine, Martin L. (GSFC-5670)" w:date="2016-08-03T15:40:00Z"/>
                <w:rFonts w:cs="Arial"/>
                <w:sz w:val="20"/>
              </w:rPr>
            </w:pPr>
            <w:del w:id="1215" w:author="Perrine, Martin L. (GSFC-5670)" w:date="2016-08-03T15:40:00Z">
              <w:r w:rsidRPr="0081657A" w:rsidDel="00483EB9">
                <w:rPr>
                  <w:rFonts w:cs="Arial"/>
                  <w:sz w:val="20"/>
                </w:rPr>
                <w:delText xml:space="preserve">NENG-SEC-001 </w:delText>
              </w:r>
              <w:r w:rsidDel="00483EB9">
                <w:rPr>
                  <w:rFonts w:cs="Arial"/>
                  <w:sz w:val="20"/>
                </w:rPr>
                <w:delText xml:space="preserve"> </w:delText>
              </w:r>
              <w:r w:rsidRPr="0081657A" w:rsidDel="00483EB9">
                <w:rPr>
                  <w:rFonts w:cs="Arial"/>
                  <w:sz w:val="20"/>
                </w:rPr>
                <w:delText>Audit Trail NPR 2810.1A</w:delText>
              </w:r>
            </w:del>
          </w:p>
        </w:tc>
      </w:tr>
      <w:tr w:rsidR="003764AC" w:rsidRPr="0081657A" w:rsidDel="00483EB9" w:rsidTr="00E9645E">
        <w:trPr>
          <w:trHeight w:val="260"/>
          <w:jc w:val="center"/>
          <w:del w:id="1216" w:author="Perrine, Martin L. (GSFC-5670)" w:date="2016-08-03T15:40:00Z"/>
        </w:trPr>
        <w:tc>
          <w:tcPr>
            <w:tcW w:w="5480" w:type="dxa"/>
            <w:shd w:val="clear" w:color="auto" w:fill="FFFFFF"/>
            <w:noWrap/>
          </w:tcPr>
          <w:p w:rsidR="003764AC" w:rsidRPr="0081657A" w:rsidDel="00483EB9" w:rsidRDefault="003764AC" w:rsidP="00E9645E">
            <w:pPr>
              <w:spacing w:after="0"/>
              <w:rPr>
                <w:del w:id="1217" w:author="Perrine, Martin L. (GSFC-5670)" w:date="2016-08-03T15:40:00Z"/>
                <w:rFonts w:cs="Arial"/>
                <w:sz w:val="20"/>
              </w:rPr>
            </w:pPr>
            <w:del w:id="1218" w:author="Perrine, Martin L. (GSFC-5670)" w:date="2016-08-03T15:40:00Z">
              <w:r w:rsidRPr="0081657A" w:rsidDel="00483EB9">
                <w:rPr>
                  <w:rFonts w:cs="Arial"/>
                  <w:sz w:val="20"/>
                </w:rPr>
                <w:delText xml:space="preserve">NENG-SEC-002 </w:delText>
              </w:r>
              <w:r w:rsidDel="00483EB9">
                <w:rPr>
                  <w:rFonts w:cs="Arial"/>
                  <w:sz w:val="20"/>
                </w:rPr>
                <w:delText xml:space="preserve"> S</w:delText>
              </w:r>
              <w:r w:rsidRPr="0081657A" w:rsidDel="00483EB9">
                <w:rPr>
                  <w:rFonts w:cs="Arial"/>
                  <w:sz w:val="20"/>
                </w:rPr>
                <w:delText>upport security functions</w:delText>
              </w:r>
            </w:del>
          </w:p>
        </w:tc>
      </w:tr>
      <w:tr w:rsidR="003764AC" w:rsidRPr="0081657A" w:rsidDel="00483EB9" w:rsidTr="00E9645E">
        <w:trPr>
          <w:trHeight w:val="260"/>
          <w:jc w:val="center"/>
          <w:del w:id="1219" w:author="Perrine, Martin L. (GSFC-5670)" w:date="2016-08-03T15:40:00Z"/>
        </w:trPr>
        <w:tc>
          <w:tcPr>
            <w:tcW w:w="5480" w:type="dxa"/>
            <w:shd w:val="clear" w:color="auto" w:fill="FFFFFF"/>
            <w:noWrap/>
          </w:tcPr>
          <w:p w:rsidR="003764AC" w:rsidRPr="0081657A" w:rsidDel="00483EB9" w:rsidRDefault="003764AC" w:rsidP="00E9645E">
            <w:pPr>
              <w:spacing w:after="0"/>
              <w:rPr>
                <w:del w:id="1220" w:author="Perrine, Martin L. (GSFC-5670)" w:date="2016-08-03T15:40:00Z"/>
                <w:rFonts w:cs="Arial"/>
                <w:sz w:val="20"/>
              </w:rPr>
            </w:pPr>
            <w:del w:id="1221" w:author="Perrine, Martin L. (GSFC-5670)" w:date="2016-08-03T15:40:00Z">
              <w:r w:rsidRPr="0081657A" w:rsidDel="00483EB9">
                <w:rPr>
                  <w:rFonts w:cs="Arial"/>
                  <w:sz w:val="20"/>
                </w:rPr>
                <w:delText xml:space="preserve">NENG-SEC-003 </w:delText>
              </w:r>
              <w:r w:rsidDel="00483EB9">
                <w:rPr>
                  <w:rFonts w:cs="Arial"/>
                  <w:sz w:val="20"/>
                </w:rPr>
                <w:delText xml:space="preserve"> </w:delText>
              </w:r>
              <w:r w:rsidRPr="0081657A" w:rsidDel="00483EB9">
                <w:rPr>
                  <w:rFonts w:cs="Arial"/>
                  <w:sz w:val="20"/>
                </w:rPr>
                <w:delText>Adherence to CSO requirements</w:delText>
              </w:r>
            </w:del>
          </w:p>
        </w:tc>
      </w:tr>
      <w:tr w:rsidR="003764AC" w:rsidRPr="0081657A" w:rsidDel="00483EB9" w:rsidTr="00E9645E">
        <w:trPr>
          <w:trHeight w:val="260"/>
          <w:jc w:val="center"/>
          <w:del w:id="1222" w:author="Perrine, Martin L. (GSFC-5670)" w:date="2016-08-03T15:40:00Z"/>
        </w:trPr>
        <w:tc>
          <w:tcPr>
            <w:tcW w:w="5480" w:type="dxa"/>
            <w:shd w:val="clear" w:color="auto" w:fill="FFFFFF"/>
            <w:noWrap/>
          </w:tcPr>
          <w:p w:rsidR="003764AC" w:rsidRPr="0081657A" w:rsidDel="00483EB9" w:rsidRDefault="003764AC" w:rsidP="00E9645E">
            <w:pPr>
              <w:spacing w:after="0"/>
              <w:rPr>
                <w:del w:id="1223" w:author="Perrine, Martin L. (GSFC-5670)" w:date="2016-08-03T15:40:00Z"/>
                <w:rFonts w:cs="Arial"/>
                <w:sz w:val="20"/>
              </w:rPr>
            </w:pPr>
            <w:del w:id="1224" w:author="Perrine, Martin L. (GSFC-5670)" w:date="2016-08-03T15:40:00Z">
              <w:r w:rsidRPr="0081657A" w:rsidDel="00483EB9">
                <w:rPr>
                  <w:rFonts w:cs="Arial"/>
                  <w:sz w:val="20"/>
                </w:rPr>
                <w:delText xml:space="preserve">NENG-SEC-004 </w:delText>
              </w:r>
              <w:r w:rsidDel="00483EB9">
                <w:rPr>
                  <w:rFonts w:cs="Arial"/>
                  <w:sz w:val="20"/>
                </w:rPr>
                <w:delText xml:space="preserve"> </w:delText>
              </w:r>
              <w:r w:rsidRPr="0081657A" w:rsidDel="00483EB9">
                <w:rPr>
                  <w:rFonts w:cs="Arial"/>
                  <w:sz w:val="20"/>
                </w:rPr>
                <w:delText>User access and authen</w:delText>
              </w:r>
              <w:r w:rsidDel="00483EB9">
                <w:rPr>
                  <w:rFonts w:cs="Arial"/>
                  <w:sz w:val="20"/>
                </w:rPr>
                <w:delText>tication</w:delText>
              </w:r>
              <w:r w:rsidRPr="0081657A" w:rsidDel="00483EB9">
                <w:rPr>
                  <w:rFonts w:cs="Arial"/>
                  <w:sz w:val="20"/>
                </w:rPr>
                <w:delText xml:space="preserve"> control</w:delText>
              </w:r>
            </w:del>
          </w:p>
        </w:tc>
      </w:tr>
      <w:tr w:rsidR="003764AC" w:rsidRPr="0081657A" w:rsidDel="00483EB9" w:rsidTr="00E9645E">
        <w:trPr>
          <w:trHeight w:val="260"/>
          <w:jc w:val="center"/>
          <w:del w:id="1225" w:author="Perrine, Martin L. (GSFC-5670)" w:date="2016-08-03T15:40:00Z"/>
        </w:trPr>
        <w:tc>
          <w:tcPr>
            <w:tcW w:w="5480" w:type="dxa"/>
            <w:shd w:val="clear" w:color="auto" w:fill="FFFFFF"/>
            <w:noWrap/>
          </w:tcPr>
          <w:p w:rsidR="003764AC" w:rsidRPr="0081657A" w:rsidDel="00483EB9" w:rsidRDefault="003764AC" w:rsidP="00E9645E">
            <w:pPr>
              <w:spacing w:after="0"/>
              <w:rPr>
                <w:del w:id="1226" w:author="Perrine, Martin L. (GSFC-5670)" w:date="2016-08-03T15:40:00Z"/>
                <w:rFonts w:cs="Arial"/>
                <w:sz w:val="20"/>
              </w:rPr>
            </w:pPr>
            <w:del w:id="1227" w:author="Perrine, Martin L. (GSFC-5670)" w:date="2016-08-03T15:40:00Z">
              <w:r w:rsidRPr="0081657A" w:rsidDel="00483EB9">
                <w:rPr>
                  <w:rFonts w:cs="Arial"/>
                  <w:sz w:val="20"/>
                </w:rPr>
                <w:delText xml:space="preserve">NENG-SEC-005 </w:delText>
              </w:r>
              <w:r w:rsidDel="00483EB9">
                <w:rPr>
                  <w:rFonts w:cs="Arial"/>
                  <w:sz w:val="20"/>
                </w:rPr>
                <w:delText xml:space="preserve"> </w:delText>
              </w:r>
              <w:r w:rsidRPr="0081657A" w:rsidDel="00483EB9">
                <w:rPr>
                  <w:rFonts w:cs="Arial"/>
                  <w:sz w:val="20"/>
                </w:rPr>
                <w:delText>Component configuration</w:delText>
              </w:r>
            </w:del>
          </w:p>
        </w:tc>
      </w:tr>
      <w:tr w:rsidR="003764AC" w:rsidRPr="0081657A" w:rsidDel="00483EB9" w:rsidTr="00E9645E">
        <w:trPr>
          <w:trHeight w:val="260"/>
          <w:jc w:val="center"/>
          <w:del w:id="1228" w:author="Perrine, Martin L. (GSFC-5670)" w:date="2016-08-03T15:40:00Z"/>
        </w:trPr>
        <w:tc>
          <w:tcPr>
            <w:tcW w:w="5480" w:type="dxa"/>
            <w:shd w:val="clear" w:color="auto" w:fill="FFFFFF"/>
            <w:noWrap/>
          </w:tcPr>
          <w:p w:rsidR="003764AC" w:rsidRPr="0081657A" w:rsidDel="00483EB9" w:rsidRDefault="003764AC" w:rsidP="00E9645E">
            <w:pPr>
              <w:spacing w:after="0"/>
              <w:rPr>
                <w:del w:id="1229" w:author="Perrine, Martin L. (GSFC-5670)" w:date="2016-08-03T15:40:00Z"/>
                <w:rFonts w:cs="Arial"/>
                <w:sz w:val="20"/>
              </w:rPr>
            </w:pPr>
            <w:del w:id="1230" w:author="Perrine, Martin L. (GSFC-5670)" w:date="2016-08-03T15:40:00Z">
              <w:r w:rsidRPr="0081657A" w:rsidDel="00483EB9">
                <w:rPr>
                  <w:rFonts w:cs="Arial"/>
                  <w:sz w:val="20"/>
                </w:rPr>
                <w:delText xml:space="preserve">NENG-SEC-006 </w:delText>
              </w:r>
              <w:r w:rsidDel="00483EB9">
                <w:rPr>
                  <w:rFonts w:cs="Arial"/>
                  <w:sz w:val="20"/>
                </w:rPr>
                <w:delText xml:space="preserve"> </w:delText>
              </w:r>
              <w:r w:rsidRPr="0081657A" w:rsidDel="00483EB9">
                <w:rPr>
                  <w:rFonts w:cs="Arial"/>
                  <w:sz w:val="20"/>
                </w:rPr>
                <w:delText>Authentication for data services</w:delText>
              </w:r>
            </w:del>
          </w:p>
        </w:tc>
      </w:tr>
      <w:tr w:rsidR="003764AC" w:rsidRPr="0081657A" w:rsidDel="00483EB9" w:rsidTr="00E9645E">
        <w:trPr>
          <w:trHeight w:val="260"/>
          <w:jc w:val="center"/>
          <w:del w:id="1231" w:author="Perrine, Martin L. (GSFC-5670)" w:date="2016-08-03T15:40:00Z"/>
        </w:trPr>
        <w:tc>
          <w:tcPr>
            <w:tcW w:w="5480" w:type="dxa"/>
            <w:shd w:val="clear" w:color="auto" w:fill="FFFFFF"/>
            <w:noWrap/>
          </w:tcPr>
          <w:p w:rsidR="003764AC" w:rsidRPr="0081657A" w:rsidDel="00483EB9" w:rsidRDefault="003764AC" w:rsidP="00E9645E">
            <w:pPr>
              <w:spacing w:after="0"/>
              <w:rPr>
                <w:del w:id="1232" w:author="Perrine, Martin L. (GSFC-5670)" w:date="2016-08-03T15:40:00Z"/>
                <w:rFonts w:cs="Arial"/>
                <w:sz w:val="20"/>
              </w:rPr>
            </w:pPr>
            <w:del w:id="1233" w:author="Perrine, Martin L. (GSFC-5670)" w:date="2016-08-03T15:40:00Z">
              <w:r w:rsidRPr="0081657A" w:rsidDel="00483EB9">
                <w:rPr>
                  <w:rFonts w:cs="Arial"/>
                  <w:sz w:val="20"/>
                </w:rPr>
                <w:delText xml:space="preserve">NENG-SEC-007 </w:delText>
              </w:r>
              <w:r w:rsidDel="00483EB9">
                <w:rPr>
                  <w:rFonts w:cs="Arial"/>
                  <w:sz w:val="20"/>
                </w:rPr>
                <w:delText xml:space="preserve"> </w:delText>
              </w:r>
              <w:r w:rsidRPr="0081657A" w:rsidDel="00483EB9">
                <w:rPr>
                  <w:rFonts w:cs="Arial"/>
                  <w:sz w:val="20"/>
                </w:rPr>
                <w:delText>Identification and authentication</w:delText>
              </w:r>
            </w:del>
          </w:p>
        </w:tc>
      </w:tr>
      <w:tr w:rsidR="003764AC" w:rsidRPr="0081657A" w:rsidDel="00483EB9" w:rsidTr="00E9645E">
        <w:trPr>
          <w:trHeight w:val="260"/>
          <w:jc w:val="center"/>
          <w:del w:id="1234" w:author="Perrine, Martin L. (GSFC-5670)" w:date="2016-08-03T15:40:00Z"/>
        </w:trPr>
        <w:tc>
          <w:tcPr>
            <w:tcW w:w="5480" w:type="dxa"/>
            <w:shd w:val="clear" w:color="auto" w:fill="FFFFFF"/>
            <w:noWrap/>
          </w:tcPr>
          <w:p w:rsidR="003764AC" w:rsidRPr="0081657A" w:rsidDel="00483EB9" w:rsidRDefault="003764AC" w:rsidP="00E9645E">
            <w:pPr>
              <w:spacing w:after="0"/>
              <w:rPr>
                <w:del w:id="1235" w:author="Perrine, Martin L. (GSFC-5670)" w:date="2016-08-03T15:40:00Z"/>
                <w:rFonts w:cs="Arial"/>
                <w:sz w:val="20"/>
              </w:rPr>
            </w:pPr>
            <w:del w:id="1236" w:author="Perrine, Martin L. (GSFC-5670)" w:date="2016-08-03T15:40:00Z">
              <w:r w:rsidRPr="0081657A" w:rsidDel="00483EB9">
                <w:rPr>
                  <w:rFonts w:cs="Arial"/>
                  <w:sz w:val="20"/>
                </w:rPr>
                <w:delText xml:space="preserve">NENG-SEC-008 </w:delText>
              </w:r>
              <w:r w:rsidDel="00483EB9">
                <w:rPr>
                  <w:rFonts w:cs="Arial"/>
                  <w:sz w:val="20"/>
                </w:rPr>
                <w:delText xml:space="preserve"> </w:delText>
              </w:r>
              <w:r w:rsidRPr="0081657A" w:rsidDel="00483EB9">
                <w:rPr>
                  <w:rFonts w:cs="Arial"/>
                  <w:sz w:val="20"/>
                </w:rPr>
                <w:delText>Authentication of clients</w:delText>
              </w:r>
            </w:del>
          </w:p>
        </w:tc>
      </w:tr>
      <w:tr w:rsidR="003764AC" w:rsidRPr="0081657A" w:rsidDel="00483EB9" w:rsidTr="00E9645E">
        <w:trPr>
          <w:trHeight w:val="260"/>
          <w:jc w:val="center"/>
          <w:del w:id="1237" w:author="Perrine, Martin L. (GSFC-5670)" w:date="2016-08-03T15:40:00Z"/>
        </w:trPr>
        <w:tc>
          <w:tcPr>
            <w:tcW w:w="5480" w:type="dxa"/>
            <w:shd w:val="clear" w:color="auto" w:fill="FFFFFF"/>
            <w:noWrap/>
          </w:tcPr>
          <w:p w:rsidR="003764AC" w:rsidRPr="0081657A" w:rsidDel="00483EB9" w:rsidRDefault="003764AC" w:rsidP="00E9645E">
            <w:pPr>
              <w:spacing w:after="0"/>
              <w:rPr>
                <w:del w:id="1238" w:author="Perrine, Martin L. (GSFC-5670)" w:date="2016-08-03T15:40:00Z"/>
                <w:rFonts w:cs="Arial"/>
                <w:sz w:val="20"/>
              </w:rPr>
            </w:pPr>
            <w:del w:id="1239" w:author="Perrine, Martin L. (GSFC-5670)" w:date="2016-08-03T15:40:00Z">
              <w:r w:rsidRPr="0081657A" w:rsidDel="00483EB9">
                <w:rPr>
                  <w:rFonts w:cs="Arial"/>
                  <w:sz w:val="20"/>
                </w:rPr>
                <w:delText xml:space="preserve">NENG-SEC-009 </w:delText>
              </w:r>
              <w:r w:rsidDel="00483EB9">
                <w:rPr>
                  <w:rFonts w:cs="Arial"/>
                  <w:sz w:val="20"/>
                </w:rPr>
                <w:delText xml:space="preserve"> </w:delText>
              </w:r>
              <w:r w:rsidRPr="0081657A" w:rsidDel="00483EB9">
                <w:rPr>
                  <w:rFonts w:cs="Arial"/>
                  <w:sz w:val="20"/>
                </w:rPr>
                <w:delText>Peer authentication structures</w:delText>
              </w:r>
            </w:del>
          </w:p>
        </w:tc>
      </w:tr>
    </w:tbl>
    <w:p w:rsidR="003764AC" w:rsidDel="00483EB9" w:rsidRDefault="003764AC" w:rsidP="003764AC">
      <w:pPr>
        <w:pStyle w:val="Heading3"/>
        <w:numPr>
          <w:ilvl w:val="2"/>
          <w:numId w:val="2"/>
        </w:numPr>
        <w:rPr>
          <w:del w:id="1240" w:author="Perrine, Martin L. (GSFC-5670)" w:date="2016-08-03T15:40:00Z"/>
        </w:rPr>
      </w:pPr>
      <w:del w:id="1241" w:author="Perrine, Martin L. (GSFC-5670)" w:date="2016-08-03T15:40:00Z">
        <w:r w:rsidDel="00483EB9">
          <w:delText>Configuration</w:delText>
        </w:r>
      </w:del>
    </w:p>
    <w:p w:rsidR="003764AC" w:rsidDel="00483EB9" w:rsidRDefault="003764AC" w:rsidP="003764AC">
      <w:pPr>
        <w:pStyle w:val="Paragraph"/>
        <w:rPr>
          <w:del w:id="1242" w:author="Perrine, Martin L. (GSFC-5670)" w:date="2016-08-03T15:40:00Z"/>
        </w:rPr>
      </w:pPr>
      <w:del w:id="1243" w:author="Perrine, Martin L. (GSFC-5670)" w:date="2016-08-03T15:40:00Z">
        <w:r w:rsidDel="00483EB9">
          <w:delText xml:space="preserve">As with the previous test set this configuration is a setup with the testing involving inspecting the system to ensure the proper IT security configurations are correct.  Remote logins can be performed to ensure proper security restrictions and access control.  </w:delText>
        </w:r>
      </w:del>
    </w:p>
    <w:p w:rsidR="003764AC" w:rsidDel="00483EB9" w:rsidRDefault="003764AC" w:rsidP="003764AC">
      <w:pPr>
        <w:pStyle w:val="Heading2"/>
        <w:numPr>
          <w:ilvl w:val="1"/>
          <w:numId w:val="2"/>
        </w:numPr>
        <w:rPr>
          <w:del w:id="1244" w:author="Perrine, Martin L. (GSFC-5670)" w:date="2016-08-03T15:40:00Z"/>
        </w:rPr>
      </w:pPr>
      <w:del w:id="1245" w:author="Perrine, Martin L. (GSFC-5670)" w:date="2016-08-03T15:40:00Z">
        <w:r w:rsidDel="00483EB9">
          <w:delText>Full System Test 1: Single Event</w:delText>
        </w:r>
      </w:del>
    </w:p>
    <w:p w:rsidR="003764AC" w:rsidDel="00483EB9" w:rsidRDefault="003764AC" w:rsidP="003764AC">
      <w:pPr>
        <w:pStyle w:val="Paragraph"/>
        <w:rPr>
          <w:del w:id="1246" w:author="Perrine, Martin L. (GSFC-5670)" w:date="2016-08-03T15:40:00Z"/>
        </w:rPr>
      </w:pPr>
      <w:del w:id="1247" w:author="Perrine, Martin L. (GSFC-5670)" w:date="2016-08-03T15:40:00Z">
        <w:r w:rsidDel="00483EB9">
          <w:delText>This test is a full end-to-end test of the system in an operational scenario.  The test will simulate the NENG handling one data pass and includes data reception, data processing, and data delivery.</w:delText>
        </w:r>
      </w:del>
    </w:p>
    <w:p w:rsidR="003764AC" w:rsidDel="00483EB9" w:rsidRDefault="003764AC" w:rsidP="003764AC">
      <w:pPr>
        <w:pStyle w:val="Heading3"/>
        <w:numPr>
          <w:ilvl w:val="2"/>
          <w:numId w:val="2"/>
        </w:numPr>
        <w:rPr>
          <w:del w:id="1248" w:author="Perrine, Martin L. (GSFC-5670)" w:date="2016-08-03T15:40:00Z"/>
        </w:rPr>
      </w:pPr>
      <w:del w:id="1249" w:author="Perrine, Martin L. (GSFC-5670)" w:date="2016-08-03T15:40:00Z">
        <w:r w:rsidDel="00483EB9">
          <w:delText>Objectives</w:delText>
        </w:r>
      </w:del>
    </w:p>
    <w:p w:rsidR="003764AC" w:rsidDel="00483EB9" w:rsidRDefault="003764AC" w:rsidP="003764AC">
      <w:pPr>
        <w:pStyle w:val="Paragraph"/>
        <w:rPr>
          <w:del w:id="1250" w:author="Perrine, Martin L. (GSFC-5670)" w:date="2016-08-03T15:40:00Z"/>
        </w:rPr>
      </w:pPr>
      <w:del w:id="1251" w:author="Perrine, Martin L. (GSFC-5670)" w:date="2016-08-03T15:40:00Z">
        <w:r w:rsidDel="00483EB9">
          <w:delText xml:space="preserve">The objective of this test is to confirm the overall functionality of the NENG as an operational system.  The following remaining </w:delText>
        </w:r>
        <w:r w:rsidRPr="008C092A" w:rsidDel="00483EB9">
          <w:delText>requirements in Table 5-6, are</w:delText>
        </w:r>
        <w:r w:rsidDel="00483EB9">
          <w:delText xml:space="preserve"> also confirmed in all full system tests.</w:delText>
        </w:r>
      </w:del>
    </w:p>
    <w:p w:rsidR="003764AC" w:rsidRPr="008C092A" w:rsidDel="00483EB9" w:rsidRDefault="003764AC" w:rsidP="003764AC">
      <w:pPr>
        <w:pStyle w:val="Caption"/>
        <w:jc w:val="center"/>
        <w:rPr>
          <w:del w:id="1252" w:author="Perrine, Martin L. (GSFC-5670)" w:date="2016-08-03T15:40:00Z"/>
        </w:rPr>
      </w:pPr>
      <w:del w:id="1253" w:author="Perrine, Martin L. (GSFC-5670)" w:date="2016-08-03T15:40:00Z">
        <w:r w:rsidDel="00483EB9">
          <w:br w:type="page"/>
        </w:r>
        <w:r w:rsidRPr="008C092A" w:rsidDel="00483EB9">
          <w:delText>Table 5-6.  Full System Test 1 Requirements</w:delText>
        </w:r>
      </w:del>
    </w:p>
    <w:tbl>
      <w:tblPr>
        <w:tblW w:w="5480" w:type="dxa"/>
        <w:jc w:val="center"/>
        <w:tblLook w:val="0000" w:firstRow="0" w:lastRow="0" w:firstColumn="0" w:lastColumn="0" w:noHBand="0" w:noVBand="0"/>
      </w:tblPr>
      <w:tblGrid>
        <w:gridCol w:w="5480"/>
      </w:tblGrid>
      <w:tr w:rsidR="003764AC" w:rsidRPr="008C092A" w:rsidDel="00483EB9" w:rsidTr="00E9645E">
        <w:trPr>
          <w:trHeight w:val="432"/>
          <w:jc w:val="center"/>
          <w:del w:id="1254" w:author="Perrine, Martin L. (GSFC-5670)" w:date="2016-08-03T15:40:00Z"/>
        </w:trPr>
        <w:tc>
          <w:tcPr>
            <w:tcW w:w="5480" w:type="dxa"/>
            <w:tcBorders>
              <w:top w:val="single" w:sz="4" w:space="0" w:color="auto"/>
              <w:left w:val="single" w:sz="4" w:space="0" w:color="auto"/>
              <w:bottom w:val="single" w:sz="8" w:space="0" w:color="auto"/>
              <w:right w:val="single" w:sz="8" w:space="0" w:color="auto"/>
            </w:tcBorders>
            <w:shd w:val="clear" w:color="auto" w:fill="C0C0C0"/>
            <w:noWrap/>
            <w:vAlign w:val="center"/>
          </w:tcPr>
          <w:p w:rsidR="003764AC" w:rsidRPr="008C092A" w:rsidDel="00483EB9" w:rsidRDefault="003764AC" w:rsidP="00E9645E">
            <w:pPr>
              <w:spacing w:after="0"/>
              <w:jc w:val="center"/>
              <w:rPr>
                <w:del w:id="1255" w:author="Perrine, Martin L. (GSFC-5670)" w:date="2016-08-03T15:40:00Z"/>
                <w:rFonts w:cs="Arial"/>
                <w:b/>
                <w:sz w:val="20"/>
              </w:rPr>
            </w:pPr>
            <w:del w:id="1256" w:author="Perrine, Martin L. (GSFC-5670)" w:date="2016-08-03T15:40:00Z">
              <w:r w:rsidRPr="008C092A" w:rsidDel="00483EB9">
                <w:rPr>
                  <w:rFonts w:cs="Arial"/>
                  <w:b/>
                  <w:sz w:val="20"/>
                </w:rPr>
                <w:delText>Table Title</w:delText>
              </w:r>
            </w:del>
          </w:p>
        </w:tc>
      </w:tr>
      <w:tr w:rsidR="003764AC" w:rsidRPr="008C092A" w:rsidDel="00483EB9" w:rsidTr="00E9645E">
        <w:trPr>
          <w:trHeight w:val="260"/>
          <w:jc w:val="center"/>
          <w:del w:id="1257" w:author="Perrine, Martin L. (GSFC-5670)" w:date="2016-08-03T15:40:00Z"/>
        </w:trPr>
        <w:tc>
          <w:tcPr>
            <w:tcW w:w="5480" w:type="dxa"/>
            <w:tcBorders>
              <w:top w:val="single" w:sz="8" w:space="0" w:color="auto"/>
              <w:left w:val="single" w:sz="4" w:space="0" w:color="auto"/>
              <w:bottom w:val="single" w:sz="4" w:space="0" w:color="auto"/>
              <w:right w:val="single" w:sz="4" w:space="0" w:color="auto"/>
            </w:tcBorders>
            <w:shd w:val="clear" w:color="auto" w:fill="FFFFFF"/>
            <w:noWrap/>
          </w:tcPr>
          <w:p w:rsidR="003764AC" w:rsidRPr="008C092A" w:rsidDel="00483EB9" w:rsidRDefault="003764AC" w:rsidP="00E9645E">
            <w:pPr>
              <w:spacing w:after="0"/>
              <w:rPr>
                <w:del w:id="1258" w:author="Perrine, Martin L. (GSFC-5670)" w:date="2016-08-03T15:40:00Z"/>
                <w:rFonts w:cs="Arial"/>
                <w:sz w:val="20"/>
              </w:rPr>
            </w:pPr>
            <w:del w:id="1259" w:author="Perrine, Martin L. (GSFC-5670)" w:date="2016-08-03T15:40:00Z">
              <w:r w:rsidRPr="008C092A" w:rsidDel="00483EB9">
                <w:rPr>
                  <w:rFonts w:cs="Arial"/>
                  <w:sz w:val="20"/>
                </w:rPr>
                <w:delText>NENG-OPS-003  Configurable</w:delText>
              </w:r>
            </w:del>
          </w:p>
        </w:tc>
      </w:tr>
      <w:tr w:rsidR="003764AC" w:rsidRPr="008C092A" w:rsidDel="00483EB9" w:rsidTr="00E9645E">
        <w:trPr>
          <w:trHeight w:val="260"/>
          <w:jc w:val="center"/>
          <w:del w:id="1260"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8C092A" w:rsidDel="00483EB9" w:rsidRDefault="003764AC" w:rsidP="00E9645E">
            <w:pPr>
              <w:spacing w:after="0"/>
              <w:rPr>
                <w:del w:id="1261" w:author="Perrine, Martin L. (GSFC-5670)" w:date="2016-08-03T15:40:00Z"/>
                <w:rFonts w:cs="Arial"/>
                <w:sz w:val="20"/>
              </w:rPr>
            </w:pPr>
            <w:del w:id="1262" w:author="Perrine, Martin L. (GSFC-5670)" w:date="2016-08-03T15:40:00Z">
              <w:r w:rsidRPr="008C092A" w:rsidDel="00483EB9">
                <w:rPr>
                  <w:rFonts w:cs="Arial"/>
                  <w:sz w:val="20"/>
                </w:rPr>
                <w:delText>NENG-OPS-004  Unattended nominal operation</w:delText>
              </w:r>
            </w:del>
          </w:p>
        </w:tc>
      </w:tr>
      <w:tr w:rsidR="003764AC" w:rsidRPr="008C092A" w:rsidDel="00483EB9" w:rsidTr="00E9645E">
        <w:trPr>
          <w:trHeight w:val="260"/>
          <w:jc w:val="center"/>
          <w:del w:id="1263"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8C092A" w:rsidDel="00483EB9" w:rsidRDefault="003764AC" w:rsidP="00E9645E">
            <w:pPr>
              <w:spacing w:after="0"/>
              <w:rPr>
                <w:del w:id="1264" w:author="Perrine, Martin L. (GSFC-5670)" w:date="2016-08-03T15:40:00Z"/>
                <w:rFonts w:cs="Arial"/>
                <w:sz w:val="20"/>
              </w:rPr>
            </w:pPr>
            <w:del w:id="1265" w:author="Perrine, Martin L. (GSFC-5670)" w:date="2016-08-03T15:40:00Z">
              <w:r w:rsidRPr="008C092A" w:rsidDel="00483EB9">
                <w:rPr>
                  <w:rFonts w:cs="Arial"/>
                  <w:sz w:val="20"/>
                </w:rPr>
                <w:delText>NENG-OPS-007 Autonomous operation</w:delText>
              </w:r>
            </w:del>
          </w:p>
        </w:tc>
      </w:tr>
      <w:tr w:rsidR="003764AC" w:rsidRPr="008C092A" w:rsidDel="00483EB9" w:rsidTr="00E9645E">
        <w:trPr>
          <w:trHeight w:val="260"/>
          <w:jc w:val="center"/>
          <w:del w:id="1266"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8C092A" w:rsidDel="00483EB9" w:rsidRDefault="003764AC" w:rsidP="00E9645E">
            <w:pPr>
              <w:spacing w:after="0"/>
              <w:rPr>
                <w:del w:id="1267" w:author="Perrine, Martin L. (GSFC-5670)" w:date="2016-08-03T15:40:00Z"/>
                <w:rFonts w:cs="Arial"/>
                <w:sz w:val="20"/>
              </w:rPr>
            </w:pPr>
            <w:del w:id="1268" w:author="Perrine, Martin L. (GSFC-5670)" w:date="2016-08-03T15:40:00Z">
              <w:r w:rsidRPr="008C092A" w:rsidDel="00483EB9">
                <w:rPr>
                  <w:rFonts w:cs="Arial"/>
                  <w:sz w:val="20"/>
                </w:rPr>
                <w:delText>NENG-OPS-015  Remote configurable</w:delText>
              </w:r>
            </w:del>
          </w:p>
        </w:tc>
      </w:tr>
      <w:tr w:rsidR="003764AC" w:rsidRPr="008C092A" w:rsidDel="00483EB9" w:rsidTr="00E9645E">
        <w:trPr>
          <w:trHeight w:val="260"/>
          <w:jc w:val="center"/>
          <w:del w:id="1269"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8C092A" w:rsidDel="00483EB9" w:rsidRDefault="003764AC" w:rsidP="00E9645E">
            <w:pPr>
              <w:spacing w:after="0"/>
              <w:rPr>
                <w:del w:id="1270" w:author="Perrine, Martin L. (GSFC-5670)" w:date="2016-08-03T15:40:00Z"/>
                <w:rFonts w:cs="Arial"/>
                <w:sz w:val="20"/>
              </w:rPr>
            </w:pPr>
            <w:del w:id="1271" w:author="Perrine, Martin L. (GSFC-5670)" w:date="2016-08-03T15:40:00Z">
              <w:r w:rsidRPr="008C092A" w:rsidDel="00483EB9">
                <w:rPr>
                  <w:rFonts w:cs="Arial"/>
                  <w:sz w:val="20"/>
                </w:rPr>
                <w:delText>NENG-PERF-001  Local CMD response 5 secs</w:delText>
              </w:r>
            </w:del>
          </w:p>
        </w:tc>
      </w:tr>
      <w:tr w:rsidR="003764AC" w:rsidRPr="008C092A" w:rsidDel="00483EB9" w:rsidTr="00E9645E">
        <w:trPr>
          <w:trHeight w:val="260"/>
          <w:jc w:val="center"/>
          <w:del w:id="1272"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8C092A" w:rsidDel="00483EB9" w:rsidRDefault="003764AC" w:rsidP="00E9645E">
            <w:pPr>
              <w:spacing w:after="0"/>
              <w:rPr>
                <w:del w:id="1273" w:author="Perrine, Martin L. (GSFC-5670)" w:date="2016-08-03T15:40:00Z"/>
                <w:rFonts w:cs="Arial"/>
                <w:sz w:val="20"/>
              </w:rPr>
            </w:pPr>
            <w:del w:id="1274" w:author="Perrine, Martin L. (GSFC-5670)" w:date="2016-08-03T15:40:00Z">
              <w:r w:rsidRPr="008C092A" w:rsidDel="00483EB9">
                <w:rPr>
                  <w:rFonts w:cs="Arial"/>
                  <w:sz w:val="20"/>
                </w:rPr>
                <w:delText>NENG-PERF-002  loading configuration 120 secs</w:delText>
              </w:r>
            </w:del>
          </w:p>
        </w:tc>
      </w:tr>
      <w:tr w:rsidR="003764AC" w:rsidRPr="008C092A" w:rsidDel="00483EB9" w:rsidTr="00E9645E">
        <w:trPr>
          <w:trHeight w:val="260"/>
          <w:jc w:val="center"/>
          <w:del w:id="1275"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8C092A" w:rsidDel="00483EB9" w:rsidRDefault="003764AC" w:rsidP="00E9645E">
            <w:pPr>
              <w:spacing w:after="0"/>
              <w:rPr>
                <w:del w:id="1276" w:author="Perrine, Martin L. (GSFC-5670)" w:date="2016-08-03T15:40:00Z"/>
                <w:rFonts w:cs="Arial"/>
                <w:sz w:val="20"/>
              </w:rPr>
            </w:pPr>
            <w:del w:id="1277" w:author="Perrine, Martin L. (GSFC-5670)" w:date="2016-08-03T15:40:00Z">
              <w:r w:rsidRPr="008C092A" w:rsidDel="00483EB9">
                <w:rPr>
                  <w:rFonts w:cs="Arial"/>
                  <w:sz w:val="20"/>
                </w:rPr>
                <w:delText>NENG-PERF-003  Activation of return data 60 secs</w:delText>
              </w:r>
            </w:del>
          </w:p>
        </w:tc>
      </w:tr>
      <w:tr w:rsidR="003764AC" w:rsidRPr="008C092A" w:rsidDel="00483EB9" w:rsidTr="00E9645E">
        <w:trPr>
          <w:trHeight w:val="260"/>
          <w:jc w:val="center"/>
          <w:del w:id="1278"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8C092A" w:rsidDel="00483EB9" w:rsidRDefault="003764AC" w:rsidP="00E9645E">
            <w:pPr>
              <w:spacing w:after="0"/>
              <w:rPr>
                <w:del w:id="1279" w:author="Perrine, Martin L. (GSFC-5670)" w:date="2016-08-03T15:40:00Z"/>
                <w:rFonts w:cs="Arial"/>
                <w:sz w:val="20"/>
              </w:rPr>
            </w:pPr>
            <w:del w:id="1280" w:author="Perrine, Martin L. (GSFC-5670)" w:date="2016-08-03T15:40:00Z">
              <w:r w:rsidRPr="008C092A" w:rsidDel="00483EB9">
                <w:rPr>
                  <w:rFonts w:cs="Arial"/>
                  <w:sz w:val="20"/>
                </w:rPr>
                <w:delText>NENG-PERF-004  Time tagging 1 sec accuracy</w:delText>
              </w:r>
            </w:del>
          </w:p>
        </w:tc>
      </w:tr>
      <w:tr w:rsidR="003764AC" w:rsidRPr="008C092A" w:rsidDel="00483EB9" w:rsidTr="00E9645E">
        <w:trPr>
          <w:trHeight w:val="260"/>
          <w:jc w:val="center"/>
          <w:del w:id="1281"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8C092A" w:rsidDel="00483EB9" w:rsidRDefault="003764AC" w:rsidP="00E9645E">
            <w:pPr>
              <w:spacing w:after="0"/>
              <w:rPr>
                <w:del w:id="1282" w:author="Perrine, Martin L. (GSFC-5670)" w:date="2016-08-03T15:40:00Z"/>
                <w:rFonts w:cs="Arial"/>
                <w:sz w:val="20"/>
              </w:rPr>
            </w:pPr>
            <w:del w:id="1283" w:author="Perrine, Martin L. (GSFC-5670)" w:date="2016-08-03T15:40:00Z">
              <w:r w:rsidRPr="008C092A" w:rsidDel="00483EB9">
                <w:rPr>
                  <w:rFonts w:cs="Arial"/>
                  <w:sz w:val="20"/>
                </w:rPr>
                <w:delText>NENG-ServAssure-001  Retransmission 7 days</w:delText>
              </w:r>
            </w:del>
          </w:p>
        </w:tc>
      </w:tr>
      <w:tr w:rsidR="003764AC" w:rsidRPr="008C092A" w:rsidDel="00483EB9" w:rsidTr="00E9645E">
        <w:trPr>
          <w:trHeight w:val="260"/>
          <w:jc w:val="center"/>
          <w:del w:id="1284"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8C092A" w:rsidDel="00483EB9" w:rsidRDefault="003764AC" w:rsidP="00E9645E">
            <w:pPr>
              <w:spacing w:after="0"/>
              <w:rPr>
                <w:del w:id="1285" w:author="Perrine, Martin L. (GSFC-5670)" w:date="2016-08-03T15:40:00Z"/>
                <w:rFonts w:cs="Arial"/>
                <w:sz w:val="20"/>
              </w:rPr>
            </w:pPr>
            <w:del w:id="1286" w:author="Perrine, Martin L. (GSFC-5670)" w:date="2016-08-03T15:40:00Z">
              <w:r w:rsidRPr="008C092A" w:rsidDel="00483EB9">
                <w:rPr>
                  <w:rFonts w:cs="Arial"/>
                  <w:sz w:val="20"/>
                </w:rPr>
                <w:delText>NENG-ServAssure-002  Possible storage &gt; 7days</w:delText>
              </w:r>
            </w:del>
          </w:p>
        </w:tc>
      </w:tr>
      <w:tr w:rsidR="003764AC" w:rsidRPr="008C092A" w:rsidDel="00483EB9" w:rsidTr="00E9645E">
        <w:trPr>
          <w:trHeight w:val="260"/>
          <w:jc w:val="center"/>
          <w:del w:id="1287"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8C092A" w:rsidDel="00483EB9" w:rsidRDefault="003764AC" w:rsidP="00E9645E">
            <w:pPr>
              <w:spacing w:after="0"/>
              <w:rPr>
                <w:del w:id="1288" w:author="Perrine, Martin L. (GSFC-5670)" w:date="2016-08-03T15:40:00Z"/>
                <w:rFonts w:cs="Arial"/>
                <w:sz w:val="20"/>
              </w:rPr>
            </w:pPr>
            <w:del w:id="1289" w:author="Perrine, Martin L. (GSFC-5670)" w:date="2016-08-03T15:40:00Z">
              <w:r w:rsidRPr="008C092A" w:rsidDel="00483EB9">
                <w:rPr>
                  <w:rFonts w:cs="Arial"/>
                  <w:sz w:val="20"/>
                </w:rPr>
                <w:delText>NENG-ServAssure-003  No connection to MOC</w:delText>
              </w:r>
            </w:del>
          </w:p>
        </w:tc>
      </w:tr>
      <w:tr w:rsidR="003764AC" w:rsidRPr="008C092A" w:rsidDel="00483EB9" w:rsidTr="00E9645E">
        <w:trPr>
          <w:trHeight w:val="260"/>
          <w:jc w:val="center"/>
          <w:del w:id="1290"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8C092A" w:rsidDel="00483EB9" w:rsidRDefault="003764AC" w:rsidP="00E9645E">
            <w:pPr>
              <w:spacing w:after="0"/>
              <w:rPr>
                <w:del w:id="1291" w:author="Perrine, Martin L. (GSFC-5670)" w:date="2016-08-03T15:40:00Z"/>
                <w:rFonts w:cs="Arial"/>
                <w:sz w:val="20"/>
              </w:rPr>
            </w:pPr>
            <w:del w:id="1292" w:author="Perrine, Martin L. (GSFC-5670)" w:date="2016-08-03T15:40:00Z">
              <w:r w:rsidRPr="008C092A" w:rsidDel="00483EB9">
                <w:rPr>
                  <w:rFonts w:cs="Arial"/>
                  <w:sz w:val="20"/>
                </w:rPr>
                <w:delText xml:space="preserve">NENG-SUSTENG-001  After maintenance </w:delText>
              </w:r>
            </w:del>
          </w:p>
        </w:tc>
      </w:tr>
    </w:tbl>
    <w:p w:rsidR="003764AC" w:rsidRPr="008C092A" w:rsidDel="00483EB9" w:rsidRDefault="003764AC" w:rsidP="003764AC">
      <w:pPr>
        <w:pStyle w:val="Paragraph"/>
        <w:rPr>
          <w:del w:id="1293" w:author="Perrine, Martin L. (GSFC-5670)" w:date="2016-08-03T15:40:00Z"/>
        </w:rPr>
      </w:pPr>
    </w:p>
    <w:p w:rsidR="003764AC" w:rsidRPr="008C092A" w:rsidDel="00483EB9" w:rsidRDefault="003764AC" w:rsidP="003764AC">
      <w:pPr>
        <w:pStyle w:val="Heading3"/>
        <w:numPr>
          <w:ilvl w:val="2"/>
          <w:numId w:val="2"/>
        </w:numPr>
        <w:rPr>
          <w:del w:id="1294" w:author="Perrine, Martin L. (GSFC-5670)" w:date="2016-08-03T15:40:00Z"/>
        </w:rPr>
      </w:pPr>
      <w:del w:id="1295" w:author="Perrine, Martin L. (GSFC-5670)" w:date="2016-08-03T15:40:00Z">
        <w:r w:rsidRPr="008C092A" w:rsidDel="00483EB9">
          <w:delText>Configuration</w:delText>
        </w:r>
      </w:del>
    </w:p>
    <w:p w:rsidR="003764AC" w:rsidDel="00483EB9" w:rsidRDefault="003764AC" w:rsidP="003764AC">
      <w:pPr>
        <w:pStyle w:val="Paragraph"/>
        <w:rPr>
          <w:del w:id="1296" w:author="Perrine, Martin L. (GSFC-5670)" w:date="2016-08-03T15:40:00Z"/>
        </w:rPr>
      </w:pPr>
      <w:del w:id="1297" w:author="Perrine, Martin L. (GSFC-5670)" w:date="2016-08-03T15:40:00Z">
        <w:r w:rsidRPr="008C092A" w:rsidDel="00483EB9">
          <w:delText xml:space="preserve">Figure 5-3 shows the configuration for </w:delText>
        </w:r>
        <w:r w:rsidDel="00483EB9">
          <w:delText>the Full S</w:delText>
        </w:r>
        <w:r w:rsidRPr="008C092A" w:rsidDel="00483EB9">
          <w:delText>y</w:delText>
        </w:r>
        <w:r w:rsidDel="00483EB9">
          <w:delText>stem T</w:delText>
        </w:r>
        <w:r w:rsidRPr="008C092A" w:rsidDel="00483EB9">
          <w:delText>est 1.</w:delText>
        </w:r>
      </w:del>
    </w:p>
    <w:p w:rsidR="003764AC" w:rsidDel="00483EB9" w:rsidRDefault="003764AC" w:rsidP="003764AC">
      <w:pPr>
        <w:pStyle w:val="Paragraph"/>
        <w:rPr>
          <w:del w:id="1298" w:author="Perrine, Martin L. (GSFC-5670)" w:date="2016-08-03T15:40:00Z"/>
        </w:rPr>
      </w:pPr>
    </w:p>
    <w:p w:rsidR="003764AC" w:rsidDel="00483EB9" w:rsidRDefault="000A65E4" w:rsidP="003764AC">
      <w:pPr>
        <w:pStyle w:val="Paragraph"/>
        <w:rPr>
          <w:del w:id="1299" w:author="Perrine, Martin L. (GSFC-5670)" w:date="2016-08-03T15:40:00Z"/>
        </w:rPr>
      </w:pPr>
      <w:del w:id="1300" w:author="Perrine, Martin L. (GSFC-5670)" w:date="2016-08-03T15:40:00Z">
        <w:r w:rsidDel="00483EB9">
          <w:rPr>
            <w:noProof/>
          </w:rPr>
          <w:drawing>
            <wp:inline distT="0" distB="0" distL="0" distR="0" wp14:anchorId="10098B7D" wp14:editId="5938F5D4">
              <wp:extent cx="594360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del>
    </w:p>
    <w:p w:rsidR="003764AC" w:rsidDel="00483EB9" w:rsidRDefault="003764AC" w:rsidP="003764AC">
      <w:pPr>
        <w:pStyle w:val="Paragraph"/>
        <w:rPr>
          <w:del w:id="1301" w:author="Perrine, Martin L. (GSFC-5670)" w:date="2016-08-03T15:40:00Z"/>
        </w:rPr>
      </w:pPr>
    </w:p>
    <w:p w:rsidR="003764AC" w:rsidRPr="008C092A" w:rsidDel="00483EB9" w:rsidRDefault="003764AC" w:rsidP="003764AC">
      <w:pPr>
        <w:pStyle w:val="Caption"/>
        <w:jc w:val="center"/>
        <w:rPr>
          <w:del w:id="1302" w:author="Perrine, Martin L. (GSFC-5670)" w:date="2016-08-03T15:40:00Z"/>
        </w:rPr>
      </w:pPr>
      <w:del w:id="1303" w:author="Perrine, Martin L. (GSFC-5670)" w:date="2016-08-03T15:40:00Z">
        <w:r w:rsidRPr="008C092A" w:rsidDel="00483EB9">
          <w:delText>Figure 5-3.  Full System Test 1 Configuration</w:delText>
        </w:r>
      </w:del>
    </w:p>
    <w:p w:rsidR="003764AC" w:rsidDel="00483EB9" w:rsidRDefault="003764AC" w:rsidP="003764AC">
      <w:pPr>
        <w:pStyle w:val="Paragraph"/>
        <w:rPr>
          <w:del w:id="1304" w:author="Perrine, Martin L. (GSFC-5670)" w:date="2016-08-03T15:40:00Z"/>
        </w:rPr>
      </w:pPr>
      <w:del w:id="1305" w:author="Perrine, Martin L. (GSFC-5670)" w:date="2016-08-03T15:40:00Z">
        <w:r w:rsidRPr="008C092A" w:rsidDel="00483EB9">
          <w:delText>For this test the NENG system will be in the test configurations shown in Figure 5-3.  This test configuration allows for single event testing of the NENG along with testing system configuration files, data delivery/storage, and data flow.  This configuration will allow for test</w:delText>
        </w:r>
        <w:r w:rsidDel="00483EB9">
          <w:delText xml:space="preserve"> operators to ensure data rates can be achieved.  The data used for this test set was simulated IRIS data.  This test should be an accurate simulation of how an actual pass would be handled by the NENG.</w:delText>
        </w:r>
      </w:del>
    </w:p>
    <w:p w:rsidR="003764AC" w:rsidDel="00483EB9" w:rsidRDefault="003764AC" w:rsidP="003764AC">
      <w:pPr>
        <w:pStyle w:val="Heading2"/>
        <w:numPr>
          <w:ilvl w:val="1"/>
          <w:numId w:val="2"/>
        </w:numPr>
        <w:rPr>
          <w:del w:id="1306" w:author="Perrine, Martin L. (GSFC-5670)" w:date="2016-08-03T15:40:00Z"/>
        </w:rPr>
      </w:pPr>
      <w:del w:id="1307" w:author="Perrine, Martin L. (GSFC-5670)" w:date="2016-08-03T15:40:00Z">
        <w:r w:rsidDel="00483EB9">
          <w:delText>Full System Test 2: Multiple Events</w:delText>
        </w:r>
      </w:del>
    </w:p>
    <w:p w:rsidR="003764AC" w:rsidDel="00483EB9" w:rsidRDefault="003764AC" w:rsidP="003764AC">
      <w:pPr>
        <w:pStyle w:val="Paragraph"/>
        <w:rPr>
          <w:del w:id="1308" w:author="Perrine, Martin L. (GSFC-5670)" w:date="2016-08-03T15:40:00Z"/>
        </w:rPr>
      </w:pPr>
      <w:del w:id="1309" w:author="Perrine, Martin L. (GSFC-5670)" w:date="2016-08-03T15:40:00Z">
        <w:r w:rsidDel="00483EB9">
          <w:delText>This test is a full end-to-end test of the system in an operational scenario.  The test will simulate the NENG handling multiple data passes back to back and includes data reception, data processing, and data delivery.  Duration of testing may vary but should cover several passes with several configurations.</w:delText>
        </w:r>
      </w:del>
    </w:p>
    <w:p w:rsidR="003764AC" w:rsidDel="00483EB9" w:rsidRDefault="003764AC" w:rsidP="003764AC">
      <w:pPr>
        <w:pStyle w:val="Heading3"/>
        <w:numPr>
          <w:ilvl w:val="2"/>
          <w:numId w:val="2"/>
        </w:numPr>
        <w:rPr>
          <w:del w:id="1310" w:author="Perrine, Martin L. (GSFC-5670)" w:date="2016-08-03T15:40:00Z"/>
        </w:rPr>
      </w:pPr>
      <w:del w:id="1311" w:author="Perrine, Martin L. (GSFC-5670)" w:date="2016-08-03T15:40:00Z">
        <w:r w:rsidDel="00483EB9">
          <w:delText>Objectives</w:delText>
        </w:r>
      </w:del>
    </w:p>
    <w:p w:rsidR="003764AC" w:rsidRPr="008C092A" w:rsidDel="00483EB9" w:rsidRDefault="003764AC" w:rsidP="003764AC">
      <w:pPr>
        <w:pStyle w:val="Paragraph"/>
        <w:rPr>
          <w:del w:id="1312" w:author="Perrine, Martin L. (GSFC-5670)" w:date="2016-08-03T15:40:00Z"/>
        </w:rPr>
      </w:pPr>
      <w:del w:id="1313" w:author="Perrine, Martin L. (GSFC-5670)" w:date="2016-08-03T15:40:00Z">
        <w:r w:rsidDel="00483EB9">
          <w:delText xml:space="preserve">The objective of this test is to confirm the overall functionality of the NENG as an operational system.  The following </w:delText>
        </w:r>
        <w:r w:rsidRPr="008C092A" w:rsidDel="00483EB9">
          <w:delText>requirements in Table 5-7 will be also verified during this test:</w:delText>
        </w:r>
      </w:del>
    </w:p>
    <w:p w:rsidR="003764AC" w:rsidDel="00483EB9" w:rsidRDefault="003764AC" w:rsidP="003764AC">
      <w:pPr>
        <w:pStyle w:val="Caption"/>
        <w:jc w:val="center"/>
        <w:rPr>
          <w:del w:id="1314" w:author="Perrine, Martin L. (GSFC-5670)" w:date="2016-08-03T15:40:00Z"/>
        </w:rPr>
      </w:pPr>
      <w:del w:id="1315" w:author="Perrine, Martin L. (GSFC-5670)" w:date="2016-08-03T15:40:00Z">
        <w:r w:rsidRPr="008C092A" w:rsidDel="00483EB9">
          <w:delText>Table 5-7.  Full System Test 2 Requirements</w:delText>
        </w:r>
      </w:del>
    </w:p>
    <w:tbl>
      <w:tblPr>
        <w:tblW w:w="5480" w:type="dxa"/>
        <w:jc w:val="center"/>
        <w:tblLook w:val="0000" w:firstRow="0" w:lastRow="0" w:firstColumn="0" w:lastColumn="0" w:noHBand="0" w:noVBand="0"/>
      </w:tblPr>
      <w:tblGrid>
        <w:gridCol w:w="5480"/>
      </w:tblGrid>
      <w:tr w:rsidR="003764AC" w:rsidRPr="00D71A77" w:rsidDel="00483EB9" w:rsidTr="00E9645E">
        <w:trPr>
          <w:trHeight w:val="432"/>
          <w:jc w:val="center"/>
          <w:del w:id="1316" w:author="Perrine, Martin L. (GSFC-5670)" w:date="2016-08-03T15:40:00Z"/>
        </w:trPr>
        <w:tc>
          <w:tcPr>
            <w:tcW w:w="5480" w:type="dxa"/>
            <w:tcBorders>
              <w:top w:val="single" w:sz="4" w:space="0" w:color="auto"/>
              <w:left w:val="single" w:sz="4" w:space="0" w:color="auto"/>
              <w:bottom w:val="single" w:sz="8" w:space="0" w:color="auto"/>
              <w:right w:val="single" w:sz="4" w:space="0" w:color="auto"/>
            </w:tcBorders>
            <w:shd w:val="clear" w:color="auto" w:fill="D9D9D9"/>
            <w:noWrap/>
            <w:vAlign w:val="center"/>
          </w:tcPr>
          <w:p w:rsidR="003764AC" w:rsidRPr="00D71A77" w:rsidDel="00483EB9" w:rsidRDefault="003764AC" w:rsidP="00E9645E">
            <w:pPr>
              <w:spacing w:after="0"/>
              <w:jc w:val="center"/>
              <w:rPr>
                <w:del w:id="1317" w:author="Perrine, Martin L. (GSFC-5670)" w:date="2016-08-03T15:40:00Z"/>
                <w:rFonts w:cs="Arial"/>
                <w:b/>
                <w:sz w:val="20"/>
              </w:rPr>
            </w:pPr>
            <w:del w:id="1318" w:author="Perrine, Martin L. (GSFC-5670)" w:date="2016-08-03T15:40:00Z">
              <w:r w:rsidRPr="00D71A77" w:rsidDel="00483EB9">
                <w:rPr>
                  <w:rFonts w:cs="Arial"/>
                  <w:b/>
                  <w:sz w:val="20"/>
                </w:rPr>
                <w:delText>Header</w:delText>
              </w:r>
            </w:del>
          </w:p>
        </w:tc>
      </w:tr>
      <w:tr w:rsidR="003764AC" w:rsidRPr="00D71A77" w:rsidDel="00483EB9" w:rsidTr="00E9645E">
        <w:trPr>
          <w:trHeight w:val="260"/>
          <w:jc w:val="center"/>
          <w:del w:id="1319" w:author="Perrine, Martin L. (GSFC-5670)" w:date="2016-08-03T15:40:00Z"/>
        </w:trPr>
        <w:tc>
          <w:tcPr>
            <w:tcW w:w="5480" w:type="dxa"/>
            <w:tcBorders>
              <w:top w:val="single" w:sz="8"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20" w:author="Perrine, Martin L. (GSFC-5670)" w:date="2016-08-03T15:40:00Z"/>
                <w:rFonts w:cs="Arial"/>
                <w:sz w:val="20"/>
              </w:rPr>
            </w:pPr>
            <w:del w:id="1321" w:author="Perrine, Martin L. (GSFC-5670)" w:date="2016-08-03T15:40:00Z">
              <w:r w:rsidRPr="00D71A77" w:rsidDel="00483EB9">
                <w:rPr>
                  <w:rFonts w:cs="Arial"/>
                  <w:sz w:val="20"/>
                </w:rPr>
                <w:delText xml:space="preserve">NENG-OPS-001 </w:delText>
              </w:r>
              <w:r w:rsidDel="00483EB9">
                <w:rPr>
                  <w:rFonts w:cs="Arial"/>
                  <w:sz w:val="20"/>
                </w:rPr>
                <w:delText xml:space="preserve"> A</w:delText>
              </w:r>
              <w:r w:rsidRPr="00D71A77" w:rsidDel="00483EB9">
                <w:rPr>
                  <w:rFonts w:cs="Arial"/>
                  <w:sz w:val="20"/>
                </w:rPr>
                <w:delText>utomated data delivery</w:delText>
              </w:r>
            </w:del>
          </w:p>
        </w:tc>
      </w:tr>
      <w:tr w:rsidR="003764AC" w:rsidRPr="00D71A77" w:rsidDel="00483EB9" w:rsidTr="00E9645E">
        <w:trPr>
          <w:trHeight w:val="260"/>
          <w:jc w:val="center"/>
          <w:del w:id="1322"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23" w:author="Perrine, Martin L. (GSFC-5670)" w:date="2016-08-03T15:40:00Z"/>
                <w:rFonts w:cs="Arial"/>
                <w:sz w:val="20"/>
              </w:rPr>
            </w:pPr>
            <w:del w:id="1324" w:author="Perrine, Martin L. (GSFC-5670)" w:date="2016-08-03T15:40:00Z">
              <w:r w:rsidRPr="00D71A77" w:rsidDel="00483EB9">
                <w:rPr>
                  <w:rFonts w:cs="Arial"/>
                  <w:sz w:val="20"/>
                </w:rPr>
                <w:delText xml:space="preserve">NENG-OPS-002 </w:delText>
              </w:r>
              <w:r w:rsidDel="00483EB9">
                <w:rPr>
                  <w:rFonts w:cs="Arial"/>
                  <w:sz w:val="20"/>
                </w:rPr>
                <w:delText xml:space="preserve"> </w:delText>
              </w:r>
              <w:r w:rsidRPr="00D71A77" w:rsidDel="00483EB9">
                <w:rPr>
                  <w:rFonts w:cs="Arial"/>
                  <w:sz w:val="20"/>
                </w:rPr>
                <w:delText>Attempt data delivery once</w:delText>
              </w:r>
            </w:del>
          </w:p>
        </w:tc>
      </w:tr>
      <w:tr w:rsidR="003764AC" w:rsidRPr="00D71A77" w:rsidDel="00483EB9" w:rsidTr="00E9645E">
        <w:trPr>
          <w:trHeight w:val="260"/>
          <w:jc w:val="center"/>
          <w:del w:id="1325"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26" w:author="Perrine, Martin L. (GSFC-5670)" w:date="2016-08-03T15:40:00Z"/>
                <w:rFonts w:cs="Arial"/>
                <w:sz w:val="20"/>
              </w:rPr>
            </w:pPr>
            <w:del w:id="1327" w:author="Perrine, Martin L. (GSFC-5670)" w:date="2016-08-03T15:40:00Z">
              <w:r w:rsidRPr="00D71A77" w:rsidDel="00483EB9">
                <w:rPr>
                  <w:rFonts w:cs="Arial"/>
                  <w:sz w:val="20"/>
                </w:rPr>
                <w:delText xml:space="preserve">NENG-OPS-003 </w:delText>
              </w:r>
              <w:r w:rsidDel="00483EB9">
                <w:rPr>
                  <w:rFonts w:cs="Arial"/>
                  <w:sz w:val="20"/>
                </w:rPr>
                <w:delText xml:space="preserve"> </w:delText>
              </w:r>
              <w:r w:rsidRPr="00D71A77" w:rsidDel="00483EB9">
                <w:rPr>
                  <w:rFonts w:cs="Arial"/>
                  <w:sz w:val="20"/>
                </w:rPr>
                <w:delText>Configurable</w:delText>
              </w:r>
            </w:del>
          </w:p>
        </w:tc>
      </w:tr>
      <w:tr w:rsidR="003764AC" w:rsidRPr="00D71A77" w:rsidDel="00483EB9" w:rsidTr="00E9645E">
        <w:trPr>
          <w:trHeight w:val="260"/>
          <w:jc w:val="center"/>
          <w:del w:id="1328"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29" w:author="Perrine, Martin L. (GSFC-5670)" w:date="2016-08-03T15:40:00Z"/>
                <w:rFonts w:cs="Arial"/>
                <w:sz w:val="20"/>
              </w:rPr>
            </w:pPr>
            <w:del w:id="1330" w:author="Perrine, Martin L. (GSFC-5670)" w:date="2016-08-03T15:40:00Z">
              <w:r w:rsidRPr="00D71A77" w:rsidDel="00483EB9">
                <w:rPr>
                  <w:rFonts w:cs="Arial"/>
                  <w:sz w:val="20"/>
                </w:rPr>
                <w:delText xml:space="preserve">NENG-OPS-004 </w:delText>
              </w:r>
              <w:r w:rsidDel="00483EB9">
                <w:rPr>
                  <w:rFonts w:cs="Arial"/>
                  <w:sz w:val="20"/>
                </w:rPr>
                <w:delText xml:space="preserve"> </w:delText>
              </w:r>
              <w:r w:rsidRPr="00D71A77" w:rsidDel="00483EB9">
                <w:rPr>
                  <w:rFonts w:cs="Arial"/>
                  <w:sz w:val="20"/>
                </w:rPr>
                <w:delText>Unattended nominal operation</w:delText>
              </w:r>
            </w:del>
          </w:p>
        </w:tc>
      </w:tr>
      <w:tr w:rsidR="003764AC" w:rsidRPr="00D71A77" w:rsidDel="00483EB9" w:rsidTr="00E9645E">
        <w:trPr>
          <w:trHeight w:val="260"/>
          <w:jc w:val="center"/>
          <w:del w:id="1331"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32" w:author="Perrine, Martin L. (GSFC-5670)" w:date="2016-08-03T15:40:00Z"/>
                <w:rFonts w:cs="Arial"/>
                <w:sz w:val="20"/>
              </w:rPr>
            </w:pPr>
            <w:del w:id="1333" w:author="Perrine, Martin L. (GSFC-5670)" w:date="2016-08-03T15:40:00Z">
              <w:r w:rsidDel="00483EB9">
                <w:rPr>
                  <w:rFonts w:cs="Arial"/>
                  <w:sz w:val="20"/>
                </w:rPr>
                <w:delText>NENG-OPS-007  A</w:delText>
              </w:r>
              <w:r w:rsidRPr="00D71A77" w:rsidDel="00483EB9">
                <w:rPr>
                  <w:rFonts w:cs="Arial"/>
                  <w:sz w:val="20"/>
                </w:rPr>
                <w:delText>utonomous operation</w:delText>
              </w:r>
            </w:del>
          </w:p>
        </w:tc>
      </w:tr>
      <w:tr w:rsidR="003764AC" w:rsidRPr="00D71A77" w:rsidDel="00483EB9" w:rsidTr="00E9645E">
        <w:trPr>
          <w:trHeight w:val="260"/>
          <w:jc w:val="center"/>
          <w:del w:id="1334"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35" w:author="Perrine, Martin L. (GSFC-5670)" w:date="2016-08-03T15:40:00Z"/>
                <w:rFonts w:cs="Arial"/>
                <w:sz w:val="20"/>
              </w:rPr>
            </w:pPr>
            <w:del w:id="1336" w:author="Perrine, Martin L. (GSFC-5670)" w:date="2016-08-03T15:40:00Z">
              <w:r w:rsidRPr="00D71A77" w:rsidDel="00483EB9">
                <w:rPr>
                  <w:rFonts w:cs="Arial"/>
                  <w:sz w:val="20"/>
                </w:rPr>
                <w:delText xml:space="preserve">NENG-OPS-009 </w:delText>
              </w:r>
              <w:r w:rsidDel="00483EB9">
                <w:rPr>
                  <w:rFonts w:cs="Arial"/>
                  <w:sz w:val="20"/>
                </w:rPr>
                <w:delText xml:space="preserve"> </w:delText>
              </w:r>
              <w:r w:rsidRPr="00D71A77" w:rsidDel="00483EB9">
                <w:rPr>
                  <w:rFonts w:cs="Arial"/>
                  <w:sz w:val="20"/>
                </w:rPr>
                <w:delText xml:space="preserve">VC data storage 7 days </w:delText>
              </w:r>
            </w:del>
          </w:p>
        </w:tc>
      </w:tr>
      <w:tr w:rsidR="003764AC" w:rsidRPr="00D71A77" w:rsidDel="00483EB9" w:rsidTr="00E9645E">
        <w:trPr>
          <w:trHeight w:val="260"/>
          <w:jc w:val="center"/>
          <w:del w:id="1337"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38" w:author="Perrine, Martin L. (GSFC-5670)" w:date="2016-08-03T15:40:00Z"/>
                <w:rFonts w:cs="Arial"/>
                <w:sz w:val="20"/>
              </w:rPr>
            </w:pPr>
            <w:del w:id="1339" w:author="Perrine, Martin L. (GSFC-5670)" w:date="2016-08-03T15:40:00Z">
              <w:r w:rsidRPr="00D71A77" w:rsidDel="00483EB9">
                <w:rPr>
                  <w:rFonts w:cs="Arial"/>
                  <w:sz w:val="20"/>
                </w:rPr>
                <w:delText xml:space="preserve">NENG-OPS-010 </w:delText>
              </w:r>
              <w:r w:rsidDel="00483EB9">
                <w:rPr>
                  <w:rFonts w:cs="Arial"/>
                  <w:sz w:val="20"/>
                </w:rPr>
                <w:delText xml:space="preserve"> </w:delText>
              </w:r>
              <w:r w:rsidRPr="00D71A77" w:rsidDel="00483EB9">
                <w:rPr>
                  <w:rFonts w:cs="Arial"/>
                  <w:sz w:val="20"/>
                </w:rPr>
                <w:delText>DATA transport to repository</w:delText>
              </w:r>
            </w:del>
          </w:p>
        </w:tc>
      </w:tr>
      <w:tr w:rsidR="003764AC" w:rsidRPr="00D71A77" w:rsidDel="00483EB9" w:rsidTr="00E9645E">
        <w:trPr>
          <w:trHeight w:val="260"/>
          <w:jc w:val="center"/>
          <w:del w:id="1340"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41" w:author="Perrine, Martin L. (GSFC-5670)" w:date="2016-08-03T15:40:00Z"/>
                <w:rFonts w:cs="Arial"/>
                <w:sz w:val="20"/>
              </w:rPr>
            </w:pPr>
            <w:del w:id="1342" w:author="Perrine, Martin L. (GSFC-5670)" w:date="2016-08-03T15:40:00Z">
              <w:r w:rsidRPr="00D71A77" w:rsidDel="00483EB9">
                <w:rPr>
                  <w:rFonts w:cs="Arial"/>
                  <w:sz w:val="20"/>
                </w:rPr>
                <w:delText xml:space="preserve">NENG-OPS-012 </w:delText>
              </w:r>
              <w:r w:rsidDel="00483EB9">
                <w:rPr>
                  <w:rFonts w:cs="Arial"/>
                  <w:sz w:val="20"/>
                </w:rPr>
                <w:delText xml:space="preserve"> </w:delText>
              </w:r>
              <w:r w:rsidRPr="00D71A77" w:rsidDel="00483EB9">
                <w:rPr>
                  <w:rFonts w:cs="Arial"/>
                  <w:sz w:val="20"/>
                </w:rPr>
                <w:delText>Secure to Open Storage</w:delText>
              </w:r>
            </w:del>
          </w:p>
        </w:tc>
      </w:tr>
      <w:tr w:rsidR="003764AC" w:rsidRPr="00D71A77" w:rsidDel="00483EB9" w:rsidTr="00E9645E">
        <w:trPr>
          <w:trHeight w:val="260"/>
          <w:jc w:val="center"/>
          <w:del w:id="1343"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44" w:author="Perrine, Martin L. (GSFC-5670)" w:date="2016-08-03T15:40:00Z"/>
                <w:rFonts w:cs="Arial"/>
                <w:sz w:val="20"/>
              </w:rPr>
            </w:pPr>
            <w:del w:id="1345" w:author="Perrine, Martin L. (GSFC-5670)" w:date="2016-08-03T15:40:00Z">
              <w:r w:rsidRPr="00D71A77" w:rsidDel="00483EB9">
                <w:rPr>
                  <w:rFonts w:cs="Arial"/>
                  <w:sz w:val="20"/>
                </w:rPr>
                <w:delText xml:space="preserve">NENG-OPS-014 </w:delText>
              </w:r>
              <w:r w:rsidDel="00483EB9">
                <w:rPr>
                  <w:rFonts w:cs="Arial"/>
                  <w:sz w:val="20"/>
                </w:rPr>
                <w:delText xml:space="preserve"> </w:delText>
              </w:r>
              <w:r w:rsidRPr="00D71A77" w:rsidDel="00483EB9">
                <w:rPr>
                  <w:rFonts w:cs="Arial"/>
                  <w:sz w:val="20"/>
                </w:rPr>
                <w:delText>Remote Status</w:delText>
              </w:r>
            </w:del>
          </w:p>
        </w:tc>
      </w:tr>
      <w:tr w:rsidR="003764AC" w:rsidRPr="00D71A77" w:rsidDel="00483EB9" w:rsidTr="00E9645E">
        <w:trPr>
          <w:trHeight w:val="260"/>
          <w:jc w:val="center"/>
          <w:del w:id="1346"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47" w:author="Perrine, Martin L. (GSFC-5670)" w:date="2016-08-03T15:40:00Z"/>
                <w:rFonts w:cs="Arial"/>
                <w:sz w:val="20"/>
              </w:rPr>
            </w:pPr>
            <w:del w:id="1348" w:author="Perrine, Martin L. (GSFC-5670)" w:date="2016-08-03T15:40:00Z">
              <w:r w:rsidRPr="00D71A77" w:rsidDel="00483EB9">
                <w:rPr>
                  <w:rFonts w:cs="Arial"/>
                  <w:sz w:val="20"/>
                </w:rPr>
                <w:delText xml:space="preserve">NENG-OPS-015 </w:delText>
              </w:r>
              <w:r w:rsidDel="00483EB9">
                <w:rPr>
                  <w:rFonts w:cs="Arial"/>
                  <w:sz w:val="20"/>
                </w:rPr>
                <w:delText xml:space="preserve"> </w:delText>
              </w:r>
              <w:r w:rsidRPr="00D71A77" w:rsidDel="00483EB9">
                <w:rPr>
                  <w:rFonts w:cs="Arial"/>
                  <w:sz w:val="20"/>
                </w:rPr>
                <w:delText>Remote Configurable</w:delText>
              </w:r>
            </w:del>
          </w:p>
        </w:tc>
      </w:tr>
      <w:tr w:rsidR="003764AC" w:rsidRPr="00D71A77" w:rsidDel="00483EB9" w:rsidTr="00E9645E">
        <w:trPr>
          <w:trHeight w:val="260"/>
          <w:jc w:val="center"/>
          <w:del w:id="1349"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50" w:author="Perrine, Martin L. (GSFC-5670)" w:date="2016-08-03T15:40:00Z"/>
                <w:rFonts w:cs="Arial"/>
                <w:sz w:val="20"/>
              </w:rPr>
            </w:pPr>
            <w:del w:id="1351" w:author="Perrine, Martin L. (GSFC-5670)" w:date="2016-08-03T15:40:00Z">
              <w:r w:rsidRPr="00D71A77" w:rsidDel="00483EB9">
                <w:rPr>
                  <w:rFonts w:cs="Arial"/>
                  <w:sz w:val="20"/>
                </w:rPr>
                <w:delText xml:space="preserve">NENG-OPS-019 </w:delText>
              </w:r>
              <w:r w:rsidDel="00483EB9">
                <w:rPr>
                  <w:rFonts w:cs="Arial"/>
                  <w:sz w:val="20"/>
                </w:rPr>
                <w:delText xml:space="preserve"> </w:delText>
              </w:r>
              <w:r w:rsidRPr="00D71A77" w:rsidDel="00483EB9">
                <w:rPr>
                  <w:rFonts w:cs="Arial"/>
                  <w:sz w:val="20"/>
                </w:rPr>
                <w:delText>Operate in office/computer room</w:delText>
              </w:r>
            </w:del>
          </w:p>
        </w:tc>
      </w:tr>
      <w:tr w:rsidR="003764AC" w:rsidRPr="00D71A77" w:rsidDel="00483EB9" w:rsidTr="00E9645E">
        <w:trPr>
          <w:trHeight w:val="260"/>
          <w:jc w:val="center"/>
          <w:del w:id="1352"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53" w:author="Perrine, Martin L. (GSFC-5670)" w:date="2016-08-03T15:40:00Z"/>
                <w:rFonts w:cs="Arial"/>
                <w:sz w:val="20"/>
              </w:rPr>
            </w:pPr>
            <w:del w:id="1354" w:author="Perrine, Martin L. (GSFC-5670)" w:date="2016-08-03T15:40:00Z">
              <w:r w:rsidDel="00483EB9">
                <w:rPr>
                  <w:rFonts w:cs="Arial"/>
                  <w:sz w:val="20"/>
                </w:rPr>
                <w:delText>NENG-PERF-002  L</w:delText>
              </w:r>
              <w:r w:rsidRPr="00D71A77" w:rsidDel="00483EB9">
                <w:rPr>
                  <w:rFonts w:cs="Arial"/>
                  <w:sz w:val="20"/>
                </w:rPr>
                <w:delText>oading configuration 120 secs</w:delText>
              </w:r>
            </w:del>
          </w:p>
        </w:tc>
      </w:tr>
      <w:tr w:rsidR="003764AC" w:rsidRPr="00D71A77" w:rsidDel="00483EB9" w:rsidTr="00E9645E">
        <w:trPr>
          <w:trHeight w:val="260"/>
          <w:jc w:val="center"/>
          <w:del w:id="1355"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56" w:author="Perrine, Martin L. (GSFC-5670)" w:date="2016-08-03T15:40:00Z"/>
                <w:rFonts w:cs="Arial"/>
                <w:sz w:val="20"/>
              </w:rPr>
            </w:pPr>
            <w:del w:id="1357" w:author="Perrine, Martin L. (GSFC-5670)" w:date="2016-08-03T15:40:00Z">
              <w:r w:rsidRPr="00D71A77" w:rsidDel="00483EB9">
                <w:rPr>
                  <w:rFonts w:cs="Arial"/>
                  <w:sz w:val="20"/>
                </w:rPr>
                <w:delText>NENG-PERF-003 Activation of return data 60 secs</w:delText>
              </w:r>
            </w:del>
          </w:p>
        </w:tc>
      </w:tr>
      <w:tr w:rsidR="003764AC" w:rsidRPr="00D71A77" w:rsidDel="00483EB9" w:rsidTr="00E9645E">
        <w:trPr>
          <w:trHeight w:val="260"/>
          <w:jc w:val="center"/>
          <w:del w:id="1358"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59" w:author="Perrine, Martin L. (GSFC-5670)" w:date="2016-08-03T15:40:00Z"/>
                <w:rFonts w:cs="Arial"/>
                <w:sz w:val="20"/>
              </w:rPr>
            </w:pPr>
            <w:del w:id="1360" w:author="Perrine, Martin L. (GSFC-5670)" w:date="2016-08-03T15:40:00Z">
              <w:r w:rsidRPr="00D71A77" w:rsidDel="00483EB9">
                <w:rPr>
                  <w:rFonts w:cs="Arial"/>
                  <w:sz w:val="20"/>
                </w:rPr>
                <w:delText xml:space="preserve">NENG-PERF-006 </w:delText>
              </w:r>
              <w:r w:rsidDel="00483EB9">
                <w:rPr>
                  <w:rFonts w:cs="Arial"/>
                  <w:sz w:val="20"/>
                </w:rPr>
                <w:delText xml:space="preserve"> </w:delText>
              </w:r>
              <w:r w:rsidRPr="00D71A77" w:rsidDel="00483EB9">
                <w:rPr>
                  <w:rFonts w:cs="Arial"/>
                  <w:sz w:val="20"/>
                </w:rPr>
                <w:delText>Min Receive data rate 13.25 Mbps</w:delText>
              </w:r>
            </w:del>
          </w:p>
        </w:tc>
      </w:tr>
      <w:tr w:rsidR="003764AC" w:rsidRPr="00D71A77" w:rsidDel="00483EB9" w:rsidTr="00E9645E">
        <w:trPr>
          <w:trHeight w:val="260"/>
          <w:jc w:val="center"/>
          <w:del w:id="1361" w:author="Perrine, Martin L. (GSFC-5670)" w:date="2016-08-03T15:40:00Z"/>
        </w:trPr>
        <w:tc>
          <w:tcPr>
            <w:tcW w:w="5480" w:type="dxa"/>
            <w:tcBorders>
              <w:top w:val="single" w:sz="4" w:space="0" w:color="auto"/>
              <w:left w:val="single" w:sz="4" w:space="0" w:color="auto"/>
              <w:bottom w:val="single" w:sz="4" w:space="0" w:color="auto"/>
              <w:right w:val="single" w:sz="4" w:space="0" w:color="auto"/>
            </w:tcBorders>
            <w:shd w:val="clear" w:color="auto" w:fill="FFFFFF"/>
            <w:noWrap/>
          </w:tcPr>
          <w:p w:rsidR="003764AC" w:rsidRPr="00D71A77" w:rsidDel="00483EB9" w:rsidRDefault="003764AC" w:rsidP="00E9645E">
            <w:pPr>
              <w:spacing w:after="0"/>
              <w:rPr>
                <w:del w:id="1362" w:author="Perrine, Martin L. (GSFC-5670)" w:date="2016-08-03T15:40:00Z"/>
                <w:rFonts w:cs="Arial"/>
                <w:sz w:val="20"/>
              </w:rPr>
            </w:pPr>
            <w:del w:id="1363" w:author="Perrine, Martin L. (GSFC-5670)" w:date="2016-08-03T15:40:00Z">
              <w:r w:rsidRPr="00D71A77" w:rsidDel="00483EB9">
                <w:rPr>
                  <w:rFonts w:cs="Arial"/>
                  <w:sz w:val="20"/>
                </w:rPr>
                <w:delText xml:space="preserve">NENG-ServAssure-004 </w:delText>
              </w:r>
              <w:r w:rsidDel="00483EB9">
                <w:rPr>
                  <w:rFonts w:cs="Arial"/>
                  <w:sz w:val="20"/>
                </w:rPr>
                <w:delText xml:space="preserve"> </w:delText>
              </w:r>
              <w:r w:rsidRPr="00D71A77" w:rsidDel="00483EB9">
                <w:rPr>
                  <w:rFonts w:cs="Arial"/>
                  <w:sz w:val="20"/>
                </w:rPr>
                <w:delText>Log of file delivery attempt</w:delText>
              </w:r>
            </w:del>
          </w:p>
        </w:tc>
      </w:tr>
    </w:tbl>
    <w:p w:rsidR="003764AC" w:rsidDel="00483EB9" w:rsidRDefault="003764AC" w:rsidP="003764AC">
      <w:pPr>
        <w:pStyle w:val="Paragraph"/>
        <w:rPr>
          <w:del w:id="1364" w:author="Perrine, Martin L. (GSFC-5670)" w:date="2016-08-03T15:40:00Z"/>
        </w:rPr>
      </w:pPr>
    </w:p>
    <w:p w:rsidR="003764AC" w:rsidDel="00483EB9" w:rsidRDefault="003764AC" w:rsidP="003764AC">
      <w:pPr>
        <w:pStyle w:val="Heading3"/>
        <w:numPr>
          <w:ilvl w:val="2"/>
          <w:numId w:val="2"/>
        </w:numPr>
        <w:rPr>
          <w:del w:id="1365" w:author="Perrine, Martin L. (GSFC-5670)" w:date="2016-08-03T15:40:00Z"/>
        </w:rPr>
        <w:sectPr w:rsidR="003764AC" w:rsidDel="00483EB9">
          <w:pgSz w:w="12240" w:h="15840" w:code="1"/>
          <w:pgMar w:top="1440" w:right="1440" w:bottom="720" w:left="1440" w:header="720" w:footer="720" w:gutter="0"/>
          <w:pgNumType w:start="1" w:chapStyle="1"/>
          <w:cols w:space="720"/>
        </w:sectPr>
      </w:pPr>
    </w:p>
    <w:p w:rsidR="003764AC" w:rsidDel="00483EB9" w:rsidRDefault="003764AC" w:rsidP="003764AC">
      <w:pPr>
        <w:pStyle w:val="Heading3"/>
        <w:numPr>
          <w:ilvl w:val="2"/>
          <w:numId w:val="2"/>
        </w:numPr>
        <w:rPr>
          <w:del w:id="1366" w:author="Perrine, Martin L. (GSFC-5670)" w:date="2016-08-03T15:40:00Z"/>
        </w:rPr>
      </w:pPr>
      <w:del w:id="1367" w:author="Perrine, Martin L. (GSFC-5670)" w:date="2016-08-03T15:40:00Z">
        <w:r w:rsidDel="00483EB9">
          <w:delText xml:space="preserve">Configuration </w:delText>
        </w:r>
      </w:del>
    </w:p>
    <w:p w:rsidR="003764AC" w:rsidDel="00483EB9" w:rsidRDefault="000A65E4" w:rsidP="003764AC">
      <w:pPr>
        <w:pStyle w:val="Paragraph"/>
        <w:rPr>
          <w:del w:id="1368" w:author="Perrine, Martin L. (GSFC-5670)" w:date="2016-08-03T15:40:00Z"/>
        </w:rPr>
      </w:pPr>
      <w:del w:id="1369" w:author="Perrine, Martin L. (GSFC-5670)" w:date="2016-08-03T15:40:00Z">
        <w:r w:rsidDel="00483EB9">
          <w:rPr>
            <w:noProof/>
          </w:rPr>
          <w:drawing>
            <wp:anchor distT="0" distB="0" distL="114300" distR="114300" simplePos="0" relativeHeight="251659776" behindDoc="0" locked="0" layoutInCell="1" allowOverlap="1" wp14:anchorId="793BA16D" wp14:editId="7FACC383">
              <wp:simplePos x="0" y="0"/>
              <wp:positionH relativeFrom="column">
                <wp:posOffset>0</wp:posOffset>
              </wp:positionH>
              <wp:positionV relativeFrom="paragraph">
                <wp:posOffset>494665</wp:posOffset>
              </wp:positionV>
              <wp:extent cx="416052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6052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Del="00483EB9">
          <w:rPr>
            <w:noProof/>
          </w:rPr>
          <mc:AlternateContent>
            <mc:Choice Requires="wps">
              <w:drawing>
                <wp:anchor distT="0" distB="0" distL="114300" distR="114300" simplePos="0" relativeHeight="251658752" behindDoc="1" locked="0" layoutInCell="1" allowOverlap="1" wp14:anchorId="21D56E9B" wp14:editId="1400E716">
                  <wp:simplePos x="0" y="0"/>
                  <wp:positionH relativeFrom="column">
                    <wp:posOffset>-250190</wp:posOffset>
                  </wp:positionH>
                  <wp:positionV relativeFrom="paragraph">
                    <wp:posOffset>387985</wp:posOffset>
                  </wp:positionV>
                  <wp:extent cx="4456430" cy="1684655"/>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6430" cy="1684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75910" id="Rectangle 8" o:spid="_x0000_s1026" style="position:absolute;margin-left:-19.7pt;margin-top:30.55pt;width:350.9pt;height:13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"/>
              </w:pict>
            </mc:Fallback>
          </mc:AlternateContent>
        </w:r>
        <w:r w:rsidR="003764AC" w:rsidRPr="008C092A" w:rsidDel="00483EB9">
          <w:delText>Figure 5-4 shows the Test 2 hardware configuration.</w:delText>
        </w:r>
      </w:del>
    </w:p>
    <w:p w:rsidR="003764AC" w:rsidDel="00483EB9" w:rsidRDefault="003764AC" w:rsidP="003764AC">
      <w:pPr>
        <w:pStyle w:val="Caption"/>
        <w:jc w:val="center"/>
        <w:rPr>
          <w:del w:id="1370" w:author="Perrine, Martin L. (GSFC-5670)" w:date="2016-08-03T15:40:00Z"/>
        </w:rPr>
      </w:pPr>
      <w:del w:id="1371" w:author="Perrine, Martin L. (GSFC-5670)" w:date="2016-08-03T15:40:00Z">
        <w:r w:rsidDel="00483EB9">
          <w:delText>Figure 5-4.  Hardware Configuration for Test 2</w:delText>
        </w:r>
      </w:del>
    </w:p>
    <w:p w:rsidR="003764AC" w:rsidDel="00483EB9" w:rsidRDefault="003764AC" w:rsidP="003764AC">
      <w:pPr>
        <w:pStyle w:val="Paragraph"/>
        <w:rPr>
          <w:del w:id="1372" w:author="Perrine, Martin L. (GSFC-5670)" w:date="2016-08-03T15:40:00Z"/>
        </w:rPr>
      </w:pPr>
      <w:del w:id="1373" w:author="Perrine, Martin L. (GSFC-5670)" w:date="2016-08-03T15:40:00Z">
        <w:r w:rsidDel="00483EB9">
          <w:delText xml:space="preserve">For this test the NENG system will be in the test configurations shown </w:delText>
        </w:r>
        <w:r w:rsidRPr="008C092A" w:rsidDel="00483EB9">
          <w:delText>in Figure 5-4.  This test configuration allows for multiple even testing or long-term testing of the end-to-end system</w:delText>
        </w:r>
        <w:r w:rsidDel="00483EB9">
          <w:delText xml:space="preserve">.  Since the system will be taking multiple passes with various configuration changes it should be an accurate simulation of how the actual NENG will work in a ground station. </w:delText>
        </w:r>
      </w:del>
    </w:p>
    <w:p w:rsidR="003764AC" w:rsidDel="00483EB9" w:rsidRDefault="003764AC" w:rsidP="003764AC">
      <w:pPr>
        <w:pStyle w:val="Heading2"/>
        <w:numPr>
          <w:ilvl w:val="1"/>
          <w:numId w:val="2"/>
        </w:numPr>
        <w:rPr>
          <w:del w:id="1374" w:author="Perrine, Martin L. (GSFC-5670)" w:date="2016-08-03T15:40:00Z"/>
        </w:rPr>
      </w:pPr>
      <w:del w:id="1375" w:author="Perrine, Martin L. (GSFC-5670)" w:date="2016-08-03T15:40:00Z">
        <w:r w:rsidDel="00483EB9">
          <w:delText>Full System Test 3: Failure Mode</w:delText>
        </w:r>
      </w:del>
    </w:p>
    <w:p w:rsidR="003764AC" w:rsidDel="00483EB9" w:rsidRDefault="003764AC" w:rsidP="003764AC">
      <w:pPr>
        <w:pStyle w:val="Paragraph"/>
        <w:rPr>
          <w:del w:id="1376" w:author="Perrine, Martin L. (GSFC-5670)" w:date="2016-08-03T15:40:00Z"/>
        </w:rPr>
      </w:pPr>
      <w:del w:id="1377" w:author="Perrine, Martin L. (GSFC-5670)" w:date="2016-08-03T15:40:00Z">
        <w:r w:rsidDel="00483EB9">
          <w:delText xml:space="preserve">This test is a full end-to-end test of the system in an operational scenario.  The test will simulate the NENG handling multiple data passes back to back and includes data reception, data processing, and data delivery.  In each case a failure will be injected. </w:delText>
        </w:r>
      </w:del>
    </w:p>
    <w:p w:rsidR="003764AC" w:rsidDel="00483EB9" w:rsidRDefault="003764AC" w:rsidP="003764AC">
      <w:pPr>
        <w:pStyle w:val="Heading3"/>
        <w:numPr>
          <w:ilvl w:val="2"/>
          <w:numId w:val="2"/>
        </w:numPr>
        <w:rPr>
          <w:del w:id="1378" w:author="Perrine, Martin L. (GSFC-5670)" w:date="2016-08-03T15:40:00Z"/>
        </w:rPr>
      </w:pPr>
      <w:del w:id="1379" w:author="Perrine, Martin L. (GSFC-5670)" w:date="2016-08-03T15:40:00Z">
        <w:r w:rsidDel="00483EB9">
          <w:delText>Objectives</w:delText>
        </w:r>
      </w:del>
    </w:p>
    <w:p w:rsidR="003764AC" w:rsidDel="00483EB9" w:rsidRDefault="003764AC" w:rsidP="003764AC">
      <w:pPr>
        <w:pStyle w:val="Paragraph"/>
        <w:rPr>
          <w:del w:id="1380" w:author="Perrine, Martin L. (GSFC-5670)" w:date="2016-08-03T15:40:00Z"/>
        </w:rPr>
      </w:pPr>
      <w:del w:id="1381" w:author="Perrine, Martin L. (GSFC-5670)" w:date="2016-08-03T15:40:00Z">
        <w:r w:rsidDel="00483EB9">
          <w:delText>The objective of this test is to confirm the overall functionality of the NENG as an operational system and how it recovers from failures.</w:delText>
        </w:r>
      </w:del>
    </w:p>
    <w:p w:rsidR="003764AC" w:rsidDel="00483EB9" w:rsidRDefault="003764AC" w:rsidP="003764AC">
      <w:pPr>
        <w:pStyle w:val="Heading3"/>
        <w:numPr>
          <w:ilvl w:val="2"/>
          <w:numId w:val="2"/>
        </w:numPr>
        <w:rPr>
          <w:del w:id="1382" w:author="Perrine, Martin L. (GSFC-5670)" w:date="2016-08-03T15:40:00Z"/>
        </w:rPr>
      </w:pPr>
      <w:del w:id="1383" w:author="Perrine, Martin L. (GSFC-5670)" w:date="2016-08-03T15:40:00Z">
        <w:r w:rsidDel="00483EB9">
          <w:delText>Configuration</w:delText>
        </w:r>
      </w:del>
    </w:p>
    <w:p w:rsidR="003764AC" w:rsidDel="00483EB9" w:rsidRDefault="003764AC" w:rsidP="003764AC">
      <w:pPr>
        <w:pStyle w:val="Paragraph"/>
        <w:rPr>
          <w:del w:id="1384" w:author="Perrine, Martin L. (GSFC-5670)" w:date="2016-08-03T15:40:00Z"/>
        </w:rPr>
      </w:pPr>
      <w:del w:id="1385" w:author="Perrine, Martin L. (GSFC-5670)" w:date="2016-08-03T15:40:00Z">
        <w:r w:rsidRPr="004A7BAC" w:rsidDel="00483EB9">
          <w:delText xml:space="preserve">No special testing configuration is required. </w:delText>
        </w:r>
        <w:r w:rsidDel="00483EB9">
          <w:delText xml:space="preserve"> </w:delText>
        </w:r>
        <w:r w:rsidRPr="004A7BAC" w:rsidDel="00483EB9">
          <w:delText>This test will be conducted in the normal operational configuration for IRIS.</w:delText>
        </w:r>
      </w:del>
    </w:p>
    <w:p w:rsidR="003764AC" w:rsidDel="00483EB9" w:rsidRDefault="003764AC" w:rsidP="003764AC">
      <w:pPr>
        <w:pStyle w:val="Heading2"/>
        <w:numPr>
          <w:ilvl w:val="1"/>
          <w:numId w:val="2"/>
        </w:numPr>
        <w:rPr>
          <w:del w:id="1386" w:author="Perrine, Martin L. (GSFC-5670)" w:date="2016-08-03T15:40:00Z"/>
        </w:rPr>
      </w:pPr>
      <w:del w:id="1387" w:author="Perrine, Martin L. (GSFC-5670)" w:date="2016-08-03T15:40:00Z">
        <w:r w:rsidDel="00483EB9">
          <w:delText>Test Reporting</w:delText>
        </w:r>
      </w:del>
    </w:p>
    <w:p w:rsidR="003764AC" w:rsidRPr="004A7BAC" w:rsidDel="00483EB9" w:rsidRDefault="003764AC" w:rsidP="003764AC">
      <w:pPr>
        <w:pStyle w:val="Paragraph"/>
        <w:rPr>
          <w:del w:id="1388" w:author="Perrine, Martin L. (GSFC-5670)" w:date="2016-08-03T15:40:00Z"/>
        </w:rPr>
      </w:pPr>
      <w:del w:id="1389" w:author="Perrine, Martin L. (GSFC-5670)" w:date="2016-08-03T15:40:00Z">
        <w:r w:rsidRPr="004A7BAC" w:rsidDel="00483EB9">
          <w:delText>Test discrepancies, including failures and anomalies, will be reported as Test Discrepancy Reports (TDR) in the NEN Comprehensive Discrepancy System.</w:delText>
        </w:r>
      </w:del>
    </w:p>
    <w:p w:rsidR="007419F5" w:rsidDel="00483EB9" w:rsidRDefault="007419F5">
      <w:pPr>
        <w:pStyle w:val="Paragraph"/>
        <w:rPr>
          <w:del w:id="1390" w:author="Perrine, Martin L. (GSFC-5670)" w:date="2016-08-03T15:40:00Z"/>
        </w:rPr>
      </w:pPr>
    </w:p>
    <w:p w:rsidR="007419F5" w:rsidDel="00483EB9" w:rsidRDefault="007419F5">
      <w:pPr>
        <w:pStyle w:val="Paragraph"/>
        <w:rPr>
          <w:del w:id="1391" w:author="Perrine, Martin L. (GSFC-5670)" w:date="2016-08-03T15:40:00Z"/>
        </w:rPr>
        <w:sectPr w:rsidR="007419F5" w:rsidDel="00483EB9" w:rsidSect="003764AC">
          <w:headerReference w:type="default" r:id="rId33"/>
          <w:footerReference w:type="default" r:id="rId34"/>
          <w:pgSz w:w="12240" w:h="15840" w:code="1"/>
          <w:pgMar w:top="1440" w:right="1440" w:bottom="720" w:left="1440" w:header="720" w:footer="720" w:gutter="0"/>
          <w:pgNumType w:start="9" w:chapStyle="1"/>
          <w:cols w:space="720"/>
        </w:sectPr>
      </w:pPr>
    </w:p>
    <w:bookmarkEnd w:id="512"/>
    <w:p w:rsidR="007419F5" w:rsidDel="00483EB9" w:rsidRDefault="00412AB3">
      <w:pPr>
        <w:pStyle w:val="Heading8"/>
        <w:rPr>
          <w:del w:id="1394" w:author="Perrine, Martin L. (GSFC-5670)" w:date="2016-08-03T15:40:00Z"/>
        </w:rPr>
      </w:pPr>
      <w:del w:id="1395" w:author="Perrine, Martin L. (GSFC-5670)" w:date="2016-08-03T15:40:00Z">
        <w:r w:rsidDel="00483EB9">
          <w:delText>Verification Matrix</w:delText>
        </w:r>
      </w:del>
    </w:p>
    <w:tbl>
      <w:tblPr>
        <w:tblW w:w="11249" w:type="dxa"/>
        <w:jc w:val="center"/>
        <w:tblLook w:val="0000" w:firstRow="0" w:lastRow="0" w:firstColumn="0" w:lastColumn="0" w:noHBand="0" w:noVBand="0"/>
      </w:tblPr>
      <w:tblGrid>
        <w:gridCol w:w="5059"/>
        <w:gridCol w:w="630"/>
        <w:gridCol w:w="720"/>
        <w:gridCol w:w="628"/>
        <w:gridCol w:w="732"/>
        <w:gridCol w:w="739"/>
        <w:gridCol w:w="691"/>
        <w:gridCol w:w="720"/>
        <w:gridCol w:w="596"/>
        <w:gridCol w:w="734"/>
      </w:tblGrid>
      <w:tr w:rsidR="003764AC" w:rsidRPr="00407988" w:rsidDel="00483EB9" w:rsidTr="003764AC">
        <w:trPr>
          <w:trHeight w:val="432"/>
          <w:jc w:val="center"/>
          <w:del w:id="1396" w:author="Perrine, Martin L. (GSFC-5670)" w:date="2016-08-03T15:40:00Z"/>
        </w:trPr>
        <w:tc>
          <w:tcPr>
            <w:tcW w:w="5059" w:type="dxa"/>
            <w:tcBorders>
              <w:top w:val="single" w:sz="4" w:space="0" w:color="auto"/>
              <w:left w:val="single" w:sz="4" w:space="0" w:color="auto"/>
              <w:bottom w:val="single" w:sz="8" w:space="0" w:color="auto"/>
              <w:right w:val="single" w:sz="4" w:space="0" w:color="auto"/>
            </w:tcBorders>
            <w:shd w:val="clear" w:color="auto" w:fill="D9D9D9"/>
            <w:noWrap/>
            <w:vAlign w:val="center"/>
          </w:tcPr>
          <w:p w:rsidR="003764AC" w:rsidRPr="00407988" w:rsidDel="00483EB9" w:rsidRDefault="003764AC" w:rsidP="00E9645E">
            <w:pPr>
              <w:spacing w:after="0"/>
              <w:jc w:val="center"/>
              <w:rPr>
                <w:del w:id="1397" w:author="Perrine, Martin L. (GSFC-5670)" w:date="2016-08-03T15:40:00Z"/>
                <w:rFonts w:cs="Arial"/>
                <w:b/>
                <w:sz w:val="20"/>
              </w:rPr>
            </w:pPr>
            <w:del w:id="1398" w:author="Perrine, Martin L. (GSFC-5670)" w:date="2016-08-03T15:40:00Z">
              <w:r w:rsidDel="00483EB9">
                <w:rPr>
                  <w:rFonts w:cs="Arial"/>
                  <w:b/>
                  <w:sz w:val="20"/>
                </w:rPr>
                <w:delText>NEN</w:delText>
              </w:r>
              <w:r w:rsidRPr="00407988" w:rsidDel="00483EB9">
                <w:rPr>
                  <w:rFonts w:cs="Arial"/>
                  <w:b/>
                  <w:sz w:val="20"/>
                </w:rPr>
                <w:delText>G Requirement</w:delText>
              </w:r>
            </w:del>
          </w:p>
        </w:tc>
        <w:tc>
          <w:tcPr>
            <w:tcW w:w="630" w:type="dxa"/>
            <w:tcBorders>
              <w:top w:val="single" w:sz="4" w:space="0" w:color="auto"/>
              <w:left w:val="single" w:sz="4" w:space="0" w:color="auto"/>
              <w:bottom w:val="single" w:sz="8" w:space="0" w:color="auto"/>
              <w:right w:val="single" w:sz="4" w:space="0" w:color="auto"/>
            </w:tcBorders>
            <w:shd w:val="clear" w:color="auto" w:fill="D9D9D9"/>
            <w:noWrap/>
            <w:vAlign w:val="center"/>
          </w:tcPr>
          <w:p w:rsidR="003764AC" w:rsidRPr="00407988" w:rsidDel="00483EB9" w:rsidRDefault="003764AC" w:rsidP="00E9645E">
            <w:pPr>
              <w:spacing w:after="0"/>
              <w:jc w:val="center"/>
              <w:rPr>
                <w:del w:id="1399" w:author="Perrine, Martin L. (GSFC-5670)" w:date="2016-08-03T15:40:00Z"/>
                <w:rFonts w:cs="Arial"/>
                <w:b/>
                <w:sz w:val="20"/>
              </w:rPr>
            </w:pPr>
          </w:p>
        </w:tc>
        <w:tc>
          <w:tcPr>
            <w:tcW w:w="5560" w:type="dxa"/>
            <w:gridSpan w:val="8"/>
            <w:tcBorders>
              <w:top w:val="single" w:sz="4" w:space="0" w:color="auto"/>
              <w:left w:val="single" w:sz="4" w:space="0" w:color="auto"/>
              <w:bottom w:val="single" w:sz="8" w:space="0" w:color="auto"/>
              <w:right w:val="single" w:sz="4" w:space="0" w:color="000000"/>
            </w:tcBorders>
            <w:shd w:val="clear" w:color="auto" w:fill="D9D9D9"/>
            <w:noWrap/>
            <w:vAlign w:val="center"/>
          </w:tcPr>
          <w:p w:rsidR="003764AC" w:rsidRPr="00407988" w:rsidDel="00483EB9" w:rsidRDefault="003764AC" w:rsidP="00E9645E">
            <w:pPr>
              <w:spacing w:after="0"/>
              <w:jc w:val="center"/>
              <w:rPr>
                <w:del w:id="1400" w:author="Perrine, Martin L. (GSFC-5670)" w:date="2016-08-03T15:40:00Z"/>
                <w:rFonts w:cs="Arial"/>
                <w:b/>
                <w:sz w:val="20"/>
              </w:rPr>
            </w:pPr>
            <w:del w:id="1401" w:author="Perrine, Martin L. (GSFC-5670)" w:date="2016-08-03T15:40:00Z">
              <w:r w:rsidRPr="00407988" w:rsidDel="00483EB9">
                <w:rPr>
                  <w:rFonts w:cs="Arial"/>
                  <w:b/>
                  <w:sz w:val="20"/>
                </w:rPr>
                <w:delText>Test</w:delText>
              </w:r>
            </w:del>
          </w:p>
        </w:tc>
      </w:tr>
      <w:tr w:rsidR="003764AC" w:rsidRPr="00407988" w:rsidDel="00483EB9" w:rsidTr="003764AC">
        <w:trPr>
          <w:trHeight w:val="260"/>
          <w:jc w:val="center"/>
          <w:del w:id="1402" w:author="Perrine, Martin L. (GSFC-5670)" w:date="2016-08-03T15:40:00Z"/>
        </w:trPr>
        <w:tc>
          <w:tcPr>
            <w:tcW w:w="5059" w:type="dxa"/>
            <w:tcBorders>
              <w:top w:val="single" w:sz="8" w:space="0" w:color="auto"/>
              <w:left w:val="single" w:sz="8" w:space="0" w:color="auto"/>
              <w:bottom w:val="single" w:sz="8" w:space="0" w:color="auto"/>
              <w:right w:val="nil"/>
            </w:tcBorders>
            <w:shd w:val="clear" w:color="auto" w:fill="FFFFFF"/>
            <w:noWrap/>
            <w:vAlign w:val="bottom"/>
          </w:tcPr>
          <w:p w:rsidR="003764AC" w:rsidRPr="00407988" w:rsidDel="00483EB9" w:rsidRDefault="003764AC" w:rsidP="00E9645E">
            <w:pPr>
              <w:spacing w:after="0"/>
              <w:jc w:val="center"/>
              <w:rPr>
                <w:del w:id="1403" w:author="Perrine, Martin L. (GSFC-5670)" w:date="2016-08-03T15:40:00Z"/>
                <w:rFonts w:cs="Arial"/>
                <w:sz w:val="20"/>
              </w:rPr>
            </w:pPr>
            <w:del w:id="1404" w:author="Perrine, Martin L. (GSFC-5670)" w:date="2016-08-03T15:40:00Z">
              <w:r w:rsidRPr="00407988" w:rsidDel="00483EB9">
                <w:rPr>
                  <w:rFonts w:cs="Arial"/>
                  <w:sz w:val="20"/>
                </w:rPr>
                <w:delText> </w:delText>
              </w:r>
            </w:del>
          </w:p>
        </w:tc>
        <w:tc>
          <w:tcPr>
            <w:tcW w:w="63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05" w:author="Perrine, Martin L. (GSFC-5670)" w:date="2016-08-03T15:40:00Z"/>
                <w:rFonts w:cs="Arial"/>
                <w:sz w:val="20"/>
              </w:rPr>
            </w:pPr>
            <w:del w:id="1406" w:author="Perrine, Martin L. (GSFC-5670)" w:date="2016-08-03T15:40:00Z">
              <w:r w:rsidRPr="00407988" w:rsidDel="00483EB9">
                <w:rPr>
                  <w:rFonts w:cs="Arial"/>
                  <w:sz w:val="20"/>
                </w:rPr>
                <w:delText>ID</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07" w:author="Perrine, Martin L. (GSFC-5670)" w:date="2016-08-03T15:40:00Z"/>
                <w:rFonts w:cs="Arial"/>
                <w:sz w:val="20"/>
              </w:rPr>
            </w:pPr>
            <w:del w:id="1408" w:author="Perrine, Martin L. (GSFC-5670)" w:date="2016-08-03T15:40:00Z">
              <w:r w:rsidDel="00483EB9">
                <w:rPr>
                  <w:rFonts w:cs="Arial"/>
                  <w:sz w:val="20"/>
                </w:rPr>
                <w:delText>5.1</w:delText>
              </w:r>
            </w:del>
          </w:p>
        </w:tc>
        <w:tc>
          <w:tcPr>
            <w:tcW w:w="628"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09" w:author="Perrine, Martin L. (GSFC-5670)" w:date="2016-08-03T15:40:00Z"/>
                <w:rFonts w:cs="Arial"/>
                <w:sz w:val="20"/>
              </w:rPr>
            </w:pPr>
            <w:del w:id="1410" w:author="Perrine, Martin L. (GSFC-5670)" w:date="2016-08-03T15:40:00Z">
              <w:r w:rsidDel="00483EB9">
                <w:rPr>
                  <w:rFonts w:cs="Arial"/>
                  <w:sz w:val="20"/>
                </w:rPr>
                <w:delText>5.2</w:delText>
              </w:r>
            </w:del>
          </w:p>
        </w:tc>
        <w:tc>
          <w:tcPr>
            <w:tcW w:w="732"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11" w:author="Perrine, Martin L. (GSFC-5670)" w:date="2016-08-03T15:40:00Z"/>
                <w:rFonts w:cs="Arial"/>
                <w:sz w:val="20"/>
              </w:rPr>
            </w:pPr>
            <w:del w:id="1412" w:author="Perrine, Martin L. (GSFC-5670)" w:date="2016-08-03T15:40:00Z">
              <w:r w:rsidDel="00483EB9">
                <w:rPr>
                  <w:rFonts w:cs="Arial"/>
                  <w:sz w:val="20"/>
                </w:rPr>
                <w:delText>5.3</w:delText>
              </w:r>
            </w:del>
          </w:p>
        </w:tc>
        <w:tc>
          <w:tcPr>
            <w:tcW w:w="739"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13" w:author="Perrine, Martin L. (GSFC-5670)" w:date="2016-08-03T15:40:00Z"/>
                <w:rFonts w:cs="Arial"/>
                <w:sz w:val="20"/>
              </w:rPr>
            </w:pPr>
            <w:del w:id="1414" w:author="Perrine, Martin L. (GSFC-5670)" w:date="2016-08-03T15:40:00Z">
              <w:r w:rsidDel="00483EB9">
                <w:rPr>
                  <w:rFonts w:cs="Arial"/>
                  <w:sz w:val="20"/>
                </w:rPr>
                <w:delText>5.4</w:delText>
              </w:r>
            </w:del>
          </w:p>
        </w:tc>
        <w:tc>
          <w:tcPr>
            <w:tcW w:w="691"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15" w:author="Perrine, Martin L. (GSFC-5670)" w:date="2016-08-03T15:40:00Z"/>
                <w:rFonts w:cs="Arial"/>
                <w:sz w:val="20"/>
              </w:rPr>
            </w:pPr>
            <w:del w:id="1416" w:author="Perrine, Martin L. (GSFC-5670)" w:date="2016-08-03T15:40:00Z">
              <w:r w:rsidDel="00483EB9">
                <w:rPr>
                  <w:rFonts w:cs="Arial"/>
                  <w:sz w:val="20"/>
                </w:rPr>
                <w:delText>5.5</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17" w:author="Perrine, Martin L. (GSFC-5670)" w:date="2016-08-03T15:40:00Z"/>
                <w:rFonts w:cs="Arial"/>
                <w:sz w:val="20"/>
              </w:rPr>
            </w:pPr>
            <w:del w:id="1418" w:author="Perrine, Martin L. (GSFC-5670)" w:date="2016-08-03T15:40:00Z">
              <w:r w:rsidDel="00483EB9">
                <w:rPr>
                  <w:rFonts w:cs="Arial"/>
                  <w:sz w:val="20"/>
                </w:rPr>
                <w:delText>5.6</w:delText>
              </w:r>
            </w:del>
          </w:p>
        </w:tc>
        <w:tc>
          <w:tcPr>
            <w:tcW w:w="596"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19" w:author="Perrine, Martin L. (GSFC-5670)" w:date="2016-08-03T15:40:00Z"/>
                <w:rFonts w:cs="Arial"/>
                <w:sz w:val="20"/>
              </w:rPr>
            </w:pPr>
            <w:del w:id="1420" w:author="Perrine, Martin L. (GSFC-5670)" w:date="2016-08-03T15:40:00Z">
              <w:r w:rsidDel="00483EB9">
                <w:rPr>
                  <w:rFonts w:cs="Arial"/>
                  <w:sz w:val="20"/>
                </w:rPr>
                <w:delText>5.7</w:delText>
              </w:r>
            </w:del>
          </w:p>
        </w:tc>
        <w:tc>
          <w:tcPr>
            <w:tcW w:w="734"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21" w:author="Perrine, Martin L. (GSFC-5670)" w:date="2016-08-03T15:40:00Z"/>
                <w:rFonts w:cs="Arial"/>
                <w:sz w:val="20"/>
              </w:rPr>
            </w:pPr>
            <w:del w:id="1422" w:author="Perrine, Martin L. (GSFC-5670)" w:date="2016-08-03T15:40:00Z">
              <w:r w:rsidDel="00483EB9">
                <w:rPr>
                  <w:rFonts w:cs="Arial"/>
                  <w:sz w:val="20"/>
                </w:rPr>
                <w:delText>5.</w:delText>
              </w:r>
              <w:r w:rsidRPr="00407988" w:rsidDel="00483EB9">
                <w:rPr>
                  <w:rFonts w:cs="Arial"/>
                  <w:sz w:val="20"/>
                </w:rPr>
                <w:delText>8</w:delText>
              </w:r>
            </w:del>
          </w:p>
        </w:tc>
      </w:tr>
      <w:tr w:rsidR="003764AC" w:rsidRPr="00407988" w:rsidDel="00483EB9" w:rsidTr="003764AC">
        <w:trPr>
          <w:trHeight w:val="280"/>
          <w:jc w:val="center"/>
          <w:del w:id="1423" w:author="Perrine, Martin L. (GSFC-5670)" w:date="2016-08-03T15:40:00Z"/>
        </w:trPr>
        <w:tc>
          <w:tcPr>
            <w:tcW w:w="5059" w:type="dxa"/>
            <w:tcBorders>
              <w:top w:val="single" w:sz="8" w:space="0" w:color="auto"/>
              <w:left w:val="single" w:sz="8" w:space="0" w:color="auto"/>
              <w:bottom w:val="nil"/>
              <w:right w:val="nil"/>
            </w:tcBorders>
            <w:shd w:val="clear" w:color="auto" w:fill="D9D9D9"/>
            <w:noWrap/>
            <w:vAlign w:val="bottom"/>
          </w:tcPr>
          <w:p w:rsidR="003764AC" w:rsidRPr="00407988" w:rsidDel="00483EB9" w:rsidRDefault="003764AC" w:rsidP="00E9645E">
            <w:pPr>
              <w:spacing w:after="0"/>
              <w:jc w:val="center"/>
              <w:rPr>
                <w:del w:id="1424" w:author="Perrine, Martin L. (GSFC-5670)" w:date="2016-08-03T15:40:00Z"/>
                <w:rFonts w:cs="Arial"/>
                <w:b/>
                <w:sz w:val="20"/>
              </w:rPr>
            </w:pPr>
            <w:del w:id="1425" w:author="Perrine, Martin L. (GSFC-5670)" w:date="2016-08-03T15:40:00Z">
              <w:r w:rsidRPr="00407988" w:rsidDel="00483EB9">
                <w:rPr>
                  <w:rFonts w:cs="Arial"/>
                  <w:b/>
                  <w:sz w:val="20"/>
                </w:rPr>
                <w:delText>Operational Requirements</w:delText>
              </w:r>
            </w:del>
          </w:p>
        </w:tc>
        <w:tc>
          <w:tcPr>
            <w:tcW w:w="63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rPr>
                <w:del w:id="1426" w:author="Perrine, Martin L. (GSFC-5670)" w:date="2016-08-03T15:40:00Z"/>
                <w:rFonts w:cs="Arial"/>
                <w:sz w:val="20"/>
              </w:rPr>
            </w:pPr>
            <w:del w:id="1427" w:author="Perrine, Martin L. (GSFC-5670)" w:date="2016-08-03T15:40:00Z">
              <w:r w:rsidRPr="00407988" w:rsidDel="00483EB9">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428" w:author="Perrine, Martin L. (GSFC-5670)" w:date="2016-08-03T15:40:00Z"/>
                <w:rFonts w:cs="Arial"/>
                <w:sz w:val="20"/>
              </w:rPr>
            </w:pPr>
            <w:del w:id="1429" w:author="Perrine, Martin L. (GSFC-5670)" w:date="2016-08-03T15:40:00Z">
              <w:r w:rsidRPr="00407988" w:rsidDel="00483EB9">
                <w:rPr>
                  <w:rFonts w:cs="Arial"/>
                  <w:sz w:val="20"/>
                </w:rPr>
                <w:delText> </w:delText>
              </w:r>
            </w:del>
          </w:p>
        </w:tc>
        <w:tc>
          <w:tcPr>
            <w:tcW w:w="628"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430" w:author="Perrine, Martin L. (GSFC-5670)" w:date="2016-08-03T15:40:00Z"/>
                <w:rFonts w:cs="Arial"/>
                <w:sz w:val="20"/>
              </w:rPr>
            </w:pPr>
            <w:del w:id="1431" w:author="Perrine, Martin L. (GSFC-5670)" w:date="2016-08-03T15:40:00Z">
              <w:r w:rsidRPr="00407988" w:rsidDel="00483EB9">
                <w:rPr>
                  <w:rFonts w:cs="Arial"/>
                  <w:sz w:val="20"/>
                </w:rPr>
                <w:delText> </w:delText>
              </w:r>
            </w:del>
          </w:p>
        </w:tc>
        <w:tc>
          <w:tcPr>
            <w:tcW w:w="732"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432" w:author="Perrine, Martin L. (GSFC-5670)" w:date="2016-08-03T15:40:00Z"/>
                <w:rFonts w:cs="Arial"/>
                <w:sz w:val="20"/>
              </w:rPr>
            </w:pPr>
            <w:del w:id="1433" w:author="Perrine, Martin L. (GSFC-5670)" w:date="2016-08-03T15:40:00Z">
              <w:r w:rsidRPr="00407988" w:rsidDel="00483EB9">
                <w:rPr>
                  <w:rFonts w:cs="Arial"/>
                  <w:sz w:val="20"/>
                </w:rPr>
                <w:delText> </w:delText>
              </w:r>
            </w:del>
          </w:p>
        </w:tc>
        <w:tc>
          <w:tcPr>
            <w:tcW w:w="739"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434" w:author="Perrine, Martin L. (GSFC-5670)" w:date="2016-08-03T15:40:00Z"/>
                <w:rFonts w:cs="Arial"/>
                <w:sz w:val="20"/>
              </w:rPr>
            </w:pPr>
            <w:del w:id="1435" w:author="Perrine, Martin L. (GSFC-5670)" w:date="2016-08-03T15:40:00Z">
              <w:r w:rsidRPr="00407988" w:rsidDel="00483EB9">
                <w:rPr>
                  <w:rFonts w:cs="Arial"/>
                  <w:sz w:val="20"/>
                </w:rPr>
                <w:delText> </w:delText>
              </w:r>
            </w:del>
          </w:p>
        </w:tc>
        <w:tc>
          <w:tcPr>
            <w:tcW w:w="691"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436" w:author="Perrine, Martin L. (GSFC-5670)" w:date="2016-08-03T15:40:00Z"/>
                <w:rFonts w:cs="Arial"/>
                <w:sz w:val="20"/>
              </w:rPr>
            </w:pPr>
            <w:del w:id="1437" w:author="Perrine, Martin L. (GSFC-5670)" w:date="2016-08-03T15:40:00Z">
              <w:r w:rsidRPr="00407988" w:rsidDel="00483EB9">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438" w:author="Perrine, Martin L. (GSFC-5670)" w:date="2016-08-03T15:40:00Z"/>
                <w:rFonts w:cs="Arial"/>
                <w:sz w:val="20"/>
              </w:rPr>
            </w:pPr>
            <w:del w:id="1439" w:author="Perrine, Martin L. (GSFC-5670)" w:date="2016-08-03T15:40:00Z">
              <w:r w:rsidRPr="00407988" w:rsidDel="00483EB9">
                <w:rPr>
                  <w:rFonts w:cs="Arial"/>
                  <w:sz w:val="20"/>
                </w:rPr>
                <w:delText> </w:delText>
              </w:r>
            </w:del>
          </w:p>
        </w:tc>
        <w:tc>
          <w:tcPr>
            <w:tcW w:w="596"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440" w:author="Perrine, Martin L. (GSFC-5670)" w:date="2016-08-03T15:40:00Z"/>
                <w:rFonts w:cs="Arial"/>
                <w:sz w:val="20"/>
              </w:rPr>
            </w:pPr>
            <w:del w:id="1441" w:author="Perrine, Martin L. (GSFC-5670)" w:date="2016-08-03T15:40:00Z">
              <w:r w:rsidRPr="00407988" w:rsidDel="00483EB9">
                <w:rPr>
                  <w:rFonts w:cs="Arial"/>
                  <w:sz w:val="20"/>
                </w:rPr>
                <w:delText> </w:delText>
              </w:r>
            </w:del>
          </w:p>
        </w:tc>
        <w:tc>
          <w:tcPr>
            <w:tcW w:w="734"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442" w:author="Perrine, Martin L. (GSFC-5670)" w:date="2016-08-03T15:40:00Z"/>
                <w:rFonts w:cs="Arial"/>
                <w:sz w:val="20"/>
              </w:rPr>
            </w:pPr>
            <w:del w:id="1443"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444"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rPr>
                <w:del w:id="1445" w:author="Perrine, Martin L. (GSFC-5670)" w:date="2016-08-03T15:40:00Z"/>
                <w:rFonts w:cs="Arial"/>
                <w:sz w:val="20"/>
              </w:rPr>
            </w:pPr>
            <w:del w:id="1446" w:author="Perrine, Martin L. (GSFC-5670)" w:date="2016-08-03T15:40:00Z">
              <w:r w:rsidRPr="00407988" w:rsidDel="00483EB9">
                <w:rPr>
                  <w:rFonts w:cs="Arial"/>
                  <w:sz w:val="20"/>
                </w:rPr>
                <w:delText>Requirement Number</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rPr>
                <w:del w:id="1447" w:author="Perrine, Martin L. (GSFC-5670)" w:date="2016-08-03T15:40:00Z"/>
                <w:rFonts w:cs="Arial"/>
                <w:sz w:val="20"/>
              </w:rPr>
            </w:pPr>
            <w:del w:id="1448"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49" w:author="Perrine, Martin L. (GSFC-5670)" w:date="2016-08-03T15:40:00Z"/>
                <w:rFonts w:cs="Arial"/>
                <w:sz w:val="20"/>
              </w:rPr>
            </w:pPr>
            <w:del w:id="1450"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51" w:author="Perrine, Martin L. (GSFC-5670)" w:date="2016-08-03T15:40:00Z"/>
                <w:rFonts w:cs="Arial"/>
                <w:sz w:val="20"/>
              </w:rPr>
            </w:pPr>
            <w:del w:id="1452"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53" w:author="Perrine, Martin L. (GSFC-5670)" w:date="2016-08-03T15:40:00Z"/>
                <w:rFonts w:cs="Arial"/>
                <w:sz w:val="20"/>
              </w:rPr>
            </w:pPr>
            <w:del w:id="1454"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55" w:author="Perrine, Martin L. (GSFC-5670)" w:date="2016-08-03T15:40:00Z"/>
                <w:rFonts w:cs="Arial"/>
                <w:sz w:val="20"/>
              </w:rPr>
            </w:pPr>
            <w:del w:id="1456"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57" w:author="Perrine, Martin L. (GSFC-5670)" w:date="2016-08-03T15:40:00Z"/>
                <w:rFonts w:cs="Arial"/>
                <w:sz w:val="20"/>
              </w:rPr>
            </w:pPr>
            <w:del w:id="1458"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59" w:author="Perrine, Martin L. (GSFC-5670)" w:date="2016-08-03T15:40:00Z"/>
                <w:rFonts w:cs="Arial"/>
                <w:sz w:val="20"/>
              </w:rPr>
            </w:pPr>
            <w:del w:id="1460"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61" w:author="Perrine, Martin L. (GSFC-5670)" w:date="2016-08-03T15:40:00Z"/>
                <w:rFonts w:cs="Arial"/>
                <w:sz w:val="20"/>
              </w:rPr>
            </w:pPr>
            <w:del w:id="1462"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63" w:author="Perrine, Martin L. (GSFC-5670)" w:date="2016-08-03T15:40:00Z"/>
                <w:rFonts w:cs="Arial"/>
                <w:sz w:val="20"/>
              </w:rPr>
            </w:pPr>
            <w:del w:id="1464"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465"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466" w:author="Perrine, Martin L. (GSFC-5670)" w:date="2016-08-03T15:40:00Z"/>
                <w:rFonts w:cs="Arial"/>
                <w:sz w:val="20"/>
              </w:rPr>
            </w:pPr>
            <w:del w:id="1467" w:author="Perrine, Martin L. (GSFC-5670)" w:date="2016-08-03T15:40:00Z">
              <w:r w:rsidRPr="00407988" w:rsidDel="00483EB9">
                <w:rPr>
                  <w:rFonts w:cs="Arial"/>
                  <w:sz w:val="20"/>
                </w:rPr>
                <w:delText>NENG-OPS-001 automated data delivery</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468" w:author="Perrine, Martin L. (GSFC-5670)" w:date="2016-08-03T15:40:00Z"/>
                <w:rFonts w:cs="Arial"/>
                <w:sz w:val="20"/>
              </w:rPr>
            </w:pPr>
            <w:del w:id="1469" w:author="Perrine, Martin L. (GSFC-5670)" w:date="2016-08-03T15:40:00Z">
              <w:r w:rsidRPr="00407988" w:rsidDel="00483EB9">
                <w:rPr>
                  <w:rFonts w:cs="Arial"/>
                  <w:sz w:val="20"/>
                </w:rPr>
                <w:delText>1.1</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70" w:author="Perrine, Martin L. (GSFC-5670)" w:date="2016-08-03T15:40:00Z"/>
                <w:rFonts w:cs="Arial"/>
                <w:sz w:val="20"/>
              </w:rPr>
            </w:pPr>
            <w:del w:id="1471"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72" w:author="Perrine, Martin L. (GSFC-5670)" w:date="2016-08-03T15:40:00Z"/>
                <w:rFonts w:cs="Arial"/>
                <w:sz w:val="20"/>
              </w:rPr>
            </w:pPr>
            <w:del w:id="1473"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74" w:author="Perrine, Martin L. (GSFC-5670)" w:date="2016-08-03T15:40:00Z"/>
                <w:rFonts w:cs="Arial"/>
                <w:sz w:val="20"/>
              </w:rPr>
            </w:pPr>
            <w:del w:id="1475"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76" w:author="Perrine, Martin L. (GSFC-5670)" w:date="2016-08-03T15:40:00Z"/>
                <w:rFonts w:cs="Arial"/>
                <w:sz w:val="20"/>
              </w:rPr>
            </w:pPr>
            <w:del w:id="1477"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78" w:author="Perrine, Martin L. (GSFC-5670)" w:date="2016-08-03T15:40:00Z"/>
                <w:rFonts w:cs="Arial"/>
                <w:sz w:val="20"/>
              </w:rPr>
            </w:pPr>
            <w:del w:id="1479"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80" w:author="Perrine, Martin L. (GSFC-5670)" w:date="2016-08-03T15:40:00Z"/>
                <w:rFonts w:cs="Arial"/>
                <w:sz w:val="20"/>
              </w:rPr>
            </w:pPr>
            <w:del w:id="1481"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82" w:author="Perrine, Martin L. (GSFC-5670)" w:date="2016-08-03T15:40:00Z"/>
                <w:rFonts w:cs="Arial"/>
                <w:sz w:val="20"/>
              </w:rPr>
            </w:pPr>
            <w:del w:id="1483" w:author="Perrine, Martin L. (GSFC-5670)" w:date="2016-08-03T15:40:00Z">
              <w:r w:rsidRPr="00407988" w:rsidDel="00483EB9">
                <w:rPr>
                  <w:rFonts w:cs="Arial"/>
                  <w:sz w:val="20"/>
                </w:rPr>
                <w:delText>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84" w:author="Perrine, Martin L. (GSFC-5670)" w:date="2016-08-03T15:40:00Z"/>
                <w:rFonts w:cs="Arial"/>
                <w:sz w:val="20"/>
              </w:rPr>
            </w:pPr>
            <w:del w:id="1485"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486"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487" w:author="Perrine, Martin L. (GSFC-5670)" w:date="2016-08-03T15:40:00Z"/>
                <w:rFonts w:cs="Arial"/>
                <w:sz w:val="20"/>
              </w:rPr>
            </w:pPr>
            <w:del w:id="1488" w:author="Perrine, Martin L. (GSFC-5670)" w:date="2016-08-03T15:40:00Z">
              <w:r w:rsidRPr="00407988" w:rsidDel="00483EB9">
                <w:rPr>
                  <w:rFonts w:cs="Arial"/>
                  <w:sz w:val="20"/>
                </w:rPr>
                <w:delText>NENG-OPS-002 Attempt data delivery once</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489" w:author="Perrine, Martin L. (GSFC-5670)" w:date="2016-08-03T15:40:00Z"/>
                <w:rFonts w:cs="Arial"/>
                <w:sz w:val="20"/>
              </w:rPr>
            </w:pPr>
            <w:del w:id="1490" w:author="Perrine, Martin L. (GSFC-5670)" w:date="2016-08-03T15:40:00Z">
              <w:r w:rsidRPr="00407988" w:rsidDel="00483EB9">
                <w:rPr>
                  <w:rFonts w:cs="Arial"/>
                  <w:sz w:val="20"/>
                </w:rPr>
                <w:delText>1.2</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91" w:author="Perrine, Martin L. (GSFC-5670)" w:date="2016-08-03T15:40:00Z"/>
                <w:rFonts w:cs="Arial"/>
                <w:sz w:val="20"/>
              </w:rPr>
            </w:pPr>
            <w:del w:id="1492"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93" w:author="Perrine, Martin L. (GSFC-5670)" w:date="2016-08-03T15:40:00Z"/>
                <w:rFonts w:cs="Arial"/>
                <w:sz w:val="20"/>
              </w:rPr>
            </w:pPr>
            <w:del w:id="1494"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95" w:author="Perrine, Martin L. (GSFC-5670)" w:date="2016-08-03T15:40:00Z"/>
                <w:rFonts w:cs="Arial"/>
                <w:sz w:val="20"/>
              </w:rPr>
            </w:pPr>
            <w:del w:id="1496"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97" w:author="Perrine, Martin L. (GSFC-5670)" w:date="2016-08-03T15:40:00Z"/>
                <w:rFonts w:cs="Arial"/>
                <w:sz w:val="20"/>
              </w:rPr>
            </w:pPr>
            <w:del w:id="1498"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499" w:author="Perrine, Martin L. (GSFC-5670)" w:date="2016-08-03T15:40:00Z"/>
                <w:rFonts w:cs="Arial"/>
                <w:sz w:val="20"/>
              </w:rPr>
            </w:pPr>
            <w:del w:id="1500"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01" w:author="Perrine, Martin L. (GSFC-5670)" w:date="2016-08-03T15:40:00Z"/>
                <w:rFonts w:cs="Arial"/>
                <w:sz w:val="20"/>
              </w:rPr>
            </w:pPr>
            <w:del w:id="1502"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03" w:author="Perrine, Martin L. (GSFC-5670)" w:date="2016-08-03T15:40:00Z"/>
                <w:rFonts w:cs="Arial"/>
                <w:sz w:val="20"/>
              </w:rPr>
            </w:pPr>
            <w:del w:id="1504" w:author="Perrine, Martin L. (GSFC-5670)" w:date="2016-08-03T15:40:00Z">
              <w:r w:rsidRPr="00407988" w:rsidDel="00483EB9">
                <w:rPr>
                  <w:rFonts w:cs="Arial"/>
                  <w:sz w:val="20"/>
                </w:rPr>
                <w:delText> 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05" w:author="Perrine, Martin L. (GSFC-5670)" w:date="2016-08-03T15:40:00Z"/>
                <w:rFonts w:cs="Arial"/>
                <w:sz w:val="20"/>
              </w:rPr>
            </w:pPr>
            <w:del w:id="1506"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507"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508" w:author="Perrine, Martin L. (GSFC-5670)" w:date="2016-08-03T15:40:00Z"/>
                <w:rFonts w:cs="Arial"/>
                <w:sz w:val="20"/>
              </w:rPr>
            </w:pPr>
            <w:del w:id="1509" w:author="Perrine, Martin L. (GSFC-5670)" w:date="2016-08-03T15:40:00Z">
              <w:r w:rsidRPr="00407988" w:rsidDel="00483EB9">
                <w:rPr>
                  <w:rFonts w:cs="Arial"/>
                  <w:sz w:val="20"/>
                </w:rPr>
                <w:delText>NENG-OPS-003 Configurable</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510" w:author="Perrine, Martin L. (GSFC-5670)" w:date="2016-08-03T15:40:00Z"/>
                <w:rFonts w:cs="Arial"/>
                <w:sz w:val="20"/>
              </w:rPr>
            </w:pPr>
            <w:del w:id="1511" w:author="Perrine, Martin L. (GSFC-5670)" w:date="2016-08-03T15:40:00Z">
              <w:r w:rsidRPr="00407988" w:rsidDel="00483EB9">
                <w:rPr>
                  <w:rFonts w:cs="Arial"/>
                  <w:sz w:val="20"/>
                </w:rPr>
                <w:delText>1.3</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12" w:author="Perrine, Martin L. (GSFC-5670)" w:date="2016-08-03T15:40:00Z"/>
                <w:rFonts w:cs="Arial"/>
                <w:sz w:val="20"/>
              </w:rPr>
            </w:pPr>
            <w:del w:id="1513"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14" w:author="Perrine, Martin L. (GSFC-5670)" w:date="2016-08-03T15:40:00Z"/>
                <w:rFonts w:cs="Arial"/>
                <w:sz w:val="20"/>
              </w:rPr>
            </w:pPr>
            <w:del w:id="1515"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16" w:author="Perrine, Martin L. (GSFC-5670)" w:date="2016-08-03T15:40:00Z"/>
                <w:rFonts w:cs="Arial"/>
                <w:sz w:val="20"/>
              </w:rPr>
            </w:pPr>
            <w:del w:id="1517"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18" w:author="Perrine, Martin L. (GSFC-5670)" w:date="2016-08-03T15:40:00Z"/>
                <w:rFonts w:cs="Arial"/>
                <w:sz w:val="20"/>
              </w:rPr>
            </w:pPr>
            <w:del w:id="1519"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20" w:author="Perrine, Martin L. (GSFC-5670)" w:date="2016-08-03T15:40:00Z"/>
                <w:rFonts w:cs="Arial"/>
                <w:sz w:val="20"/>
              </w:rPr>
            </w:pPr>
            <w:del w:id="1521"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22" w:author="Perrine, Martin L. (GSFC-5670)" w:date="2016-08-03T15:40:00Z"/>
                <w:rFonts w:cs="Arial"/>
                <w:sz w:val="20"/>
              </w:rPr>
            </w:pPr>
            <w:del w:id="1523" w:author="Perrine, Martin L. (GSFC-5670)" w:date="2016-08-03T15:40:00Z">
              <w:r w:rsidRPr="00407988" w:rsidDel="00483EB9">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24" w:author="Perrine, Martin L. (GSFC-5670)" w:date="2016-08-03T15:40:00Z"/>
                <w:rFonts w:cs="Arial"/>
                <w:sz w:val="20"/>
              </w:rPr>
            </w:pPr>
            <w:del w:id="1525" w:author="Perrine, Martin L. (GSFC-5670)" w:date="2016-08-03T15:40:00Z">
              <w:r w:rsidRPr="00407988" w:rsidDel="00483EB9">
                <w:rPr>
                  <w:rFonts w:cs="Arial"/>
                  <w:sz w:val="20"/>
                </w:rPr>
                <w:delText>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26" w:author="Perrine, Martin L. (GSFC-5670)" w:date="2016-08-03T15:40:00Z"/>
                <w:rFonts w:cs="Arial"/>
                <w:sz w:val="20"/>
              </w:rPr>
            </w:pPr>
            <w:del w:id="1527" w:author="Perrine, Martin L. (GSFC-5670)" w:date="2016-08-03T15:40:00Z">
              <w:r w:rsidRPr="00407988" w:rsidDel="00483EB9">
                <w:rPr>
                  <w:rFonts w:cs="Arial"/>
                  <w:sz w:val="20"/>
                </w:rPr>
                <w:delText>X</w:delText>
              </w:r>
            </w:del>
          </w:p>
        </w:tc>
      </w:tr>
      <w:tr w:rsidR="003764AC" w:rsidRPr="00407988" w:rsidDel="00483EB9" w:rsidTr="003764AC">
        <w:trPr>
          <w:trHeight w:val="260"/>
          <w:jc w:val="center"/>
          <w:del w:id="1528"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529" w:author="Perrine, Martin L. (GSFC-5670)" w:date="2016-08-03T15:40:00Z"/>
                <w:rFonts w:cs="Arial"/>
                <w:sz w:val="20"/>
              </w:rPr>
            </w:pPr>
            <w:del w:id="1530" w:author="Perrine, Martin L. (GSFC-5670)" w:date="2016-08-03T15:40:00Z">
              <w:r w:rsidRPr="00407988" w:rsidDel="00483EB9">
                <w:rPr>
                  <w:rFonts w:cs="Arial"/>
                  <w:sz w:val="20"/>
                </w:rPr>
                <w:delText>NENG-OPS-004 Unattended nominal operation</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531" w:author="Perrine, Martin L. (GSFC-5670)" w:date="2016-08-03T15:40:00Z"/>
                <w:rFonts w:cs="Arial"/>
                <w:sz w:val="20"/>
              </w:rPr>
            </w:pPr>
            <w:del w:id="1532" w:author="Perrine, Martin L. (GSFC-5670)" w:date="2016-08-03T15:40:00Z">
              <w:r w:rsidRPr="00407988" w:rsidDel="00483EB9">
                <w:rPr>
                  <w:rFonts w:cs="Arial"/>
                  <w:sz w:val="20"/>
                </w:rPr>
                <w:delText>1.4</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33" w:author="Perrine, Martin L. (GSFC-5670)" w:date="2016-08-03T15:40:00Z"/>
                <w:rFonts w:cs="Arial"/>
                <w:sz w:val="20"/>
              </w:rPr>
            </w:pPr>
            <w:del w:id="1534"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35" w:author="Perrine, Martin L. (GSFC-5670)" w:date="2016-08-03T15:40:00Z"/>
                <w:rFonts w:cs="Arial"/>
                <w:sz w:val="20"/>
              </w:rPr>
            </w:pPr>
            <w:del w:id="1536"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37" w:author="Perrine, Martin L. (GSFC-5670)" w:date="2016-08-03T15:40:00Z"/>
                <w:rFonts w:cs="Arial"/>
                <w:sz w:val="20"/>
              </w:rPr>
            </w:pPr>
            <w:del w:id="1538"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39" w:author="Perrine, Martin L. (GSFC-5670)" w:date="2016-08-03T15:40:00Z"/>
                <w:rFonts w:cs="Arial"/>
                <w:sz w:val="20"/>
              </w:rPr>
            </w:pPr>
            <w:del w:id="1540"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41" w:author="Perrine, Martin L. (GSFC-5670)" w:date="2016-08-03T15:40:00Z"/>
                <w:rFonts w:cs="Arial"/>
                <w:sz w:val="20"/>
              </w:rPr>
            </w:pPr>
            <w:del w:id="1542"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43" w:author="Perrine, Martin L. (GSFC-5670)" w:date="2016-08-03T15:40:00Z"/>
                <w:rFonts w:cs="Arial"/>
                <w:sz w:val="20"/>
              </w:rPr>
            </w:pPr>
            <w:del w:id="1544" w:author="Perrine, Martin L. (GSFC-5670)" w:date="2016-08-03T15:40:00Z">
              <w:r w:rsidRPr="00407988" w:rsidDel="00483EB9">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45" w:author="Perrine, Martin L. (GSFC-5670)" w:date="2016-08-03T15:40:00Z"/>
                <w:rFonts w:cs="Arial"/>
                <w:sz w:val="20"/>
              </w:rPr>
            </w:pPr>
            <w:del w:id="1546" w:author="Perrine, Martin L. (GSFC-5670)" w:date="2016-08-03T15:40:00Z">
              <w:r w:rsidRPr="00407988" w:rsidDel="00483EB9">
                <w:rPr>
                  <w:rFonts w:cs="Arial"/>
                  <w:sz w:val="20"/>
                </w:rPr>
                <w:delText>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47" w:author="Perrine, Martin L. (GSFC-5670)" w:date="2016-08-03T15:40:00Z"/>
                <w:rFonts w:cs="Arial"/>
                <w:sz w:val="20"/>
              </w:rPr>
            </w:pPr>
            <w:del w:id="1548" w:author="Perrine, Martin L. (GSFC-5670)" w:date="2016-08-03T15:40:00Z">
              <w:r w:rsidRPr="00407988" w:rsidDel="00483EB9">
                <w:rPr>
                  <w:rFonts w:cs="Arial"/>
                  <w:sz w:val="20"/>
                </w:rPr>
                <w:delText>X</w:delText>
              </w:r>
            </w:del>
          </w:p>
        </w:tc>
      </w:tr>
      <w:tr w:rsidR="003764AC" w:rsidRPr="00407988" w:rsidDel="00483EB9" w:rsidTr="003764AC">
        <w:trPr>
          <w:trHeight w:val="260"/>
          <w:jc w:val="center"/>
          <w:del w:id="1549"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550" w:author="Perrine, Martin L. (GSFC-5670)" w:date="2016-08-03T15:40:00Z"/>
                <w:rFonts w:cs="Arial"/>
                <w:sz w:val="20"/>
              </w:rPr>
            </w:pPr>
            <w:del w:id="1551" w:author="Perrine, Martin L. (GSFC-5670)" w:date="2016-08-03T15:40:00Z">
              <w:r w:rsidRPr="00407988" w:rsidDel="00483EB9">
                <w:rPr>
                  <w:rFonts w:cs="Arial"/>
                  <w:sz w:val="20"/>
                </w:rPr>
                <w:delText>NENG-OPS-005 Negative reporting</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552" w:author="Perrine, Martin L. (GSFC-5670)" w:date="2016-08-03T15:40:00Z"/>
                <w:rFonts w:cs="Arial"/>
                <w:sz w:val="20"/>
              </w:rPr>
            </w:pPr>
            <w:del w:id="1553" w:author="Perrine, Martin L. (GSFC-5670)" w:date="2016-08-03T15:40:00Z">
              <w:r w:rsidRPr="00407988" w:rsidDel="00483EB9">
                <w:rPr>
                  <w:rFonts w:cs="Arial"/>
                  <w:sz w:val="20"/>
                </w:rPr>
                <w:delText>1.5</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54" w:author="Perrine, Martin L. (GSFC-5670)" w:date="2016-08-03T15:40:00Z"/>
                <w:rFonts w:cs="Arial"/>
                <w:sz w:val="20"/>
              </w:rPr>
            </w:pPr>
            <w:del w:id="1555"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56" w:author="Perrine, Martin L. (GSFC-5670)" w:date="2016-08-03T15:40:00Z"/>
                <w:rFonts w:cs="Arial"/>
                <w:sz w:val="20"/>
              </w:rPr>
            </w:pPr>
            <w:del w:id="1557"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58" w:author="Perrine, Martin L. (GSFC-5670)" w:date="2016-08-03T15:40:00Z"/>
                <w:rFonts w:cs="Arial"/>
                <w:sz w:val="20"/>
              </w:rPr>
            </w:pPr>
            <w:del w:id="1559"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60" w:author="Perrine, Martin L. (GSFC-5670)" w:date="2016-08-03T15:40:00Z"/>
                <w:rFonts w:cs="Arial"/>
                <w:sz w:val="20"/>
              </w:rPr>
            </w:pPr>
            <w:del w:id="1561" w:author="Perrine, Martin L. (GSFC-5670)" w:date="2016-08-03T15:40:00Z">
              <w:r w:rsidRPr="00407988" w:rsidDel="00483EB9">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62" w:author="Perrine, Martin L. (GSFC-5670)" w:date="2016-08-03T15:40:00Z"/>
                <w:rFonts w:cs="Arial"/>
                <w:sz w:val="20"/>
              </w:rPr>
            </w:pPr>
            <w:del w:id="1563"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64" w:author="Perrine, Martin L. (GSFC-5670)" w:date="2016-08-03T15:40:00Z"/>
                <w:rFonts w:cs="Arial"/>
                <w:sz w:val="20"/>
              </w:rPr>
            </w:pPr>
            <w:del w:id="1565"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66" w:author="Perrine, Martin L. (GSFC-5670)" w:date="2016-08-03T15:40:00Z"/>
                <w:rFonts w:cs="Arial"/>
                <w:sz w:val="20"/>
              </w:rPr>
            </w:pPr>
            <w:del w:id="1567"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68" w:author="Perrine, Martin L. (GSFC-5670)" w:date="2016-08-03T15:40:00Z"/>
                <w:rFonts w:cs="Arial"/>
                <w:sz w:val="20"/>
              </w:rPr>
            </w:pPr>
            <w:del w:id="1569"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570"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571" w:author="Perrine, Martin L. (GSFC-5670)" w:date="2016-08-03T15:40:00Z"/>
                <w:rFonts w:cs="Arial"/>
                <w:sz w:val="20"/>
              </w:rPr>
            </w:pPr>
            <w:del w:id="1572" w:author="Perrine, Martin L. (GSFC-5670)" w:date="2016-08-03T15:40:00Z">
              <w:r w:rsidRPr="00407988" w:rsidDel="00483EB9">
                <w:rPr>
                  <w:rFonts w:cs="Arial"/>
                  <w:sz w:val="20"/>
                </w:rPr>
                <w:delText>NENG-OPS-006 Self diagnosis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573" w:author="Perrine, Martin L. (GSFC-5670)" w:date="2016-08-03T15:40:00Z"/>
                <w:rFonts w:cs="Arial"/>
                <w:sz w:val="20"/>
              </w:rPr>
            </w:pPr>
            <w:del w:id="1574" w:author="Perrine, Martin L. (GSFC-5670)" w:date="2016-08-03T15:40:00Z">
              <w:r w:rsidRPr="00407988" w:rsidDel="00483EB9">
                <w:rPr>
                  <w:rFonts w:cs="Arial"/>
                  <w:sz w:val="20"/>
                </w:rPr>
                <w:delText>1.6</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75" w:author="Perrine, Martin L. (GSFC-5670)" w:date="2016-08-03T15:40:00Z"/>
                <w:rFonts w:cs="Arial"/>
                <w:sz w:val="20"/>
              </w:rPr>
            </w:pPr>
            <w:del w:id="1576"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77" w:author="Perrine, Martin L. (GSFC-5670)" w:date="2016-08-03T15:40:00Z"/>
                <w:rFonts w:cs="Arial"/>
                <w:sz w:val="20"/>
              </w:rPr>
            </w:pPr>
            <w:del w:id="1578"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79" w:author="Perrine, Martin L. (GSFC-5670)" w:date="2016-08-03T15:40:00Z"/>
                <w:rFonts w:cs="Arial"/>
                <w:sz w:val="20"/>
              </w:rPr>
            </w:pPr>
            <w:del w:id="1580"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81" w:author="Perrine, Martin L. (GSFC-5670)" w:date="2016-08-03T15:40:00Z"/>
                <w:rFonts w:cs="Arial"/>
                <w:sz w:val="20"/>
              </w:rPr>
            </w:pPr>
            <w:del w:id="1582" w:author="Perrine, Martin L. (GSFC-5670)" w:date="2016-08-03T15:40:00Z">
              <w:r w:rsidRPr="00407988" w:rsidDel="00483EB9">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83" w:author="Perrine, Martin L. (GSFC-5670)" w:date="2016-08-03T15:40:00Z"/>
                <w:rFonts w:cs="Arial"/>
                <w:sz w:val="20"/>
              </w:rPr>
            </w:pPr>
            <w:del w:id="1584"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85" w:author="Perrine, Martin L. (GSFC-5670)" w:date="2016-08-03T15:40:00Z"/>
                <w:rFonts w:cs="Arial"/>
                <w:sz w:val="20"/>
              </w:rPr>
            </w:pPr>
            <w:del w:id="1586"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87" w:author="Perrine, Martin L. (GSFC-5670)" w:date="2016-08-03T15:40:00Z"/>
                <w:rFonts w:cs="Arial"/>
                <w:sz w:val="20"/>
              </w:rPr>
            </w:pPr>
            <w:del w:id="1588"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89" w:author="Perrine, Martin L. (GSFC-5670)" w:date="2016-08-03T15:40:00Z"/>
                <w:rFonts w:cs="Arial"/>
                <w:sz w:val="20"/>
              </w:rPr>
            </w:pPr>
            <w:del w:id="1590"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591"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592" w:author="Perrine, Martin L. (GSFC-5670)" w:date="2016-08-03T15:40:00Z"/>
                <w:rFonts w:cs="Arial"/>
                <w:sz w:val="20"/>
              </w:rPr>
            </w:pPr>
            <w:del w:id="1593" w:author="Perrine, Martin L. (GSFC-5670)" w:date="2016-08-03T15:40:00Z">
              <w:r w:rsidRPr="00407988" w:rsidDel="00483EB9">
                <w:rPr>
                  <w:rFonts w:cs="Arial"/>
                  <w:sz w:val="20"/>
                </w:rPr>
                <w:delText>NENG-OPS-007 autonomous operation</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594" w:author="Perrine, Martin L. (GSFC-5670)" w:date="2016-08-03T15:40:00Z"/>
                <w:rFonts w:cs="Arial"/>
                <w:sz w:val="20"/>
              </w:rPr>
            </w:pPr>
            <w:del w:id="1595" w:author="Perrine, Martin L. (GSFC-5670)" w:date="2016-08-03T15:40:00Z">
              <w:r w:rsidRPr="00407988" w:rsidDel="00483EB9">
                <w:rPr>
                  <w:rFonts w:cs="Arial"/>
                  <w:sz w:val="20"/>
                </w:rPr>
                <w:delText>1.7</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96" w:author="Perrine, Martin L. (GSFC-5670)" w:date="2016-08-03T15:40:00Z"/>
                <w:rFonts w:cs="Arial"/>
                <w:sz w:val="20"/>
              </w:rPr>
            </w:pPr>
            <w:del w:id="1597"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598" w:author="Perrine, Martin L. (GSFC-5670)" w:date="2016-08-03T15:40:00Z"/>
                <w:rFonts w:cs="Arial"/>
                <w:sz w:val="20"/>
              </w:rPr>
            </w:pPr>
            <w:del w:id="1599"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00" w:author="Perrine, Martin L. (GSFC-5670)" w:date="2016-08-03T15:40:00Z"/>
                <w:rFonts w:cs="Arial"/>
                <w:sz w:val="20"/>
              </w:rPr>
            </w:pPr>
            <w:del w:id="1601"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02" w:author="Perrine, Martin L. (GSFC-5670)" w:date="2016-08-03T15:40:00Z"/>
                <w:rFonts w:cs="Arial"/>
                <w:sz w:val="20"/>
              </w:rPr>
            </w:pPr>
            <w:del w:id="1603"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04" w:author="Perrine, Martin L. (GSFC-5670)" w:date="2016-08-03T15:40:00Z"/>
                <w:rFonts w:cs="Arial"/>
                <w:sz w:val="20"/>
              </w:rPr>
            </w:pPr>
            <w:del w:id="1605"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06" w:author="Perrine, Martin L. (GSFC-5670)" w:date="2016-08-03T15:40:00Z"/>
                <w:rFonts w:cs="Arial"/>
                <w:sz w:val="20"/>
              </w:rPr>
            </w:pPr>
            <w:del w:id="1607" w:author="Perrine, Martin L. (GSFC-5670)" w:date="2016-08-03T15:40:00Z">
              <w:r w:rsidRPr="00407988" w:rsidDel="00483EB9">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08" w:author="Perrine, Martin L. (GSFC-5670)" w:date="2016-08-03T15:40:00Z"/>
                <w:rFonts w:cs="Arial"/>
                <w:sz w:val="20"/>
              </w:rPr>
            </w:pPr>
            <w:del w:id="1609" w:author="Perrine, Martin L. (GSFC-5670)" w:date="2016-08-03T15:40:00Z">
              <w:r w:rsidRPr="00407988" w:rsidDel="00483EB9">
                <w:rPr>
                  <w:rFonts w:cs="Arial"/>
                  <w:sz w:val="20"/>
                </w:rPr>
                <w:delText>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10" w:author="Perrine, Martin L. (GSFC-5670)" w:date="2016-08-03T15:40:00Z"/>
                <w:rFonts w:cs="Arial"/>
                <w:sz w:val="20"/>
              </w:rPr>
            </w:pPr>
            <w:del w:id="1611" w:author="Perrine, Martin L. (GSFC-5670)" w:date="2016-08-03T15:40:00Z">
              <w:r w:rsidRPr="00407988" w:rsidDel="00483EB9">
                <w:rPr>
                  <w:rFonts w:cs="Arial"/>
                  <w:sz w:val="20"/>
                </w:rPr>
                <w:delText>X</w:delText>
              </w:r>
            </w:del>
          </w:p>
        </w:tc>
      </w:tr>
      <w:tr w:rsidR="003764AC" w:rsidRPr="00407988" w:rsidDel="00483EB9" w:rsidTr="003764AC">
        <w:trPr>
          <w:trHeight w:val="260"/>
          <w:jc w:val="center"/>
          <w:del w:id="1612"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613" w:author="Perrine, Martin L. (GSFC-5670)" w:date="2016-08-03T15:40:00Z"/>
                <w:rFonts w:cs="Arial"/>
                <w:sz w:val="20"/>
              </w:rPr>
            </w:pPr>
            <w:del w:id="1614" w:author="Perrine, Martin L. (GSFC-5670)" w:date="2016-08-03T15:40:00Z">
              <w:r w:rsidRPr="00407988" w:rsidDel="00483EB9">
                <w:rPr>
                  <w:rFonts w:cs="Arial"/>
                  <w:sz w:val="20"/>
                </w:rPr>
                <w:delText>NENG-OPS-009 VC data storage 7 days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615" w:author="Perrine, Martin L. (GSFC-5670)" w:date="2016-08-03T15:40:00Z"/>
                <w:rFonts w:cs="Arial"/>
                <w:sz w:val="20"/>
              </w:rPr>
            </w:pPr>
            <w:del w:id="1616" w:author="Perrine, Martin L. (GSFC-5670)" w:date="2016-08-03T15:40:00Z">
              <w:r w:rsidRPr="00407988" w:rsidDel="00483EB9">
                <w:rPr>
                  <w:rFonts w:cs="Arial"/>
                  <w:sz w:val="20"/>
                </w:rPr>
                <w:delText>1.9</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17" w:author="Perrine, Martin L. (GSFC-5670)" w:date="2016-08-03T15:40:00Z"/>
                <w:rFonts w:cs="Arial"/>
                <w:sz w:val="20"/>
              </w:rPr>
            </w:pPr>
            <w:del w:id="1618"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19" w:author="Perrine, Martin L. (GSFC-5670)" w:date="2016-08-03T15:40:00Z"/>
                <w:rFonts w:cs="Arial"/>
                <w:sz w:val="20"/>
              </w:rPr>
            </w:pPr>
            <w:del w:id="1620"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21" w:author="Perrine, Martin L. (GSFC-5670)" w:date="2016-08-03T15:40:00Z"/>
                <w:rFonts w:cs="Arial"/>
                <w:sz w:val="20"/>
              </w:rPr>
            </w:pPr>
            <w:del w:id="1622"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23" w:author="Perrine, Martin L. (GSFC-5670)" w:date="2016-08-03T15:40:00Z"/>
                <w:rFonts w:cs="Arial"/>
                <w:sz w:val="20"/>
              </w:rPr>
            </w:pPr>
            <w:del w:id="1624"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25" w:author="Perrine, Martin L. (GSFC-5670)" w:date="2016-08-03T15:40:00Z"/>
                <w:rFonts w:cs="Arial"/>
                <w:sz w:val="20"/>
              </w:rPr>
            </w:pPr>
            <w:del w:id="1626"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27" w:author="Perrine, Martin L. (GSFC-5670)" w:date="2016-08-03T15:40:00Z"/>
                <w:rFonts w:cs="Arial"/>
                <w:sz w:val="20"/>
              </w:rPr>
            </w:pPr>
            <w:del w:id="1628"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29" w:author="Perrine, Martin L. (GSFC-5670)" w:date="2016-08-03T15:40:00Z"/>
                <w:rFonts w:cs="Arial"/>
                <w:sz w:val="20"/>
              </w:rPr>
            </w:pPr>
            <w:del w:id="1630" w:author="Perrine, Martin L. (GSFC-5670)" w:date="2016-08-03T15:40:00Z">
              <w:r w:rsidRPr="00407988" w:rsidDel="00483EB9">
                <w:rPr>
                  <w:rFonts w:cs="Arial"/>
                  <w:sz w:val="20"/>
                </w:rPr>
                <w:delText> 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31" w:author="Perrine, Martin L. (GSFC-5670)" w:date="2016-08-03T15:40:00Z"/>
                <w:rFonts w:cs="Arial"/>
                <w:sz w:val="20"/>
              </w:rPr>
            </w:pPr>
            <w:del w:id="1632"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633"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634" w:author="Perrine, Martin L. (GSFC-5670)" w:date="2016-08-03T15:40:00Z"/>
                <w:rFonts w:cs="Arial"/>
                <w:sz w:val="20"/>
              </w:rPr>
            </w:pPr>
            <w:del w:id="1635" w:author="Perrine, Martin L. (GSFC-5670)" w:date="2016-08-03T15:40:00Z">
              <w:r w:rsidRPr="00407988" w:rsidDel="00483EB9">
                <w:rPr>
                  <w:rFonts w:cs="Arial"/>
                  <w:sz w:val="20"/>
                </w:rPr>
                <w:delText>NENG-OPS-010 Data transport to repository</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636" w:author="Perrine, Martin L. (GSFC-5670)" w:date="2016-08-03T15:40:00Z"/>
                <w:rFonts w:cs="Arial"/>
                <w:sz w:val="20"/>
              </w:rPr>
            </w:pPr>
            <w:del w:id="1637" w:author="Perrine, Martin L. (GSFC-5670)" w:date="2016-08-03T15:40:00Z">
              <w:r w:rsidRPr="00407988" w:rsidDel="00483EB9">
                <w:rPr>
                  <w:rFonts w:cs="Arial"/>
                  <w:sz w:val="20"/>
                </w:rPr>
                <w:delText>1.10</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38" w:author="Perrine, Martin L. (GSFC-5670)" w:date="2016-08-03T15:40:00Z"/>
                <w:rFonts w:cs="Arial"/>
                <w:sz w:val="20"/>
              </w:rPr>
            </w:pPr>
            <w:del w:id="1639"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40" w:author="Perrine, Martin L. (GSFC-5670)" w:date="2016-08-03T15:40:00Z"/>
                <w:rFonts w:cs="Arial"/>
                <w:sz w:val="20"/>
              </w:rPr>
            </w:pPr>
            <w:del w:id="1641"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42" w:author="Perrine, Martin L. (GSFC-5670)" w:date="2016-08-03T15:40:00Z"/>
                <w:rFonts w:cs="Arial"/>
                <w:sz w:val="20"/>
              </w:rPr>
            </w:pPr>
            <w:del w:id="1643"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44" w:author="Perrine, Martin L. (GSFC-5670)" w:date="2016-08-03T15:40:00Z"/>
                <w:rFonts w:cs="Arial"/>
                <w:sz w:val="20"/>
              </w:rPr>
            </w:pPr>
            <w:del w:id="1645"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46" w:author="Perrine, Martin L. (GSFC-5670)" w:date="2016-08-03T15:40:00Z"/>
                <w:rFonts w:cs="Arial"/>
                <w:sz w:val="20"/>
              </w:rPr>
            </w:pPr>
            <w:del w:id="1647"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48" w:author="Perrine, Martin L. (GSFC-5670)" w:date="2016-08-03T15:40:00Z"/>
                <w:rFonts w:cs="Arial"/>
                <w:sz w:val="20"/>
              </w:rPr>
            </w:pPr>
            <w:del w:id="1649"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50" w:author="Perrine, Martin L. (GSFC-5670)" w:date="2016-08-03T15:40:00Z"/>
                <w:rFonts w:cs="Arial"/>
                <w:sz w:val="20"/>
              </w:rPr>
            </w:pPr>
            <w:del w:id="1651"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52" w:author="Perrine, Martin L. (GSFC-5670)" w:date="2016-08-03T15:40:00Z"/>
                <w:rFonts w:cs="Arial"/>
                <w:sz w:val="20"/>
              </w:rPr>
            </w:pPr>
            <w:del w:id="1653"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654"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655" w:author="Perrine, Martin L. (GSFC-5670)" w:date="2016-08-03T15:40:00Z"/>
                <w:rFonts w:cs="Arial"/>
                <w:sz w:val="20"/>
              </w:rPr>
            </w:pPr>
            <w:del w:id="1656" w:author="Perrine, Martin L. (GSFC-5670)" w:date="2016-08-03T15:40:00Z">
              <w:r w:rsidRPr="00407988" w:rsidDel="00483EB9">
                <w:rPr>
                  <w:rFonts w:cs="Arial"/>
                  <w:sz w:val="20"/>
                </w:rPr>
                <w:delText>NENG-OPS-011 7day circular buffer</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657" w:author="Perrine, Martin L. (GSFC-5670)" w:date="2016-08-03T15:40:00Z"/>
                <w:rFonts w:cs="Arial"/>
                <w:sz w:val="20"/>
              </w:rPr>
            </w:pPr>
            <w:del w:id="1658" w:author="Perrine, Martin L. (GSFC-5670)" w:date="2016-08-03T15:40:00Z">
              <w:r w:rsidRPr="00407988" w:rsidDel="00483EB9">
                <w:rPr>
                  <w:rFonts w:cs="Arial"/>
                  <w:sz w:val="20"/>
                </w:rPr>
                <w:delText>1.11</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59" w:author="Perrine, Martin L. (GSFC-5670)" w:date="2016-08-03T15:40:00Z"/>
                <w:rFonts w:cs="Arial"/>
                <w:sz w:val="20"/>
              </w:rPr>
            </w:pPr>
            <w:del w:id="1660"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61" w:author="Perrine, Martin L. (GSFC-5670)" w:date="2016-08-03T15:40:00Z"/>
                <w:rFonts w:cs="Arial"/>
                <w:sz w:val="20"/>
              </w:rPr>
            </w:pPr>
            <w:del w:id="1662"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63" w:author="Perrine, Martin L. (GSFC-5670)" w:date="2016-08-03T15:40:00Z"/>
                <w:rFonts w:cs="Arial"/>
                <w:sz w:val="20"/>
              </w:rPr>
            </w:pPr>
            <w:del w:id="1664"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65" w:author="Perrine, Martin L. (GSFC-5670)" w:date="2016-08-03T15:40:00Z"/>
                <w:rFonts w:cs="Arial"/>
                <w:sz w:val="20"/>
              </w:rPr>
            </w:pPr>
            <w:del w:id="1666"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67" w:author="Perrine, Martin L. (GSFC-5670)" w:date="2016-08-03T15:40:00Z"/>
                <w:rFonts w:cs="Arial"/>
                <w:sz w:val="20"/>
              </w:rPr>
            </w:pPr>
            <w:del w:id="1668"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69" w:author="Perrine, Martin L. (GSFC-5670)" w:date="2016-08-03T15:40:00Z"/>
                <w:rFonts w:cs="Arial"/>
                <w:sz w:val="20"/>
              </w:rPr>
            </w:pPr>
            <w:del w:id="1670"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71" w:author="Perrine, Martin L. (GSFC-5670)" w:date="2016-08-03T15:40:00Z"/>
                <w:rFonts w:cs="Arial"/>
                <w:sz w:val="20"/>
              </w:rPr>
            </w:pPr>
            <w:del w:id="1672"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73" w:author="Perrine, Martin L. (GSFC-5670)" w:date="2016-08-03T15:40:00Z"/>
                <w:rFonts w:cs="Arial"/>
                <w:sz w:val="20"/>
              </w:rPr>
            </w:pPr>
            <w:del w:id="1674" w:author="Perrine, Martin L. (GSFC-5670)" w:date="2016-08-03T15:40:00Z">
              <w:r w:rsidRPr="00407988" w:rsidDel="00483EB9">
                <w:rPr>
                  <w:rFonts w:cs="Arial"/>
                  <w:sz w:val="20"/>
                </w:rPr>
                <w:delText> </w:delText>
              </w:r>
            </w:del>
          </w:p>
        </w:tc>
      </w:tr>
      <w:tr w:rsidR="003764AC" w:rsidRPr="00407988" w:rsidDel="00483EB9" w:rsidTr="003764AC">
        <w:trPr>
          <w:trHeight w:val="280"/>
          <w:jc w:val="center"/>
          <w:del w:id="1675"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676" w:author="Perrine, Martin L. (GSFC-5670)" w:date="2016-08-03T15:40:00Z"/>
                <w:rFonts w:cs="Arial"/>
                <w:sz w:val="20"/>
              </w:rPr>
            </w:pPr>
            <w:del w:id="1677" w:author="Perrine, Martin L. (GSFC-5670)" w:date="2016-08-03T15:40:00Z">
              <w:r w:rsidRPr="00407988" w:rsidDel="00483EB9">
                <w:rPr>
                  <w:rFonts w:cs="Arial"/>
                  <w:sz w:val="20"/>
                </w:rPr>
                <w:delText>NENG-OPS-012 Secure to Open storage</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678" w:author="Perrine, Martin L. (GSFC-5670)" w:date="2016-08-03T15:40:00Z"/>
                <w:rFonts w:cs="Arial"/>
                <w:sz w:val="20"/>
              </w:rPr>
            </w:pPr>
            <w:del w:id="1679" w:author="Perrine, Martin L. (GSFC-5670)" w:date="2016-08-03T15:40:00Z">
              <w:r w:rsidRPr="00407988" w:rsidDel="00483EB9">
                <w:rPr>
                  <w:rFonts w:cs="Arial"/>
                  <w:sz w:val="20"/>
                </w:rPr>
                <w:delText>1.12</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80" w:author="Perrine, Martin L. (GSFC-5670)" w:date="2016-08-03T15:40:00Z"/>
                <w:rFonts w:cs="Arial"/>
                <w:sz w:val="20"/>
              </w:rPr>
            </w:pPr>
            <w:del w:id="1681"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82" w:author="Perrine, Martin L. (GSFC-5670)" w:date="2016-08-03T15:40:00Z"/>
                <w:rFonts w:cs="Arial"/>
                <w:sz w:val="20"/>
              </w:rPr>
            </w:pPr>
            <w:del w:id="1683" w:author="Perrine, Martin L. (GSFC-5670)" w:date="2016-08-03T15:40:00Z">
              <w:r w:rsidRPr="00407988" w:rsidDel="00483EB9">
                <w:rPr>
                  <w:rFonts w:cs="Arial"/>
                  <w:sz w:val="20"/>
                </w:rPr>
                <w:delText>X</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84" w:author="Perrine, Martin L. (GSFC-5670)" w:date="2016-08-03T15:40:00Z"/>
                <w:rFonts w:cs="Arial"/>
                <w:sz w:val="20"/>
              </w:rPr>
            </w:pPr>
            <w:del w:id="1685"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86" w:author="Perrine, Martin L. (GSFC-5670)" w:date="2016-08-03T15:40:00Z"/>
                <w:rFonts w:cs="Arial"/>
                <w:sz w:val="20"/>
              </w:rPr>
            </w:pPr>
            <w:del w:id="1687"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88" w:author="Perrine, Martin L. (GSFC-5670)" w:date="2016-08-03T15:40:00Z"/>
                <w:rFonts w:cs="Arial"/>
                <w:sz w:val="20"/>
              </w:rPr>
            </w:pPr>
            <w:del w:id="1689"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90" w:author="Perrine, Martin L. (GSFC-5670)" w:date="2016-08-03T15:40:00Z"/>
                <w:rFonts w:cs="Arial"/>
                <w:sz w:val="20"/>
              </w:rPr>
            </w:pPr>
            <w:del w:id="1691"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92" w:author="Perrine, Martin L. (GSFC-5670)" w:date="2016-08-03T15:40:00Z"/>
                <w:rFonts w:cs="Arial"/>
                <w:sz w:val="20"/>
              </w:rPr>
            </w:pPr>
            <w:del w:id="1693" w:author="Perrine, Martin L. (GSFC-5670)" w:date="2016-08-03T15:40:00Z">
              <w:r w:rsidRPr="00407988" w:rsidDel="00483EB9">
                <w:rPr>
                  <w:rFonts w:cs="Arial"/>
                  <w:sz w:val="20"/>
                </w:rPr>
                <w:delText> 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694" w:author="Perrine, Martin L. (GSFC-5670)" w:date="2016-08-03T15:40:00Z"/>
                <w:rFonts w:cs="Arial"/>
                <w:sz w:val="20"/>
              </w:rPr>
            </w:pPr>
            <w:del w:id="1695"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696"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697" w:author="Perrine, Martin L. (GSFC-5670)" w:date="2016-08-03T15:40:00Z"/>
                <w:rFonts w:cs="Arial"/>
                <w:sz w:val="20"/>
              </w:rPr>
            </w:pPr>
            <w:del w:id="1698" w:author="Perrine, Martin L. (GSFC-5670)" w:date="2016-08-03T15:40:00Z">
              <w:r w:rsidRPr="00407988" w:rsidDel="00483EB9">
                <w:rPr>
                  <w:rFonts w:cs="Arial"/>
                  <w:sz w:val="20"/>
                </w:rPr>
                <w:delText>NENG-OPS-012.1 Secure file system</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699" w:author="Perrine, Martin L. (GSFC-5670)" w:date="2016-08-03T15:40:00Z"/>
                <w:rFonts w:cs="Arial"/>
                <w:sz w:val="20"/>
              </w:rPr>
            </w:pPr>
            <w:del w:id="1700" w:author="Perrine, Martin L. (GSFC-5670)" w:date="2016-08-03T15:40:00Z">
              <w:r w:rsidRPr="00407988" w:rsidDel="00483EB9">
                <w:rPr>
                  <w:rFonts w:cs="Arial"/>
                  <w:sz w:val="20"/>
                </w:rPr>
                <w:delText>1.13</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01" w:author="Perrine, Martin L. (GSFC-5670)" w:date="2016-08-03T15:40:00Z"/>
                <w:rFonts w:cs="Arial"/>
                <w:sz w:val="20"/>
              </w:rPr>
            </w:pPr>
            <w:del w:id="1702"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03" w:author="Perrine, Martin L. (GSFC-5670)" w:date="2016-08-03T15:40:00Z"/>
                <w:rFonts w:cs="Arial"/>
                <w:sz w:val="20"/>
              </w:rPr>
            </w:pPr>
            <w:del w:id="1704" w:author="Perrine, Martin L. (GSFC-5670)" w:date="2016-08-03T15:40:00Z">
              <w:r w:rsidRPr="00407988" w:rsidDel="00483EB9">
                <w:rPr>
                  <w:rFonts w:cs="Arial"/>
                  <w:sz w:val="20"/>
                </w:rPr>
                <w:delText>X</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05" w:author="Perrine, Martin L. (GSFC-5670)" w:date="2016-08-03T15:40:00Z"/>
                <w:rFonts w:cs="Arial"/>
                <w:sz w:val="20"/>
              </w:rPr>
            </w:pPr>
            <w:del w:id="1706"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07" w:author="Perrine, Martin L. (GSFC-5670)" w:date="2016-08-03T15:40:00Z"/>
                <w:rFonts w:cs="Arial"/>
                <w:sz w:val="20"/>
              </w:rPr>
            </w:pPr>
            <w:del w:id="1708"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09" w:author="Perrine, Martin L. (GSFC-5670)" w:date="2016-08-03T15:40:00Z"/>
                <w:rFonts w:cs="Arial"/>
                <w:sz w:val="20"/>
              </w:rPr>
            </w:pPr>
            <w:del w:id="1710"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11" w:author="Perrine, Martin L. (GSFC-5670)" w:date="2016-08-03T15:40:00Z"/>
                <w:rFonts w:cs="Arial"/>
                <w:sz w:val="20"/>
              </w:rPr>
            </w:pPr>
            <w:del w:id="1712"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13" w:author="Perrine, Martin L. (GSFC-5670)" w:date="2016-08-03T15:40:00Z"/>
                <w:rFonts w:cs="Arial"/>
                <w:sz w:val="20"/>
              </w:rPr>
            </w:pPr>
            <w:del w:id="1714"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15" w:author="Perrine, Martin L. (GSFC-5670)" w:date="2016-08-03T15:40:00Z"/>
                <w:rFonts w:cs="Arial"/>
                <w:sz w:val="20"/>
              </w:rPr>
            </w:pPr>
            <w:del w:id="1716"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717"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718" w:author="Perrine, Martin L. (GSFC-5670)" w:date="2016-08-03T15:40:00Z"/>
                <w:rFonts w:cs="Arial"/>
                <w:sz w:val="20"/>
              </w:rPr>
            </w:pPr>
            <w:del w:id="1719" w:author="Perrine, Martin L. (GSFC-5670)" w:date="2016-08-03T15:40:00Z">
              <w:r w:rsidRPr="00407988" w:rsidDel="00483EB9">
                <w:rPr>
                  <w:rFonts w:cs="Arial"/>
                  <w:sz w:val="20"/>
                </w:rPr>
                <w:delText xml:space="preserve">NENG-OPS-012.2 Data Old data removal </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720" w:author="Perrine, Martin L. (GSFC-5670)" w:date="2016-08-03T15:40:00Z"/>
                <w:rFonts w:cs="Arial"/>
                <w:sz w:val="20"/>
              </w:rPr>
            </w:pPr>
            <w:del w:id="1721" w:author="Perrine, Martin L. (GSFC-5670)" w:date="2016-08-03T15:40:00Z">
              <w:r w:rsidRPr="00407988" w:rsidDel="00483EB9">
                <w:rPr>
                  <w:rFonts w:cs="Arial"/>
                  <w:sz w:val="20"/>
                </w:rPr>
                <w:delText>1.14</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22" w:author="Perrine, Martin L. (GSFC-5670)" w:date="2016-08-03T15:40:00Z"/>
                <w:rFonts w:cs="Arial"/>
                <w:sz w:val="20"/>
              </w:rPr>
            </w:pPr>
            <w:del w:id="1723"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24" w:author="Perrine, Martin L. (GSFC-5670)" w:date="2016-08-03T15:40:00Z"/>
                <w:rFonts w:cs="Arial"/>
                <w:sz w:val="20"/>
              </w:rPr>
            </w:pPr>
            <w:del w:id="1725"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26" w:author="Perrine, Martin L. (GSFC-5670)" w:date="2016-08-03T15:40:00Z"/>
                <w:rFonts w:cs="Arial"/>
                <w:sz w:val="20"/>
              </w:rPr>
            </w:pPr>
            <w:del w:id="1727"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28" w:author="Perrine, Martin L. (GSFC-5670)" w:date="2016-08-03T15:40:00Z"/>
                <w:rFonts w:cs="Arial"/>
                <w:sz w:val="20"/>
              </w:rPr>
            </w:pPr>
            <w:del w:id="1729"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30" w:author="Perrine, Martin L. (GSFC-5670)" w:date="2016-08-03T15:40:00Z"/>
                <w:rFonts w:cs="Arial"/>
                <w:sz w:val="20"/>
              </w:rPr>
            </w:pPr>
            <w:del w:id="1731"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32" w:author="Perrine, Martin L. (GSFC-5670)" w:date="2016-08-03T15:40:00Z"/>
                <w:rFonts w:cs="Arial"/>
                <w:sz w:val="20"/>
              </w:rPr>
            </w:pPr>
            <w:del w:id="1733"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34" w:author="Perrine, Martin L. (GSFC-5670)" w:date="2016-08-03T15:40:00Z"/>
                <w:rFonts w:cs="Arial"/>
                <w:sz w:val="20"/>
              </w:rPr>
            </w:pPr>
            <w:del w:id="1735"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36" w:author="Perrine, Martin L. (GSFC-5670)" w:date="2016-08-03T15:40:00Z"/>
                <w:rFonts w:cs="Arial"/>
                <w:sz w:val="20"/>
              </w:rPr>
            </w:pPr>
            <w:del w:id="1737"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738"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739" w:author="Perrine, Martin L. (GSFC-5670)" w:date="2016-08-03T15:40:00Z"/>
                <w:rFonts w:cs="Arial"/>
                <w:sz w:val="20"/>
              </w:rPr>
            </w:pPr>
            <w:del w:id="1740" w:author="Perrine, Martin L. (GSFC-5670)" w:date="2016-08-03T15:40:00Z">
              <w:r w:rsidRPr="00407988" w:rsidDel="00483EB9">
                <w:rPr>
                  <w:rFonts w:cs="Arial"/>
                  <w:sz w:val="20"/>
                </w:rPr>
                <w:delText>NENG-OPS-012.3 Files to removable media</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741" w:author="Perrine, Martin L. (GSFC-5670)" w:date="2016-08-03T15:40:00Z"/>
                <w:rFonts w:cs="Arial"/>
                <w:sz w:val="20"/>
              </w:rPr>
            </w:pPr>
            <w:del w:id="1742" w:author="Perrine, Martin L. (GSFC-5670)" w:date="2016-08-03T15:40:00Z">
              <w:r w:rsidRPr="00407988" w:rsidDel="00483EB9">
                <w:rPr>
                  <w:rFonts w:cs="Arial"/>
                  <w:sz w:val="20"/>
                </w:rPr>
                <w:delText>1.15</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43" w:author="Perrine, Martin L. (GSFC-5670)" w:date="2016-08-03T15:40:00Z"/>
                <w:rFonts w:cs="Arial"/>
                <w:sz w:val="20"/>
              </w:rPr>
            </w:pPr>
            <w:del w:id="1744"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45" w:author="Perrine, Martin L. (GSFC-5670)" w:date="2016-08-03T15:40:00Z"/>
                <w:rFonts w:cs="Arial"/>
                <w:sz w:val="20"/>
              </w:rPr>
            </w:pPr>
            <w:del w:id="1746" w:author="Perrine, Martin L. (GSFC-5670)" w:date="2016-08-03T15:40:00Z">
              <w:r w:rsidRPr="00407988" w:rsidDel="00483EB9">
                <w:rPr>
                  <w:rFonts w:cs="Arial"/>
                  <w:sz w:val="20"/>
                </w:rPr>
                <w:delText>X</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47" w:author="Perrine, Martin L. (GSFC-5670)" w:date="2016-08-03T15:40:00Z"/>
                <w:rFonts w:cs="Arial"/>
                <w:sz w:val="20"/>
              </w:rPr>
            </w:pPr>
            <w:del w:id="1748"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49" w:author="Perrine, Martin L. (GSFC-5670)" w:date="2016-08-03T15:40:00Z"/>
                <w:rFonts w:cs="Arial"/>
                <w:sz w:val="20"/>
              </w:rPr>
            </w:pPr>
            <w:del w:id="1750"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51" w:author="Perrine, Martin L. (GSFC-5670)" w:date="2016-08-03T15:40:00Z"/>
                <w:rFonts w:cs="Arial"/>
                <w:sz w:val="20"/>
              </w:rPr>
            </w:pPr>
            <w:del w:id="1752"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53" w:author="Perrine, Martin L. (GSFC-5670)" w:date="2016-08-03T15:40:00Z"/>
                <w:rFonts w:cs="Arial"/>
                <w:sz w:val="20"/>
              </w:rPr>
            </w:pPr>
            <w:del w:id="1754"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55" w:author="Perrine, Martin L. (GSFC-5670)" w:date="2016-08-03T15:40:00Z"/>
                <w:rFonts w:cs="Arial"/>
                <w:sz w:val="20"/>
              </w:rPr>
            </w:pPr>
            <w:del w:id="1756"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57" w:author="Perrine, Martin L. (GSFC-5670)" w:date="2016-08-03T15:40:00Z"/>
                <w:rFonts w:cs="Arial"/>
                <w:sz w:val="20"/>
              </w:rPr>
            </w:pPr>
            <w:del w:id="1758"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759"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760" w:author="Perrine, Martin L. (GSFC-5670)" w:date="2016-08-03T15:40:00Z"/>
                <w:rFonts w:cs="Arial"/>
                <w:sz w:val="20"/>
              </w:rPr>
            </w:pPr>
            <w:del w:id="1761" w:author="Perrine, Martin L. (GSFC-5670)" w:date="2016-08-03T15:40:00Z">
              <w:r w:rsidRPr="00407988" w:rsidDel="00483EB9">
                <w:rPr>
                  <w:rFonts w:cs="Arial"/>
                  <w:sz w:val="20"/>
                </w:rPr>
                <w:delText>NENG-OPS-013 Storage system status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762" w:author="Perrine, Martin L. (GSFC-5670)" w:date="2016-08-03T15:40:00Z"/>
                <w:rFonts w:cs="Arial"/>
                <w:sz w:val="20"/>
              </w:rPr>
            </w:pPr>
            <w:del w:id="1763" w:author="Perrine, Martin L. (GSFC-5670)" w:date="2016-08-03T15:40:00Z">
              <w:r w:rsidRPr="00407988" w:rsidDel="00483EB9">
                <w:rPr>
                  <w:rFonts w:cs="Arial"/>
                  <w:sz w:val="20"/>
                </w:rPr>
                <w:delText>1.16</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64" w:author="Perrine, Martin L. (GSFC-5670)" w:date="2016-08-03T15:40:00Z"/>
                <w:rFonts w:cs="Arial"/>
                <w:sz w:val="20"/>
              </w:rPr>
            </w:pPr>
            <w:del w:id="1765"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66" w:author="Perrine, Martin L. (GSFC-5670)" w:date="2016-08-03T15:40:00Z"/>
                <w:rFonts w:cs="Arial"/>
                <w:sz w:val="20"/>
              </w:rPr>
            </w:pPr>
            <w:del w:id="1767"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68" w:author="Perrine, Martin L. (GSFC-5670)" w:date="2016-08-03T15:40:00Z"/>
                <w:rFonts w:cs="Arial"/>
                <w:sz w:val="20"/>
              </w:rPr>
            </w:pPr>
            <w:del w:id="1769"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70" w:author="Perrine, Martin L. (GSFC-5670)" w:date="2016-08-03T15:40:00Z"/>
                <w:rFonts w:cs="Arial"/>
                <w:sz w:val="20"/>
              </w:rPr>
            </w:pPr>
            <w:del w:id="1771"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72" w:author="Perrine, Martin L. (GSFC-5670)" w:date="2016-08-03T15:40:00Z"/>
                <w:rFonts w:cs="Arial"/>
                <w:sz w:val="20"/>
              </w:rPr>
            </w:pPr>
            <w:del w:id="1773"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74" w:author="Perrine, Martin L. (GSFC-5670)" w:date="2016-08-03T15:40:00Z"/>
                <w:rFonts w:cs="Arial"/>
                <w:sz w:val="20"/>
              </w:rPr>
            </w:pPr>
            <w:del w:id="1775"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76" w:author="Perrine, Martin L. (GSFC-5670)" w:date="2016-08-03T15:40:00Z"/>
                <w:rFonts w:cs="Arial"/>
                <w:sz w:val="20"/>
              </w:rPr>
            </w:pPr>
            <w:del w:id="1777"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78" w:author="Perrine, Martin L. (GSFC-5670)" w:date="2016-08-03T15:40:00Z"/>
                <w:rFonts w:cs="Arial"/>
                <w:sz w:val="20"/>
              </w:rPr>
            </w:pPr>
            <w:del w:id="1779"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780"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781" w:author="Perrine, Martin L. (GSFC-5670)" w:date="2016-08-03T15:40:00Z"/>
                <w:rFonts w:cs="Arial"/>
                <w:sz w:val="20"/>
              </w:rPr>
            </w:pPr>
            <w:del w:id="1782" w:author="Perrine, Martin L. (GSFC-5670)" w:date="2016-08-03T15:40:00Z">
              <w:r w:rsidRPr="00407988" w:rsidDel="00483EB9">
                <w:rPr>
                  <w:rFonts w:cs="Arial"/>
                  <w:sz w:val="20"/>
                </w:rPr>
                <w:delText>NENG-OPS-013.1 Storage status parameters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783" w:author="Perrine, Martin L. (GSFC-5670)" w:date="2016-08-03T15:40:00Z"/>
                <w:rFonts w:cs="Arial"/>
                <w:sz w:val="20"/>
              </w:rPr>
            </w:pPr>
            <w:del w:id="1784" w:author="Perrine, Martin L. (GSFC-5670)" w:date="2016-08-03T15:40:00Z">
              <w:r w:rsidRPr="00407988" w:rsidDel="00483EB9">
                <w:rPr>
                  <w:rFonts w:cs="Arial"/>
                  <w:sz w:val="20"/>
                </w:rPr>
                <w:delText>1.17</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85" w:author="Perrine, Martin L. (GSFC-5670)" w:date="2016-08-03T15:40:00Z"/>
                <w:rFonts w:cs="Arial"/>
                <w:sz w:val="20"/>
              </w:rPr>
            </w:pPr>
            <w:del w:id="1786"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87" w:author="Perrine, Martin L. (GSFC-5670)" w:date="2016-08-03T15:40:00Z"/>
                <w:rFonts w:cs="Arial"/>
                <w:sz w:val="20"/>
              </w:rPr>
            </w:pPr>
            <w:del w:id="1788"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89" w:author="Perrine, Martin L. (GSFC-5670)" w:date="2016-08-03T15:40:00Z"/>
                <w:rFonts w:cs="Arial"/>
                <w:sz w:val="20"/>
              </w:rPr>
            </w:pPr>
            <w:del w:id="1790"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91" w:author="Perrine, Martin L. (GSFC-5670)" w:date="2016-08-03T15:40:00Z"/>
                <w:rFonts w:cs="Arial"/>
                <w:sz w:val="20"/>
              </w:rPr>
            </w:pPr>
            <w:del w:id="1792"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93" w:author="Perrine, Martin L. (GSFC-5670)" w:date="2016-08-03T15:40:00Z"/>
                <w:rFonts w:cs="Arial"/>
                <w:sz w:val="20"/>
              </w:rPr>
            </w:pPr>
            <w:del w:id="1794"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95" w:author="Perrine, Martin L. (GSFC-5670)" w:date="2016-08-03T15:40:00Z"/>
                <w:rFonts w:cs="Arial"/>
                <w:sz w:val="20"/>
              </w:rPr>
            </w:pPr>
            <w:del w:id="1796"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97" w:author="Perrine, Martin L. (GSFC-5670)" w:date="2016-08-03T15:40:00Z"/>
                <w:rFonts w:cs="Arial"/>
                <w:sz w:val="20"/>
              </w:rPr>
            </w:pPr>
            <w:del w:id="1798"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799" w:author="Perrine, Martin L. (GSFC-5670)" w:date="2016-08-03T15:40:00Z"/>
                <w:rFonts w:cs="Arial"/>
                <w:sz w:val="20"/>
              </w:rPr>
            </w:pPr>
            <w:del w:id="1800"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801"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802" w:author="Perrine, Martin L. (GSFC-5670)" w:date="2016-08-03T15:40:00Z"/>
                <w:rFonts w:cs="Arial"/>
                <w:sz w:val="20"/>
              </w:rPr>
            </w:pPr>
            <w:del w:id="1803" w:author="Perrine, Martin L. (GSFC-5670)" w:date="2016-08-03T15:40:00Z">
              <w:r w:rsidRPr="00407988" w:rsidDel="00483EB9">
                <w:rPr>
                  <w:rFonts w:cs="Arial"/>
                  <w:sz w:val="20"/>
                </w:rPr>
                <w:delText>NENG-OPS-014 Remote Status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804" w:author="Perrine, Martin L. (GSFC-5670)" w:date="2016-08-03T15:40:00Z"/>
                <w:rFonts w:cs="Arial"/>
                <w:sz w:val="20"/>
              </w:rPr>
            </w:pPr>
            <w:del w:id="1805" w:author="Perrine, Martin L. (GSFC-5670)" w:date="2016-08-03T15:40:00Z">
              <w:r w:rsidRPr="00407988" w:rsidDel="00483EB9">
                <w:rPr>
                  <w:rFonts w:cs="Arial"/>
                  <w:sz w:val="20"/>
                </w:rPr>
                <w:delText>1.18</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06" w:author="Perrine, Martin L. (GSFC-5670)" w:date="2016-08-03T15:40:00Z"/>
                <w:rFonts w:cs="Arial"/>
                <w:sz w:val="20"/>
              </w:rPr>
            </w:pPr>
            <w:del w:id="1807"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08" w:author="Perrine, Martin L. (GSFC-5670)" w:date="2016-08-03T15:40:00Z"/>
                <w:rFonts w:cs="Arial"/>
                <w:sz w:val="20"/>
              </w:rPr>
            </w:pPr>
            <w:del w:id="1809"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10" w:author="Perrine, Martin L. (GSFC-5670)" w:date="2016-08-03T15:40:00Z"/>
                <w:rFonts w:cs="Arial"/>
                <w:sz w:val="20"/>
              </w:rPr>
            </w:pPr>
            <w:del w:id="1811"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12" w:author="Perrine, Martin L. (GSFC-5670)" w:date="2016-08-03T15:40:00Z"/>
                <w:rFonts w:cs="Arial"/>
                <w:sz w:val="20"/>
              </w:rPr>
            </w:pPr>
            <w:del w:id="1813" w:author="Perrine, Martin L. (GSFC-5670)" w:date="2016-08-03T15:40:00Z">
              <w:r w:rsidRPr="00407988" w:rsidDel="00483EB9">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14" w:author="Perrine, Martin L. (GSFC-5670)" w:date="2016-08-03T15:40:00Z"/>
                <w:rFonts w:cs="Arial"/>
                <w:sz w:val="20"/>
              </w:rPr>
            </w:pPr>
            <w:del w:id="1815"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16" w:author="Perrine, Martin L. (GSFC-5670)" w:date="2016-08-03T15:40:00Z"/>
                <w:rFonts w:cs="Arial"/>
                <w:sz w:val="20"/>
              </w:rPr>
            </w:pPr>
            <w:del w:id="1817"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18" w:author="Perrine, Martin L. (GSFC-5670)" w:date="2016-08-03T15:40:00Z"/>
                <w:rFonts w:cs="Arial"/>
                <w:sz w:val="20"/>
              </w:rPr>
            </w:pPr>
            <w:del w:id="1819"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20" w:author="Perrine, Martin L. (GSFC-5670)" w:date="2016-08-03T15:40:00Z"/>
                <w:rFonts w:cs="Arial"/>
                <w:sz w:val="20"/>
              </w:rPr>
            </w:pPr>
            <w:del w:id="1821"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822"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823" w:author="Perrine, Martin L. (GSFC-5670)" w:date="2016-08-03T15:40:00Z"/>
                <w:rFonts w:cs="Arial"/>
                <w:sz w:val="20"/>
              </w:rPr>
            </w:pPr>
            <w:del w:id="1824" w:author="Perrine, Martin L. (GSFC-5670)" w:date="2016-08-03T15:40:00Z">
              <w:r w:rsidRPr="00407988" w:rsidDel="00483EB9">
                <w:rPr>
                  <w:rFonts w:cs="Arial"/>
                  <w:sz w:val="20"/>
                </w:rPr>
                <w:delText>NENG-OPS-015 Remote configurable</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825" w:author="Perrine, Martin L. (GSFC-5670)" w:date="2016-08-03T15:40:00Z"/>
                <w:rFonts w:cs="Arial"/>
                <w:sz w:val="20"/>
              </w:rPr>
            </w:pPr>
            <w:del w:id="1826" w:author="Perrine, Martin L. (GSFC-5670)" w:date="2016-08-03T15:40:00Z">
              <w:r w:rsidRPr="00407988" w:rsidDel="00483EB9">
                <w:rPr>
                  <w:rFonts w:cs="Arial"/>
                  <w:sz w:val="20"/>
                </w:rPr>
                <w:delText>1.19</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27" w:author="Perrine, Martin L. (GSFC-5670)" w:date="2016-08-03T15:40:00Z"/>
                <w:rFonts w:cs="Arial"/>
                <w:sz w:val="20"/>
              </w:rPr>
            </w:pPr>
            <w:del w:id="1828"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29" w:author="Perrine, Martin L. (GSFC-5670)" w:date="2016-08-03T15:40:00Z"/>
                <w:rFonts w:cs="Arial"/>
                <w:sz w:val="20"/>
              </w:rPr>
            </w:pPr>
            <w:del w:id="1830"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31" w:author="Perrine, Martin L. (GSFC-5670)" w:date="2016-08-03T15:40:00Z"/>
                <w:rFonts w:cs="Arial"/>
                <w:sz w:val="20"/>
              </w:rPr>
            </w:pPr>
            <w:del w:id="1832"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33" w:author="Perrine, Martin L. (GSFC-5670)" w:date="2016-08-03T15:40:00Z"/>
                <w:rFonts w:cs="Arial"/>
                <w:sz w:val="20"/>
              </w:rPr>
            </w:pPr>
            <w:del w:id="1834"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35" w:author="Perrine, Martin L. (GSFC-5670)" w:date="2016-08-03T15:40:00Z"/>
                <w:rFonts w:cs="Arial"/>
                <w:sz w:val="20"/>
              </w:rPr>
            </w:pPr>
            <w:del w:id="1836"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37" w:author="Perrine, Martin L. (GSFC-5670)" w:date="2016-08-03T15:40:00Z"/>
                <w:rFonts w:cs="Arial"/>
                <w:sz w:val="20"/>
              </w:rPr>
            </w:pPr>
            <w:del w:id="1838" w:author="Perrine, Martin L. (GSFC-5670)" w:date="2016-08-03T15:40:00Z">
              <w:r w:rsidRPr="00407988" w:rsidDel="00483EB9">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39" w:author="Perrine, Martin L. (GSFC-5670)" w:date="2016-08-03T15:40:00Z"/>
                <w:rFonts w:cs="Arial"/>
                <w:sz w:val="20"/>
              </w:rPr>
            </w:pPr>
            <w:del w:id="1840" w:author="Perrine, Martin L. (GSFC-5670)" w:date="2016-08-03T15:40:00Z">
              <w:r w:rsidRPr="00407988" w:rsidDel="00483EB9">
                <w:rPr>
                  <w:rFonts w:cs="Arial"/>
                  <w:sz w:val="20"/>
                </w:rPr>
                <w:delText>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41" w:author="Perrine, Martin L. (GSFC-5670)" w:date="2016-08-03T15:40:00Z"/>
                <w:rFonts w:cs="Arial"/>
                <w:sz w:val="20"/>
              </w:rPr>
            </w:pPr>
            <w:del w:id="1842" w:author="Perrine, Martin L. (GSFC-5670)" w:date="2016-08-03T15:40:00Z">
              <w:r w:rsidRPr="00407988" w:rsidDel="00483EB9">
                <w:rPr>
                  <w:rFonts w:cs="Arial"/>
                  <w:sz w:val="20"/>
                </w:rPr>
                <w:delText>X</w:delText>
              </w:r>
            </w:del>
          </w:p>
        </w:tc>
      </w:tr>
      <w:tr w:rsidR="003764AC" w:rsidRPr="00407988" w:rsidDel="00483EB9" w:rsidTr="003764AC">
        <w:trPr>
          <w:trHeight w:val="260"/>
          <w:jc w:val="center"/>
          <w:del w:id="1843"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844" w:author="Perrine, Martin L. (GSFC-5670)" w:date="2016-08-03T15:40:00Z"/>
                <w:rFonts w:cs="Arial"/>
                <w:sz w:val="20"/>
              </w:rPr>
            </w:pPr>
            <w:del w:id="1845" w:author="Perrine, Martin L. (GSFC-5670)" w:date="2016-08-03T15:40:00Z">
              <w:r w:rsidRPr="00407988" w:rsidDel="00483EB9">
                <w:rPr>
                  <w:rFonts w:cs="Arial"/>
                  <w:sz w:val="20"/>
                </w:rPr>
                <w:delText>NENG-OPS-016 System logs and failure logs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846" w:author="Perrine, Martin L. (GSFC-5670)" w:date="2016-08-03T15:40:00Z"/>
                <w:rFonts w:cs="Arial"/>
                <w:sz w:val="20"/>
              </w:rPr>
            </w:pPr>
            <w:del w:id="1847" w:author="Perrine, Martin L. (GSFC-5670)" w:date="2016-08-03T15:40:00Z">
              <w:r w:rsidRPr="00407988" w:rsidDel="00483EB9">
                <w:rPr>
                  <w:rFonts w:cs="Arial"/>
                  <w:sz w:val="20"/>
                </w:rPr>
                <w:delText>1.20</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48" w:author="Perrine, Martin L. (GSFC-5670)" w:date="2016-08-03T15:40:00Z"/>
                <w:rFonts w:cs="Arial"/>
                <w:sz w:val="20"/>
              </w:rPr>
            </w:pPr>
            <w:del w:id="1849"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50" w:author="Perrine, Martin L. (GSFC-5670)" w:date="2016-08-03T15:40:00Z"/>
                <w:rFonts w:cs="Arial"/>
                <w:sz w:val="20"/>
              </w:rPr>
            </w:pPr>
            <w:del w:id="1851"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52" w:author="Perrine, Martin L. (GSFC-5670)" w:date="2016-08-03T15:40:00Z"/>
                <w:rFonts w:cs="Arial"/>
                <w:sz w:val="20"/>
              </w:rPr>
            </w:pPr>
            <w:del w:id="1853"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54" w:author="Perrine, Martin L. (GSFC-5670)" w:date="2016-08-03T15:40:00Z"/>
                <w:rFonts w:cs="Arial"/>
                <w:sz w:val="20"/>
              </w:rPr>
            </w:pPr>
            <w:del w:id="1855" w:author="Perrine, Martin L. (GSFC-5670)" w:date="2016-08-03T15:40:00Z">
              <w:r w:rsidRPr="00407988" w:rsidDel="00483EB9">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56" w:author="Perrine, Martin L. (GSFC-5670)" w:date="2016-08-03T15:40:00Z"/>
                <w:rFonts w:cs="Arial"/>
                <w:sz w:val="20"/>
              </w:rPr>
            </w:pPr>
            <w:del w:id="1857"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58" w:author="Perrine, Martin L. (GSFC-5670)" w:date="2016-08-03T15:40:00Z"/>
                <w:rFonts w:cs="Arial"/>
                <w:sz w:val="20"/>
              </w:rPr>
            </w:pPr>
            <w:del w:id="1859"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60" w:author="Perrine, Martin L. (GSFC-5670)" w:date="2016-08-03T15:40:00Z"/>
                <w:rFonts w:cs="Arial"/>
                <w:sz w:val="20"/>
              </w:rPr>
            </w:pPr>
            <w:del w:id="1861"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62" w:author="Perrine, Martin L. (GSFC-5670)" w:date="2016-08-03T15:40:00Z"/>
                <w:rFonts w:cs="Arial"/>
                <w:sz w:val="20"/>
              </w:rPr>
            </w:pPr>
            <w:del w:id="1863"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864"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865" w:author="Perrine, Martin L. (GSFC-5670)" w:date="2016-08-03T15:40:00Z"/>
                <w:rFonts w:cs="Arial"/>
                <w:sz w:val="20"/>
              </w:rPr>
            </w:pPr>
            <w:del w:id="1866" w:author="Perrine, Martin L. (GSFC-5670)" w:date="2016-08-03T15:40:00Z">
              <w:r w:rsidRPr="00407988" w:rsidDel="00483EB9">
                <w:rPr>
                  <w:rFonts w:cs="Arial"/>
                  <w:sz w:val="20"/>
                </w:rPr>
                <w:delText>NENG-OPS-017 Log entries to removable media</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867" w:author="Perrine, Martin L. (GSFC-5670)" w:date="2016-08-03T15:40:00Z"/>
                <w:rFonts w:cs="Arial"/>
                <w:sz w:val="20"/>
              </w:rPr>
            </w:pPr>
            <w:del w:id="1868" w:author="Perrine, Martin L. (GSFC-5670)" w:date="2016-08-03T15:40:00Z">
              <w:r w:rsidRPr="00407988" w:rsidDel="00483EB9">
                <w:rPr>
                  <w:rFonts w:cs="Arial"/>
                  <w:sz w:val="20"/>
                </w:rPr>
                <w:delText>1.21</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69" w:author="Perrine, Martin L. (GSFC-5670)" w:date="2016-08-03T15:40:00Z"/>
                <w:rFonts w:cs="Arial"/>
                <w:sz w:val="20"/>
              </w:rPr>
            </w:pPr>
            <w:del w:id="1870"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71" w:author="Perrine, Martin L. (GSFC-5670)" w:date="2016-08-03T15:40:00Z"/>
                <w:rFonts w:cs="Arial"/>
                <w:sz w:val="20"/>
              </w:rPr>
            </w:pPr>
            <w:del w:id="1872" w:author="Perrine, Martin L. (GSFC-5670)" w:date="2016-08-03T15:40:00Z">
              <w:r w:rsidRPr="00407988" w:rsidDel="00483EB9">
                <w:rPr>
                  <w:rFonts w:cs="Arial"/>
                  <w:sz w:val="20"/>
                </w:rPr>
                <w:delText>X</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73" w:author="Perrine, Martin L. (GSFC-5670)" w:date="2016-08-03T15:40:00Z"/>
                <w:rFonts w:cs="Arial"/>
                <w:sz w:val="20"/>
              </w:rPr>
            </w:pPr>
            <w:del w:id="1874"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75" w:author="Perrine, Martin L. (GSFC-5670)" w:date="2016-08-03T15:40:00Z"/>
                <w:rFonts w:cs="Arial"/>
                <w:sz w:val="20"/>
              </w:rPr>
            </w:pPr>
            <w:del w:id="1876"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77" w:author="Perrine, Martin L. (GSFC-5670)" w:date="2016-08-03T15:40:00Z"/>
                <w:rFonts w:cs="Arial"/>
                <w:sz w:val="20"/>
              </w:rPr>
            </w:pPr>
            <w:del w:id="1878"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79" w:author="Perrine, Martin L. (GSFC-5670)" w:date="2016-08-03T15:40:00Z"/>
                <w:rFonts w:cs="Arial"/>
                <w:sz w:val="20"/>
              </w:rPr>
            </w:pPr>
            <w:del w:id="1880"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81" w:author="Perrine, Martin L. (GSFC-5670)" w:date="2016-08-03T15:40:00Z"/>
                <w:rFonts w:cs="Arial"/>
                <w:sz w:val="20"/>
              </w:rPr>
            </w:pPr>
            <w:del w:id="1882"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83" w:author="Perrine, Martin L. (GSFC-5670)" w:date="2016-08-03T15:40:00Z"/>
                <w:rFonts w:cs="Arial"/>
                <w:sz w:val="20"/>
              </w:rPr>
            </w:pPr>
            <w:del w:id="1884"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885"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886" w:author="Perrine, Martin L. (GSFC-5670)" w:date="2016-08-03T15:40:00Z"/>
                <w:rFonts w:cs="Arial"/>
                <w:sz w:val="20"/>
              </w:rPr>
            </w:pPr>
            <w:del w:id="1887" w:author="Perrine, Martin L. (GSFC-5670)" w:date="2016-08-03T15:40:00Z">
              <w:r w:rsidRPr="00407988" w:rsidDel="00483EB9">
                <w:rPr>
                  <w:rFonts w:cs="Arial"/>
                  <w:sz w:val="20"/>
                </w:rPr>
                <w:delText>NENG-OPS-018 Notification of config changes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888" w:author="Perrine, Martin L. (GSFC-5670)" w:date="2016-08-03T15:40:00Z"/>
                <w:rFonts w:cs="Arial"/>
                <w:sz w:val="20"/>
              </w:rPr>
            </w:pPr>
            <w:del w:id="1889" w:author="Perrine, Martin L. (GSFC-5670)" w:date="2016-08-03T15:40:00Z">
              <w:r w:rsidRPr="00407988" w:rsidDel="00483EB9">
                <w:rPr>
                  <w:rFonts w:cs="Arial"/>
                  <w:sz w:val="20"/>
                </w:rPr>
                <w:delText>1.22</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90" w:author="Perrine, Martin L. (GSFC-5670)" w:date="2016-08-03T15:40:00Z"/>
                <w:rFonts w:cs="Arial"/>
                <w:sz w:val="20"/>
              </w:rPr>
            </w:pPr>
            <w:del w:id="1891"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92" w:author="Perrine, Martin L. (GSFC-5670)" w:date="2016-08-03T15:40:00Z"/>
                <w:rFonts w:cs="Arial"/>
                <w:sz w:val="20"/>
              </w:rPr>
            </w:pPr>
            <w:del w:id="1893"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94" w:author="Perrine, Martin L. (GSFC-5670)" w:date="2016-08-03T15:40:00Z"/>
                <w:rFonts w:cs="Arial"/>
                <w:sz w:val="20"/>
              </w:rPr>
            </w:pPr>
            <w:del w:id="1895"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96" w:author="Perrine, Martin L. (GSFC-5670)" w:date="2016-08-03T15:40:00Z"/>
                <w:rFonts w:cs="Arial"/>
                <w:sz w:val="20"/>
              </w:rPr>
            </w:pPr>
            <w:del w:id="1897" w:author="Perrine, Martin L. (GSFC-5670)" w:date="2016-08-03T15:40:00Z">
              <w:r w:rsidRPr="00407988" w:rsidDel="00483EB9">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898" w:author="Perrine, Martin L. (GSFC-5670)" w:date="2016-08-03T15:40:00Z"/>
                <w:rFonts w:cs="Arial"/>
                <w:sz w:val="20"/>
              </w:rPr>
            </w:pPr>
            <w:del w:id="1899"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00" w:author="Perrine, Martin L. (GSFC-5670)" w:date="2016-08-03T15:40:00Z"/>
                <w:rFonts w:cs="Arial"/>
                <w:sz w:val="20"/>
              </w:rPr>
            </w:pPr>
            <w:del w:id="1901"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02" w:author="Perrine, Martin L. (GSFC-5670)" w:date="2016-08-03T15:40:00Z"/>
                <w:rFonts w:cs="Arial"/>
                <w:sz w:val="20"/>
              </w:rPr>
            </w:pPr>
            <w:del w:id="1903"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04" w:author="Perrine, Martin L. (GSFC-5670)" w:date="2016-08-03T15:40:00Z"/>
                <w:rFonts w:cs="Arial"/>
                <w:sz w:val="20"/>
              </w:rPr>
            </w:pPr>
            <w:del w:id="1905"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906" w:author="Perrine, Martin L. (GSFC-5670)" w:date="2016-08-03T15:40:00Z"/>
        </w:trPr>
        <w:tc>
          <w:tcPr>
            <w:tcW w:w="5059" w:type="dxa"/>
            <w:tcBorders>
              <w:top w:val="single" w:sz="4" w:space="0" w:color="auto"/>
              <w:left w:val="single" w:sz="4" w:space="0" w:color="auto"/>
              <w:bottom w:val="single" w:sz="4" w:space="0" w:color="auto"/>
              <w:right w:val="single" w:sz="4" w:space="0" w:color="auto"/>
            </w:tcBorders>
            <w:shd w:val="clear" w:color="auto" w:fill="FFFFFF"/>
            <w:noWrap/>
          </w:tcPr>
          <w:p w:rsidR="003764AC" w:rsidRPr="00407988" w:rsidDel="00483EB9" w:rsidRDefault="003764AC" w:rsidP="00E9645E">
            <w:pPr>
              <w:spacing w:after="0"/>
              <w:rPr>
                <w:del w:id="1907" w:author="Perrine, Martin L. (GSFC-5670)" w:date="2016-08-03T15:40:00Z"/>
                <w:rFonts w:cs="Arial"/>
                <w:sz w:val="20"/>
              </w:rPr>
            </w:pPr>
            <w:del w:id="1908" w:author="Perrine, Martin L. (GSFC-5670)" w:date="2016-08-03T15:40:00Z">
              <w:r w:rsidRPr="00407988" w:rsidDel="00483EB9">
                <w:rPr>
                  <w:rFonts w:cs="Arial"/>
                  <w:sz w:val="20"/>
                </w:rPr>
                <w:delText>NENG-OPS-019 Operate in office/computer room</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909" w:author="Perrine, Martin L. (GSFC-5670)" w:date="2016-08-03T15:40:00Z"/>
                <w:rFonts w:cs="Arial"/>
                <w:sz w:val="20"/>
              </w:rPr>
            </w:pPr>
            <w:del w:id="1910" w:author="Perrine, Martin L. (GSFC-5670)" w:date="2016-08-03T15:40:00Z">
              <w:r w:rsidRPr="00407988" w:rsidDel="00483EB9">
                <w:rPr>
                  <w:rFonts w:cs="Arial"/>
                  <w:sz w:val="20"/>
                </w:rPr>
                <w:delText>1.23</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11" w:author="Perrine, Martin L. (GSFC-5670)" w:date="2016-08-03T15:40:00Z"/>
                <w:rFonts w:cs="Arial"/>
                <w:sz w:val="20"/>
              </w:rPr>
            </w:pPr>
            <w:del w:id="1912"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13" w:author="Perrine, Martin L. (GSFC-5670)" w:date="2016-08-03T15:40:00Z"/>
                <w:rFonts w:cs="Arial"/>
                <w:sz w:val="20"/>
              </w:rPr>
            </w:pPr>
            <w:del w:id="1914"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15" w:author="Perrine, Martin L. (GSFC-5670)" w:date="2016-08-03T15:40:00Z"/>
                <w:rFonts w:cs="Arial"/>
                <w:sz w:val="20"/>
              </w:rPr>
            </w:pPr>
            <w:del w:id="1916"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17" w:author="Perrine, Martin L. (GSFC-5670)" w:date="2016-08-03T15:40:00Z"/>
                <w:rFonts w:cs="Arial"/>
                <w:sz w:val="20"/>
              </w:rPr>
            </w:pPr>
            <w:del w:id="1918"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19" w:author="Perrine, Martin L. (GSFC-5670)" w:date="2016-08-03T15:40:00Z"/>
                <w:rFonts w:cs="Arial"/>
                <w:sz w:val="20"/>
              </w:rPr>
            </w:pPr>
            <w:del w:id="1920"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21" w:author="Perrine, Martin L. (GSFC-5670)" w:date="2016-08-03T15:40:00Z"/>
                <w:rFonts w:cs="Arial"/>
                <w:sz w:val="20"/>
              </w:rPr>
            </w:pPr>
            <w:del w:id="1922"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23" w:author="Perrine, Martin L. (GSFC-5670)" w:date="2016-08-03T15:40:00Z"/>
                <w:rFonts w:cs="Arial"/>
                <w:sz w:val="20"/>
              </w:rPr>
            </w:pPr>
            <w:del w:id="1924" w:author="Perrine, Martin L. (GSFC-5670)" w:date="2016-08-03T15:40:00Z">
              <w:r w:rsidRPr="00407988" w:rsidDel="00483EB9">
                <w:rPr>
                  <w:rFonts w:cs="Arial"/>
                  <w:sz w:val="20"/>
                </w:rPr>
                <w:delText> 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25" w:author="Perrine, Martin L. (GSFC-5670)" w:date="2016-08-03T15:40:00Z"/>
                <w:rFonts w:cs="Arial"/>
                <w:sz w:val="20"/>
              </w:rPr>
            </w:pPr>
            <w:del w:id="1926"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927" w:author="Perrine, Martin L. (GSFC-5670)" w:date="2016-08-03T15:40:00Z"/>
        </w:trPr>
        <w:tc>
          <w:tcPr>
            <w:tcW w:w="5059" w:type="dxa"/>
            <w:tcBorders>
              <w:top w:val="nil"/>
              <w:bottom w:val="single" w:sz="8" w:space="0" w:color="auto"/>
              <w:right w:val="nil"/>
            </w:tcBorders>
            <w:shd w:val="clear" w:color="auto" w:fill="auto"/>
            <w:noWrap/>
            <w:vAlign w:val="bottom"/>
          </w:tcPr>
          <w:p w:rsidR="003764AC" w:rsidRPr="00407988" w:rsidDel="00483EB9" w:rsidRDefault="003764AC" w:rsidP="00E9645E">
            <w:pPr>
              <w:spacing w:after="0"/>
              <w:rPr>
                <w:del w:id="1928" w:author="Perrine, Martin L. (GSFC-5670)" w:date="2016-08-03T15:40:00Z"/>
                <w:rFonts w:cs="Arial"/>
                <w:sz w:val="20"/>
              </w:rPr>
            </w:pPr>
          </w:p>
        </w:tc>
        <w:tc>
          <w:tcPr>
            <w:tcW w:w="630" w:type="dxa"/>
            <w:tcBorders>
              <w:top w:val="single" w:sz="4" w:space="0" w:color="auto"/>
              <w:left w:val="single" w:sz="4" w:space="0" w:color="auto"/>
              <w:bottom w:val="single" w:sz="8" w:space="0" w:color="auto"/>
              <w:right w:val="single" w:sz="4" w:space="0" w:color="auto"/>
            </w:tcBorders>
            <w:shd w:val="clear" w:color="auto" w:fill="auto"/>
            <w:noWrap/>
            <w:vAlign w:val="bottom"/>
          </w:tcPr>
          <w:p w:rsidR="003764AC" w:rsidRPr="00407988" w:rsidDel="00483EB9" w:rsidRDefault="003764AC" w:rsidP="00E9645E">
            <w:pPr>
              <w:spacing w:after="0"/>
              <w:rPr>
                <w:del w:id="1929" w:author="Perrine, Martin L. (GSFC-5670)" w:date="2016-08-03T15:40:00Z"/>
                <w:rFonts w:cs="Arial"/>
                <w:sz w:val="20"/>
              </w:rPr>
            </w:pPr>
            <w:del w:id="1930"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1931" w:author="Perrine, Martin L. (GSFC-5670)" w:date="2016-08-03T15:40:00Z"/>
                <w:rFonts w:cs="Arial"/>
                <w:sz w:val="20"/>
              </w:rPr>
            </w:pPr>
            <w:del w:id="1932"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8"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1933" w:author="Perrine, Martin L. (GSFC-5670)" w:date="2016-08-03T15:40:00Z"/>
                <w:rFonts w:cs="Arial"/>
                <w:sz w:val="20"/>
              </w:rPr>
            </w:pPr>
            <w:del w:id="1934"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8"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1935" w:author="Perrine, Martin L. (GSFC-5670)" w:date="2016-08-03T15:40:00Z"/>
                <w:rFonts w:cs="Arial"/>
                <w:sz w:val="20"/>
              </w:rPr>
            </w:pPr>
            <w:del w:id="1936"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8"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1937" w:author="Perrine, Martin L. (GSFC-5670)" w:date="2016-08-03T15:40:00Z"/>
                <w:rFonts w:cs="Arial"/>
                <w:sz w:val="20"/>
              </w:rPr>
            </w:pPr>
            <w:del w:id="1938"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8"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1939" w:author="Perrine, Martin L. (GSFC-5670)" w:date="2016-08-03T15:40:00Z"/>
                <w:rFonts w:cs="Arial"/>
                <w:sz w:val="20"/>
              </w:rPr>
            </w:pPr>
            <w:del w:id="1940"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1941" w:author="Perrine, Martin L. (GSFC-5670)" w:date="2016-08-03T15:40:00Z"/>
                <w:rFonts w:cs="Arial"/>
                <w:sz w:val="20"/>
              </w:rPr>
            </w:pPr>
            <w:del w:id="1942"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8"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1943" w:author="Perrine, Martin L. (GSFC-5670)" w:date="2016-08-03T15:40:00Z"/>
                <w:rFonts w:cs="Arial"/>
                <w:sz w:val="20"/>
              </w:rPr>
            </w:pPr>
            <w:del w:id="1944"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8"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1945" w:author="Perrine, Martin L. (GSFC-5670)" w:date="2016-08-03T15:40:00Z"/>
                <w:rFonts w:cs="Arial"/>
                <w:sz w:val="20"/>
              </w:rPr>
            </w:pPr>
            <w:del w:id="1946" w:author="Perrine, Martin L. (GSFC-5670)" w:date="2016-08-03T15:40:00Z">
              <w:r w:rsidRPr="00407988" w:rsidDel="00483EB9">
                <w:rPr>
                  <w:rFonts w:cs="Arial"/>
                  <w:sz w:val="20"/>
                </w:rPr>
                <w:delText> </w:delText>
              </w:r>
            </w:del>
          </w:p>
        </w:tc>
      </w:tr>
      <w:tr w:rsidR="003764AC" w:rsidRPr="00407988" w:rsidDel="00483EB9" w:rsidTr="003764AC">
        <w:trPr>
          <w:trHeight w:val="280"/>
          <w:jc w:val="center"/>
          <w:del w:id="1947" w:author="Perrine, Martin L. (GSFC-5670)" w:date="2016-08-03T15:40:00Z"/>
        </w:trPr>
        <w:tc>
          <w:tcPr>
            <w:tcW w:w="5059" w:type="dxa"/>
            <w:tcBorders>
              <w:top w:val="single" w:sz="8" w:space="0" w:color="auto"/>
              <w:left w:val="single" w:sz="8" w:space="0" w:color="auto"/>
              <w:bottom w:val="nil"/>
              <w:right w:val="nil"/>
            </w:tcBorders>
            <w:shd w:val="clear" w:color="auto" w:fill="D9D9D9"/>
            <w:noWrap/>
            <w:vAlign w:val="bottom"/>
          </w:tcPr>
          <w:p w:rsidR="003764AC" w:rsidRPr="00407988" w:rsidDel="00483EB9" w:rsidRDefault="003764AC" w:rsidP="00E9645E">
            <w:pPr>
              <w:spacing w:after="0"/>
              <w:jc w:val="center"/>
              <w:rPr>
                <w:del w:id="1948" w:author="Perrine, Martin L. (GSFC-5670)" w:date="2016-08-03T15:40:00Z"/>
                <w:rFonts w:cs="Arial"/>
                <w:b/>
                <w:sz w:val="20"/>
              </w:rPr>
            </w:pPr>
            <w:del w:id="1949" w:author="Perrine, Martin L. (GSFC-5670)" w:date="2016-08-03T15:40:00Z">
              <w:r w:rsidRPr="00407988" w:rsidDel="00483EB9">
                <w:rPr>
                  <w:rFonts w:cs="Arial"/>
                  <w:b/>
                  <w:sz w:val="20"/>
                </w:rPr>
                <w:delText>Performance Requirements</w:delText>
              </w:r>
            </w:del>
          </w:p>
        </w:tc>
        <w:tc>
          <w:tcPr>
            <w:tcW w:w="63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rPr>
                <w:del w:id="1950" w:author="Perrine, Martin L. (GSFC-5670)" w:date="2016-08-03T15:40:00Z"/>
                <w:rFonts w:cs="Arial"/>
                <w:sz w:val="20"/>
              </w:rPr>
            </w:pPr>
            <w:del w:id="1951" w:author="Perrine, Martin L. (GSFC-5670)" w:date="2016-08-03T15:40:00Z">
              <w:r w:rsidRPr="00407988" w:rsidDel="00483EB9">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952" w:author="Perrine, Martin L. (GSFC-5670)" w:date="2016-08-03T15:40:00Z"/>
                <w:rFonts w:cs="Arial"/>
                <w:sz w:val="20"/>
              </w:rPr>
            </w:pPr>
            <w:del w:id="1953" w:author="Perrine, Martin L. (GSFC-5670)" w:date="2016-08-03T15:40:00Z">
              <w:r w:rsidRPr="00407988" w:rsidDel="00483EB9">
                <w:rPr>
                  <w:rFonts w:cs="Arial"/>
                  <w:sz w:val="20"/>
                </w:rPr>
                <w:delText> </w:delText>
              </w:r>
            </w:del>
          </w:p>
        </w:tc>
        <w:tc>
          <w:tcPr>
            <w:tcW w:w="628"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954" w:author="Perrine, Martin L. (GSFC-5670)" w:date="2016-08-03T15:40:00Z"/>
                <w:rFonts w:cs="Arial"/>
                <w:sz w:val="20"/>
              </w:rPr>
            </w:pPr>
            <w:del w:id="1955" w:author="Perrine, Martin L. (GSFC-5670)" w:date="2016-08-03T15:40:00Z">
              <w:r w:rsidRPr="00407988" w:rsidDel="00483EB9">
                <w:rPr>
                  <w:rFonts w:cs="Arial"/>
                  <w:sz w:val="20"/>
                </w:rPr>
                <w:delText> </w:delText>
              </w:r>
            </w:del>
          </w:p>
        </w:tc>
        <w:tc>
          <w:tcPr>
            <w:tcW w:w="732"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956" w:author="Perrine, Martin L. (GSFC-5670)" w:date="2016-08-03T15:40:00Z"/>
                <w:rFonts w:cs="Arial"/>
                <w:sz w:val="20"/>
              </w:rPr>
            </w:pPr>
            <w:del w:id="1957" w:author="Perrine, Martin L. (GSFC-5670)" w:date="2016-08-03T15:40:00Z">
              <w:r w:rsidRPr="00407988" w:rsidDel="00483EB9">
                <w:rPr>
                  <w:rFonts w:cs="Arial"/>
                  <w:sz w:val="20"/>
                </w:rPr>
                <w:delText> </w:delText>
              </w:r>
            </w:del>
          </w:p>
        </w:tc>
        <w:tc>
          <w:tcPr>
            <w:tcW w:w="739"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958" w:author="Perrine, Martin L. (GSFC-5670)" w:date="2016-08-03T15:40:00Z"/>
                <w:rFonts w:cs="Arial"/>
                <w:sz w:val="20"/>
              </w:rPr>
            </w:pPr>
            <w:del w:id="1959" w:author="Perrine, Martin L. (GSFC-5670)" w:date="2016-08-03T15:40:00Z">
              <w:r w:rsidRPr="00407988" w:rsidDel="00483EB9">
                <w:rPr>
                  <w:rFonts w:cs="Arial"/>
                  <w:sz w:val="20"/>
                </w:rPr>
                <w:delText> </w:delText>
              </w:r>
            </w:del>
          </w:p>
        </w:tc>
        <w:tc>
          <w:tcPr>
            <w:tcW w:w="691"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960" w:author="Perrine, Martin L. (GSFC-5670)" w:date="2016-08-03T15:40:00Z"/>
                <w:rFonts w:cs="Arial"/>
                <w:sz w:val="20"/>
              </w:rPr>
            </w:pPr>
            <w:del w:id="1961" w:author="Perrine, Martin L. (GSFC-5670)" w:date="2016-08-03T15:40:00Z">
              <w:r w:rsidRPr="00407988" w:rsidDel="00483EB9">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962" w:author="Perrine, Martin L. (GSFC-5670)" w:date="2016-08-03T15:40:00Z"/>
                <w:rFonts w:cs="Arial"/>
                <w:sz w:val="20"/>
              </w:rPr>
            </w:pPr>
            <w:del w:id="1963" w:author="Perrine, Martin L. (GSFC-5670)" w:date="2016-08-03T15:40:00Z">
              <w:r w:rsidRPr="00407988" w:rsidDel="00483EB9">
                <w:rPr>
                  <w:rFonts w:cs="Arial"/>
                  <w:sz w:val="20"/>
                </w:rPr>
                <w:delText> </w:delText>
              </w:r>
            </w:del>
          </w:p>
        </w:tc>
        <w:tc>
          <w:tcPr>
            <w:tcW w:w="596"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964" w:author="Perrine, Martin L. (GSFC-5670)" w:date="2016-08-03T15:40:00Z"/>
                <w:rFonts w:cs="Arial"/>
                <w:sz w:val="20"/>
              </w:rPr>
            </w:pPr>
            <w:del w:id="1965" w:author="Perrine, Martin L. (GSFC-5670)" w:date="2016-08-03T15:40:00Z">
              <w:r w:rsidRPr="00407988" w:rsidDel="00483EB9">
                <w:rPr>
                  <w:rFonts w:cs="Arial"/>
                  <w:sz w:val="20"/>
                </w:rPr>
                <w:delText> </w:delText>
              </w:r>
            </w:del>
          </w:p>
        </w:tc>
        <w:tc>
          <w:tcPr>
            <w:tcW w:w="734"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1966" w:author="Perrine, Martin L. (GSFC-5670)" w:date="2016-08-03T15:40:00Z"/>
                <w:rFonts w:cs="Arial"/>
                <w:sz w:val="20"/>
              </w:rPr>
            </w:pPr>
            <w:del w:id="1967"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968"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vAlign w:val="bottom"/>
          </w:tcPr>
          <w:p w:rsidR="003764AC" w:rsidRPr="00407988" w:rsidDel="00483EB9" w:rsidRDefault="003764AC" w:rsidP="00E9645E">
            <w:pPr>
              <w:spacing w:after="0"/>
              <w:rPr>
                <w:del w:id="1969" w:author="Perrine, Martin L. (GSFC-5670)" w:date="2016-08-03T15:40:00Z"/>
                <w:rFonts w:cs="Arial"/>
                <w:sz w:val="20"/>
              </w:rPr>
            </w:pPr>
            <w:del w:id="1970" w:author="Perrine, Martin L. (GSFC-5670)" w:date="2016-08-03T15:40:00Z">
              <w:r w:rsidRPr="00407988" w:rsidDel="00483EB9">
                <w:rPr>
                  <w:rFonts w:cs="Arial"/>
                  <w:sz w:val="20"/>
                </w:rPr>
                <w:delText>Requirement Number</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rPr>
                <w:del w:id="1971" w:author="Perrine, Martin L. (GSFC-5670)" w:date="2016-08-03T15:40:00Z"/>
                <w:rFonts w:cs="Arial"/>
                <w:sz w:val="20"/>
              </w:rPr>
            </w:pPr>
            <w:del w:id="1972"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73" w:author="Perrine, Martin L. (GSFC-5670)" w:date="2016-08-03T15:40:00Z"/>
                <w:rFonts w:cs="Arial"/>
                <w:sz w:val="20"/>
              </w:rPr>
            </w:pPr>
            <w:del w:id="1974"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75" w:author="Perrine, Martin L. (GSFC-5670)" w:date="2016-08-03T15:40:00Z"/>
                <w:rFonts w:cs="Arial"/>
                <w:sz w:val="20"/>
              </w:rPr>
            </w:pPr>
            <w:del w:id="1976"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77" w:author="Perrine, Martin L. (GSFC-5670)" w:date="2016-08-03T15:40:00Z"/>
                <w:rFonts w:cs="Arial"/>
                <w:sz w:val="20"/>
              </w:rPr>
            </w:pPr>
            <w:del w:id="1978"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79" w:author="Perrine, Martin L. (GSFC-5670)" w:date="2016-08-03T15:40:00Z"/>
                <w:rFonts w:cs="Arial"/>
                <w:sz w:val="20"/>
              </w:rPr>
            </w:pPr>
            <w:del w:id="1980"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81" w:author="Perrine, Martin L. (GSFC-5670)" w:date="2016-08-03T15:40:00Z"/>
                <w:rFonts w:cs="Arial"/>
                <w:sz w:val="20"/>
              </w:rPr>
            </w:pPr>
            <w:del w:id="1982"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83" w:author="Perrine, Martin L. (GSFC-5670)" w:date="2016-08-03T15:40:00Z"/>
                <w:rFonts w:cs="Arial"/>
                <w:sz w:val="20"/>
              </w:rPr>
            </w:pPr>
            <w:del w:id="1984"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85" w:author="Perrine, Martin L. (GSFC-5670)" w:date="2016-08-03T15:40:00Z"/>
                <w:rFonts w:cs="Arial"/>
                <w:sz w:val="20"/>
              </w:rPr>
            </w:pPr>
            <w:del w:id="1986"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87" w:author="Perrine, Martin L. (GSFC-5670)" w:date="2016-08-03T15:40:00Z"/>
                <w:rFonts w:cs="Arial"/>
                <w:sz w:val="20"/>
              </w:rPr>
            </w:pPr>
            <w:del w:id="1988"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1989"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1990" w:author="Perrine, Martin L. (GSFC-5670)" w:date="2016-08-03T15:40:00Z"/>
                <w:rFonts w:cs="Arial"/>
                <w:sz w:val="20"/>
              </w:rPr>
            </w:pPr>
            <w:del w:id="1991" w:author="Perrine, Martin L. (GSFC-5670)" w:date="2016-08-03T15:40:00Z">
              <w:r w:rsidRPr="00407988" w:rsidDel="00483EB9">
                <w:rPr>
                  <w:rFonts w:cs="Arial"/>
                  <w:sz w:val="20"/>
                </w:rPr>
                <w:delText>NENG-PERF-001 Local cmd response 5 secs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1992" w:author="Perrine, Martin L. (GSFC-5670)" w:date="2016-08-03T15:40:00Z"/>
                <w:rFonts w:cs="Arial"/>
                <w:sz w:val="20"/>
              </w:rPr>
            </w:pPr>
            <w:del w:id="1993" w:author="Perrine, Martin L. (GSFC-5670)" w:date="2016-08-03T15:40:00Z">
              <w:r w:rsidRPr="00407988" w:rsidDel="00483EB9">
                <w:rPr>
                  <w:rFonts w:cs="Arial"/>
                  <w:sz w:val="20"/>
                </w:rPr>
                <w:delText>2.1</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94" w:author="Perrine, Martin L. (GSFC-5670)" w:date="2016-08-03T15:40:00Z"/>
                <w:rFonts w:cs="Arial"/>
                <w:sz w:val="20"/>
              </w:rPr>
            </w:pPr>
            <w:del w:id="1995"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96" w:author="Perrine, Martin L. (GSFC-5670)" w:date="2016-08-03T15:40:00Z"/>
                <w:rFonts w:cs="Arial"/>
                <w:sz w:val="20"/>
              </w:rPr>
            </w:pPr>
            <w:del w:id="1997"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1998" w:author="Perrine, Martin L. (GSFC-5670)" w:date="2016-08-03T15:40:00Z"/>
                <w:rFonts w:cs="Arial"/>
                <w:sz w:val="20"/>
              </w:rPr>
            </w:pPr>
            <w:del w:id="1999"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00" w:author="Perrine, Martin L. (GSFC-5670)" w:date="2016-08-03T15:40:00Z"/>
                <w:rFonts w:cs="Arial"/>
                <w:sz w:val="20"/>
              </w:rPr>
            </w:pPr>
            <w:del w:id="2001"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02" w:author="Perrine, Martin L. (GSFC-5670)" w:date="2016-08-03T15:40:00Z"/>
                <w:rFonts w:cs="Arial"/>
                <w:sz w:val="20"/>
              </w:rPr>
            </w:pPr>
            <w:del w:id="2003"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04" w:author="Perrine, Martin L. (GSFC-5670)" w:date="2016-08-03T15:40:00Z"/>
                <w:rFonts w:cs="Arial"/>
                <w:sz w:val="20"/>
              </w:rPr>
            </w:pPr>
            <w:del w:id="2005" w:author="Perrine, Martin L. (GSFC-5670)" w:date="2016-08-03T15:40:00Z">
              <w:r w:rsidRPr="00407988" w:rsidDel="00483EB9">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06" w:author="Perrine, Martin L. (GSFC-5670)" w:date="2016-08-03T15:40:00Z"/>
                <w:rFonts w:cs="Arial"/>
                <w:sz w:val="20"/>
              </w:rPr>
            </w:pPr>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07" w:author="Perrine, Martin L. (GSFC-5670)" w:date="2016-08-03T15:40:00Z"/>
                <w:rFonts w:cs="Arial"/>
                <w:sz w:val="20"/>
              </w:rPr>
            </w:pPr>
            <w:del w:id="2008" w:author="Perrine, Martin L. (GSFC-5670)" w:date="2016-08-03T15:40:00Z">
              <w:r w:rsidRPr="00407988" w:rsidDel="00483EB9">
                <w:rPr>
                  <w:rFonts w:cs="Arial"/>
                  <w:sz w:val="20"/>
                </w:rPr>
                <w:delText>X</w:delText>
              </w:r>
            </w:del>
          </w:p>
        </w:tc>
      </w:tr>
      <w:tr w:rsidR="003764AC" w:rsidRPr="00407988" w:rsidDel="00483EB9" w:rsidTr="003764AC">
        <w:trPr>
          <w:trHeight w:val="260"/>
          <w:jc w:val="center"/>
          <w:del w:id="2009"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010" w:author="Perrine, Martin L. (GSFC-5670)" w:date="2016-08-03T15:40:00Z"/>
                <w:rFonts w:cs="Arial"/>
                <w:sz w:val="20"/>
              </w:rPr>
            </w:pPr>
            <w:del w:id="2011" w:author="Perrine, Martin L. (GSFC-5670)" w:date="2016-08-03T15:40:00Z">
              <w:r w:rsidRPr="00407988" w:rsidDel="00483EB9">
                <w:rPr>
                  <w:rFonts w:cs="Arial"/>
                  <w:sz w:val="20"/>
                </w:rPr>
                <w:delText>NENG-PERF-002 loading configuration 120 secs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012" w:author="Perrine, Martin L. (GSFC-5670)" w:date="2016-08-03T15:40:00Z"/>
                <w:rFonts w:cs="Arial"/>
                <w:sz w:val="20"/>
              </w:rPr>
            </w:pPr>
            <w:del w:id="2013" w:author="Perrine, Martin L. (GSFC-5670)" w:date="2016-08-03T15:40:00Z">
              <w:r w:rsidRPr="00407988" w:rsidDel="00483EB9">
                <w:rPr>
                  <w:rFonts w:cs="Arial"/>
                  <w:sz w:val="20"/>
                </w:rPr>
                <w:delText>2.2</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14" w:author="Perrine, Martin L. (GSFC-5670)" w:date="2016-08-03T15:40:00Z"/>
                <w:rFonts w:cs="Arial"/>
                <w:sz w:val="20"/>
              </w:rPr>
            </w:pPr>
            <w:del w:id="2015"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16" w:author="Perrine, Martin L. (GSFC-5670)" w:date="2016-08-03T15:40:00Z"/>
                <w:rFonts w:cs="Arial"/>
                <w:sz w:val="20"/>
              </w:rPr>
            </w:pPr>
            <w:del w:id="2017"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18" w:author="Perrine, Martin L. (GSFC-5670)" w:date="2016-08-03T15:40:00Z"/>
                <w:rFonts w:cs="Arial"/>
                <w:sz w:val="20"/>
              </w:rPr>
            </w:pPr>
            <w:del w:id="2019"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20" w:author="Perrine, Martin L. (GSFC-5670)" w:date="2016-08-03T15:40:00Z"/>
                <w:rFonts w:cs="Arial"/>
                <w:sz w:val="20"/>
              </w:rPr>
            </w:pPr>
            <w:del w:id="2021"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22" w:author="Perrine, Martin L. (GSFC-5670)" w:date="2016-08-03T15:40:00Z"/>
                <w:rFonts w:cs="Arial"/>
                <w:sz w:val="20"/>
              </w:rPr>
            </w:pPr>
            <w:del w:id="2023"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24" w:author="Perrine, Martin L. (GSFC-5670)" w:date="2016-08-03T15:40:00Z"/>
                <w:rFonts w:cs="Arial"/>
                <w:sz w:val="20"/>
              </w:rPr>
            </w:pPr>
            <w:del w:id="2025" w:author="Perrine, Martin L. (GSFC-5670)" w:date="2016-08-03T15:40:00Z">
              <w:r w:rsidRPr="00407988" w:rsidDel="00483EB9">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26" w:author="Perrine, Martin L. (GSFC-5670)" w:date="2016-08-03T15:40:00Z"/>
                <w:rFonts w:cs="Arial"/>
                <w:sz w:val="20"/>
              </w:rPr>
            </w:pPr>
            <w:del w:id="2027" w:author="Perrine, Martin L. (GSFC-5670)" w:date="2016-08-03T15:40:00Z">
              <w:r w:rsidRPr="00407988" w:rsidDel="00483EB9">
                <w:rPr>
                  <w:rFonts w:cs="Arial"/>
                  <w:sz w:val="20"/>
                </w:rPr>
                <w:delText>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28" w:author="Perrine, Martin L. (GSFC-5670)" w:date="2016-08-03T15:40:00Z"/>
                <w:rFonts w:cs="Arial"/>
                <w:sz w:val="20"/>
              </w:rPr>
            </w:pPr>
            <w:del w:id="2029" w:author="Perrine, Martin L. (GSFC-5670)" w:date="2016-08-03T15:40:00Z">
              <w:r w:rsidRPr="00407988" w:rsidDel="00483EB9">
                <w:rPr>
                  <w:rFonts w:cs="Arial"/>
                  <w:sz w:val="20"/>
                </w:rPr>
                <w:delText>X</w:delText>
              </w:r>
            </w:del>
          </w:p>
        </w:tc>
      </w:tr>
      <w:tr w:rsidR="003764AC" w:rsidRPr="00407988" w:rsidDel="00483EB9" w:rsidTr="003764AC">
        <w:trPr>
          <w:trHeight w:val="260"/>
          <w:jc w:val="center"/>
          <w:del w:id="2030"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031" w:author="Perrine, Martin L. (GSFC-5670)" w:date="2016-08-03T15:40:00Z"/>
                <w:rFonts w:cs="Arial"/>
                <w:sz w:val="20"/>
              </w:rPr>
            </w:pPr>
            <w:del w:id="2032" w:author="Perrine, Martin L. (GSFC-5670)" w:date="2016-08-03T15:40:00Z">
              <w:r w:rsidRPr="00407988" w:rsidDel="00483EB9">
                <w:rPr>
                  <w:rFonts w:cs="Arial"/>
                  <w:sz w:val="20"/>
                </w:rPr>
                <w:delText>NENG-PERF-003 Activation of return data 60 secs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033" w:author="Perrine, Martin L. (GSFC-5670)" w:date="2016-08-03T15:40:00Z"/>
                <w:rFonts w:cs="Arial"/>
                <w:sz w:val="20"/>
              </w:rPr>
            </w:pPr>
            <w:del w:id="2034" w:author="Perrine, Martin L. (GSFC-5670)" w:date="2016-08-03T15:40:00Z">
              <w:r w:rsidRPr="00407988" w:rsidDel="00483EB9">
                <w:rPr>
                  <w:rFonts w:cs="Arial"/>
                  <w:sz w:val="20"/>
                </w:rPr>
                <w:delText>2.3</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35" w:author="Perrine, Martin L. (GSFC-5670)" w:date="2016-08-03T15:40:00Z"/>
                <w:rFonts w:cs="Arial"/>
                <w:sz w:val="20"/>
              </w:rPr>
            </w:pPr>
            <w:del w:id="2036"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37" w:author="Perrine, Martin L. (GSFC-5670)" w:date="2016-08-03T15:40:00Z"/>
                <w:rFonts w:cs="Arial"/>
                <w:sz w:val="20"/>
              </w:rPr>
            </w:pPr>
            <w:del w:id="2038"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39" w:author="Perrine, Martin L. (GSFC-5670)" w:date="2016-08-03T15:40:00Z"/>
                <w:rFonts w:cs="Arial"/>
                <w:sz w:val="20"/>
              </w:rPr>
            </w:pPr>
            <w:del w:id="2040"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41" w:author="Perrine, Martin L. (GSFC-5670)" w:date="2016-08-03T15:40:00Z"/>
                <w:rFonts w:cs="Arial"/>
                <w:sz w:val="20"/>
              </w:rPr>
            </w:pPr>
            <w:del w:id="2042"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43" w:author="Perrine, Martin L. (GSFC-5670)" w:date="2016-08-03T15:40:00Z"/>
                <w:rFonts w:cs="Arial"/>
                <w:sz w:val="20"/>
              </w:rPr>
            </w:pPr>
            <w:del w:id="2044"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45" w:author="Perrine, Martin L. (GSFC-5670)" w:date="2016-08-03T15:40:00Z"/>
                <w:rFonts w:cs="Arial"/>
                <w:sz w:val="20"/>
              </w:rPr>
            </w:pPr>
            <w:del w:id="2046" w:author="Perrine, Martin L. (GSFC-5670)" w:date="2016-08-03T15:40:00Z">
              <w:r w:rsidRPr="00407988" w:rsidDel="00483EB9">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47" w:author="Perrine, Martin L. (GSFC-5670)" w:date="2016-08-03T15:40:00Z"/>
                <w:rFonts w:cs="Arial"/>
                <w:sz w:val="20"/>
              </w:rPr>
            </w:pPr>
            <w:del w:id="2048" w:author="Perrine, Martin L. (GSFC-5670)" w:date="2016-08-03T15:40:00Z">
              <w:r w:rsidRPr="00407988" w:rsidDel="00483EB9">
                <w:rPr>
                  <w:rFonts w:cs="Arial"/>
                  <w:sz w:val="20"/>
                </w:rPr>
                <w:delText>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49" w:author="Perrine, Martin L. (GSFC-5670)" w:date="2016-08-03T15:40:00Z"/>
                <w:rFonts w:cs="Arial"/>
                <w:sz w:val="20"/>
              </w:rPr>
            </w:pPr>
            <w:del w:id="2050" w:author="Perrine, Martin L. (GSFC-5670)" w:date="2016-08-03T15:40:00Z">
              <w:r w:rsidRPr="00407988" w:rsidDel="00483EB9">
                <w:rPr>
                  <w:rFonts w:cs="Arial"/>
                  <w:sz w:val="20"/>
                </w:rPr>
                <w:delText>X</w:delText>
              </w:r>
            </w:del>
          </w:p>
        </w:tc>
      </w:tr>
      <w:tr w:rsidR="003764AC" w:rsidRPr="00407988" w:rsidDel="00483EB9" w:rsidTr="003764AC">
        <w:trPr>
          <w:trHeight w:val="260"/>
          <w:jc w:val="center"/>
          <w:del w:id="2051"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052" w:author="Perrine, Martin L. (GSFC-5670)" w:date="2016-08-03T15:40:00Z"/>
                <w:rFonts w:cs="Arial"/>
                <w:sz w:val="20"/>
              </w:rPr>
            </w:pPr>
            <w:del w:id="2053" w:author="Perrine, Martin L. (GSFC-5670)" w:date="2016-08-03T15:40:00Z">
              <w:r w:rsidRPr="00407988" w:rsidDel="00483EB9">
                <w:rPr>
                  <w:rFonts w:cs="Arial"/>
                  <w:sz w:val="20"/>
                </w:rPr>
                <w:delText>NENG-PERF-004 Time tagging 1 sec accuracy</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054" w:author="Perrine, Martin L. (GSFC-5670)" w:date="2016-08-03T15:40:00Z"/>
                <w:rFonts w:cs="Arial"/>
                <w:sz w:val="20"/>
              </w:rPr>
            </w:pPr>
            <w:del w:id="2055" w:author="Perrine, Martin L. (GSFC-5670)" w:date="2016-08-03T15:40:00Z">
              <w:r w:rsidRPr="00407988" w:rsidDel="00483EB9">
                <w:rPr>
                  <w:rFonts w:cs="Arial"/>
                  <w:sz w:val="20"/>
                </w:rPr>
                <w:delText>2.4</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56" w:author="Perrine, Martin L. (GSFC-5670)" w:date="2016-08-03T15:40:00Z"/>
                <w:rFonts w:cs="Arial"/>
                <w:sz w:val="20"/>
              </w:rPr>
            </w:pPr>
            <w:del w:id="2057"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58" w:author="Perrine, Martin L. (GSFC-5670)" w:date="2016-08-03T15:40:00Z"/>
                <w:rFonts w:cs="Arial"/>
                <w:sz w:val="20"/>
              </w:rPr>
            </w:pPr>
            <w:del w:id="2059"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60" w:author="Perrine, Martin L. (GSFC-5670)" w:date="2016-08-03T15:40:00Z"/>
                <w:rFonts w:cs="Arial"/>
                <w:sz w:val="20"/>
              </w:rPr>
            </w:pPr>
            <w:del w:id="2061"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62" w:author="Perrine, Martin L. (GSFC-5670)" w:date="2016-08-03T15:40:00Z"/>
                <w:rFonts w:cs="Arial"/>
                <w:sz w:val="20"/>
              </w:rPr>
            </w:pPr>
            <w:del w:id="2063"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64" w:author="Perrine, Martin L. (GSFC-5670)" w:date="2016-08-03T15:40:00Z"/>
                <w:rFonts w:cs="Arial"/>
                <w:sz w:val="20"/>
              </w:rPr>
            </w:pPr>
            <w:del w:id="2065"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66" w:author="Perrine, Martin L. (GSFC-5670)" w:date="2016-08-03T15:40:00Z"/>
                <w:rFonts w:cs="Arial"/>
                <w:sz w:val="20"/>
              </w:rPr>
            </w:pPr>
            <w:del w:id="2067" w:author="Perrine, Martin L. (GSFC-5670)" w:date="2016-08-03T15:40:00Z">
              <w:r w:rsidRPr="00407988" w:rsidDel="00483EB9">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68" w:author="Perrine, Martin L. (GSFC-5670)" w:date="2016-08-03T15:40:00Z"/>
                <w:rFonts w:cs="Arial"/>
                <w:sz w:val="20"/>
              </w:rPr>
            </w:pPr>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69" w:author="Perrine, Martin L. (GSFC-5670)" w:date="2016-08-03T15:40:00Z"/>
                <w:rFonts w:cs="Arial"/>
                <w:sz w:val="20"/>
              </w:rPr>
            </w:pPr>
            <w:del w:id="2070" w:author="Perrine, Martin L. (GSFC-5670)" w:date="2016-08-03T15:40:00Z">
              <w:r w:rsidRPr="00407988" w:rsidDel="00483EB9">
                <w:rPr>
                  <w:rFonts w:cs="Arial"/>
                  <w:sz w:val="20"/>
                </w:rPr>
                <w:delText>X</w:delText>
              </w:r>
            </w:del>
          </w:p>
        </w:tc>
      </w:tr>
      <w:tr w:rsidR="003764AC" w:rsidRPr="00407988" w:rsidDel="00483EB9" w:rsidTr="003764AC">
        <w:trPr>
          <w:trHeight w:val="260"/>
          <w:jc w:val="center"/>
          <w:del w:id="2071"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072" w:author="Perrine, Martin L. (GSFC-5670)" w:date="2016-08-03T15:40:00Z"/>
                <w:rFonts w:cs="Arial"/>
                <w:sz w:val="20"/>
              </w:rPr>
            </w:pPr>
            <w:del w:id="2073" w:author="Perrine, Martin L. (GSFC-5670)" w:date="2016-08-03T15:40:00Z">
              <w:r w:rsidRPr="00407988" w:rsidDel="00483EB9">
                <w:rPr>
                  <w:rFonts w:cs="Arial"/>
                  <w:sz w:val="20"/>
                </w:rPr>
                <w:delText>NENG-PERF-005 300Mb/s Read/Write</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074" w:author="Perrine, Martin L. (GSFC-5670)" w:date="2016-08-03T15:40:00Z"/>
                <w:rFonts w:cs="Arial"/>
                <w:sz w:val="20"/>
              </w:rPr>
            </w:pPr>
            <w:del w:id="2075" w:author="Perrine, Martin L. (GSFC-5670)" w:date="2016-08-03T15:40:00Z">
              <w:r w:rsidRPr="00407988" w:rsidDel="00483EB9">
                <w:rPr>
                  <w:rFonts w:cs="Arial"/>
                  <w:sz w:val="20"/>
                </w:rPr>
                <w:delText>2.5</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76" w:author="Perrine, Martin L. (GSFC-5670)" w:date="2016-08-03T15:40:00Z"/>
                <w:rFonts w:cs="Arial"/>
                <w:sz w:val="20"/>
              </w:rPr>
            </w:pPr>
            <w:del w:id="2077"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78" w:author="Perrine, Martin L. (GSFC-5670)" w:date="2016-08-03T15:40:00Z"/>
                <w:rFonts w:cs="Arial"/>
                <w:sz w:val="20"/>
              </w:rPr>
            </w:pPr>
            <w:del w:id="2079"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80" w:author="Perrine, Martin L. (GSFC-5670)" w:date="2016-08-03T15:40:00Z"/>
                <w:rFonts w:cs="Arial"/>
                <w:sz w:val="20"/>
              </w:rPr>
            </w:pPr>
            <w:del w:id="2081"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82" w:author="Perrine, Martin L. (GSFC-5670)" w:date="2016-08-03T15:40:00Z"/>
                <w:rFonts w:cs="Arial"/>
                <w:sz w:val="20"/>
              </w:rPr>
            </w:pPr>
            <w:del w:id="2083"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84" w:author="Perrine, Martin L. (GSFC-5670)" w:date="2016-08-03T15:40:00Z"/>
                <w:rFonts w:cs="Arial"/>
                <w:sz w:val="20"/>
              </w:rPr>
            </w:pPr>
            <w:del w:id="2085"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86" w:author="Perrine, Martin L. (GSFC-5670)" w:date="2016-08-03T15:40:00Z"/>
                <w:rFonts w:cs="Arial"/>
                <w:sz w:val="20"/>
              </w:rPr>
            </w:pPr>
            <w:del w:id="2087"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88" w:author="Perrine, Martin L. (GSFC-5670)" w:date="2016-08-03T15:40:00Z"/>
                <w:rFonts w:cs="Arial"/>
                <w:sz w:val="20"/>
              </w:rPr>
            </w:pPr>
            <w:del w:id="2089"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90" w:author="Perrine, Martin L. (GSFC-5670)" w:date="2016-08-03T15:40:00Z"/>
                <w:rFonts w:cs="Arial"/>
                <w:sz w:val="20"/>
              </w:rPr>
            </w:pPr>
            <w:del w:id="2091"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092"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093" w:author="Perrine, Martin L. (GSFC-5670)" w:date="2016-08-03T15:40:00Z"/>
                <w:rFonts w:cs="Arial"/>
                <w:sz w:val="20"/>
              </w:rPr>
            </w:pPr>
            <w:del w:id="2094" w:author="Perrine, Martin L. (GSFC-5670)" w:date="2016-08-03T15:40:00Z">
              <w:r w:rsidRPr="00407988" w:rsidDel="00483EB9">
                <w:rPr>
                  <w:rFonts w:cs="Arial"/>
                  <w:sz w:val="20"/>
                </w:rPr>
                <w:delText>NENG-PERF-006 Min Receive data rate 13.125 Mbps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095" w:author="Perrine, Martin L. (GSFC-5670)" w:date="2016-08-03T15:40:00Z"/>
                <w:rFonts w:cs="Arial"/>
                <w:sz w:val="20"/>
              </w:rPr>
            </w:pPr>
            <w:del w:id="2096" w:author="Perrine, Martin L. (GSFC-5670)" w:date="2016-08-03T15:40:00Z">
              <w:r w:rsidRPr="00407988" w:rsidDel="00483EB9">
                <w:rPr>
                  <w:rFonts w:cs="Arial"/>
                  <w:sz w:val="20"/>
                </w:rPr>
                <w:delText>2.6</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97" w:author="Perrine, Martin L. (GSFC-5670)" w:date="2016-08-03T15:40:00Z"/>
                <w:rFonts w:cs="Arial"/>
                <w:sz w:val="20"/>
              </w:rPr>
            </w:pPr>
            <w:del w:id="2098"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099" w:author="Perrine, Martin L. (GSFC-5670)" w:date="2016-08-03T15:40:00Z"/>
                <w:rFonts w:cs="Arial"/>
                <w:sz w:val="20"/>
              </w:rPr>
            </w:pPr>
            <w:del w:id="2100"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01" w:author="Perrine, Martin L. (GSFC-5670)" w:date="2016-08-03T15:40:00Z"/>
                <w:rFonts w:cs="Arial"/>
                <w:sz w:val="20"/>
              </w:rPr>
            </w:pPr>
            <w:del w:id="2102"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03" w:author="Perrine, Martin L. (GSFC-5670)" w:date="2016-08-03T15:40:00Z"/>
                <w:rFonts w:cs="Arial"/>
                <w:sz w:val="20"/>
              </w:rPr>
            </w:pPr>
            <w:del w:id="2104"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05" w:author="Perrine, Martin L. (GSFC-5670)" w:date="2016-08-03T15:40:00Z"/>
                <w:rFonts w:cs="Arial"/>
                <w:sz w:val="20"/>
              </w:rPr>
            </w:pPr>
            <w:del w:id="2106"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07" w:author="Perrine, Martin L. (GSFC-5670)" w:date="2016-08-03T15:40:00Z"/>
                <w:rFonts w:cs="Arial"/>
                <w:sz w:val="20"/>
              </w:rPr>
            </w:pPr>
            <w:del w:id="2108"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09" w:author="Perrine, Martin L. (GSFC-5670)" w:date="2016-08-03T15:40:00Z"/>
                <w:rFonts w:cs="Arial"/>
                <w:sz w:val="20"/>
              </w:rPr>
            </w:pPr>
            <w:del w:id="2110" w:author="Perrine, Martin L. (GSFC-5670)" w:date="2016-08-03T15:40:00Z">
              <w:r w:rsidRPr="00407988" w:rsidDel="00483EB9">
                <w:rPr>
                  <w:rFonts w:cs="Arial"/>
                  <w:sz w:val="20"/>
                </w:rPr>
                <w:delText> 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11" w:author="Perrine, Martin L. (GSFC-5670)" w:date="2016-08-03T15:40:00Z"/>
                <w:rFonts w:cs="Arial"/>
                <w:sz w:val="20"/>
              </w:rPr>
            </w:pPr>
            <w:del w:id="2112"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113"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114" w:author="Perrine, Martin L. (GSFC-5670)" w:date="2016-08-03T15:40:00Z"/>
                <w:rFonts w:cs="Arial"/>
                <w:sz w:val="20"/>
              </w:rPr>
            </w:pPr>
            <w:del w:id="2115" w:author="Perrine, Martin L. (GSFC-5670)" w:date="2016-08-03T15:40:00Z">
              <w:r w:rsidRPr="00407988" w:rsidDel="00483EB9">
                <w:rPr>
                  <w:rFonts w:cs="Arial"/>
                  <w:sz w:val="20"/>
                </w:rPr>
                <w:delText>NENG-PERF-007 Min Transmit rate of 1Mbps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116" w:author="Perrine, Martin L. (GSFC-5670)" w:date="2016-08-03T15:40:00Z"/>
                <w:rFonts w:cs="Arial"/>
                <w:sz w:val="20"/>
              </w:rPr>
            </w:pPr>
            <w:del w:id="2117" w:author="Perrine, Martin L. (GSFC-5670)" w:date="2016-08-03T15:40:00Z">
              <w:r w:rsidRPr="00407988" w:rsidDel="00483EB9">
                <w:rPr>
                  <w:rFonts w:cs="Arial"/>
                  <w:sz w:val="20"/>
                </w:rPr>
                <w:delText>2.7</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18" w:author="Perrine, Martin L. (GSFC-5670)" w:date="2016-08-03T15:40:00Z"/>
                <w:rFonts w:cs="Arial"/>
                <w:sz w:val="20"/>
              </w:rPr>
            </w:pPr>
            <w:del w:id="2119"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20" w:author="Perrine, Martin L. (GSFC-5670)" w:date="2016-08-03T15:40:00Z"/>
                <w:rFonts w:cs="Arial"/>
                <w:sz w:val="20"/>
              </w:rPr>
            </w:pPr>
            <w:del w:id="2121"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22" w:author="Perrine, Martin L. (GSFC-5670)" w:date="2016-08-03T15:40:00Z"/>
                <w:rFonts w:cs="Arial"/>
                <w:sz w:val="20"/>
              </w:rPr>
            </w:pPr>
            <w:del w:id="2123"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24" w:author="Perrine, Martin L. (GSFC-5670)" w:date="2016-08-03T15:40:00Z"/>
                <w:rFonts w:cs="Arial"/>
                <w:sz w:val="20"/>
              </w:rPr>
            </w:pPr>
            <w:del w:id="2125"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26" w:author="Perrine, Martin L. (GSFC-5670)" w:date="2016-08-03T15:40:00Z"/>
                <w:rFonts w:cs="Arial"/>
                <w:sz w:val="20"/>
              </w:rPr>
            </w:pPr>
            <w:del w:id="2127"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28" w:author="Perrine, Martin L. (GSFC-5670)" w:date="2016-08-03T15:40:00Z"/>
                <w:rFonts w:cs="Arial"/>
                <w:sz w:val="20"/>
              </w:rPr>
            </w:pPr>
            <w:del w:id="2129"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30" w:author="Perrine, Martin L. (GSFC-5670)" w:date="2016-08-03T15:40:00Z"/>
                <w:rFonts w:cs="Arial"/>
                <w:sz w:val="20"/>
              </w:rPr>
            </w:pPr>
            <w:del w:id="2131"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32" w:author="Perrine, Martin L. (GSFC-5670)" w:date="2016-08-03T15:40:00Z"/>
                <w:rFonts w:cs="Arial"/>
                <w:sz w:val="20"/>
              </w:rPr>
            </w:pPr>
            <w:del w:id="2133" w:author="Perrine, Martin L. (GSFC-5670)" w:date="2016-08-03T15:40:00Z">
              <w:r w:rsidRPr="00407988" w:rsidDel="00483EB9">
                <w:rPr>
                  <w:rFonts w:cs="Arial"/>
                  <w:sz w:val="20"/>
                </w:rPr>
                <w:delText> </w:delText>
              </w:r>
            </w:del>
          </w:p>
        </w:tc>
      </w:tr>
      <w:tr w:rsidR="003764AC" w:rsidRPr="00407988" w:rsidDel="00483EB9" w:rsidTr="003764AC">
        <w:trPr>
          <w:trHeight w:val="432"/>
          <w:jc w:val="center"/>
          <w:del w:id="2134" w:author="Perrine, Martin L. (GSFC-5670)" w:date="2016-08-03T15:40:00Z"/>
        </w:trPr>
        <w:tc>
          <w:tcPr>
            <w:tcW w:w="5059" w:type="dxa"/>
            <w:tcBorders>
              <w:top w:val="single" w:sz="4" w:space="0" w:color="auto"/>
              <w:left w:val="single" w:sz="4" w:space="0" w:color="auto"/>
              <w:bottom w:val="single" w:sz="8" w:space="0" w:color="auto"/>
              <w:right w:val="single" w:sz="4" w:space="0" w:color="auto"/>
            </w:tcBorders>
            <w:shd w:val="clear" w:color="auto" w:fill="D9D9D9"/>
            <w:noWrap/>
            <w:vAlign w:val="center"/>
          </w:tcPr>
          <w:p w:rsidR="003764AC" w:rsidRPr="00407988" w:rsidDel="00483EB9" w:rsidRDefault="003764AC" w:rsidP="00E9645E">
            <w:pPr>
              <w:spacing w:after="0"/>
              <w:jc w:val="center"/>
              <w:rPr>
                <w:del w:id="2135" w:author="Perrine, Martin L. (GSFC-5670)" w:date="2016-08-03T15:40:00Z"/>
                <w:rFonts w:cs="Arial"/>
                <w:b/>
                <w:sz w:val="20"/>
              </w:rPr>
            </w:pPr>
            <w:del w:id="2136" w:author="Perrine, Martin L. (GSFC-5670)" w:date="2016-08-03T15:40:00Z">
              <w:r w:rsidDel="00483EB9">
                <w:rPr>
                  <w:rFonts w:cs="Arial"/>
                  <w:b/>
                  <w:sz w:val="20"/>
                </w:rPr>
                <w:delText>NEN</w:delText>
              </w:r>
              <w:r w:rsidRPr="00407988" w:rsidDel="00483EB9">
                <w:rPr>
                  <w:rFonts w:cs="Arial"/>
                  <w:b/>
                  <w:sz w:val="20"/>
                </w:rPr>
                <w:delText>G Requirement</w:delText>
              </w:r>
            </w:del>
          </w:p>
        </w:tc>
        <w:tc>
          <w:tcPr>
            <w:tcW w:w="630" w:type="dxa"/>
            <w:tcBorders>
              <w:top w:val="single" w:sz="4" w:space="0" w:color="auto"/>
              <w:left w:val="single" w:sz="4" w:space="0" w:color="auto"/>
              <w:bottom w:val="single" w:sz="8" w:space="0" w:color="auto"/>
              <w:right w:val="single" w:sz="4" w:space="0" w:color="auto"/>
            </w:tcBorders>
            <w:shd w:val="clear" w:color="auto" w:fill="D9D9D9"/>
            <w:noWrap/>
            <w:vAlign w:val="center"/>
          </w:tcPr>
          <w:p w:rsidR="003764AC" w:rsidRPr="00407988" w:rsidDel="00483EB9" w:rsidRDefault="003764AC" w:rsidP="00E9645E">
            <w:pPr>
              <w:spacing w:after="0"/>
              <w:jc w:val="center"/>
              <w:rPr>
                <w:del w:id="2137" w:author="Perrine, Martin L. (GSFC-5670)" w:date="2016-08-03T15:40:00Z"/>
                <w:rFonts w:cs="Arial"/>
                <w:b/>
                <w:sz w:val="20"/>
              </w:rPr>
            </w:pPr>
          </w:p>
        </w:tc>
        <w:tc>
          <w:tcPr>
            <w:tcW w:w="5560" w:type="dxa"/>
            <w:gridSpan w:val="8"/>
            <w:tcBorders>
              <w:top w:val="single" w:sz="4" w:space="0" w:color="auto"/>
              <w:left w:val="single" w:sz="4" w:space="0" w:color="auto"/>
              <w:bottom w:val="single" w:sz="8" w:space="0" w:color="auto"/>
              <w:right w:val="single" w:sz="4" w:space="0" w:color="000000"/>
            </w:tcBorders>
            <w:shd w:val="clear" w:color="auto" w:fill="D9D9D9"/>
            <w:noWrap/>
            <w:vAlign w:val="center"/>
          </w:tcPr>
          <w:p w:rsidR="003764AC" w:rsidRPr="00407988" w:rsidDel="00483EB9" w:rsidRDefault="003764AC" w:rsidP="00E9645E">
            <w:pPr>
              <w:spacing w:after="0"/>
              <w:jc w:val="center"/>
              <w:rPr>
                <w:del w:id="2138" w:author="Perrine, Martin L. (GSFC-5670)" w:date="2016-08-03T15:40:00Z"/>
                <w:rFonts w:cs="Arial"/>
                <w:b/>
                <w:sz w:val="20"/>
              </w:rPr>
            </w:pPr>
            <w:del w:id="2139" w:author="Perrine, Martin L. (GSFC-5670)" w:date="2016-08-03T15:40:00Z">
              <w:r w:rsidRPr="00407988" w:rsidDel="00483EB9">
                <w:rPr>
                  <w:rFonts w:cs="Arial"/>
                  <w:b/>
                  <w:sz w:val="20"/>
                </w:rPr>
                <w:delText>Test</w:delText>
              </w:r>
            </w:del>
          </w:p>
        </w:tc>
      </w:tr>
      <w:tr w:rsidR="003764AC" w:rsidRPr="00407988" w:rsidDel="00483EB9" w:rsidTr="003764AC">
        <w:trPr>
          <w:trHeight w:val="260"/>
          <w:jc w:val="center"/>
          <w:del w:id="2140" w:author="Perrine, Martin L. (GSFC-5670)" w:date="2016-08-03T15:40:00Z"/>
        </w:trPr>
        <w:tc>
          <w:tcPr>
            <w:tcW w:w="5059" w:type="dxa"/>
            <w:tcBorders>
              <w:top w:val="single" w:sz="8" w:space="0" w:color="auto"/>
              <w:left w:val="single" w:sz="8" w:space="0" w:color="auto"/>
              <w:bottom w:val="single" w:sz="8" w:space="0" w:color="auto"/>
              <w:right w:val="nil"/>
            </w:tcBorders>
            <w:shd w:val="clear" w:color="auto" w:fill="FFFFFF"/>
            <w:noWrap/>
            <w:vAlign w:val="bottom"/>
          </w:tcPr>
          <w:p w:rsidR="003764AC" w:rsidRPr="00407988" w:rsidDel="00483EB9" w:rsidRDefault="003764AC" w:rsidP="00E9645E">
            <w:pPr>
              <w:spacing w:after="0"/>
              <w:jc w:val="center"/>
              <w:rPr>
                <w:del w:id="2141" w:author="Perrine, Martin L. (GSFC-5670)" w:date="2016-08-03T15:40:00Z"/>
                <w:rFonts w:cs="Arial"/>
                <w:sz w:val="20"/>
              </w:rPr>
            </w:pPr>
            <w:del w:id="2142" w:author="Perrine, Martin L. (GSFC-5670)" w:date="2016-08-03T15:40:00Z">
              <w:r w:rsidRPr="00407988" w:rsidDel="00483EB9">
                <w:rPr>
                  <w:rFonts w:cs="Arial"/>
                  <w:sz w:val="20"/>
                </w:rPr>
                <w:delText> </w:delText>
              </w:r>
            </w:del>
          </w:p>
        </w:tc>
        <w:tc>
          <w:tcPr>
            <w:tcW w:w="63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43" w:author="Perrine, Martin L. (GSFC-5670)" w:date="2016-08-03T15:40:00Z"/>
                <w:rFonts w:cs="Arial"/>
                <w:sz w:val="20"/>
              </w:rPr>
            </w:pPr>
            <w:del w:id="2144" w:author="Perrine, Martin L. (GSFC-5670)" w:date="2016-08-03T15:40:00Z">
              <w:r w:rsidRPr="00407988" w:rsidDel="00483EB9">
                <w:rPr>
                  <w:rFonts w:cs="Arial"/>
                  <w:sz w:val="20"/>
                </w:rPr>
                <w:delText>ID</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45" w:author="Perrine, Martin L. (GSFC-5670)" w:date="2016-08-03T15:40:00Z"/>
                <w:rFonts w:cs="Arial"/>
                <w:sz w:val="20"/>
              </w:rPr>
            </w:pPr>
            <w:del w:id="2146" w:author="Perrine, Martin L. (GSFC-5670)" w:date="2016-08-03T15:40:00Z">
              <w:r w:rsidDel="00483EB9">
                <w:rPr>
                  <w:rFonts w:cs="Arial"/>
                  <w:sz w:val="20"/>
                </w:rPr>
                <w:delText>5.1</w:delText>
              </w:r>
            </w:del>
          </w:p>
        </w:tc>
        <w:tc>
          <w:tcPr>
            <w:tcW w:w="628"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47" w:author="Perrine, Martin L. (GSFC-5670)" w:date="2016-08-03T15:40:00Z"/>
                <w:rFonts w:cs="Arial"/>
                <w:sz w:val="20"/>
              </w:rPr>
            </w:pPr>
            <w:del w:id="2148" w:author="Perrine, Martin L. (GSFC-5670)" w:date="2016-08-03T15:40:00Z">
              <w:r w:rsidDel="00483EB9">
                <w:rPr>
                  <w:rFonts w:cs="Arial"/>
                  <w:sz w:val="20"/>
                </w:rPr>
                <w:delText>5.2</w:delText>
              </w:r>
            </w:del>
          </w:p>
        </w:tc>
        <w:tc>
          <w:tcPr>
            <w:tcW w:w="732"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49" w:author="Perrine, Martin L. (GSFC-5670)" w:date="2016-08-03T15:40:00Z"/>
                <w:rFonts w:cs="Arial"/>
                <w:sz w:val="20"/>
              </w:rPr>
            </w:pPr>
            <w:del w:id="2150" w:author="Perrine, Martin L. (GSFC-5670)" w:date="2016-08-03T15:40:00Z">
              <w:r w:rsidDel="00483EB9">
                <w:rPr>
                  <w:rFonts w:cs="Arial"/>
                  <w:sz w:val="20"/>
                </w:rPr>
                <w:delText>5.3</w:delText>
              </w:r>
            </w:del>
          </w:p>
        </w:tc>
        <w:tc>
          <w:tcPr>
            <w:tcW w:w="739"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51" w:author="Perrine, Martin L. (GSFC-5670)" w:date="2016-08-03T15:40:00Z"/>
                <w:rFonts w:cs="Arial"/>
                <w:sz w:val="20"/>
              </w:rPr>
            </w:pPr>
            <w:del w:id="2152" w:author="Perrine, Martin L. (GSFC-5670)" w:date="2016-08-03T15:40:00Z">
              <w:r w:rsidDel="00483EB9">
                <w:rPr>
                  <w:rFonts w:cs="Arial"/>
                  <w:sz w:val="20"/>
                </w:rPr>
                <w:delText>5.4</w:delText>
              </w:r>
            </w:del>
          </w:p>
        </w:tc>
        <w:tc>
          <w:tcPr>
            <w:tcW w:w="691"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53" w:author="Perrine, Martin L. (GSFC-5670)" w:date="2016-08-03T15:40:00Z"/>
                <w:rFonts w:cs="Arial"/>
                <w:sz w:val="20"/>
              </w:rPr>
            </w:pPr>
            <w:del w:id="2154" w:author="Perrine, Martin L. (GSFC-5670)" w:date="2016-08-03T15:40:00Z">
              <w:r w:rsidDel="00483EB9">
                <w:rPr>
                  <w:rFonts w:cs="Arial"/>
                  <w:sz w:val="20"/>
                </w:rPr>
                <w:delText>5.5</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55" w:author="Perrine, Martin L. (GSFC-5670)" w:date="2016-08-03T15:40:00Z"/>
                <w:rFonts w:cs="Arial"/>
                <w:sz w:val="20"/>
              </w:rPr>
            </w:pPr>
            <w:del w:id="2156" w:author="Perrine, Martin L. (GSFC-5670)" w:date="2016-08-03T15:40:00Z">
              <w:r w:rsidDel="00483EB9">
                <w:rPr>
                  <w:rFonts w:cs="Arial"/>
                  <w:sz w:val="20"/>
                </w:rPr>
                <w:delText>5.6</w:delText>
              </w:r>
            </w:del>
          </w:p>
        </w:tc>
        <w:tc>
          <w:tcPr>
            <w:tcW w:w="596"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57" w:author="Perrine, Martin L. (GSFC-5670)" w:date="2016-08-03T15:40:00Z"/>
                <w:rFonts w:cs="Arial"/>
                <w:sz w:val="20"/>
              </w:rPr>
            </w:pPr>
            <w:del w:id="2158" w:author="Perrine, Martin L. (GSFC-5670)" w:date="2016-08-03T15:40:00Z">
              <w:r w:rsidDel="00483EB9">
                <w:rPr>
                  <w:rFonts w:cs="Arial"/>
                  <w:sz w:val="20"/>
                </w:rPr>
                <w:delText>5.7</w:delText>
              </w:r>
            </w:del>
          </w:p>
        </w:tc>
        <w:tc>
          <w:tcPr>
            <w:tcW w:w="734"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59" w:author="Perrine, Martin L. (GSFC-5670)" w:date="2016-08-03T15:40:00Z"/>
                <w:rFonts w:cs="Arial"/>
                <w:sz w:val="20"/>
              </w:rPr>
            </w:pPr>
            <w:del w:id="2160" w:author="Perrine, Martin L. (GSFC-5670)" w:date="2016-08-03T15:40:00Z">
              <w:r w:rsidDel="00483EB9">
                <w:rPr>
                  <w:rFonts w:cs="Arial"/>
                  <w:sz w:val="20"/>
                </w:rPr>
                <w:delText>5.</w:delText>
              </w:r>
              <w:r w:rsidRPr="00407988" w:rsidDel="00483EB9">
                <w:rPr>
                  <w:rFonts w:cs="Arial"/>
                  <w:sz w:val="20"/>
                </w:rPr>
                <w:delText>8</w:delText>
              </w:r>
            </w:del>
          </w:p>
        </w:tc>
      </w:tr>
      <w:tr w:rsidR="003764AC" w:rsidRPr="00407988" w:rsidDel="00483EB9" w:rsidTr="003764AC">
        <w:trPr>
          <w:trHeight w:val="260"/>
          <w:jc w:val="center"/>
          <w:del w:id="2161"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162" w:author="Perrine, Martin L. (GSFC-5670)" w:date="2016-08-03T15:40:00Z"/>
                <w:rFonts w:cs="Arial"/>
                <w:sz w:val="20"/>
              </w:rPr>
            </w:pP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163" w:author="Perrine, Martin L. (GSFC-5670)" w:date="2016-08-03T15:40: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64" w:author="Perrine, Martin L. (GSFC-5670)" w:date="2016-08-03T15:40:00Z"/>
                <w:rFonts w:cs="Arial"/>
                <w:sz w:val="20"/>
              </w:rPr>
            </w:pPr>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65" w:author="Perrine, Martin L. (GSFC-5670)" w:date="2016-08-03T15:40:00Z"/>
                <w:rFonts w:cs="Arial"/>
                <w:sz w:val="20"/>
              </w:rPr>
            </w:pPr>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66" w:author="Perrine, Martin L. (GSFC-5670)" w:date="2016-08-03T15:40:00Z"/>
                <w:rFonts w:cs="Arial"/>
                <w:sz w:val="20"/>
              </w:rPr>
            </w:pPr>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67" w:author="Perrine, Martin L. (GSFC-5670)" w:date="2016-08-03T15:40:00Z"/>
                <w:rFonts w:cs="Arial"/>
                <w:sz w:val="20"/>
              </w:rPr>
            </w:pPr>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68" w:author="Perrine, Martin L. (GSFC-5670)" w:date="2016-08-03T15:40: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69" w:author="Perrine, Martin L. (GSFC-5670)" w:date="2016-08-03T15:40:00Z"/>
                <w:rFonts w:cs="Arial"/>
                <w:sz w:val="20"/>
              </w:rPr>
            </w:pPr>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70" w:author="Perrine, Martin L. (GSFC-5670)" w:date="2016-08-03T15:40:00Z"/>
                <w:rFonts w:cs="Arial"/>
                <w:sz w:val="20"/>
              </w:rPr>
            </w:pPr>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71" w:author="Perrine, Martin L. (GSFC-5670)" w:date="2016-08-03T15:40:00Z"/>
                <w:rFonts w:cs="Arial"/>
                <w:sz w:val="20"/>
              </w:rPr>
            </w:pPr>
          </w:p>
        </w:tc>
      </w:tr>
      <w:tr w:rsidR="003764AC" w:rsidRPr="00407988" w:rsidDel="00483EB9" w:rsidTr="003764AC">
        <w:trPr>
          <w:trHeight w:val="260"/>
          <w:jc w:val="center"/>
          <w:del w:id="2172"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173" w:author="Perrine, Martin L. (GSFC-5670)" w:date="2016-08-03T15:40:00Z"/>
                <w:rFonts w:cs="Arial"/>
                <w:sz w:val="20"/>
              </w:rPr>
            </w:pPr>
            <w:del w:id="2174" w:author="Perrine, Martin L. (GSFC-5670)" w:date="2016-08-03T15:40:00Z">
              <w:r w:rsidRPr="00407988" w:rsidDel="00483EB9">
                <w:rPr>
                  <w:rFonts w:cs="Arial"/>
                  <w:sz w:val="20"/>
                </w:rPr>
                <w:delText>NENG-PERF-008 Support data rate of 13.125Mbps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175" w:author="Perrine, Martin L. (GSFC-5670)" w:date="2016-08-03T15:40:00Z"/>
                <w:rFonts w:cs="Arial"/>
                <w:sz w:val="20"/>
              </w:rPr>
            </w:pPr>
            <w:del w:id="2176" w:author="Perrine, Martin L. (GSFC-5670)" w:date="2016-08-03T15:40:00Z">
              <w:r w:rsidRPr="00407988" w:rsidDel="00483EB9">
                <w:rPr>
                  <w:rFonts w:cs="Arial"/>
                  <w:sz w:val="20"/>
                </w:rPr>
                <w:delText>2.8</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77" w:author="Perrine, Martin L. (GSFC-5670)" w:date="2016-08-03T15:40:00Z"/>
                <w:rFonts w:cs="Arial"/>
                <w:sz w:val="20"/>
              </w:rPr>
            </w:pPr>
            <w:del w:id="2178"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79" w:author="Perrine, Martin L. (GSFC-5670)" w:date="2016-08-03T15:40:00Z"/>
                <w:rFonts w:cs="Arial"/>
                <w:sz w:val="20"/>
              </w:rPr>
            </w:pPr>
            <w:del w:id="2180"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81" w:author="Perrine, Martin L. (GSFC-5670)" w:date="2016-08-03T15:40:00Z"/>
                <w:rFonts w:cs="Arial"/>
                <w:sz w:val="20"/>
              </w:rPr>
            </w:pPr>
            <w:del w:id="2182"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83" w:author="Perrine, Martin L. (GSFC-5670)" w:date="2016-08-03T15:40:00Z"/>
                <w:rFonts w:cs="Arial"/>
                <w:sz w:val="20"/>
              </w:rPr>
            </w:pPr>
            <w:del w:id="2184"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85" w:author="Perrine, Martin L. (GSFC-5670)" w:date="2016-08-03T15:40:00Z"/>
                <w:rFonts w:cs="Arial"/>
                <w:sz w:val="20"/>
              </w:rPr>
            </w:pPr>
            <w:del w:id="2186"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87" w:author="Perrine, Martin L. (GSFC-5670)" w:date="2016-08-03T15:40:00Z"/>
                <w:rFonts w:cs="Arial"/>
                <w:sz w:val="20"/>
              </w:rPr>
            </w:pPr>
            <w:del w:id="2188"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89" w:author="Perrine, Martin L. (GSFC-5670)" w:date="2016-08-03T15:40:00Z"/>
                <w:rFonts w:cs="Arial"/>
                <w:sz w:val="20"/>
              </w:rPr>
            </w:pPr>
            <w:del w:id="2190"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91" w:author="Perrine, Martin L. (GSFC-5670)" w:date="2016-08-03T15:40:00Z"/>
                <w:rFonts w:cs="Arial"/>
                <w:sz w:val="20"/>
              </w:rPr>
            </w:pPr>
            <w:del w:id="2192"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193"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194" w:author="Perrine, Martin L. (GSFC-5670)" w:date="2016-08-03T15:40:00Z"/>
                <w:rFonts w:cs="Arial"/>
                <w:sz w:val="20"/>
              </w:rPr>
            </w:pPr>
            <w:del w:id="2195" w:author="Perrine, Martin L. (GSFC-5670)" w:date="2016-08-03T15:40:00Z">
              <w:r w:rsidRPr="00407988" w:rsidDel="00483EB9">
                <w:rPr>
                  <w:rFonts w:cs="Arial"/>
                  <w:sz w:val="20"/>
                </w:rPr>
                <w:delText>NENG-PERF-010 Process data realtime 13.125Mbps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196" w:author="Perrine, Martin L. (GSFC-5670)" w:date="2016-08-03T15:40:00Z"/>
                <w:rFonts w:cs="Arial"/>
                <w:sz w:val="20"/>
              </w:rPr>
            </w:pPr>
            <w:del w:id="2197" w:author="Perrine, Martin L. (GSFC-5670)" w:date="2016-08-03T15:40:00Z">
              <w:r w:rsidRPr="00407988" w:rsidDel="00483EB9">
                <w:rPr>
                  <w:rFonts w:cs="Arial"/>
                  <w:sz w:val="20"/>
                </w:rPr>
                <w:delText>2.9</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198" w:author="Perrine, Martin L. (GSFC-5670)" w:date="2016-08-03T15:40:00Z"/>
                <w:rFonts w:cs="Arial"/>
                <w:sz w:val="20"/>
              </w:rPr>
            </w:pPr>
            <w:del w:id="2199"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00" w:author="Perrine, Martin L. (GSFC-5670)" w:date="2016-08-03T15:40:00Z"/>
                <w:rFonts w:cs="Arial"/>
                <w:sz w:val="20"/>
              </w:rPr>
            </w:pPr>
            <w:del w:id="2201"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02" w:author="Perrine, Martin L. (GSFC-5670)" w:date="2016-08-03T15:40:00Z"/>
                <w:rFonts w:cs="Arial"/>
                <w:sz w:val="20"/>
              </w:rPr>
            </w:pPr>
            <w:del w:id="2203" w:author="Perrine, Martin L. (GSFC-5670)" w:date="2016-08-03T15:40:00Z">
              <w:r w:rsidRPr="00407988" w:rsidDel="00483EB9">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04" w:author="Perrine, Martin L. (GSFC-5670)" w:date="2016-08-03T15:40:00Z"/>
                <w:rFonts w:cs="Arial"/>
                <w:sz w:val="20"/>
              </w:rPr>
            </w:pPr>
            <w:del w:id="2205"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06" w:author="Perrine, Martin L. (GSFC-5670)" w:date="2016-08-03T15:40:00Z"/>
                <w:rFonts w:cs="Arial"/>
                <w:sz w:val="20"/>
              </w:rPr>
            </w:pPr>
            <w:del w:id="2207"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08" w:author="Perrine, Martin L. (GSFC-5670)" w:date="2016-08-03T15:40:00Z"/>
                <w:rFonts w:cs="Arial"/>
                <w:sz w:val="20"/>
              </w:rPr>
            </w:pPr>
            <w:del w:id="2209"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10" w:author="Perrine, Martin L. (GSFC-5670)" w:date="2016-08-03T15:40:00Z"/>
                <w:rFonts w:cs="Arial"/>
                <w:sz w:val="20"/>
              </w:rPr>
            </w:pPr>
            <w:del w:id="2211"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12" w:author="Perrine, Martin L. (GSFC-5670)" w:date="2016-08-03T15:40:00Z"/>
                <w:rFonts w:cs="Arial"/>
                <w:sz w:val="20"/>
              </w:rPr>
            </w:pPr>
            <w:del w:id="2213"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214" w:author="Perrine, Martin L. (GSFC-5670)" w:date="2016-08-03T15:40:00Z"/>
        </w:trPr>
        <w:tc>
          <w:tcPr>
            <w:tcW w:w="5059" w:type="dxa"/>
            <w:tcBorders>
              <w:top w:val="nil"/>
              <w:bottom w:val="nil"/>
              <w:right w:val="nil"/>
            </w:tcBorders>
            <w:shd w:val="clear" w:color="auto" w:fill="auto"/>
            <w:noWrap/>
            <w:vAlign w:val="bottom"/>
          </w:tcPr>
          <w:p w:rsidR="003764AC" w:rsidRPr="00407988" w:rsidDel="00483EB9" w:rsidRDefault="003764AC" w:rsidP="00E9645E">
            <w:pPr>
              <w:spacing w:after="0"/>
              <w:rPr>
                <w:del w:id="2215" w:author="Perrine, Martin L. (GSFC-5670)" w:date="2016-08-03T15:40:00Z"/>
                <w:rFonts w:cs="Arial"/>
                <w:sz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rPr>
                <w:del w:id="2216" w:author="Perrine, Martin L. (GSFC-5670)" w:date="2016-08-03T15:40:00Z"/>
                <w:rFonts w:cs="Arial"/>
                <w:sz w:val="20"/>
              </w:rPr>
            </w:pPr>
            <w:del w:id="2217"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218" w:author="Perrine, Martin L. (GSFC-5670)" w:date="2016-08-03T15:40:00Z"/>
                <w:rFonts w:cs="Arial"/>
                <w:sz w:val="20"/>
              </w:rPr>
            </w:pPr>
            <w:del w:id="2219"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220" w:author="Perrine, Martin L. (GSFC-5670)" w:date="2016-08-03T15:40:00Z"/>
                <w:rFonts w:cs="Arial"/>
                <w:sz w:val="20"/>
              </w:rPr>
            </w:pPr>
            <w:del w:id="2221"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222" w:author="Perrine, Martin L. (GSFC-5670)" w:date="2016-08-03T15:40:00Z"/>
                <w:rFonts w:cs="Arial"/>
                <w:sz w:val="20"/>
              </w:rPr>
            </w:pPr>
            <w:del w:id="2223"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224" w:author="Perrine, Martin L. (GSFC-5670)" w:date="2016-08-03T15:40:00Z"/>
                <w:rFonts w:cs="Arial"/>
                <w:sz w:val="20"/>
              </w:rPr>
            </w:pPr>
            <w:del w:id="2225"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226" w:author="Perrine, Martin L. (GSFC-5670)" w:date="2016-08-03T15:40:00Z"/>
                <w:rFonts w:cs="Arial"/>
                <w:sz w:val="20"/>
              </w:rPr>
            </w:pPr>
            <w:del w:id="2227"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228" w:author="Perrine, Martin L. (GSFC-5670)" w:date="2016-08-03T15:40:00Z"/>
                <w:rFonts w:cs="Arial"/>
                <w:sz w:val="20"/>
              </w:rPr>
            </w:pPr>
            <w:del w:id="2229"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230" w:author="Perrine, Martin L. (GSFC-5670)" w:date="2016-08-03T15:40:00Z"/>
                <w:rFonts w:cs="Arial"/>
                <w:sz w:val="20"/>
              </w:rPr>
            </w:pPr>
            <w:del w:id="2231"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232" w:author="Perrine, Martin L. (GSFC-5670)" w:date="2016-08-03T15:40:00Z"/>
                <w:rFonts w:cs="Arial"/>
                <w:sz w:val="20"/>
              </w:rPr>
            </w:pPr>
            <w:del w:id="2233" w:author="Perrine, Martin L. (GSFC-5670)" w:date="2016-08-03T15:40:00Z">
              <w:r w:rsidRPr="00407988" w:rsidDel="00483EB9">
                <w:rPr>
                  <w:rFonts w:cs="Arial"/>
                  <w:sz w:val="20"/>
                </w:rPr>
                <w:delText> </w:delText>
              </w:r>
            </w:del>
          </w:p>
        </w:tc>
      </w:tr>
      <w:tr w:rsidR="003764AC" w:rsidRPr="00407988" w:rsidDel="00483EB9" w:rsidTr="003764AC">
        <w:trPr>
          <w:trHeight w:val="280"/>
          <w:jc w:val="center"/>
          <w:del w:id="2234"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D9D9D9"/>
            <w:noWrap/>
            <w:vAlign w:val="bottom"/>
          </w:tcPr>
          <w:p w:rsidR="003764AC" w:rsidRPr="00407988" w:rsidDel="00483EB9" w:rsidRDefault="003764AC" w:rsidP="00E9645E">
            <w:pPr>
              <w:spacing w:after="0"/>
              <w:jc w:val="center"/>
              <w:rPr>
                <w:del w:id="2235" w:author="Perrine, Martin L. (GSFC-5670)" w:date="2016-08-03T15:40:00Z"/>
                <w:rFonts w:cs="Arial"/>
                <w:b/>
                <w:sz w:val="20"/>
              </w:rPr>
            </w:pPr>
            <w:del w:id="2236" w:author="Perrine, Martin L. (GSFC-5670)" w:date="2016-08-03T15:40:00Z">
              <w:r w:rsidRPr="00407988" w:rsidDel="00483EB9">
                <w:rPr>
                  <w:rFonts w:cs="Arial"/>
                  <w:b/>
                  <w:sz w:val="20"/>
                </w:rPr>
                <w:delText>IT Requirements</w:delText>
              </w:r>
            </w:del>
          </w:p>
        </w:tc>
        <w:tc>
          <w:tcPr>
            <w:tcW w:w="630"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rPr>
                <w:del w:id="2237" w:author="Perrine, Martin L. (GSFC-5670)" w:date="2016-08-03T15:40:00Z"/>
                <w:rFonts w:cs="Arial"/>
                <w:sz w:val="20"/>
              </w:rPr>
            </w:pPr>
            <w:del w:id="2238"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239" w:author="Perrine, Martin L. (GSFC-5670)" w:date="2016-08-03T15:40:00Z"/>
                <w:rFonts w:cs="Arial"/>
                <w:sz w:val="20"/>
              </w:rPr>
            </w:pPr>
            <w:del w:id="2240"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241" w:author="Perrine, Martin L. (GSFC-5670)" w:date="2016-08-03T15:40:00Z"/>
                <w:rFonts w:cs="Arial"/>
                <w:sz w:val="20"/>
              </w:rPr>
            </w:pPr>
            <w:del w:id="2242"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243" w:author="Perrine, Martin L. (GSFC-5670)" w:date="2016-08-03T15:40:00Z"/>
                <w:rFonts w:cs="Arial"/>
                <w:sz w:val="20"/>
              </w:rPr>
            </w:pPr>
            <w:del w:id="2244"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245" w:author="Perrine, Martin L. (GSFC-5670)" w:date="2016-08-03T15:40:00Z"/>
                <w:rFonts w:cs="Arial"/>
                <w:sz w:val="20"/>
              </w:rPr>
            </w:pPr>
            <w:del w:id="2246"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247" w:author="Perrine, Martin L. (GSFC-5670)" w:date="2016-08-03T15:40:00Z"/>
                <w:rFonts w:cs="Arial"/>
                <w:sz w:val="20"/>
              </w:rPr>
            </w:pPr>
            <w:del w:id="2248"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249" w:author="Perrine, Martin L. (GSFC-5670)" w:date="2016-08-03T15:40:00Z"/>
                <w:rFonts w:cs="Arial"/>
                <w:sz w:val="20"/>
              </w:rPr>
            </w:pPr>
            <w:del w:id="2250"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251" w:author="Perrine, Martin L. (GSFC-5670)" w:date="2016-08-03T15:40:00Z"/>
                <w:rFonts w:cs="Arial"/>
                <w:sz w:val="20"/>
              </w:rPr>
            </w:pPr>
            <w:del w:id="2252"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253" w:author="Perrine, Martin L. (GSFC-5670)" w:date="2016-08-03T15:40:00Z"/>
                <w:rFonts w:cs="Arial"/>
                <w:sz w:val="20"/>
              </w:rPr>
            </w:pPr>
            <w:del w:id="2254"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255"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vAlign w:val="bottom"/>
          </w:tcPr>
          <w:p w:rsidR="003764AC" w:rsidRPr="00407988" w:rsidDel="00483EB9" w:rsidRDefault="003764AC" w:rsidP="00E9645E">
            <w:pPr>
              <w:spacing w:after="0"/>
              <w:rPr>
                <w:del w:id="2256" w:author="Perrine, Martin L. (GSFC-5670)" w:date="2016-08-03T15:40:00Z"/>
                <w:rFonts w:cs="Arial"/>
                <w:sz w:val="20"/>
              </w:rPr>
            </w:pPr>
            <w:del w:id="2257" w:author="Perrine, Martin L. (GSFC-5670)" w:date="2016-08-03T15:40:00Z">
              <w:r w:rsidRPr="00407988" w:rsidDel="00483EB9">
                <w:rPr>
                  <w:rFonts w:cs="Arial"/>
                  <w:sz w:val="20"/>
                </w:rPr>
                <w:delText>Requirement Number</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rPr>
                <w:del w:id="2258" w:author="Perrine, Martin L. (GSFC-5670)" w:date="2016-08-03T15:40:00Z"/>
                <w:rFonts w:cs="Arial"/>
                <w:sz w:val="20"/>
              </w:rPr>
            </w:pPr>
            <w:del w:id="2259"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60" w:author="Perrine, Martin L. (GSFC-5670)" w:date="2016-08-03T15:40:00Z"/>
                <w:rFonts w:cs="Arial"/>
                <w:sz w:val="20"/>
              </w:rPr>
            </w:pPr>
            <w:del w:id="2261"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62" w:author="Perrine, Martin L. (GSFC-5670)" w:date="2016-08-03T15:40:00Z"/>
                <w:rFonts w:cs="Arial"/>
                <w:sz w:val="20"/>
              </w:rPr>
            </w:pPr>
            <w:del w:id="2263"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64" w:author="Perrine, Martin L. (GSFC-5670)" w:date="2016-08-03T15:40:00Z"/>
                <w:rFonts w:cs="Arial"/>
                <w:sz w:val="20"/>
              </w:rPr>
            </w:pPr>
            <w:del w:id="2265"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66" w:author="Perrine, Martin L. (GSFC-5670)" w:date="2016-08-03T15:40:00Z"/>
                <w:rFonts w:cs="Arial"/>
                <w:sz w:val="20"/>
              </w:rPr>
            </w:pPr>
            <w:del w:id="2267"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68" w:author="Perrine, Martin L. (GSFC-5670)" w:date="2016-08-03T15:40:00Z"/>
                <w:rFonts w:cs="Arial"/>
                <w:sz w:val="20"/>
              </w:rPr>
            </w:pPr>
            <w:del w:id="2269"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70" w:author="Perrine, Martin L. (GSFC-5670)" w:date="2016-08-03T15:40:00Z"/>
                <w:rFonts w:cs="Arial"/>
                <w:sz w:val="20"/>
              </w:rPr>
            </w:pPr>
            <w:del w:id="2271"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72" w:author="Perrine, Martin L. (GSFC-5670)" w:date="2016-08-03T15:40:00Z"/>
                <w:rFonts w:cs="Arial"/>
                <w:sz w:val="20"/>
              </w:rPr>
            </w:pPr>
            <w:del w:id="2273"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74" w:author="Perrine, Martin L. (GSFC-5670)" w:date="2016-08-03T15:40:00Z"/>
                <w:rFonts w:cs="Arial"/>
                <w:sz w:val="20"/>
              </w:rPr>
            </w:pPr>
            <w:del w:id="2275"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276"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277" w:author="Perrine, Martin L. (GSFC-5670)" w:date="2016-08-03T15:40:00Z"/>
                <w:rFonts w:cs="Arial"/>
                <w:sz w:val="20"/>
              </w:rPr>
            </w:pPr>
            <w:del w:id="2278" w:author="Perrine, Martin L. (GSFC-5670)" w:date="2016-08-03T15:40:00Z">
              <w:r w:rsidRPr="00407988" w:rsidDel="00483EB9">
                <w:rPr>
                  <w:rFonts w:cs="Arial"/>
                  <w:sz w:val="20"/>
                </w:rPr>
                <w:delText>NENG-SEC-001 Audit Trail NPR 2810.1A</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279" w:author="Perrine, Martin L. (GSFC-5670)" w:date="2016-08-03T15:40:00Z"/>
                <w:rFonts w:cs="Arial"/>
                <w:sz w:val="20"/>
              </w:rPr>
            </w:pPr>
            <w:del w:id="2280" w:author="Perrine, Martin L. (GSFC-5670)" w:date="2016-08-03T15:40:00Z">
              <w:r w:rsidRPr="00407988" w:rsidDel="00483EB9">
                <w:rPr>
                  <w:rFonts w:cs="Arial"/>
                  <w:sz w:val="20"/>
                </w:rPr>
                <w:delText>3.1</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81" w:author="Perrine, Martin L. (GSFC-5670)" w:date="2016-08-03T15:40:00Z"/>
                <w:rFonts w:cs="Arial"/>
                <w:sz w:val="20"/>
              </w:rPr>
            </w:pPr>
            <w:del w:id="2282"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83" w:author="Perrine, Martin L. (GSFC-5670)" w:date="2016-08-03T15:40:00Z"/>
                <w:rFonts w:cs="Arial"/>
                <w:sz w:val="20"/>
              </w:rPr>
            </w:pPr>
            <w:del w:id="2284"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85" w:author="Perrine, Martin L. (GSFC-5670)" w:date="2016-08-03T15:40:00Z"/>
                <w:rFonts w:cs="Arial"/>
                <w:sz w:val="20"/>
              </w:rPr>
            </w:pPr>
            <w:del w:id="2286"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87" w:author="Perrine, Martin L. (GSFC-5670)" w:date="2016-08-03T15:40:00Z"/>
                <w:rFonts w:cs="Arial"/>
                <w:sz w:val="20"/>
              </w:rPr>
            </w:pPr>
            <w:del w:id="2288"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89" w:author="Perrine, Martin L. (GSFC-5670)" w:date="2016-08-03T15:40:00Z"/>
                <w:rFonts w:cs="Arial"/>
                <w:sz w:val="20"/>
              </w:rPr>
            </w:pPr>
            <w:del w:id="2290"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91" w:author="Perrine, Martin L. (GSFC-5670)" w:date="2016-08-03T15:40:00Z"/>
                <w:rFonts w:cs="Arial"/>
                <w:sz w:val="20"/>
              </w:rPr>
            </w:pPr>
            <w:del w:id="2292"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93" w:author="Perrine, Martin L. (GSFC-5670)" w:date="2016-08-03T15:40:00Z"/>
                <w:rFonts w:cs="Arial"/>
                <w:sz w:val="20"/>
              </w:rPr>
            </w:pPr>
            <w:del w:id="2294"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295" w:author="Perrine, Martin L. (GSFC-5670)" w:date="2016-08-03T15:40:00Z"/>
                <w:rFonts w:cs="Arial"/>
                <w:sz w:val="20"/>
              </w:rPr>
            </w:pPr>
            <w:del w:id="2296"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297"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298" w:author="Perrine, Martin L. (GSFC-5670)" w:date="2016-08-03T15:40:00Z"/>
                <w:rFonts w:cs="Arial"/>
                <w:sz w:val="20"/>
              </w:rPr>
            </w:pPr>
            <w:del w:id="2299" w:author="Perrine, Martin L. (GSFC-5670)" w:date="2016-08-03T15:40:00Z">
              <w:r w:rsidRPr="00407988" w:rsidDel="00483EB9">
                <w:rPr>
                  <w:rFonts w:cs="Arial"/>
                  <w:sz w:val="20"/>
                </w:rPr>
                <w:delText>NENG-SEC-002 support security functions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300" w:author="Perrine, Martin L. (GSFC-5670)" w:date="2016-08-03T15:40:00Z"/>
                <w:rFonts w:cs="Arial"/>
                <w:sz w:val="20"/>
              </w:rPr>
            </w:pPr>
            <w:del w:id="2301" w:author="Perrine, Martin L. (GSFC-5670)" w:date="2016-08-03T15:40:00Z">
              <w:r w:rsidRPr="00407988" w:rsidDel="00483EB9">
                <w:rPr>
                  <w:rFonts w:cs="Arial"/>
                  <w:sz w:val="20"/>
                </w:rPr>
                <w:delText>3.2</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02" w:author="Perrine, Martin L. (GSFC-5670)" w:date="2016-08-03T15:40:00Z"/>
                <w:rFonts w:cs="Arial"/>
                <w:sz w:val="20"/>
              </w:rPr>
            </w:pPr>
            <w:del w:id="2303"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04" w:author="Perrine, Martin L. (GSFC-5670)" w:date="2016-08-03T15:40:00Z"/>
                <w:rFonts w:cs="Arial"/>
                <w:sz w:val="20"/>
              </w:rPr>
            </w:pPr>
            <w:del w:id="2305"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06" w:author="Perrine, Martin L. (GSFC-5670)" w:date="2016-08-03T15:40:00Z"/>
                <w:rFonts w:cs="Arial"/>
                <w:sz w:val="20"/>
              </w:rPr>
            </w:pPr>
            <w:del w:id="2307"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08" w:author="Perrine, Martin L. (GSFC-5670)" w:date="2016-08-03T15:40:00Z"/>
                <w:rFonts w:cs="Arial"/>
                <w:sz w:val="20"/>
              </w:rPr>
            </w:pPr>
            <w:del w:id="2309"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10" w:author="Perrine, Martin L. (GSFC-5670)" w:date="2016-08-03T15:40:00Z"/>
                <w:rFonts w:cs="Arial"/>
                <w:sz w:val="20"/>
              </w:rPr>
            </w:pPr>
            <w:del w:id="2311"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12" w:author="Perrine, Martin L. (GSFC-5670)" w:date="2016-08-03T15:40:00Z"/>
                <w:rFonts w:cs="Arial"/>
                <w:sz w:val="20"/>
              </w:rPr>
            </w:pPr>
            <w:del w:id="2313"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14" w:author="Perrine, Martin L. (GSFC-5670)" w:date="2016-08-03T15:40:00Z"/>
                <w:rFonts w:cs="Arial"/>
                <w:sz w:val="20"/>
              </w:rPr>
            </w:pPr>
            <w:del w:id="2315"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16" w:author="Perrine, Martin L. (GSFC-5670)" w:date="2016-08-03T15:40:00Z"/>
                <w:rFonts w:cs="Arial"/>
                <w:sz w:val="20"/>
              </w:rPr>
            </w:pPr>
            <w:del w:id="2317"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318"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319" w:author="Perrine, Martin L. (GSFC-5670)" w:date="2016-08-03T15:40:00Z"/>
                <w:rFonts w:cs="Arial"/>
                <w:sz w:val="20"/>
              </w:rPr>
            </w:pPr>
            <w:del w:id="2320" w:author="Perrine, Martin L. (GSFC-5670)" w:date="2016-08-03T15:40:00Z">
              <w:r w:rsidRPr="00407988" w:rsidDel="00483EB9">
                <w:rPr>
                  <w:rFonts w:cs="Arial"/>
                  <w:sz w:val="20"/>
                </w:rPr>
                <w:delText>NENG-SEC-003 Adherence to CSO requirements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321" w:author="Perrine, Martin L. (GSFC-5670)" w:date="2016-08-03T15:40:00Z"/>
                <w:rFonts w:cs="Arial"/>
                <w:sz w:val="20"/>
              </w:rPr>
            </w:pPr>
            <w:del w:id="2322" w:author="Perrine, Martin L. (GSFC-5670)" w:date="2016-08-03T15:40:00Z">
              <w:r w:rsidRPr="00407988" w:rsidDel="00483EB9">
                <w:rPr>
                  <w:rFonts w:cs="Arial"/>
                  <w:sz w:val="20"/>
                </w:rPr>
                <w:delText>3.3</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23" w:author="Perrine, Martin L. (GSFC-5670)" w:date="2016-08-03T15:40:00Z"/>
                <w:rFonts w:cs="Arial"/>
                <w:sz w:val="20"/>
              </w:rPr>
            </w:pPr>
            <w:del w:id="2324"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25" w:author="Perrine, Martin L. (GSFC-5670)" w:date="2016-08-03T15:40:00Z"/>
                <w:rFonts w:cs="Arial"/>
                <w:sz w:val="20"/>
              </w:rPr>
            </w:pPr>
            <w:del w:id="2326"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27" w:author="Perrine, Martin L. (GSFC-5670)" w:date="2016-08-03T15:40:00Z"/>
                <w:rFonts w:cs="Arial"/>
                <w:sz w:val="20"/>
              </w:rPr>
            </w:pPr>
            <w:del w:id="2328"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29" w:author="Perrine, Martin L. (GSFC-5670)" w:date="2016-08-03T15:40:00Z"/>
                <w:rFonts w:cs="Arial"/>
                <w:sz w:val="20"/>
              </w:rPr>
            </w:pPr>
            <w:del w:id="2330"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31" w:author="Perrine, Martin L. (GSFC-5670)" w:date="2016-08-03T15:40:00Z"/>
                <w:rFonts w:cs="Arial"/>
                <w:sz w:val="20"/>
              </w:rPr>
            </w:pPr>
            <w:del w:id="2332"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33" w:author="Perrine, Martin L. (GSFC-5670)" w:date="2016-08-03T15:40:00Z"/>
                <w:rFonts w:cs="Arial"/>
                <w:sz w:val="20"/>
              </w:rPr>
            </w:pPr>
            <w:del w:id="2334"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35" w:author="Perrine, Martin L. (GSFC-5670)" w:date="2016-08-03T15:40:00Z"/>
                <w:rFonts w:cs="Arial"/>
                <w:sz w:val="20"/>
              </w:rPr>
            </w:pPr>
            <w:del w:id="2336"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37" w:author="Perrine, Martin L. (GSFC-5670)" w:date="2016-08-03T15:40:00Z"/>
                <w:rFonts w:cs="Arial"/>
                <w:sz w:val="20"/>
              </w:rPr>
            </w:pPr>
            <w:del w:id="2338"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339"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340" w:author="Perrine, Martin L. (GSFC-5670)" w:date="2016-08-03T15:40:00Z"/>
                <w:rFonts w:cs="Arial"/>
                <w:sz w:val="20"/>
              </w:rPr>
            </w:pPr>
            <w:del w:id="2341" w:author="Perrine, Martin L. (GSFC-5670)" w:date="2016-08-03T15:40:00Z">
              <w:r w:rsidRPr="00407988" w:rsidDel="00483EB9">
                <w:rPr>
                  <w:rFonts w:cs="Arial"/>
                  <w:sz w:val="20"/>
                </w:rPr>
                <w:delText>NENG-SEC-004 User access and authen control</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342" w:author="Perrine, Martin L. (GSFC-5670)" w:date="2016-08-03T15:40:00Z"/>
                <w:rFonts w:cs="Arial"/>
                <w:sz w:val="20"/>
              </w:rPr>
            </w:pPr>
            <w:del w:id="2343" w:author="Perrine, Martin L. (GSFC-5670)" w:date="2016-08-03T15:40:00Z">
              <w:r w:rsidRPr="00407988" w:rsidDel="00483EB9">
                <w:rPr>
                  <w:rFonts w:cs="Arial"/>
                  <w:sz w:val="20"/>
                </w:rPr>
                <w:delText>3.4</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44" w:author="Perrine, Martin L. (GSFC-5670)" w:date="2016-08-03T15:40:00Z"/>
                <w:rFonts w:cs="Arial"/>
                <w:sz w:val="20"/>
              </w:rPr>
            </w:pPr>
            <w:del w:id="2345"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46" w:author="Perrine, Martin L. (GSFC-5670)" w:date="2016-08-03T15:40:00Z"/>
                <w:rFonts w:cs="Arial"/>
                <w:sz w:val="20"/>
              </w:rPr>
            </w:pPr>
            <w:del w:id="2347"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48" w:author="Perrine, Martin L. (GSFC-5670)" w:date="2016-08-03T15:40:00Z"/>
                <w:rFonts w:cs="Arial"/>
                <w:sz w:val="20"/>
              </w:rPr>
            </w:pPr>
            <w:del w:id="2349"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50" w:author="Perrine, Martin L. (GSFC-5670)" w:date="2016-08-03T15:40:00Z"/>
                <w:rFonts w:cs="Arial"/>
                <w:sz w:val="20"/>
              </w:rPr>
            </w:pPr>
            <w:del w:id="2351"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52" w:author="Perrine, Martin L. (GSFC-5670)" w:date="2016-08-03T15:40:00Z"/>
                <w:rFonts w:cs="Arial"/>
                <w:sz w:val="20"/>
              </w:rPr>
            </w:pPr>
            <w:del w:id="2353"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54" w:author="Perrine, Martin L. (GSFC-5670)" w:date="2016-08-03T15:40:00Z"/>
                <w:rFonts w:cs="Arial"/>
                <w:sz w:val="20"/>
              </w:rPr>
            </w:pPr>
            <w:del w:id="2355"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56" w:author="Perrine, Martin L. (GSFC-5670)" w:date="2016-08-03T15:40:00Z"/>
                <w:rFonts w:cs="Arial"/>
                <w:sz w:val="20"/>
              </w:rPr>
            </w:pPr>
            <w:del w:id="2357"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58" w:author="Perrine, Martin L. (GSFC-5670)" w:date="2016-08-03T15:40:00Z"/>
                <w:rFonts w:cs="Arial"/>
                <w:sz w:val="20"/>
              </w:rPr>
            </w:pPr>
            <w:del w:id="2359"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360"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361" w:author="Perrine, Martin L. (GSFC-5670)" w:date="2016-08-03T15:40:00Z"/>
                <w:rFonts w:cs="Arial"/>
                <w:sz w:val="20"/>
              </w:rPr>
            </w:pPr>
            <w:del w:id="2362" w:author="Perrine, Martin L. (GSFC-5670)" w:date="2016-08-03T15:40:00Z">
              <w:r w:rsidRPr="00407988" w:rsidDel="00483EB9">
                <w:rPr>
                  <w:rFonts w:cs="Arial"/>
                  <w:sz w:val="20"/>
                </w:rPr>
                <w:delText>NENG-SEC-005 Component configuration</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363" w:author="Perrine, Martin L. (GSFC-5670)" w:date="2016-08-03T15:40:00Z"/>
                <w:rFonts w:cs="Arial"/>
                <w:sz w:val="20"/>
              </w:rPr>
            </w:pPr>
            <w:del w:id="2364" w:author="Perrine, Martin L. (GSFC-5670)" w:date="2016-08-03T15:40:00Z">
              <w:r w:rsidRPr="00407988" w:rsidDel="00483EB9">
                <w:rPr>
                  <w:rFonts w:cs="Arial"/>
                  <w:sz w:val="20"/>
                </w:rPr>
                <w:delText>3.5</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65" w:author="Perrine, Martin L. (GSFC-5670)" w:date="2016-08-03T15:40:00Z"/>
                <w:rFonts w:cs="Arial"/>
                <w:sz w:val="20"/>
              </w:rPr>
            </w:pPr>
            <w:del w:id="2366"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67" w:author="Perrine, Martin L. (GSFC-5670)" w:date="2016-08-03T15:40:00Z"/>
                <w:rFonts w:cs="Arial"/>
                <w:sz w:val="20"/>
              </w:rPr>
            </w:pPr>
            <w:del w:id="2368"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69" w:author="Perrine, Martin L. (GSFC-5670)" w:date="2016-08-03T15:40:00Z"/>
                <w:rFonts w:cs="Arial"/>
                <w:sz w:val="20"/>
              </w:rPr>
            </w:pPr>
            <w:del w:id="2370"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71" w:author="Perrine, Martin L. (GSFC-5670)" w:date="2016-08-03T15:40:00Z"/>
                <w:rFonts w:cs="Arial"/>
                <w:sz w:val="20"/>
              </w:rPr>
            </w:pPr>
            <w:del w:id="2372"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73" w:author="Perrine, Martin L. (GSFC-5670)" w:date="2016-08-03T15:40:00Z"/>
                <w:rFonts w:cs="Arial"/>
                <w:sz w:val="20"/>
              </w:rPr>
            </w:pPr>
            <w:del w:id="2374"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75" w:author="Perrine, Martin L. (GSFC-5670)" w:date="2016-08-03T15:40:00Z"/>
                <w:rFonts w:cs="Arial"/>
                <w:sz w:val="20"/>
              </w:rPr>
            </w:pPr>
            <w:del w:id="2376"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77" w:author="Perrine, Martin L. (GSFC-5670)" w:date="2016-08-03T15:40:00Z"/>
                <w:rFonts w:cs="Arial"/>
                <w:sz w:val="20"/>
              </w:rPr>
            </w:pPr>
            <w:del w:id="2378"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79" w:author="Perrine, Martin L. (GSFC-5670)" w:date="2016-08-03T15:40:00Z"/>
                <w:rFonts w:cs="Arial"/>
                <w:sz w:val="20"/>
              </w:rPr>
            </w:pPr>
            <w:del w:id="2380"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381"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382" w:author="Perrine, Martin L. (GSFC-5670)" w:date="2016-08-03T15:40:00Z"/>
                <w:rFonts w:cs="Arial"/>
                <w:sz w:val="20"/>
              </w:rPr>
            </w:pPr>
            <w:del w:id="2383" w:author="Perrine, Martin L. (GSFC-5670)" w:date="2016-08-03T15:40:00Z">
              <w:r w:rsidRPr="00407988" w:rsidDel="00483EB9">
                <w:rPr>
                  <w:rFonts w:cs="Arial"/>
                  <w:sz w:val="20"/>
                </w:rPr>
                <w:delText>NENG-SEC-006 Authentication for data services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384" w:author="Perrine, Martin L. (GSFC-5670)" w:date="2016-08-03T15:40:00Z"/>
                <w:rFonts w:cs="Arial"/>
                <w:sz w:val="20"/>
              </w:rPr>
            </w:pPr>
            <w:del w:id="2385" w:author="Perrine, Martin L. (GSFC-5670)" w:date="2016-08-03T15:40:00Z">
              <w:r w:rsidRPr="00407988" w:rsidDel="00483EB9">
                <w:rPr>
                  <w:rFonts w:cs="Arial"/>
                  <w:sz w:val="20"/>
                </w:rPr>
                <w:delText>3.6</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86" w:author="Perrine, Martin L. (GSFC-5670)" w:date="2016-08-03T15:40:00Z"/>
                <w:rFonts w:cs="Arial"/>
                <w:sz w:val="20"/>
              </w:rPr>
            </w:pPr>
            <w:del w:id="2387"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88" w:author="Perrine, Martin L. (GSFC-5670)" w:date="2016-08-03T15:40:00Z"/>
                <w:rFonts w:cs="Arial"/>
                <w:sz w:val="20"/>
              </w:rPr>
            </w:pPr>
            <w:del w:id="2389"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90" w:author="Perrine, Martin L. (GSFC-5670)" w:date="2016-08-03T15:40:00Z"/>
                <w:rFonts w:cs="Arial"/>
                <w:sz w:val="20"/>
              </w:rPr>
            </w:pPr>
            <w:del w:id="2391"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92" w:author="Perrine, Martin L. (GSFC-5670)" w:date="2016-08-03T15:40:00Z"/>
                <w:rFonts w:cs="Arial"/>
                <w:sz w:val="20"/>
              </w:rPr>
            </w:pPr>
            <w:del w:id="2393"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94" w:author="Perrine, Martin L. (GSFC-5670)" w:date="2016-08-03T15:40:00Z"/>
                <w:rFonts w:cs="Arial"/>
                <w:sz w:val="20"/>
              </w:rPr>
            </w:pPr>
            <w:del w:id="2395"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96" w:author="Perrine, Martin L. (GSFC-5670)" w:date="2016-08-03T15:40:00Z"/>
                <w:rFonts w:cs="Arial"/>
                <w:sz w:val="20"/>
              </w:rPr>
            </w:pPr>
            <w:del w:id="2397"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398" w:author="Perrine, Martin L. (GSFC-5670)" w:date="2016-08-03T15:40:00Z"/>
                <w:rFonts w:cs="Arial"/>
                <w:sz w:val="20"/>
              </w:rPr>
            </w:pPr>
            <w:del w:id="2399"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00" w:author="Perrine, Martin L. (GSFC-5670)" w:date="2016-08-03T15:40:00Z"/>
                <w:rFonts w:cs="Arial"/>
                <w:sz w:val="20"/>
              </w:rPr>
            </w:pPr>
            <w:del w:id="2401"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402"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403" w:author="Perrine, Martin L. (GSFC-5670)" w:date="2016-08-03T15:40:00Z"/>
                <w:rFonts w:cs="Arial"/>
                <w:sz w:val="20"/>
              </w:rPr>
            </w:pPr>
            <w:del w:id="2404" w:author="Perrine, Martin L. (GSFC-5670)" w:date="2016-08-03T15:40:00Z">
              <w:r w:rsidRPr="00407988" w:rsidDel="00483EB9">
                <w:rPr>
                  <w:rFonts w:cs="Arial"/>
                  <w:sz w:val="20"/>
                </w:rPr>
                <w:delText>NENG-SEC-007 Identification and authentication</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405" w:author="Perrine, Martin L. (GSFC-5670)" w:date="2016-08-03T15:40:00Z"/>
                <w:rFonts w:cs="Arial"/>
                <w:sz w:val="20"/>
              </w:rPr>
            </w:pPr>
            <w:del w:id="2406" w:author="Perrine, Martin L. (GSFC-5670)" w:date="2016-08-03T15:40:00Z">
              <w:r w:rsidRPr="00407988" w:rsidDel="00483EB9">
                <w:rPr>
                  <w:rFonts w:cs="Arial"/>
                  <w:sz w:val="20"/>
                </w:rPr>
                <w:delText>3.7</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07" w:author="Perrine, Martin L. (GSFC-5670)" w:date="2016-08-03T15:40:00Z"/>
                <w:rFonts w:cs="Arial"/>
                <w:sz w:val="20"/>
              </w:rPr>
            </w:pPr>
            <w:del w:id="2408"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09" w:author="Perrine, Martin L. (GSFC-5670)" w:date="2016-08-03T15:40:00Z"/>
                <w:rFonts w:cs="Arial"/>
                <w:sz w:val="20"/>
              </w:rPr>
            </w:pPr>
            <w:del w:id="2410"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11" w:author="Perrine, Martin L. (GSFC-5670)" w:date="2016-08-03T15:40:00Z"/>
                <w:rFonts w:cs="Arial"/>
                <w:sz w:val="20"/>
              </w:rPr>
            </w:pPr>
            <w:del w:id="2412"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13" w:author="Perrine, Martin L. (GSFC-5670)" w:date="2016-08-03T15:40:00Z"/>
                <w:rFonts w:cs="Arial"/>
                <w:sz w:val="20"/>
              </w:rPr>
            </w:pPr>
            <w:del w:id="2414"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15" w:author="Perrine, Martin L. (GSFC-5670)" w:date="2016-08-03T15:40:00Z"/>
                <w:rFonts w:cs="Arial"/>
                <w:sz w:val="20"/>
              </w:rPr>
            </w:pPr>
            <w:del w:id="2416"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17" w:author="Perrine, Martin L. (GSFC-5670)" w:date="2016-08-03T15:40:00Z"/>
                <w:rFonts w:cs="Arial"/>
                <w:sz w:val="20"/>
              </w:rPr>
            </w:pPr>
            <w:del w:id="2418"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19" w:author="Perrine, Martin L. (GSFC-5670)" w:date="2016-08-03T15:40:00Z"/>
                <w:rFonts w:cs="Arial"/>
                <w:sz w:val="20"/>
              </w:rPr>
            </w:pPr>
            <w:del w:id="2420"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21" w:author="Perrine, Martin L. (GSFC-5670)" w:date="2016-08-03T15:40:00Z"/>
                <w:rFonts w:cs="Arial"/>
                <w:sz w:val="20"/>
              </w:rPr>
            </w:pPr>
            <w:del w:id="2422"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423"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424" w:author="Perrine, Martin L. (GSFC-5670)" w:date="2016-08-03T15:40:00Z"/>
                <w:rFonts w:cs="Arial"/>
                <w:sz w:val="20"/>
              </w:rPr>
            </w:pPr>
            <w:del w:id="2425" w:author="Perrine, Martin L. (GSFC-5670)" w:date="2016-08-03T15:40:00Z">
              <w:r w:rsidRPr="00407988" w:rsidDel="00483EB9">
                <w:rPr>
                  <w:rFonts w:cs="Arial"/>
                  <w:sz w:val="20"/>
                </w:rPr>
                <w:delText>NENG-SEC-008 Authentication of clients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426" w:author="Perrine, Martin L. (GSFC-5670)" w:date="2016-08-03T15:40:00Z"/>
                <w:rFonts w:cs="Arial"/>
                <w:sz w:val="20"/>
              </w:rPr>
            </w:pPr>
            <w:del w:id="2427" w:author="Perrine, Martin L. (GSFC-5670)" w:date="2016-08-03T15:40:00Z">
              <w:r w:rsidRPr="00407988" w:rsidDel="00483EB9">
                <w:rPr>
                  <w:rFonts w:cs="Arial"/>
                  <w:sz w:val="20"/>
                </w:rPr>
                <w:delText>3.8</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28" w:author="Perrine, Martin L. (GSFC-5670)" w:date="2016-08-03T15:40:00Z"/>
                <w:rFonts w:cs="Arial"/>
                <w:sz w:val="20"/>
              </w:rPr>
            </w:pPr>
            <w:del w:id="2429"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30" w:author="Perrine, Martin L. (GSFC-5670)" w:date="2016-08-03T15:40:00Z"/>
                <w:rFonts w:cs="Arial"/>
                <w:sz w:val="20"/>
              </w:rPr>
            </w:pPr>
            <w:del w:id="2431"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32" w:author="Perrine, Martin L. (GSFC-5670)" w:date="2016-08-03T15:40:00Z"/>
                <w:rFonts w:cs="Arial"/>
                <w:sz w:val="20"/>
              </w:rPr>
            </w:pPr>
            <w:del w:id="2433"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34" w:author="Perrine, Martin L. (GSFC-5670)" w:date="2016-08-03T15:40:00Z"/>
                <w:rFonts w:cs="Arial"/>
                <w:sz w:val="20"/>
              </w:rPr>
            </w:pPr>
            <w:del w:id="2435"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36" w:author="Perrine, Martin L. (GSFC-5670)" w:date="2016-08-03T15:40:00Z"/>
                <w:rFonts w:cs="Arial"/>
                <w:sz w:val="20"/>
              </w:rPr>
            </w:pPr>
            <w:del w:id="2437"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38" w:author="Perrine, Martin L. (GSFC-5670)" w:date="2016-08-03T15:40:00Z"/>
                <w:rFonts w:cs="Arial"/>
                <w:sz w:val="20"/>
              </w:rPr>
            </w:pPr>
            <w:del w:id="2439"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40" w:author="Perrine, Martin L. (GSFC-5670)" w:date="2016-08-03T15:40:00Z"/>
                <w:rFonts w:cs="Arial"/>
                <w:sz w:val="20"/>
              </w:rPr>
            </w:pPr>
            <w:del w:id="2441"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42" w:author="Perrine, Martin L. (GSFC-5670)" w:date="2016-08-03T15:40:00Z"/>
                <w:rFonts w:cs="Arial"/>
                <w:sz w:val="20"/>
              </w:rPr>
            </w:pPr>
            <w:del w:id="2443"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444"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445" w:author="Perrine, Martin L. (GSFC-5670)" w:date="2016-08-03T15:40:00Z"/>
                <w:rFonts w:cs="Arial"/>
                <w:sz w:val="20"/>
              </w:rPr>
            </w:pPr>
            <w:del w:id="2446" w:author="Perrine, Martin L. (GSFC-5670)" w:date="2016-08-03T15:40:00Z">
              <w:r w:rsidRPr="00407988" w:rsidDel="00483EB9">
                <w:rPr>
                  <w:rFonts w:cs="Arial"/>
                  <w:sz w:val="20"/>
                </w:rPr>
                <w:delText>NENG-SEC-009 Peer authentication structures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447" w:author="Perrine, Martin L. (GSFC-5670)" w:date="2016-08-03T15:40:00Z"/>
                <w:rFonts w:cs="Arial"/>
                <w:sz w:val="20"/>
              </w:rPr>
            </w:pPr>
            <w:del w:id="2448" w:author="Perrine, Martin L. (GSFC-5670)" w:date="2016-08-03T15:40:00Z">
              <w:r w:rsidRPr="00407988" w:rsidDel="00483EB9">
                <w:rPr>
                  <w:rFonts w:cs="Arial"/>
                  <w:sz w:val="20"/>
                </w:rPr>
                <w:delText>3.9</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49" w:author="Perrine, Martin L. (GSFC-5670)" w:date="2016-08-03T15:40:00Z"/>
                <w:rFonts w:cs="Arial"/>
                <w:sz w:val="20"/>
              </w:rPr>
            </w:pPr>
            <w:del w:id="2450"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51" w:author="Perrine, Martin L. (GSFC-5670)" w:date="2016-08-03T15:40:00Z"/>
                <w:rFonts w:cs="Arial"/>
                <w:sz w:val="20"/>
              </w:rPr>
            </w:pPr>
            <w:del w:id="2452"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53" w:author="Perrine, Martin L. (GSFC-5670)" w:date="2016-08-03T15:40:00Z"/>
                <w:rFonts w:cs="Arial"/>
                <w:sz w:val="20"/>
              </w:rPr>
            </w:pPr>
            <w:del w:id="2454"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55" w:author="Perrine, Martin L. (GSFC-5670)" w:date="2016-08-03T15:40:00Z"/>
                <w:rFonts w:cs="Arial"/>
                <w:sz w:val="20"/>
              </w:rPr>
            </w:pPr>
            <w:del w:id="2456"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57" w:author="Perrine, Martin L. (GSFC-5670)" w:date="2016-08-03T15:40:00Z"/>
                <w:rFonts w:cs="Arial"/>
                <w:sz w:val="20"/>
              </w:rPr>
            </w:pPr>
            <w:del w:id="2458"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59" w:author="Perrine, Martin L. (GSFC-5670)" w:date="2016-08-03T15:40:00Z"/>
                <w:rFonts w:cs="Arial"/>
                <w:sz w:val="20"/>
              </w:rPr>
            </w:pPr>
            <w:del w:id="2460"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61" w:author="Perrine, Martin L. (GSFC-5670)" w:date="2016-08-03T15:40:00Z"/>
                <w:rFonts w:cs="Arial"/>
                <w:sz w:val="20"/>
              </w:rPr>
            </w:pPr>
            <w:del w:id="2462"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63" w:author="Perrine, Martin L. (GSFC-5670)" w:date="2016-08-03T15:40:00Z"/>
                <w:rFonts w:cs="Arial"/>
                <w:sz w:val="20"/>
              </w:rPr>
            </w:pPr>
            <w:del w:id="2464"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465"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466" w:author="Perrine, Martin L. (GSFC-5670)" w:date="2016-08-03T15:40:00Z"/>
                <w:rFonts w:cs="Arial"/>
                <w:sz w:val="20"/>
              </w:rPr>
            </w:pPr>
            <w:del w:id="2467" w:author="Perrine, Martin L. (GSFC-5670)" w:date="2016-08-03T15:40:00Z">
              <w:r w:rsidRPr="00407988" w:rsidDel="00483EB9">
                <w:rPr>
                  <w:rFonts w:cs="Arial"/>
                  <w:sz w:val="20"/>
                </w:rPr>
                <w:delText>NENG-SEC-010 Access enforcement</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468" w:author="Perrine, Martin L. (GSFC-5670)" w:date="2016-08-03T15:40:00Z"/>
                <w:rFonts w:cs="Arial"/>
                <w:sz w:val="20"/>
              </w:rPr>
            </w:pPr>
            <w:del w:id="2469" w:author="Perrine, Martin L. (GSFC-5670)" w:date="2016-08-03T15:40:00Z">
              <w:r w:rsidRPr="00407988" w:rsidDel="00483EB9">
                <w:rPr>
                  <w:rFonts w:cs="Arial"/>
                  <w:sz w:val="20"/>
                </w:rPr>
                <w:delText>3.10</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70" w:author="Perrine, Martin L. (GSFC-5670)" w:date="2016-08-03T15:40:00Z"/>
                <w:rFonts w:cs="Arial"/>
                <w:sz w:val="20"/>
              </w:rPr>
            </w:pPr>
            <w:del w:id="2471"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72" w:author="Perrine, Martin L. (GSFC-5670)" w:date="2016-08-03T15:40:00Z"/>
                <w:rFonts w:cs="Arial"/>
                <w:sz w:val="20"/>
              </w:rPr>
            </w:pPr>
            <w:del w:id="2473"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74" w:author="Perrine, Martin L. (GSFC-5670)" w:date="2016-08-03T15:40:00Z"/>
                <w:rFonts w:cs="Arial"/>
                <w:sz w:val="20"/>
              </w:rPr>
            </w:pPr>
            <w:del w:id="2475"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76" w:author="Perrine, Martin L. (GSFC-5670)" w:date="2016-08-03T15:40:00Z"/>
                <w:rFonts w:cs="Arial"/>
                <w:sz w:val="20"/>
              </w:rPr>
            </w:pPr>
            <w:del w:id="2477"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78" w:author="Perrine, Martin L. (GSFC-5670)" w:date="2016-08-03T15:40:00Z"/>
                <w:rFonts w:cs="Arial"/>
                <w:sz w:val="20"/>
              </w:rPr>
            </w:pPr>
            <w:del w:id="2479"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80" w:author="Perrine, Martin L. (GSFC-5670)" w:date="2016-08-03T15:40:00Z"/>
                <w:rFonts w:cs="Arial"/>
                <w:sz w:val="20"/>
              </w:rPr>
            </w:pPr>
            <w:del w:id="2481"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82" w:author="Perrine, Martin L. (GSFC-5670)" w:date="2016-08-03T15:40:00Z"/>
                <w:rFonts w:cs="Arial"/>
                <w:sz w:val="20"/>
              </w:rPr>
            </w:pPr>
            <w:del w:id="2483"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84" w:author="Perrine, Martin L. (GSFC-5670)" w:date="2016-08-03T15:40:00Z"/>
                <w:rFonts w:cs="Arial"/>
                <w:sz w:val="20"/>
              </w:rPr>
            </w:pPr>
            <w:del w:id="2485"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486"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487" w:author="Perrine, Martin L. (GSFC-5670)" w:date="2016-08-03T15:40:00Z"/>
                <w:rFonts w:cs="Arial"/>
                <w:sz w:val="20"/>
              </w:rPr>
            </w:pPr>
            <w:del w:id="2488" w:author="Perrine, Martin L. (GSFC-5670)" w:date="2016-08-03T15:40:00Z">
              <w:r w:rsidRPr="00407988" w:rsidDel="00483EB9">
                <w:rPr>
                  <w:rFonts w:cs="Arial"/>
                  <w:sz w:val="20"/>
                </w:rPr>
                <w:delText>NENG-SEC-011 Log user access and authen.</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489" w:author="Perrine, Martin L. (GSFC-5670)" w:date="2016-08-03T15:40:00Z"/>
                <w:rFonts w:cs="Arial"/>
                <w:sz w:val="20"/>
              </w:rPr>
            </w:pPr>
            <w:del w:id="2490" w:author="Perrine, Martin L. (GSFC-5670)" w:date="2016-08-03T15:40:00Z">
              <w:r w:rsidRPr="00407988" w:rsidDel="00483EB9">
                <w:rPr>
                  <w:rFonts w:cs="Arial"/>
                  <w:sz w:val="20"/>
                </w:rPr>
                <w:delText>3.11</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91" w:author="Perrine, Martin L. (GSFC-5670)" w:date="2016-08-03T15:40:00Z"/>
                <w:rFonts w:cs="Arial"/>
                <w:sz w:val="20"/>
              </w:rPr>
            </w:pPr>
            <w:del w:id="2492"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93" w:author="Perrine, Martin L. (GSFC-5670)" w:date="2016-08-03T15:40:00Z"/>
                <w:rFonts w:cs="Arial"/>
                <w:sz w:val="20"/>
              </w:rPr>
            </w:pPr>
            <w:del w:id="2494"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95" w:author="Perrine, Martin L. (GSFC-5670)" w:date="2016-08-03T15:40:00Z"/>
                <w:rFonts w:cs="Arial"/>
                <w:sz w:val="20"/>
              </w:rPr>
            </w:pPr>
            <w:del w:id="2496"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97" w:author="Perrine, Martin L. (GSFC-5670)" w:date="2016-08-03T15:40:00Z"/>
                <w:rFonts w:cs="Arial"/>
                <w:sz w:val="20"/>
              </w:rPr>
            </w:pPr>
            <w:del w:id="2498" w:author="Perrine, Martin L. (GSFC-5670)" w:date="2016-08-03T15:40:00Z">
              <w:r w:rsidRPr="00407988" w:rsidDel="00483EB9">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499" w:author="Perrine, Martin L. (GSFC-5670)" w:date="2016-08-03T15:40:00Z"/>
                <w:rFonts w:cs="Arial"/>
                <w:sz w:val="20"/>
              </w:rPr>
            </w:pPr>
            <w:del w:id="2500"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01" w:author="Perrine, Martin L. (GSFC-5670)" w:date="2016-08-03T15:40:00Z"/>
                <w:rFonts w:cs="Arial"/>
                <w:sz w:val="20"/>
              </w:rPr>
            </w:pPr>
            <w:del w:id="2502"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03" w:author="Perrine, Martin L. (GSFC-5670)" w:date="2016-08-03T15:40:00Z"/>
                <w:rFonts w:cs="Arial"/>
                <w:sz w:val="20"/>
              </w:rPr>
            </w:pPr>
            <w:del w:id="2504"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05" w:author="Perrine, Martin L. (GSFC-5670)" w:date="2016-08-03T15:40:00Z"/>
                <w:rFonts w:cs="Arial"/>
                <w:sz w:val="20"/>
              </w:rPr>
            </w:pPr>
            <w:del w:id="2506"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507"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508" w:author="Perrine, Martin L. (GSFC-5670)" w:date="2016-08-03T15:40:00Z"/>
                <w:rFonts w:cs="Arial"/>
                <w:sz w:val="20"/>
              </w:rPr>
            </w:pPr>
            <w:del w:id="2509" w:author="Perrine, Martin L. (GSFC-5670)" w:date="2016-08-03T15:40:00Z">
              <w:r w:rsidRPr="00407988" w:rsidDel="00483EB9">
                <w:rPr>
                  <w:rFonts w:cs="Arial"/>
                  <w:sz w:val="20"/>
                </w:rPr>
                <w:delText>NENG-SEC-012 Log configuration modifications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510" w:author="Perrine, Martin L. (GSFC-5670)" w:date="2016-08-03T15:40:00Z"/>
                <w:rFonts w:cs="Arial"/>
                <w:sz w:val="20"/>
              </w:rPr>
            </w:pPr>
            <w:del w:id="2511" w:author="Perrine, Martin L. (GSFC-5670)" w:date="2016-08-03T15:40:00Z">
              <w:r w:rsidRPr="00407988" w:rsidDel="00483EB9">
                <w:rPr>
                  <w:rFonts w:cs="Arial"/>
                  <w:sz w:val="20"/>
                </w:rPr>
                <w:delText>3.12</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12" w:author="Perrine, Martin L. (GSFC-5670)" w:date="2016-08-03T15:40:00Z"/>
                <w:rFonts w:cs="Arial"/>
                <w:sz w:val="20"/>
              </w:rPr>
            </w:pPr>
            <w:del w:id="2513"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14" w:author="Perrine, Martin L. (GSFC-5670)" w:date="2016-08-03T15:40:00Z"/>
                <w:rFonts w:cs="Arial"/>
                <w:sz w:val="20"/>
              </w:rPr>
            </w:pPr>
            <w:del w:id="2515"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16" w:author="Perrine, Martin L. (GSFC-5670)" w:date="2016-08-03T15:40:00Z"/>
                <w:rFonts w:cs="Arial"/>
                <w:sz w:val="20"/>
              </w:rPr>
            </w:pPr>
            <w:del w:id="2517"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18" w:author="Perrine, Martin L. (GSFC-5670)" w:date="2016-08-03T15:40:00Z"/>
                <w:rFonts w:cs="Arial"/>
                <w:sz w:val="20"/>
              </w:rPr>
            </w:pPr>
            <w:del w:id="2519" w:author="Perrine, Martin L. (GSFC-5670)" w:date="2016-08-03T15:40:00Z">
              <w:r w:rsidRPr="00407988" w:rsidDel="00483EB9">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20" w:author="Perrine, Martin L. (GSFC-5670)" w:date="2016-08-03T15:40:00Z"/>
                <w:rFonts w:cs="Arial"/>
                <w:sz w:val="20"/>
              </w:rPr>
            </w:pPr>
            <w:del w:id="2521"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22" w:author="Perrine, Martin L. (GSFC-5670)" w:date="2016-08-03T15:40:00Z"/>
                <w:rFonts w:cs="Arial"/>
                <w:sz w:val="20"/>
              </w:rPr>
            </w:pPr>
            <w:del w:id="2523"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24" w:author="Perrine, Martin L. (GSFC-5670)" w:date="2016-08-03T15:40:00Z"/>
                <w:rFonts w:cs="Arial"/>
                <w:sz w:val="20"/>
              </w:rPr>
            </w:pPr>
            <w:del w:id="2525"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26" w:author="Perrine, Martin L. (GSFC-5670)" w:date="2016-08-03T15:40:00Z"/>
                <w:rFonts w:cs="Arial"/>
                <w:sz w:val="20"/>
              </w:rPr>
            </w:pPr>
            <w:del w:id="2527"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528"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529" w:author="Perrine, Martin L. (GSFC-5670)" w:date="2016-08-03T15:40:00Z"/>
                <w:rFonts w:cs="Arial"/>
                <w:sz w:val="20"/>
              </w:rPr>
            </w:pPr>
            <w:del w:id="2530" w:author="Perrine, Martin L. (GSFC-5670)" w:date="2016-08-03T15:40:00Z">
              <w:r w:rsidRPr="00407988" w:rsidDel="00483EB9">
                <w:rPr>
                  <w:rFonts w:cs="Arial"/>
                  <w:sz w:val="20"/>
                </w:rPr>
                <w:delText>NENG-SEC-013 Limited active ports and protocols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531" w:author="Perrine, Martin L. (GSFC-5670)" w:date="2016-08-03T15:40:00Z"/>
                <w:rFonts w:cs="Arial"/>
                <w:sz w:val="20"/>
              </w:rPr>
            </w:pPr>
            <w:del w:id="2532" w:author="Perrine, Martin L. (GSFC-5670)" w:date="2016-08-03T15:40:00Z">
              <w:r w:rsidRPr="00407988" w:rsidDel="00483EB9">
                <w:rPr>
                  <w:rFonts w:cs="Arial"/>
                  <w:sz w:val="20"/>
                </w:rPr>
                <w:delText>3.13</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33" w:author="Perrine, Martin L. (GSFC-5670)" w:date="2016-08-03T15:40:00Z"/>
                <w:rFonts w:cs="Arial"/>
                <w:sz w:val="20"/>
              </w:rPr>
            </w:pPr>
            <w:del w:id="2534"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35" w:author="Perrine, Martin L. (GSFC-5670)" w:date="2016-08-03T15:40:00Z"/>
                <w:rFonts w:cs="Arial"/>
                <w:sz w:val="20"/>
              </w:rPr>
            </w:pPr>
            <w:del w:id="2536"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37" w:author="Perrine, Martin L. (GSFC-5670)" w:date="2016-08-03T15:40:00Z"/>
                <w:rFonts w:cs="Arial"/>
                <w:sz w:val="20"/>
              </w:rPr>
            </w:pPr>
            <w:del w:id="2538"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39" w:author="Perrine, Martin L. (GSFC-5670)" w:date="2016-08-03T15:40:00Z"/>
                <w:rFonts w:cs="Arial"/>
                <w:sz w:val="20"/>
              </w:rPr>
            </w:pPr>
            <w:del w:id="2540"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41" w:author="Perrine, Martin L. (GSFC-5670)" w:date="2016-08-03T15:40:00Z"/>
                <w:rFonts w:cs="Arial"/>
                <w:sz w:val="20"/>
              </w:rPr>
            </w:pPr>
            <w:del w:id="2542"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43" w:author="Perrine, Martin L. (GSFC-5670)" w:date="2016-08-03T15:40:00Z"/>
                <w:rFonts w:cs="Arial"/>
                <w:sz w:val="20"/>
              </w:rPr>
            </w:pPr>
            <w:del w:id="2544"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45" w:author="Perrine, Martin L. (GSFC-5670)" w:date="2016-08-03T15:40:00Z"/>
                <w:rFonts w:cs="Arial"/>
                <w:sz w:val="20"/>
              </w:rPr>
            </w:pPr>
            <w:del w:id="2546"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47" w:author="Perrine, Martin L. (GSFC-5670)" w:date="2016-08-03T15:40:00Z"/>
                <w:rFonts w:cs="Arial"/>
                <w:sz w:val="20"/>
              </w:rPr>
            </w:pPr>
            <w:del w:id="2548"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549"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550" w:author="Perrine, Martin L. (GSFC-5670)" w:date="2016-08-03T15:40:00Z"/>
                <w:rFonts w:cs="Arial"/>
                <w:sz w:val="20"/>
              </w:rPr>
            </w:pPr>
            <w:del w:id="2551" w:author="Perrine, Martin L. (GSFC-5670)" w:date="2016-08-03T15:40:00Z">
              <w:r w:rsidRPr="00407988" w:rsidDel="00483EB9">
                <w:rPr>
                  <w:rFonts w:cs="Arial"/>
                  <w:sz w:val="20"/>
                </w:rPr>
                <w:delText>NENG-SEC-014 static IP addresses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552" w:author="Perrine, Martin L. (GSFC-5670)" w:date="2016-08-03T15:40:00Z"/>
                <w:rFonts w:cs="Arial"/>
                <w:sz w:val="20"/>
              </w:rPr>
            </w:pPr>
            <w:del w:id="2553" w:author="Perrine, Martin L. (GSFC-5670)" w:date="2016-08-03T15:40:00Z">
              <w:r w:rsidRPr="00407988" w:rsidDel="00483EB9">
                <w:rPr>
                  <w:rFonts w:cs="Arial"/>
                  <w:sz w:val="20"/>
                </w:rPr>
                <w:delText>3.14</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54" w:author="Perrine, Martin L. (GSFC-5670)" w:date="2016-08-03T15:40:00Z"/>
                <w:rFonts w:cs="Arial"/>
                <w:sz w:val="20"/>
              </w:rPr>
            </w:pPr>
            <w:del w:id="2555"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56" w:author="Perrine, Martin L. (GSFC-5670)" w:date="2016-08-03T15:40:00Z"/>
                <w:rFonts w:cs="Arial"/>
                <w:sz w:val="20"/>
              </w:rPr>
            </w:pPr>
            <w:del w:id="2557"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58" w:author="Perrine, Martin L. (GSFC-5670)" w:date="2016-08-03T15:40:00Z"/>
                <w:rFonts w:cs="Arial"/>
                <w:sz w:val="20"/>
              </w:rPr>
            </w:pPr>
            <w:del w:id="2559"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60" w:author="Perrine, Martin L. (GSFC-5670)" w:date="2016-08-03T15:40:00Z"/>
                <w:rFonts w:cs="Arial"/>
                <w:sz w:val="20"/>
              </w:rPr>
            </w:pPr>
            <w:del w:id="2561"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62" w:author="Perrine, Martin L. (GSFC-5670)" w:date="2016-08-03T15:40:00Z"/>
                <w:rFonts w:cs="Arial"/>
                <w:sz w:val="20"/>
              </w:rPr>
            </w:pPr>
            <w:del w:id="2563"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64" w:author="Perrine, Martin L. (GSFC-5670)" w:date="2016-08-03T15:40:00Z"/>
                <w:rFonts w:cs="Arial"/>
                <w:sz w:val="20"/>
              </w:rPr>
            </w:pPr>
            <w:del w:id="2565"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66" w:author="Perrine, Martin L. (GSFC-5670)" w:date="2016-08-03T15:40:00Z"/>
                <w:rFonts w:cs="Arial"/>
                <w:sz w:val="20"/>
              </w:rPr>
            </w:pPr>
            <w:del w:id="2567"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568" w:author="Perrine, Martin L. (GSFC-5670)" w:date="2016-08-03T15:40:00Z"/>
                <w:rFonts w:cs="Arial"/>
                <w:sz w:val="20"/>
              </w:rPr>
            </w:pPr>
            <w:del w:id="2569"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570" w:author="Perrine, Martin L. (GSFC-5670)" w:date="2016-08-03T15:40:00Z"/>
        </w:trPr>
        <w:tc>
          <w:tcPr>
            <w:tcW w:w="5059" w:type="dxa"/>
            <w:tcBorders>
              <w:top w:val="nil"/>
              <w:left w:val="nil"/>
              <w:bottom w:val="nil"/>
              <w:right w:val="nil"/>
            </w:tcBorders>
            <w:shd w:val="clear" w:color="auto" w:fill="auto"/>
            <w:noWrap/>
            <w:vAlign w:val="bottom"/>
          </w:tcPr>
          <w:p w:rsidR="003764AC" w:rsidRPr="00407988" w:rsidDel="00483EB9" w:rsidRDefault="003764AC" w:rsidP="00E9645E">
            <w:pPr>
              <w:spacing w:after="0"/>
              <w:rPr>
                <w:del w:id="2571" w:author="Perrine, Martin L. (GSFC-5670)" w:date="2016-08-03T15:40:00Z"/>
                <w:rFonts w:cs="Arial"/>
                <w:sz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rPr>
                <w:del w:id="2572" w:author="Perrine, Martin L. (GSFC-5670)" w:date="2016-08-03T15:40:00Z"/>
                <w:rFonts w:cs="Arial"/>
                <w:sz w:val="20"/>
              </w:rPr>
            </w:pPr>
            <w:del w:id="2573"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574" w:author="Perrine, Martin L. (GSFC-5670)" w:date="2016-08-03T15:40:00Z"/>
                <w:rFonts w:cs="Arial"/>
                <w:sz w:val="20"/>
              </w:rPr>
            </w:pPr>
            <w:del w:id="2575"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576" w:author="Perrine, Martin L. (GSFC-5670)" w:date="2016-08-03T15:40:00Z"/>
                <w:rFonts w:cs="Arial"/>
                <w:sz w:val="20"/>
              </w:rPr>
            </w:pPr>
            <w:del w:id="2577"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578" w:author="Perrine, Martin L. (GSFC-5670)" w:date="2016-08-03T15:40:00Z"/>
                <w:rFonts w:cs="Arial"/>
                <w:sz w:val="20"/>
              </w:rPr>
            </w:pPr>
            <w:del w:id="2579"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580" w:author="Perrine, Martin L. (GSFC-5670)" w:date="2016-08-03T15:40:00Z"/>
                <w:rFonts w:cs="Arial"/>
                <w:sz w:val="20"/>
              </w:rPr>
            </w:pPr>
            <w:del w:id="2581"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582" w:author="Perrine, Martin L. (GSFC-5670)" w:date="2016-08-03T15:40:00Z"/>
                <w:rFonts w:cs="Arial"/>
                <w:sz w:val="20"/>
              </w:rPr>
            </w:pPr>
            <w:del w:id="2583"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584" w:author="Perrine, Martin L. (GSFC-5670)" w:date="2016-08-03T15:40:00Z"/>
                <w:rFonts w:cs="Arial"/>
                <w:sz w:val="20"/>
              </w:rPr>
            </w:pPr>
            <w:del w:id="2585"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586" w:author="Perrine, Martin L. (GSFC-5670)" w:date="2016-08-03T15:40:00Z"/>
                <w:rFonts w:cs="Arial"/>
                <w:sz w:val="20"/>
              </w:rPr>
            </w:pPr>
            <w:del w:id="2587"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588" w:author="Perrine, Martin L. (GSFC-5670)" w:date="2016-08-03T15:40:00Z"/>
                <w:rFonts w:cs="Arial"/>
                <w:sz w:val="20"/>
              </w:rPr>
            </w:pPr>
            <w:del w:id="2589" w:author="Perrine, Martin L. (GSFC-5670)" w:date="2016-08-03T15:40:00Z">
              <w:r w:rsidRPr="00407988" w:rsidDel="00483EB9">
                <w:rPr>
                  <w:rFonts w:cs="Arial"/>
                  <w:sz w:val="20"/>
                </w:rPr>
                <w:delText> </w:delText>
              </w:r>
            </w:del>
          </w:p>
        </w:tc>
      </w:tr>
      <w:tr w:rsidR="003764AC" w:rsidRPr="00407988" w:rsidDel="00483EB9" w:rsidTr="003764AC">
        <w:trPr>
          <w:trHeight w:val="280"/>
          <w:jc w:val="center"/>
          <w:del w:id="2590"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D9D9D9"/>
            <w:noWrap/>
            <w:vAlign w:val="bottom"/>
          </w:tcPr>
          <w:p w:rsidR="003764AC" w:rsidRPr="00407988" w:rsidDel="00483EB9" w:rsidRDefault="003764AC" w:rsidP="00E9645E">
            <w:pPr>
              <w:spacing w:after="0"/>
              <w:jc w:val="center"/>
              <w:rPr>
                <w:del w:id="2591" w:author="Perrine, Martin L. (GSFC-5670)" w:date="2016-08-03T15:40:00Z"/>
                <w:rFonts w:cs="Arial"/>
                <w:b/>
                <w:sz w:val="20"/>
              </w:rPr>
            </w:pPr>
            <w:del w:id="2592" w:author="Perrine, Martin L. (GSFC-5670)" w:date="2016-08-03T15:40:00Z">
              <w:r w:rsidRPr="00407988" w:rsidDel="00483EB9">
                <w:rPr>
                  <w:rFonts w:cs="Arial"/>
                  <w:b/>
                  <w:sz w:val="20"/>
                </w:rPr>
                <w:delText>Service Assurance Requirements</w:delText>
              </w:r>
            </w:del>
          </w:p>
        </w:tc>
        <w:tc>
          <w:tcPr>
            <w:tcW w:w="630"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rPr>
                <w:del w:id="2593" w:author="Perrine, Martin L. (GSFC-5670)" w:date="2016-08-03T15:40:00Z"/>
                <w:rFonts w:cs="Arial"/>
                <w:sz w:val="20"/>
              </w:rPr>
            </w:pPr>
            <w:del w:id="2594"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595" w:author="Perrine, Martin L. (GSFC-5670)" w:date="2016-08-03T15:40:00Z"/>
                <w:rFonts w:cs="Arial"/>
                <w:sz w:val="20"/>
              </w:rPr>
            </w:pPr>
            <w:del w:id="2596"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597" w:author="Perrine, Martin L. (GSFC-5670)" w:date="2016-08-03T15:40:00Z"/>
                <w:rFonts w:cs="Arial"/>
                <w:sz w:val="20"/>
              </w:rPr>
            </w:pPr>
            <w:del w:id="2598"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599" w:author="Perrine, Martin L. (GSFC-5670)" w:date="2016-08-03T15:40:00Z"/>
                <w:rFonts w:cs="Arial"/>
                <w:sz w:val="20"/>
              </w:rPr>
            </w:pPr>
            <w:del w:id="2600"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601" w:author="Perrine, Martin L. (GSFC-5670)" w:date="2016-08-03T15:40:00Z"/>
                <w:rFonts w:cs="Arial"/>
                <w:sz w:val="20"/>
              </w:rPr>
            </w:pPr>
            <w:del w:id="2602"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603" w:author="Perrine, Martin L. (GSFC-5670)" w:date="2016-08-03T15:40:00Z"/>
                <w:rFonts w:cs="Arial"/>
                <w:sz w:val="20"/>
              </w:rPr>
            </w:pPr>
            <w:del w:id="2604"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605" w:author="Perrine, Martin L. (GSFC-5670)" w:date="2016-08-03T15:40:00Z"/>
                <w:rFonts w:cs="Arial"/>
                <w:sz w:val="20"/>
              </w:rPr>
            </w:pPr>
            <w:del w:id="2606"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607" w:author="Perrine, Martin L. (GSFC-5670)" w:date="2016-08-03T15:40:00Z"/>
                <w:rFonts w:cs="Arial"/>
                <w:sz w:val="20"/>
              </w:rPr>
            </w:pPr>
            <w:del w:id="2608"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609" w:author="Perrine, Martin L. (GSFC-5670)" w:date="2016-08-03T15:40:00Z"/>
                <w:rFonts w:cs="Arial"/>
                <w:sz w:val="20"/>
              </w:rPr>
            </w:pPr>
            <w:del w:id="2610"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611"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vAlign w:val="bottom"/>
          </w:tcPr>
          <w:p w:rsidR="003764AC" w:rsidRPr="00407988" w:rsidDel="00483EB9" w:rsidRDefault="003764AC" w:rsidP="00E9645E">
            <w:pPr>
              <w:spacing w:after="0"/>
              <w:rPr>
                <w:del w:id="2612" w:author="Perrine, Martin L. (GSFC-5670)" w:date="2016-08-03T15:40:00Z"/>
                <w:rFonts w:cs="Arial"/>
                <w:sz w:val="20"/>
              </w:rPr>
            </w:pPr>
            <w:del w:id="2613" w:author="Perrine, Martin L. (GSFC-5670)" w:date="2016-08-03T15:40:00Z">
              <w:r w:rsidRPr="00407988" w:rsidDel="00483EB9">
                <w:rPr>
                  <w:rFonts w:cs="Arial"/>
                  <w:sz w:val="20"/>
                </w:rPr>
                <w:delText>Requirement Number</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rPr>
                <w:del w:id="2614" w:author="Perrine, Martin L. (GSFC-5670)" w:date="2016-08-03T15:40:00Z"/>
                <w:rFonts w:cs="Arial"/>
                <w:sz w:val="20"/>
              </w:rPr>
            </w:pPr>
            <w:del w:id="2615"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16" w:author="Perrine, Martin L. (GSFC-5670)" w:date="2016-08-03T15:40:00Z"/>
                <w:rFonts w:cs="Arial"/>
                <w:sz w:val="20"/>
              </w:rPr>
            </w:pPr>
            <w:del w:id="2617"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18" w:author="Perrine, Martin L. (GSFC-5670)" w:date="2016-08-03T15:40:00Z"/>
                <w:rFonts w:cs="Arial"/>
                <w:sz w:val="20"/>
              </w:rPr>
            </w:pPr>
            <w:del w:id="2619"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20" w:author="Perrine, Martin L. (GSFC-5670)" w:date="2016-08-03T15:40:00Z"/>
                <w:rFonts w:cs="Arial"/>
                <w:sz w:val="20"/>
              </w:rPr>
            </w:pPr>
            <w:del w:id="2621"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22" w:author="Perrine, Martin L. (GSFC-5670)" w:date="2016-08-03T15:40:00Z"/>
                <w:rFonts w:cs="Arial"/>
                <w:sz w:val="20"/>
              </w:rPr>
            </w:pPr>
            <w:del w:id="2623"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24" w:author="Perrine, Martin L. (GSFC-5670)" w:date="2016-08-03T15:40:00Z"/>
                <w:rFonts w:cs="Arial"/>
                <w:sz w:val="20"/>
              </w:rPr>
            </w:pPr>
            <w:del w:id="2625"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26" w:author="Perrine, Martin L. (GSFC-5670)" w:date="2016-08-03T15:40:00Z"/>
                <w:rFonts w:cs="Arial"/>
                <w:sz w:val="20"/>
              </w:rPr>
            </w:pPr>
            <w:del w:id="2627"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28" w:author="Perrine, Martin L. (GSFC-5670)" w:date="2016-08-03T15:40:00Z"/>
                <w:rFonts w:cs="Arial"/>
                <w:sz w:val="20"/>
              </w:rPr>
            </w:pPr>
            <w:del w:id="2629"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30" w:author="Perrine, Martin L. (GSFC-5670)" w:date="2016-08-03T15:40:00Z"/>
                <w:rFonts w:cs="Arial"/>
                <w:sz w:val="20"/>
              </w:rPr>
            </w:pPr>
            <w:del w:id="2631"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632"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633" w:author="Perrine, Martin L. (GSFC-5670)" w:date="2016-08-03T15:40:00Z"/>
                <w:rFonts w:cs="Arial"/>
                <w:sz w:val="20"/>
              </w:rPr>
            </w:pPr>
            <w:del w:id="2634" w:author="Perrine, Martin L. (GSFC-5670)" w:date="2016-08-03T15:40:00Z">
              <w:r w:rsidRPr="00407988" w:rsidDel="00483EB9">
                <w:rPr>
                  <w:rFonts w:cs="Arial"/>
                  <w:sz w:val="20"/>
                </w:rPr>
                <w:delText>NENG-ServAssure-001 retransmission 7 days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635" w:author="Perrine, Martin L. (GSFC-5670)" w:date="2016-08-03T15:40:00Z"/>
                <w:rFonts w:cs="Arial"/>
                <w:sz w:val="20"/>
              </w:rPr>
            </w:pPr>
            <w:del w:id="2636" w:author="Perrine, Martin L. (GSFC-5670)" w:date="2016-08-03T15:40:00Z">
              <w:r w:rsidRPr="00407988" w:rsidDel="00483EB9">
                <w:rPr>
                  <w:rFonts w:cs="Arial"/>
                  <w:sz w:val="20"/>
                </w:rPr>
                <w:delText>4.1</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37" w:author="Perrine, Martin L. (GSFC-5670)" w:date="2016-08-03T15:40:00Z"/>
                <w:rFonts w:cs="Arial"/>
                <w:sz w:val="20"/>
              </w:rPr>
            </w:pPr>
            <w:del w:id="2638"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39" w:author="Perrine, Martin L. (GSFC-5670)" w:date="2016-08-03T15:40:00Z"/>
                <w:rFonts w:cs="Arial"/>
                <w:sz w:val="20"/>
              </w:rPr>
            </w:pPr>
            <w:del w:id="2640"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41" w:author="Perrine, Martin L. (GSFC-5670)" w:date="2016-08-03T15:40:00Z"/>
                <w:rFonts w:cs="Arial"/>
                <w:sz w:val="20"/>
              </w:rPr>
            </w:pPr>
            <w:del w:id="2642"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43" w:author="Perrine, Martin L. (GSFC-5670)" w:date="2016-08-03T15:40:00Z"/>
                <w:rFonts w:cs="Arial"/>
                <w:sz w:val="20"/>
              </w:rPr>
            </w:pPr>
            <w:del w:id="2644"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45" w:author="Perrine, Martin L. (GSFC-5670)" w:date="2016-08-03T15:40:00Z"/>
                <w:rFonts w:cs="Arial"/>
                <w:sz w:val="20"/>
              </w:rPr>
            </w:pPr>
            <w:del w:id="2646"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47" w:author="Perrine, Martin L. (GSFC-5670)" w:date="2016-08-03T15:40:00Z"/>
                <w:rFonts w:cs="Arial"/>
                <w:sz w:val="20"/>
              </w:rPr>
            </w:pPr>
            <w:del w:id="2648" w:author="Perrine, Martin L. (GSFC-5670)" w:date="2016-08-03T15:40:00Z">
              <w:r w:rsidRPr="00407988" w:rsidDel="00483EB9">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49" w:author="Perrine, Martin L. (GSFC-5670)" w:date="2016-08-03T15:40:00Z"/>
                <w:rFonts w:cs="Arial"/>
                <w:sz w:val="20"/>
              </w:rPr>
            </w:pPr>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50" w:author="Perrine, Martin L. (GSFC-5670)" w:date="2016-08-03T15:40:00Z"/>
                <w:rFonts w:cs="Arial"/>
                <w:sz w:val="20"/>
              </w:rPr>
            </w:pPr>
            <w:del w:id="2651" w:author="Perrine, Martin L. (GSFC-5670)" w:date="2016-08-03T15:40:00Z">
              <w:r w:rsidRPr="00407988" w:rsidDel="00483EB9">
                <w:rPr>
                  <w:rFonts w:cs="Arial"/>
                  <w:sz w:val="20"/>
                </w:rPr>
                <w:delText>X</w:delText>
              </w:r>
            </w:del>
          </w:p>
        </w:tc>
      </w:tr>
      <w:tr w:rsidR="003764AC" w:rsidRPr="00407988" w:rsidDel="00483EB9" w:rsidTr="003764AC">
        <w:trPr>
          <w:trHeight w:val="260"/>
          <w:jc w:val="center"/>
          <w:del w:id="2652"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653" w:author="Perrine, Martin L. (GSFC-5670)" w:date="2016-08-03T15:40:00Z"/>
                <w:rFonts w:cs="Arial"/>
                <w:sz w:val="20"/>
              </w:rPr>
            </w:pPr>
            <w:del w:id="2654" w:author="Perrine, Martin L. (GSFC-5670)" w:date="2016-08-03T15:40:00Z">
              <w:r w:rsidRPr="00407988" w:rsidDel="00483EB9">
                <w:rPr>
                  <w:rFonts w:cs="Arial"/>
                  <w:sz w:val="20"/>
                </w:rPr>
                <w:delText>NENG-ServAssure-002 possible storage &gt; 7days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655" w:author="Perrine, Martin L. (GSFC-5670)" w:date="2016-08-03T15:40:00Z"/>
                <w:rFonts w:cs="Arial"/>
                <w:sz w:val="20"/>
              </w:rPr>
            </w:pPr>
            <w:del w:id="2656" w:author="Perrine, Martin L. (GSFC-5670)" w:date="2016-08-03T15:40:00Z">
              <w:r w:rsidRPr="00407988" w:rsidDel="00483EB9">
                <w:rPr>
                  <w:rFonts w:cs="Arial"/>
                  <w:sz w:val="20"/>
                </w:rPr>
                <w:delText>4.2</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57" w:author="Perrine, Martin L. (GSFC-5670)" w:date="2016-08-03T15:40:00Z"/>
                <w:rFonts w:cs="Arial"/>
                <w:sz w:val="20"/>
              </w:rPr>
            </w:pPr>
            <w:del w:id="2658"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59" w:author="Perrine, Martin L. (GSFC-5670)" w:date="2016-08-03T15:40:00Z"/>
                <w:rFonts w:cs="Arial"/>
                <w:sz w:val="20"/>
              </w:rPr>
            </w:pPr>
            <w:del w:id="2660"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61" w:author="Perrine, Martin L. (GSFC-5670)" w:date="2016-08-03T15:40:00Z"/>
                <w:rFonts w:cs="Arial"/>
                <w:sz w:val="20"/>
              </w:rPr>
            </w:pPr>
            <w:del w:id="2662"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63" w:author="Perrine, Martin L. (GSFC-5670)" w:date="2016-08-03T15:40:00Z"/>
                <w:rFonts w:cs="Arial"/>
                <w:sz w:val="20"/>
              </w:rPr>
            </w:pPr>
            <w:del w:id="2664"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65" w:author="Perrine, Martin L. (GSFC-5670)" w:date="2016-08-03T15:40:00Z"/>
                <w:rFonts w:cs="Arial"/>
                <w:sz w:val="20"/>
              </w:rPr>
            </w:pPr>
            <w:del w:id="2666"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67" w:author="Perrine, Martin L. (GSFC-5670)" w:date="2016-08-03T15:40:00Z"/>
                <w:rFonts w:cs="Arial"/>
                <w:sz w:val="20"/>
              </w:rPr>
            </w:pPr>
            <w:del w:id="2668" w:author="Perrine, Martin L. (GSFC-5670)" w:date="2016-08-03T15:40:00Z">
              <w:r w:rsidRPr="00407988" w:rsidDel="00483EB9">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69" w:author="Perrine, Martin L. (GSFC-5670)" w:date="2016-08-03T15:40:00Z"/>
                <w:rFonts w:cs="Arial"/>
                <w:sz w:val="20"/>
              </w:rPr>
            </w:pPr>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70" w:author="Perrine, Martin L. (GSFC-5670)" w:date="2016-08-03T15:40:00Z"/>
                <w:rFonts w:cs="Arial"/>
                <w:sz w:val="20"/>
              </w:rPr>
            </w:pPr>
            <w:del w:id="2671" w:author="Perrine, Martin L. (GSFC-5670)" w:date="2016-08-03T15:40:00Z">
              <w:r w:rsidRPr="00407988" w:rsidDel="00483EB9">
                <w:rPr>
                  <w:rFonts w:cs="Arial"/>
                  <w:sz w:val="20"/>
                </w:rPr>
                <w:delText>X</w:delText>
              </w:r>
            </w:del>
          </w:p>
        </w:tc>
      </w:tr>
      <w:tr w:rsidR="003764AC" w:rsidRPr="00407988" w:rsidDel="00483EB9" w:rsidTr="003764AC">
        <w:trPr>
          <w:trHeight w:val="260"/>
          <w:jc w:val="center"/>
          <w:del w:id="2672"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673" w:author="Perrine, Martin L. (GSFC-5670)" w:date="2016-08-03T15:40:00Z"/>
                <w:rFonts w:cs="Arial"/>
                <w:sz w:val="20"/>
              </w:rPr>
            </w:pPr>
            <w:del w:id="2674" w:author="Perrine, Martin L. (GSFC-5670)" w:date="2016-08-03T15:40:00Z">
              <w:r w:rsidRPr="00407988" w:rsidDel="00483EB9">
                <w:rPr>
                  <w:rFonts w:cs="Arial"/>
                  <w:sz w:val="20"/>
                </w:rPr>
                <w:delText>NENG-ServAssure-003 no connection to MOC</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675" w:author="Perrine, Martin L. (GSFC-5670)" w:date="2016-08-03T15:40:00Z"/>
                <w:rFonts w:cs="Arial"/>
                <w:sz w:val="20"/>
              </w:rPr>
            </w:pPr>
            <w:del w:id="2676" w:author="Perrine, Martin L. (GSFC-5670)" w:date="2016-08-03T15:40:00Z">
              <w:r w:rsidRPr="00407988" w:rsidDel="00483EB9">
                <w:rPr>
                  <w:rFonts w:cs="Arial"/>
                  <w:sz w:val="20"/>
                </w:rPr>
                <w:delText>4.3</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77" w:author="Perrine, Martin L. (GSFC-5670)" w:date="2016-08-03T15:40:00Z"/>
                <w:rFonts w:cs="Arial"/>
                <w:sz w:val="20"/>
              </w:rPr>
            </w:pPr>
            <w:del w:id="2678"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79" w:author="Perrine, Martin L. (GSFC-5670)" w:date="2016-08-03T15:40:00Z"/>
                <w:rFonts w:cs="Arial"/>
                <w:sz w:val="20"/>
              </w:rPr>
            </w:pPr>
            <w:del w:id="2680"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81" w:author="Perrine, Martin L. (GSFC-5670)" w:date="2016-08-03T15:40:00Z"/>
                <w:rFonts w:cs="Arial"/>
                <w:sz w:val="20"/>
              </w:rPr>
            </w:pPr>
            <w:del w:id="2682"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83" w:author="Perrine, Martin L. (GSFC-5670)" w:date="2016-08-03T15:40:00Z"/>
                <w:rFonts w:cs="Arial"/>
                <w:sz w:val="20"/>
              </w:rPr>
            </w:pPr>
            <w:del w:id="2684"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85" w:author="Perrine, Martin L. (GSFC-5670)" w:date="2016-08-03T15:40:00Z"/>
                <w:rFonts w:cs="Arial"/>
                <w:sz w:val="20"/>
              </w:rPr>
            </w:pPr>
            <w:del w:id="2686"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87" w:author="Perrine, Martin L. (GSFC-5670)" w:date="2016-08-03T15:40:00Z"/>
                <w:rFonts w:cs="Arial"/>
                <w:sz w:val="20"/>
              </w:rPr>
            </w:pPr>
            <w:del w:id="2688" w:author="Perrine, Martin L. (GSFC-5670)" w:date="2016-08-03T15:40:00Z">
              <w:r w:rsidRPr="00407988" w:rsidDel="00483EB9">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89" w:author="Perrine, Martin L. (GSFC-5670)" w:date="2016-08-03T15:40:00Z"/>
                <w:rFonts w:cs="Arial"/>
                <w:sz w:val="20"/>
              </w:rPr>
            </w:pPr>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90" w:author="Perrine, Martin L. (GSFC-5670)" w:date="2016-08-03T15:40:00Z"/>
                <w:rFonts w:cs="Arial"/>
                <w:sz w:val="20"/>
              </w:rPr>
            </w:pPr>
            <w:del w:id="2691" w:author="Perrine, Martin L. (GSFC-5670)" w:date="2016-08-03T15:40:00Z">
              <w:r w:rsidRPr="00407988" w:rsidDel="00483EB9">
                <w:rPr>
                  <w:rFonts w:cs="Arial"/>
                  <w:sz w:val="20"/>
                </w:rPr>
                <w:delText>X</w:delText>
              </w:r>
            </w:del>
          </w:p>
        </w:tc>
      </w:tr>
      <w:tr w:rsidR="003764AC" w:rsidRPr="00407988" w:rsidDel="00483EB9" w:rsidTr="003764AC">
        <w:trPr>
          <w:trHeight w:val="260"/>
          <w:jc w:val="center"/>
          <w:del w:id="2692"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693" w:author="Perrine, Martin L. (GSFC-5670)" w:date="2016-08-03T15:40:00Z"/>
                <w:rFonts w:cs="Arial"/>
                <w:sz w:val="20"/>
              </w:rPr>
            </w:pPr>
            <w:del w:id="2694" w:author="Perrine, Martin L. (GSFC-5670)" w:date="2016-08-03T15:40:00Z">
              <w:r w:rsidRPr="00407988" w:rsidDel="00483EB9">
                <w:rPr>
                  <w:rFonts w:cs="Arial"/>
                  <w:sz w:val="20"/>
                </w:rPr>
                <w:delText>NENG-ServAssure-004 Log of file delivery attempt</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695" w:author="Perrine, Martin L. (GSFC-5670)" w:date="2016-08-03T15:40:00Z"/>
                <w:rFonts w:cs="Arial"/>
                <w:sz w:val="20"/>
              </w:rPr>
            </w:pPr>
            <w:del w:id="2696" w:author="Perrine, Martin L. (GSFC-5670)" w:date="2016-08-03T15:40:00Z">
              <w:r w:rsidRPr="00407988" w:rsidDel="00483EB9">
                <w:rPr>
                  <w:rFonts w:cs="Arial"/>
                  <w:sz w:val="20"/>
                </w:rPr>
                <w:delText>4.4</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97" w:author="Perrine, Martin L. (GSFC-5670)" w:date="2016-08-03T15:40:00Z"/>
                <w:rFonts w:cs="Arial"/>
                <w:sz w:val="20"/>
              </w:rPr>
            </w:pPr>
            <w:del w:id="2698"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699" w:author="Perrine, Martin L. (GSFC-5670)" w:date="2016-08-03T15:40:00Z"/>
                <w:rFonts w:cs="Arial"/>
                <w:sz w:val="20"/>
              </w:rPr>
            </w:pPr>
            <w:del w:id="2700"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01" w:author="Perrine, Martin L. (GSFC-5670)" w:date="2016-08-03T15:40:00Z"/>
                <w:rFonts w:cs="Arial"/>
                <w:sz w:val="20"/>
              </w:rPr>
            </w:pPr>
            <w:del w:id="2702"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03" w:author="Perrine, Martin L. (GSFC-5670)" w:date="2016-08-03T15:40:00Z"/>
                <w:rFonts w:cs="Arial"/>
                <w:sz w:val="20"/>
              </w:rPr>
            </w:pPr>
            <w:del w:id="2704" w:author="Perrine, Martin L. (GSFC-5670)" w:date="2016-08-03T15:40:00Z">
              <w:r w:rsidRPr="00407988" w:rsidDel="00483EB9">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05" w:author="Perrine, Martin L. (GSFC-5670)" w:date="2016-08-03T15:40:00Z"/>
                <w:rFonts w:cs="Arial"/>
                <w:sz w:val="20"/>
              </w:rPr>
            </w:pPr>
            <w:del w:id="2706"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07" w:author="Perrine, Martin L. (GSFC-5670)" w:date="2016-08-03T15:40:00Z"/>
                <w:rFonts w:cs="Arial"/>
                <w:sz w:val="20"/>
              </w:rPr>
            </w:pPr>
            <w:del w:id="2708"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09" w:author="Perrine, Martin L. (GSFC-5670)" w:date="2016-08-03T15:40:00Z"/>
                <w:rFonts w:cs="Arial"/>
                <w:sz w:val="20"/>
              </w:rPr>
            </w:pPr>
            <w:del w:id="2710" w:author="Perrine, Martin L. (GSFC-5670)" w:date="2016-08-03T15:40:00Z">
              <w:r w:rsidRPr="00407988" w:rsidDel="00483EB9">
                <w:rPr>
                  <w:rFonts w:cs="Arial"/>
                  <w:sz w:val="20"/>
                </w:rPr>
                <w:delText> X</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11" w:author="Perrine, Martin L. (GSFC-5670)" w:date="2016-08-03T15:40:00Z"/>
                <w:rFonts w:cs="Arial"/>
                <w:sz w:val="20"/>
              </w:rPr>
            </w:pPr>
            <w:del w:id="2712"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713" w:author="Perrine, Martin L. (GSFC-5670)" w:date="2016-08-03T15:40:00Z"/>
        </w:trPr>
        <w:tc>
          <w:tcPr>
            <w:tcW w:w="5059" w:type="dxa"/>
            <w:tcBorders>
              <w:top w:val="nil"/>
              <w:left w:val="nil"/>
              <w:bottom w:val="nil"/>
              <w:right w:val="nil"/>
            </w:tcBorders>
            <w:shd w:val="clear" w:color="auto" w:fill="auto"/>
            <w:noWrap/>
            <w:vAlign w:val="bottom"/>
          </w:tcPr>
          <w:p w:rsidR="003764AC" w:rsidRPr="00407988" w:rsidDel="00483EB9" w:rsidRDefault="003764AC" w:rsidP="00E9645E">
            <w:pPr>
              <w:spacing w:after="0"/>
              <w:rPr>
                <w:del w:id="2714" w:author="Perrine, Martin L. (GSFC-5670)" w:date="2016-08-03T15:40:00Z"/>
                <w:rFonts w:cs="Arial"/>
                <w:sz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rPr>
                <w:del w:id="2715" w:author="Perrine, Martin L. (GSFC-5670)" w:date="2016-08-03T15:40:00Z"/>
                <w:rFonts w:cs="Arial"/>
                <w:sz w:val="20"/>
              </w:rPr>
            </w:pPr>
            <w:del w:id="2716"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717" w:author="Perrine, Martin L. (GSFC-5670)" w:date="2016-08-03T15:40:00Z"/>
                <w:rFonts w:cs="Arial"/>
                <w:sz w:val="20"/>
              </w:rPr>
            </w:pPr>
            <w:del w:id="2718"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719" w:author="Perrine, Martin L. (GSFC-5670)" w:date="2016-08-03T15:40:00Z"/>
                <w:rFonts w:cs="Arial"/>
                <w:sz w:val="20"/>
              </w:rPr>
            </w:pPr>
            <w:del w:id="2720"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721" w:author="Perrine, Martin L. (GSFC-5670)" w:date="2016-08-03T15:40:00Z"/>
                <w:rFonts w:cs="Arial"/>
                <w:sz w:val="20"/>
              </w:rPr>
            </w:pPr>
            <w:del w:id="2722"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723" w:author="Perrine, Martin L. (GSFC-5670)" w:date="2016-08-03T15:40:00Z"/>
                <w:rFonts w:cs="Arial"/>
                <w:sz w:val="20"/>
              </w:rPr>
            </w:pPr>
            <w:del w:id="2724"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725" w:author="Perrine, Martin L. (GSFC-5670)" w:date="2016-08-03T15:40:00Z"/>
                <w:rFonts w:cs="Arial"/>
                <w:sz w:val="20"/>
              </w:rPr>
            </w:pPr>
            <w:del w:id="2726"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727" w:author="Perrine, Martin L. (GSFC-5670)" w:date="2016-08-03T15:40:00Z"/>
                <w:rFonts w:cs="Arial"/>
                <w:sz w:val="20"/>
              </w:rPr>
            </w:pPr>
            <w:del w:id="2728"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729" w:author="Perrine, Martin L. (GSFC-5670)" w:date="2016-08-03T15:40:00Z"/>
                <w:rFonts w:cs="Arial"/>
                <w:sz w:val="20"/>
              </w:rPr>
            </w:pPr>
            <w:del w:id="2730"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731" w:author="Perrine, Martin L. (GSFC-5670)" w:date="2016-08-03T15:40:00Z"/>
                <w:rFonts w:cs="Arial"/>
                <w:sz w:val="20"/>
              </w:rPr>
            </w:pPr>
            <w:del w:id="2732" w:author="Perrine, Martin L. (GSFC-5670)" w:date="2016-08-03T15:40:00Z">
              <w:r w:rsidRPr="00407988" w:rsidDel="00483EB9">
                <w:rPr>
                  <w:rFonts w:cs="Arial"/>
                  <w:sz w:val="20"/>
                </w:rPr>
                <w:delText> </w:delText>
              </w:r>
            </w:del>
          </w:p>
        </w:tc>
      </w:tr>
      <w:tr w:rsidR="003764AC" w:rsidRPr="00407988" w:rsidDel="00483EB9" w:rsidTr="003764AC">
        <w:trPr>
          <w:trHeight w:val="280"/>
          <w:jc w:val="center"/>
          <w:del w:id="2733"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D9D9D9"/>
            <w:noWrap/>
            <w:vAlign w:val="bottom"/>
          </w:tcPr>
          <w:p w:rsidR="003764AC" w:rsidRPr="00407988" w:rsidDel="00483EB9" w:rsidRDefault="003764AC" w:rsidP="00E9645E">
            <w:pPr>
              <w:spacing w:after="0"/>
              <w:jc w:val="center"/>
              <w:rPr>
                <w:del w:id="2734" w:author="Perrine, Martin L. (GSFC-5670)" w:date="2016-08-03T15:40:00Z"/>
                <w:rFonts w:cs="Arial"/>
                <w:b/>
                <w:sz w:val="20"/>
              </w:rPr>
            </w:pPr>
            <w:del w:id="2735" w:author="Perrine, Martin L. (GSFC-5670)" w:date="2016-08-03T15:40:00Z">
              <w:r w:rsidRPr="00407988" w:rsidDel="00483EB9">
                <w:rPr>
                  <w:rFonts w:cs="Arial"/>
                  <w:b/>
                  <w:sz w:val="20"/>
                </w:rPr>
                <w:delText>Standards and Specification Requirements</w:delText>
              </w:r>
            </w:del>
          </w:p>
        </w:tc>
        <w:tc>
          <w:tcPr>
            <w:tcW w:w="630"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736" w:author="Perrine, Martin L. (GSFC-5670)" w:date="2016-08-03T15:40: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737" w:author="Perrine, Martin L. (GSFC-5670)" w:date="2016-08-03T15:40:00Z"/>
                <w:rFonts w:cs="Arial"/>
                <w:sz w:val="20"/>
              </w:rPr>
            </w:pPr>
          </w:p>
        </w:tc>
        <w:tc>
          <w:tcPr>
            <w:tcW w:w="628"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738" w:author="Perrine, Martin L. (GSFC-5670)" w:date="2016-08-03T15:40:00Z"/>
                <w:rFonts w:cs="Arial"/>
                <w:sz w:val="20"/>
              </w:rPr>
            </w:pPr>
          </w:p>
        </w:tc>
        <w:tc>
          <w:tcPr>
            <w:tcW w:w="732"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739" w:author="Perrine, Martin L. (GSFC-5670)" w:date="2016-08-03T15:40:00Z"/>
                <w:rFonts w:cs="Arial"/>
                <w:sz w:val="20"/>
              </w:rPr>
            </w:pPr>
          </w:p>
        </w:tc>
        <w:tc>
          <w:tcPr>
            <w:tcW w:w="739"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740" w:author="Perrine, Martin L. (GSFC-5670)" w:date="2016-08-03T15:40:00Z"/>
                <w:rFonts w:cs="Arial"/>
                <w:sz w:val="20"/>
              </w:rPr>
            </w:pPr>
          </w:p>
        </w:tc>
        <w:tc>
          <w:tcPr>
            <w:tcW w:w="691"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741" w:author="Perrine, Martin L. (GSFC-5670)" w:date="2016-08-03T15:40: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742" w:author="Perrine, Martin L. (GSFC-5670)" w:date="2016-08-03T15:40:00Z"/>
                <w:rFonts w:cs="Arial"/>
                <w:sz w:val="20"/>
              </w:rPr>
            </w:pPr>
          </w:p>
        </w:tc>
        <w:tc>
          <w:tcPr>
            <w:tcW w:w="596"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743" w:author="Perrine, Martin L. (GSFC-5670)" w:date="2016-08-03T15:40:00Z"/>
                <w:rFonts w:cs="Arial"/>
                <w:sz w:val="20"/>
              </w:rPr>
            </w:pPr>
          </w:p>
        </w:tc>
        <w:tc>
          <w:tcPr>
            <w:tcW w:w="734"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744" w:author="Perrine, Martin L. (GSFC-5670)" w:date="2016-08-03T15:40:00Z"/>
                <w:rFonts w:cs="Arial"/>
                <w:sz w:val="20"/>
              </w:rPr>
            </w:pPr>
          </w:p>
        </w:tc>
      </w:tr>
      <w:tr w:rsidR="003764AC" w:rsidRPr="00407988" w:rsidDel="00483EB9" w:rsidTr="003764AC">
        <w:trPr>
          <w:trHeight w:val="260"/>
          <w:jc w:val="center"/>
          <w:del w:id="2745"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vAlign w:val="bottom"/>
          </w:tcPr>
          <w:p w:rsidR="003764AC" w:rsidRPr="00407988" w:rsidDel="00483EB9" w:rsidRDefault="003764AC" w:rsidP="00E9645E">
            <w:pPr>
              <w:spacing w:after="0"/>
              <w:rPr>
                <w:del w:id="2746" w:author="Perrine, Martin L. (GSFC-5670)" w:date="2016-08-03T15:40:00Z"/>
                <w:rFonts w:cs="Arial"/>
                <w:sz w:val="20"/>
              </w:rPr>
            </w:pPr>
            <w:del w:id="2747" w:author="Perrine, Martin L. (GSFC-5670)" w:date="2016-08-03T15:40:00Z">
              <w:r w:rsidRPr="00407988" w:rsidDel="00483EB9">
                <w:rPr>
                  <w:rFonts w:cs="Arial"/>
                  <w:sz w:val="20"/>
                </w:rPr>
                <w:delText>Requirement Number</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rPr>
                <w:del w:id="2748" w:author="Perrine, Martin L. (GSFC-5670)" w:date="2016-08-03T15:40:00Z"/>
                <w:rFonts w:cs="Arial"/>
                <w:sz w:val="20"/>
              </w:rPr>
            </w:pPr>
            <w:del w:id="2749"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50" w:author="Perrine, Martin L. (GSFC-5670)" w:date="2016-08-03T15:40:00Z"/>
                <w:rFonts w:cs="Arial"/>
                <w:sz w:val="20"/>
              </w:rPr>
            </w:pPr>
            <w:del w:id="2751" w:author="Perrine, Martin L. (GSFC-5670)" w:date="2016-08-03T15:40:00Z">
              <w:r w:rsidRPr="00407988" w:rsidDel="00483EB9">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52" w:author="Perrine, Martin L. (GSFC-5670)" w:date="2016-08-03T15:40:00Z"/>
                <w:rFonts w:cs="Arial"/>
                <w:sz w:val="20"/>
              </w:rPr>
            </w:pPr>
            <w:del w:id="2753"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54" w:author="Perrine, Martin L. (GSFC-5670)" w:date="2016-08-03T15:40:00Z"/>
                <w:rFonts w:cs="Arial"/>
                <w:sz w:val="20"/>
              </w:rPr>
            </w:pPr>
            <w:del w:id="2755"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56" w:author="Perrine, Martin L. (GSFC-5670)" w:date="2016-08-03T15:40:00Z"/>
                <w:rFonts w:cs="Arial"/>
                <w:sz w:val="20"/>
              </w:rPr>
            </w:pPr>
            <w:del w:id="2757"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58" w:author="Perrine, Martin L. (GSFC-5670)" w:date="2016-08-03T15:40:00Z"/>
                <w:rFonts w:cs="Arial"/>
                <w:sz w:val="20"/>
              </w:rPr>
            </w:pPr>
            <w:del w:id="2759"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60" w:author="Perrine, Martin L. (GSFC-5670)" w:date="2016-08-03T15:40:00Z"/>
                <w:rFonts w:cs="Arial"/>
                <w:sz w:val="20"/>
              </w:rPr>
            </w:pPr>
            <w:del w:id="2761"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62" w:author="Perrine, Martin L. (GSFC-5670)" w:date="2016-08-03T15:40:00Z"/>
                <w:rFonts w:cs="Arial"/>
                <w:sz w:val="20"/>
              </w:rPr>
            </w:pPr>
            <w:del w:id="2763"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64" w:author="Perrine, Martin L. (GSFC-5670)" w:date="2016-08-03T15:40:00Z"/>
                <w:rFonts w:cs="Arial"/>
                <w:sz w:val="20"/>
              </w:rPr>
            </w:pPr>
            <w:del w:id="2765"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766"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767" w:author="Perrine, Martin L. (GSFC-5670)" w:date="2016-08-03T15:40:00Z"/>
                <w:rFonts w:cs="Arial"/>
                <w:sz w:val="20"/>
              </w:rPr>
            </w:pPr>
            <w:del w:id="2768" w:author="Perrine, Martin L. (GSFC-5670)" w:date="2016-08-03T15:40:00Z">
              <w:r w:rsidDel="00483EB9">
                <w:rPr>
                  <w:rFonts w:cs="Arial"/>
                  <w:sz w:val="20"/>
                </w:rPr>
                <w:delText xml:space="preserve">NENG-STD-001 </w:delText>
              </w:r>
              <w:r w:rsidRPr="00407988" w:rsidDel="00483EB9">
                <w:rPr>
                  <w:rFonts w:cs="Arial"/>
                  <w:sz w:val="20"/>
                </w:rPr>
                <w:delText>STDN-SPEC-4 Electronic Equipment</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769" w:author="Perrine, Martin L. (GSFC-5670)" w:date="2016-08-03T15:40:00Z"/>
                <w:rFonts w:cs="Arial"/>
                <w:sz w:val="20"/>
              </w:rPr>
            </w:pPr>
            <w:del w:id="2770" w:author="Perrine, Martin L. (GSFC-5670)" w:date="2016-08-03T15:40:00Z">
              <w:r w:rsidRPr="00407988" w:rsidDel="00483EB9">
                <w:rPr>
                  <w:rFonts w:cs="Arial"/>
                  <w:sz w:val="20"/>
                </w:rPr>
                <w:delText>5.1</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71" w:author="Perrine, Martin L. (GSFC-5670)" w:date="2016-08-03T15:40:00Z"/>
                <w:rFonts w:cs="Arial"/>
                <w:sz w:val="20"/>
              </w:rPr>
            </w:pPr>
            <w:del w:id="2772" w:author="Perrine, Martin L. (GSFC-5670)" w:date="2016-08-03T15:40:00Z">
              <w:r w:rsidRPr="00407988" w:rsidDel="00483EB9">
                <w:rPr>
                  <w:rFonts w:cs="Arial"/>
                  <w:sz w:val="20"/>
                </w:rPr>
                <w:delText>X</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73" w:author="Perrine, Martin L. (GSFC-5670)" w:date="2016-08-03T15:40:00Z"/>
                <w:rFonts w:cs="Arial"/>
                <w:sz w:val="20"/>
              </w:rPr>
            </w:pPr>
            <w:del w:id="2774"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75" w:author="Perrine, Martin L. (GSFC-5670)" w:date="2016-08-03T15:40:00Z"/>
                <w:rFonts w:cs="Arial"/>
                <w:sz w:val="20"/>
              </w:rPr>
            </w:pPr>
            <w:del w:id="2776"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77" w:author="Perrine, Martin L. (GSFC-5670)" w:date="2016-08-03T15:40:00Z"/>
                <w:rFonts w:cs="Arial"/>
                <w:sz w:val="20"/>
              </w:rPr>
            </w:pPr>
            <w:del w:id="2778"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79" w:author="Perrine, Martin L. (GSFC-5670)" w:date="2016-08-03T15:40:00Z"/>
                <w:rFonts w:cs="Arial"/>
                <w:sz w:val="20"/>
              </w:rPr>
            </w:pPr>
            <w:del w:id="2780"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81" w:author="Perrine, Martin L. (GSFC-5670)" w:date="2016-08-03T15:40:00Z"/>
                <w:rFonts w:cs="Arial"/>
                <w:sz w:val="20"/>
              </w:rPr>
            </w:pPr>
            <w:del w:id="2782"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83" w:author="Perrine, Martin L. (GSFC-5670)" w:date="2016-08-03T15:40:00Z"/>
                <w:rFonts w:cs="Arial"/>
                <w:sz w:val="20"/>
              </w:rPr>
            </w:pPr>
            <w:del w:id="2784"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85" w:author="Perrine, Martin L. (GSFC-5670)" w:date="2016-08-03T15:40:00Z"/>
                <w:rFonts w:cs="Arial"/>
                <w:sz w:val="20"/>
              </w:rPr>
            </w:pPr>
            <w:del w:id="2786"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787"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788" w:author="Perrine, Martin L. (GSFC-5670)" w:date="2016-08-03T15:40:00Z"/>
                <w:rFonts w:cs="Arial"/>
                <w:sz w:val="20"/>
              </w:rPr>
            </w:pPr>
            <w:del w:id="2789" w:author="Perrine, Martin L. (GSFC-5670)" w:date="2016-08-03T15:40:00Z">
              <w:r w:rsidRPr="00407988" w:rsidDel="00483EB9">
                <w:rPr>
                  <w:rFonts w:cs="Arial"/>
                  <w:sz w:val="20"/>
                </w:rPr>
                <w:delText>NENG-STD-002 Time &amp; Frequency input</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790" w:author="Perrine, Martin L. (GSFC-5670)" w:date="2016-08-03T15:40:00Z"/>
                <w:rFonts w:cs="Arial"/>
                <w:sz w:val="20"/>
              </w:rPr>
            </w:pPr>
            <w:del w:id="2791" w:author="Perrine, Martin L. (GSFC-5670)" w:date="2016-08-03T15:40:00Z">
              <w:r w:rsidRPr="00407988" w:rsidDel="00483EB9">
                <w:rPr>
                  <w:rFonts w:cs="Arial"/>
                  <w:sz w:val="20"/>
                </w:rPr>
                <w:delText>5.2</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92" w:author="Perrine, Martin L. (GSFC-5670)" w:date="2016-08-03T15:40:00Z"/>
                <w:rFonts w:cs="Arial"/>
                <w:sz w:val="20"/>
              </w:rPr>
            </w:pPr>
            <w:del w:id="2793" w:author="Perrine, Martin L. (GSFC-5670)" w:date="2016-08-03T15:40:00Z">
              <w:r w:rsidRPr="00407988" w:rsidDel="00483EB9">
                <w:rPr>
                  <w:rFonts w:cs="Arial"/>
                  <w:sz w:val="20"/>
                </w:rPr>
                <w:delText>X</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94" w:author="Perrine, Martin L. (GSFC-5670)" w:date="2016-08-03T15:40:00Z"/>
                <w:rFonts w:cs="Arial"/>
                <w:sz w:val="20"/>
              </w:rPr>
            </w:pPr>
            <w:del w:id="2795"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96" w:author="Perrine, Martin L. (GSFC-5670)" w:date="2016-08-03T15:40:00Z"/>
                <w:rFonts w:cs="Arial"/>
                <w:sz w:val="20"/>
              </w:rPr>
            </w:pPr>
            <w:del w:id="2797"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798" w:author="Perrine, Martin L. (GSFC-5670)" w:date="2016-08-03T15:40:00Z"/>
                <w:rFonts w:cs="Arial"/>
                <w:sz w:val="20"/>
              </w:rPr>
            </w:pPr>
            <w:del w:id="2799"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00" w:author="Perrine, Martin L. (GSFC-5670)" w:date="2016-08-03T15:40:00Z"/>
                <w:rFonts w:cs="Arial"/>
                <w:sz w:val="20"/>
              </w:rPr>
            </w:pPr>
            <w:del w:id="2801"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02" w:author="Perrine, Martin L. (GSFC-5670)" w:date="2016-08-03T15:40:00Z"/>
                <w:rFonts w:cs="Arial"/>
                <w:sz w:val="20"/>
              </w:rPr>
            </w:pPr>
            <w:del w:id="2803"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04" w:author="Perrine, Martin L. (GSFC-5670)" w:date="2016-08-03T15:40:00Z"/>
                <w:rFonts w:cs="Arial"/>
                <w:sz w:val="20"/>
              </w:rPr>
            </w:pPr>
            <w:del w:id="2805"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06" w:author="Perrine, Martin L. (GSFC-5670)" w:date="2016-08-03T15:40:00Z"/>
                <w:rFonts w:cs="Arial"/>
                <w:sz w:val="20"/>
              </w:rPr>
            </w:pPr>
            <w:del w:id="2807"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808"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809" w:author="Perrine, Martin L. (GSFC-5670)" w:date="2016-08-03T15:40:00Z"/>
                <w:rFonts w:cs="Arial"/>
                <w:sz w:val="20"/>
              </w:rPr>
            </w:pPr>
            <w:del w:id="2810" w:author="Perrine, Martin L. (GSFC-5670)" w:date="2016-08-03T15:40:00Z">
              <w:r w:rsidRPr="00407988" w:rsidDel="00483EB9">
                <w:rPr>
                  <w:rFonts w:cs="Arial"/>
                  <w:sz w:val="20"/>
                </w:rPr>
                <w:delText>NENG-STD-003 STDN-SPEC-8 connectors/cables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811" w:author="Perrine, Martin L. (GSFC-5670)" w:date="2016-08-03T15:40:00Z"/>
                <w:rFonts w:cs="Arial"/>
                <w:sz w:val="20"/>
              </w:rPr>
            </w:pPr>
            <w:del w:id="2812" w:author="Perrine, Martin L. (GSFC-5670)" w:date="2016-08-03T15:40:00Z">
              <w:r w:rsidRPr="00407988" w:rsidDel="00483EB9">
                <w:rPr>
                  <w:rFonts w:cs="Arial"/>
                  <w:sz w:val="20"/>
                </w:rPr>
                <w:delText>5.3</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13" w:author="Perrine, Martin L. (GSFC-5670)" w:date="2016-08-03T15:40:00Z"/>
                <w:rFonts w:cs="Arial"/>
                <w:sz w:val="20"/>
              </w:rPr>
            </w:pPr>
            <w:del w:id="2814" w:author="Perrine, Martin L. (GSFC-5670)" w:date="2016-08-03T15:40:00Z">
              <w:r w:rsidRPr="00407988" w:rsidDel="00483EB9">
                <w:rPr>
                  <w:rFonts w:cs="Arial"/>
                  <w:sz w:val="20"/>
                </w:rPr>
                <w:delText>X</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15" w:author="Perrine, Martin L. (GSFC-5670)" w:date="2016-08-03T15:40:00Z"/>
                <w:rFonts w:cs="Arial"/>
                <w:sz w:val="20"/>
              </w:rPr>
            </w:pPr>
            <w:del w:id="2816"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17" w:author="Perrine, Martin L. (GSFC-5670)" w:date="2016-08-03T15:40:00Z"/>
                <w:rFonts w:cs="Arial"/>
                <w:sz w:val="20"/>
              </w:rPr>
            </w:pPr>
            <w:del w:id="2818"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19" w:author="Perrine, Martin L. (GSFC-5670)" w:date="2016-08-03T15:40:00Z"/>
                <w:rFonts w:cs="Arial"/>
                <w:sz w:val="20"/>
              </w:rPr>
            </w:pPr>
            <w:del w:id="2820"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21" w:author="Perrine, Martin L. (GSFC-5670)" w:date="2016-08-03T15:40:00Z"/>
                <w:rFonts w:cs="Arial"/>
                <w:sz w:val="20"/>
              </w:rPr>
            </w:pPr>
            <w:del w:id="2822"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23" w:author="Perrine, Martin L. (GSFC-5670)" w:date="2016-08-03T15:40:00Z"/>
                <w:rFonts w:cs="Arial"/>
                <w:sz w:val="20"/>
              </w:rPr>
            </w:pPr>
            <w:del w:id="2824"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25" w:author="Perrine, Martin L. (GSFC-5670)" w:date="2016-08-03T15:40:00Z"/>
                <w:rFonts w:cs="Arial"/>
                <w:sz w:val="20"/>
              </w:rPr>
            </w:pPr>
            <w:del w:id="2826"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27" w:author="Perrine, Martin L. (GSFC-5670)" w:date="2016-08-03T15:40:00Z"/>
                <w:rFonts w:cs="Arial"/>
                <w:sz w:val="20"/>
              </w:rPr>
            </w:pPr>
            <w:del w:id="2828"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829"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830" w:author="Perrine, Martin L. (GSFC-5670)" w:date="2016-08-03T15:40:00Z"/>
                <w:rFonts w:cs="Arial"/>
                <w:sz w:val="20"/>
              </w:rPr>
            </w:pPr>
            <w:del w:id="2831" w:author="Perrine, Martin L. (GSFC-5670)" w:date="2016-08-03T15:40:00Z">
              <w:r w:rsidRPr="00407988" w:rsidDel="00483EB9">
                <w:rPr>
                  <w:rFonts w:cs="Arial"/>
                  <w:sz w:val="20"/>
                </w:rPr>
                <w:delText>NENG-STD-004 UTC for all time values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832" w:author="Perrine, Martin L. (GSFC-5670)" w:date="2016-08-03T15:40:00Z"/>
                <w:rFonts w:cs="Arial"/>
                <w:sz w:val="20"/>
              </w:rPr>
            </w:pPr>
            <w:del w:id="2833" w:author="Perrine, Martin L. (GSFC-5670)" w:date="2016-08-03T15:40:00Z">
              <w:r w:rsidRPr="00407988" w:rsidDel="00483EB9">
                <w:rPr>
                  <w:rFonts w:cs="Arial"/>
                  <w:sz w:val="20"/>
                </w:rPr>
                <w:delText>5.4</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34" w:author="Perrine, Martin L. (GSFC-5670)" w:date="2016-08-03T15:40:00Z"/>
                <w:rFonts w:cs="Arial"/>
                <w:sz w:val="20"/>
              </w:rPr>
            </w:pPr>
            <w:del w:id="2835" w:author="Perrine, Martin L. (GSFC-5670)" w:date="2016-08-03T15:40:00Z">
              <w:r w:rsidRPr="00407988" w:rsidDel="00483EB9">
                <w:rPr>
                  <w:rFonts w:cs="Arial"/>
                  <w:sz w:val="20"/>
                </w:rPr>
                <w:delText>X</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36" w:author="Perrine, Martin L. (GSFC-5670)" w:date="2016-08-03T15:40:00Z"/>
                <w:rFonts w:cs="Arial"/>
                <w:sz w:val="20"/>
              </w:rPr>
            </w:pPr>
            <w:del w:id="2837"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38" w:author="Perrine, Martin L. (GSFC-5670)" w:date="2016-08-03T15:40:00Z"/>
                <w:rFonts w:cs="Arial"/>
                <w:sz w:val="20"/>
              </w:rPr>
            </w:pPr>
            <w:del w:id="2839"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40" w:author="Perrine, Martin L. (GSFC-5670)" w:date="2016-08-03T15:40:00Z"/>
                <w:rFonts w:cs="Arial"/>
                <w:sz w:val="20"/>
              </w:rPr>
            </w:pPr>
            <w:del w:id="2841"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42" w:author="Perrine, Martin L. (GSFC-5670)" w:date="2016-08-03T15:40:00Z"/>
                <w:rFonts w:cs="Arial"/>
                <w:sz w:val="20"/>
              </w:rPr>
            </w:pPr>
            <w:del w:id="2843"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44" w:author="Perrine, Martin L. (GSFC-5670)" w:date="2016-08-03T15:40:00Z"/>
                <w:rFonts w:cs="Arial"/>
                <w:sz w:val="20"/>
              </w:rPr>
            </w:pPr>
            <w:del w:id="2845"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46" w:author="Perrine, Martin L. (GSFC-5670)" w:date="2016-08-03T15:40:00Z"/>
                <w:rFonts w:cs="Arial"/>
                <w:sz w:val="20"/>
              </w:rPr>
            </w:pPr>
            <w:del w:id="2847"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48" w:author="Perrine, Martin L. (GSFC-5670)" w:date="2016-08-03T15:40:00Z"/>
                <w:rFonts w:cs="Arial"/>
                <w:sz w:val="20"/>
              </w:rPr>
            </w:pPr>
            <w:del w:id="2849"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850"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851" w:author="Perrine, Martin L. (GSFC-5670)" w:date="2016-08-03T15:40:00Z"/>
                <w:rFonts w:cs="Arial"/>
                <w:sz w:val="20"/>
              </w:rPr>
            </w:pPr>
            <w:del w:id="2852" w:author="Perrine, Martin L. (GSFC-5670)" w:date="2016-08-03T15:40:00Z">
              <w:r w:rsidRPr="00407988" w:rsidDel="00483EB9">
                <w:rPr>
                  <w:rFonts w:cs="Arial"/>
                  <w:sz w:val="20"/>
                </w:rPr>
                <w:delText>NENG-STD-005 NEN color coding standards</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853" w:author="Perrine, Martin L. (GSFC-5670)" w:date="2016-08-03T15:40:00Z"/>
                <w:rFonts w:cs="Arial"/>
                <w:sz w:val="20"/>
              </w:rPr>
            </w:pPr>
            <w:del w:id="2854" w:author="Perrine, Martin L. (GSFC-5670)" w:date="2016-08-03T15:40:00Z">
              <w:r w:rsidRPr="00407988" w:rsidDel="00483EB9">
                <w:rPr>
                  <w:rFonts w:cs="Arial"/>
                  <w:sz w:val="20"/>
                </w:rPr>
                <w:delText>5.5</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55" w:author="Perrine, Martin L. (GSFC-5670)" w:date="2016-08-03T15:40:00Z"/>
                <w:rFonts w:cs="Arial"/>
                <w:sz w:val="20"/>
              </w:rPr>
            </w:pPr>
            <w:del w:id="2856" w:author="Perrine, Martin L. (GSFC-5670)" w:date="2016-08-03T15:40:00Z">
              <w:r w:rsidRPr="00407988" w:rsidDel="00483EB9">
                <w:rPr>
                  <w:rFonts w:cs="Arial"/>
                  <w:sz w:val="20"/>
                </w:rPr>
                <w:delText>X</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57" w:author="Perrine, Martin L. (GSFC-5670)" w:date="2016-08-03T15:40:00Z"/>
                <w:rFonts w:cs="Arial"/>
                <w:sz w:val="20"/>
              </w:rPr>
            </w:pPr>
            <w:del w:id="2858"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59" w:author="Perrine, Martin L. (GSFC-5670)" w:date="2016-08-03T15:40:00Z"/>
                <w:rFonts w:cs="Arial"/>
                <w:sz w:val="20"/>
              </w:rPr>
            </w:pPr>
            <w:del w:id="2860"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61" w:author="Perrine, Martin L. (GSFC-5670)" w:date="2016-08-03T15:40:00Z"/>
                <w:rFonts w:cs="Arial"/>
                <w:sz w:val="20"/>
              </w:rPr>
            </w:pPr>
            <w:del w:id="2862"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63" w:author="Perrine, Martin L. (GSFC-5670)" w:date="2016-08-03T15:40:00Z"/>
                <w:rFonts w:cs="Arial"/>
                <w:sz w:val="20"/>
              </w:rPr>
            </w:pPr>
            <w:del w:id="2864"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65" w:author="Perrine, Martin L. (GSFC-5670)" w:date="2016-08-03T15:40:00Z"/>
                <w:rFonts w:cs="Arial"/>
                <w:sz w:val="20"/>
              </w:rPr>
            </w:pPr>
            <w:del w:id="2866"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67" w:author="Perrine, Martin L. (GSFC-5670)" w:date="2016-08-03T15:40:00Z"/>
                <w:rFonts w:cs="Arial"/>
                <w:sz w:val="20"/>
              </w:rPr>
            </w:pPr>
            <w:del w:id="2868"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69" w:author="Perrine, Martin L. (GSFC-5670)" w:date="2016-08-03T15:40:00Z"/>
                <w:rFonts w:cs="Arial"/>
                <w:sz w:val="20"/>
              </w:rPr>
            </w:pPr>
            <w:del w:id="2870"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871"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872" w:author="Perrine, Martin L. (GSFC-5670)" w:date="2016-08-03T15:40:00Z"/>
                <w:rFonts w:cs="Arial"/>
                <w:sz w:val="20"/>
              </w:rPr>
            </w:pPr>
            <w:del w:id="2873" w:author="Perrine, Martin L. (GSFC-5670)" w:date="2016-08-03T15:40:00Z">
              <w:r w:rsidRPr="00407988" w:rsidDel="00483EB9">
                <w:rPr>
                  <w:rFonts w:cs="Arial"/>
                  <w:sz w:val="20"/>
                </w:rPr>
                <w:delText>NENG-STD-006 NEN subsystem timing interface</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874" w:author="Perrine, Martin L. (GSFC-5670)" w:date="2016-08-03T15:40:00Z"/>
                <w:rFonts w:cs="Arial"/>
                <w:sz w:val="20"/>
              </w:rPr>
            </w:pPr>
            <w:del w:id="2875" w:author="Perrine, Martin L. (GSFC-5670)" w:date="2016-08-03T15:40:00Z">
              <w:r w:rsidRPr="00407988" w:rsidDel="00483EB9">
                <w:rPr>
                  <w:rFonts w:cs="Arial"/>
                  <w:sz w:val="20"/>
                </w:rPr>
                <w:delText>5.6</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76" w:author="Perrine, Martin L. (GSFC-5670)" w:date="2016-08-03T15:40:00Z"/>
                <w:rFonts w:cs="Arial"/>
                <w:sz w:val="20"/>
              </w:rPr>
            </w:pPr>
            <w:del w:id="2877" w:author="Perrine, Martin L. (GSFC-5670)" w:date="2016-08-03T15:40:00Z">
              <w:r w:rsidRPr="00407988" w:rsidDel="00483EB9">
                <w:rPr>
                  <w:rFonts w:cs="Arial"/>
                  <w:sz w:val="20"/>
                </w:rPr>
                <w:delText>X</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78" w:author="Perrine, Martin L. (GSFC-5670)" w:date="2016-08-03T15:40:00Z"/>
                <w:rFonts w:cs="Arial"/>
                <w:sz w:val="20"/>
              </w:rPr>
            </w:pPr>
            <w:del w:id="2879"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80" w:author="Perrine, Martin L. (GSFC-5670)" w:date="2016-08-03T15:40:00Z"/>
                <w:rFonts w:cs="Arial"/>
                <w:sz w:val="20"/>
              </w:rPr>
            </w:pPr>
            <w:del w:id="2881"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82" w:author="Perrine, Martin L. (GSFC-5670)" w:date="2016-08-03T15:40:00Z"/>
                <w:rFonts w:cs="Arial"/>
                <w:sz w:val="20"/>
              </w:rPr>
            </w:pPr>
            <w:del w:id="2883"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84" w:author="Perrine, Martin L. (GSFC-5670)" w:date="2016-08-03T15:40:00Z"/>
                <w:rFonts w:cs="Arial"/>
                <w:sz w:val="20"/>
              </w:rPr>
            </w:pPr>
            <w:del w:id="2885"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86" w:author="Perrine, Martin L. (GSFC-5670)" w:date="2016-08-03T15:40:00Z"/>
                <w:rFonts w:cs="Arial"/>
                <w:sz w:val="20"/>
              </w:rPr>
            </w:pPr>
            <w:del w:id="2887"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88" w:author="Perrine, Martin L. (GSFC-5670)" w:date="2016-08-03T15:40:00Z"/>
                <w:rFonts w:cs="Arial"/>
                <w:sz w:val="20"/>
              </w:rPr>
            </w:pPr>
            <w:del w:id="2889"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90" w:author="Perrine, Martin L. (GSFC-5670)" w:date="2016-08-03T15:40:00Z"/>
                <w:rFonts w:cs="Arial"/>
                <w:sz w:val="20"/>
              </w:rPr>
            </w:pPr>
            <w:del w:id="2891"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892"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893" w:author="Perrine, Martin L. (GSFC-5670)" w:date="2016-08-03T15:40:00Z"/>
                <w:rFonts w:cs="Arial"/>
                <w:sz w:val="20"/>
              </w:rPr>
            </w:pPr>
            <w:del w:id="2894" w:author="Perrine, Martin L. (GSFC-5670)" w:date="2016-08-03T15:40:00Z">
              <w:r w:rsidRPr="00407988" w:rsidDel="00483EB9">
                <w:rPr>
                  <w:rFonts w:cs="Arial"/>
                  <w:sz w:val="20"/>
                </w:rPr>
                <w:delText>NENG-STD-007 Receive sNTP</w:delText>
              </w:r>
            </w:del>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right"/>
              <w:rPr>
                <w:del w:id="2895" w:author="Perrine, Martin L. (GSFC-5670)" w:date="2016-08-03T15:40:00Z"/>
                <w:rFonts w:cs="Arial"/>
                <w:sz w:val="20"/>
              </w:rPr>
            </w:pPr>
            <w:del w:id="2896" w:author="Perrine, Martin L. (GSFC-5670)" w:date="2016-08-03T15:40:00Z">
              <w:r w:rsidRPr="00407988" w:rsidDel="00483EB9">
                <w:rPr>
                  <w:rFonts w:cs="Arial"/>
                  <w:sz w:val="20"/>
                </w:rPr>
                <w:delText>5.7</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97" w:author="Perrine, Martin L. (GSFC-5670)" w:date="2016-08-03T15:40:00Z"/>
                <w:rFonts w:cs="Arial"/>
                <w:sz w:val="20"/>
              </w:rPr>
            </w:pPr>
            <w:del w:id="2898" w:author="Perrine, Martin L. (GSFC-5670)" w:date="2016-08-03T15:40:00Z">
              <w:r w:rsidRPr="00407988" w:rsidDel="00483EB9">
                <w:rPr>
                  <w:rFonts w:cs="Arial"/>
                  <w:sz w:val="20"/>
                </w:rPr>
                <w:delText>X</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899" w:author="Perrine, Martin L. (GSFC-5670)" w:date="2016-08-03T15:40:00Z"/>
                <w:rFonts w:cs="Arial"/>
                <w:sz w:val="20"/>
              </w:rPr>
            </w:pPr>
            <w:del w:id="2900" w:author="Perrine, Martin L. (GSFC-5670)" w:date="2016-08-03T15:40:00Z">
              <w:r w:rsidRPr="00407988" w:rsidDel="00483EB9">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01" w:author="Perrine, Martin L. (GSFC-5670)" w:date="2016-08-03T15:40:00Z"/>
                <w:rFonts w:cs="Arial"/>
                <w:sz w:val="20"/>
              </w:rPr>
            </w:pPr>
            <w:del w:id="2902" w:author="Perrine, Martin L. (GSFC-5670)" w:date="2016-08-03T15:40:00Z">
              <w:r w:rsidRPr="00407988" w:rsidDel="00483EB9">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03" w:author="Perrine, Martin L. (GSFC-5670)" w:date="2016-08-03T15:40:00Z"/>
                <w:rFonts w:cs="Arial"/>
                <w:sz w:val="20"/>
              </w:rPr>
            </w:pPr>
            <w:del w:id="2904" w:author="Perrine, Martin L. (GSFC-5670)" w:date="2016-08-03T15:40:00Z">
              <w:r w:rsidRPr="00407988" w:rsidDel="00483EB9">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05" w:author="Perrine, Martin L. (GSFC-5670)" w:date="2016-08-03T15:40:00Z"/>
                <w:rFonts w:cs="Arial"/>
                <w:sz w:val="20"/>
              </w:rPr>
            </w:pPr>
            <w:del w:id="2906"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07" w:author="Perrine, Martin L. (GSFC-5670)" w:date="2016-08-03T15:40:00Z"/>
                <w:rFonts w:cs="Arial"/>
                <w:sz w:val="20"/>
              </w:rPr>
            </w:pPr>
            <w:del w:id="2908" w:author="Perrine, Martin L. (GSFC-5670)" w:date="2016-08-03T15:40:00Z">
              <w:r w:rsidRPr="00407988" w:rsidDel="00483EB9">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09" w:author="Perrine, Martin L. (GSFC-5670)" w:date="2016-08-03T15:40:00Z"/>
                <w:rFonts w:cs="Arial"/>
                <w:sz w:val="20"/>
              </w:rPr>
            </w:pPr>
            <w:del w:id="2910" w:author="Perrine, Martin L. (GSFC-5670)" w:date="2016-08-03T15:40:00Z">
              <w:r w:rsidRPr="00407988" w:rsidDel="00483EB9">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11" w:author="Perrine, Martin L. (GSFC-5670)" w:date="2016-08-03T15:40:00Z"/>
                <w:rFonts w:cs="Arial"/>
                <w:sz w:val="20"/>
              </w:rPr>
            </w:pPr>
            <w:del w:id="2912" w:author="Perrine, Martin L. (GSFC-5670)" w:date="2016-08-03T15:40:00Z">
              <w:r w:rsidRPr="00407988" w:rsidDel="00483EB9">
                <w:rPr>
                  <w:rFonts w:cs="Arial"/>
                  <w:sz w:val="20"/>
                </w:rPr>
                <w:delText> </w:delText>
              </w:r>
            </w:del>
          </w:p>
        </w:tc>
      </w:tr>
    </w:tbl>
    <w:p w:rsidR="00B93063" w:rsidDel="00483EB9" w:rsidRDefault="00B93063">
      <w:pPr>
        <w:pStyle w:val="Paragraph"/>
        <w:rPr>
          <w:del w:id="2913" w:author="Perrine, Martin L. (GSFC-5670)" w:date="2016-08-03T15:40:00Z"/>
        </w:rPr>
        <w:sectPr w:rsidR="00B93063" w:rsidDel="00483EB9">
          <w:headerReference w:type="default" r:id="rId35"/>
          <w:footerReference w:type="default" r:id="rId36"/>
          <w:pgSz w:w="12240" w:h="15840" w:code="1"/>
          <w:pgMar w:top="1440" w:right="1440" w:bottom="720" w:left="1440" w:header="720" w:footer="720" w:gutter="0"/>
          <w:pgNumType w:start="1" w:chapStyle="8"/>
          <w:cols w:space="720"/>
        </w:sectPr>
      </w:pPr>
    </w:p>
    <w:p w:rsidR="007419F5" w:rsidDel="00483EB9" w:rsidRDefault="007419F5">
      <w:pPr>
        <w:pStyle w:val="Paragraph"/>
        <w:rPr>
          <w:del w:id="2914" w:author="Perrine, Martin L. (GSFC-5670)" w:date="2016-08-03T15:40:00Z"/>
        </w:rPr>
      </w:pPr>
    </w:p>
    <w:p w:rsidR="007419F5" w:rsidDel="00483EB9" w:rsidRDefault="007419F5">
      <w:pPr>
        <w:pStyle w:val="Paragraph"/>
        <w:rPr>
          <w:del w:id="2915" w:author="Perrine, Martin L. (GSFC-5670)" w:date="2016-08-03T15:40:00Z"/>
        </w:rPr>
      </w:pPr>
    </w:p>
    <w:tbl>
      <w:tblPr>
        <w:tblW w:w="11269" w:type="dxa"/>
        <w:jc w:val="center"/>
        <w:tblLook w:val="0000" w:firstRow="0" w:lastRow="0" w:firstColumn="0" w:lastColumn="0" w:noHBand="0" w:noVBand="0"/>
      </w:tblPr>
      <w:tblGrid>
        <w:gridCol w:w="5059"/>
        <w:gridCol w:w="630"/>
        <w:gridCol w:w="720"/>
        <w:gridCol w:w="630"/>
        <w:gridCol w:w="720"/>
        <w:gridCol w:w="727"/>
        <w:gridCol w:w="713"/>
        <w:gridCol w:w="720"/>
        <w:gridCol w:w="630"/>
        <w:gridCol w:w="720"/>
      </w:tblGrid>
      <w:tr w:rsidR="003764AC" w:rsidRPr="00407988" w:rsidDel="00483EB9" w:rsidTr="003764AC">
        <w:trPr>
          <w:trHeight w:val="432"/>
          <w:jc w:val="center"/>
          <w:del w:id="2916" w:author="Perrine, Martin L. (GSFC-5670)" w:date="2016-08-03T15:40:00Z"/>
        </w:trPr>
        <w:tc>
          <w:tcPr>
            <w:tcW w:w="5059" w:type="dxa"/>
            <w:tcBorders>
              <w:top w:val="single" w:sz="4" w:space="0" w:color="auto"/>
              <w:left w:val="single" w:sz="4" w:space="0" w:color="auto"/>
              <w:bottom w:val="single" w:sz="8" w:space="0" w:color="auto"/>
              <w:right w:val="single" w:sz="4" w:space="0" w:color="auto"/>
            </w:tcBorders>
            <w:shd w:val="clear" w:color="auto" w:fill="D9D9D9"/>
            <w:noWrap/>
            <w:vAlign w:val="center"/>
          </w:tcPr>
          <w:p w:rsidR="003764AC" w:rsidRPr="00407988" w:rsidDel="00483EB9" w:rsidRDefault="003764AC" w:rsidP="00E9645E">
            <w:pPr>
              <w:spacing w:after="0"/>
              <w:jc w:val="center"/>
              <w:rPr>
                <w:del w:id="2917" w:author="Perrine, Martin L. (GSFC-5670)" w:date="2016-08-03T15:40:00Z"/>
                <w:rFonts w:cs="Arial"/>
                <w:b/>
                <w:sz w:val="20"/>
              </w:rPr>
            </w:pPr>
            <w:del w:id="2918" w:author="Perrine, Martin L. (GSFC-5670)" w:date="2016-08-03T15:40:00Z">
              <w:r w:rsidDel="00483EB9">
                <w:rPr>
                  <w:rFonts w:cs="Arial"/>
                  <w:b/>
                  <w:sz w:val="20"/>
                </w:rPr>
                <w:delText>NEN</w:delText>
              </w:r>
              <w:r w:rsidRPr="00407988" w:rsidDel="00483EB9">
                <w:rPr>
                  <w:rFonts w:cs="Arial"/>
                  <w:b/>
                  <w:sz w:val="20"/>
                </w:rPr>
                <w:delText>G Requirement</w:delText>
              </w:r>
            </w:del>
          </w:p>
        </w:tc>
        <w:tc>
          <w:tcPr>
            <w:tcW w:w="630" w:type="dxa"/>
            <w:tcBorders>
              <w:top w:val="single" w:sz="4" w:space="0" w:color="auto"/>
              <w:left w:val="single" w:sz="4" w:space="0" w:color="auto"/>
              <w:bottom w:val="single" w:sz="8" w:space="0" w:color="auto"/>
              <w:right w:val="single" w:sz="4" w:space="0" w:color="auto"/>
            </w:tcBorders>
            <w:shd w:val="clear" w:color="auto" w:fill="D9D9D9"/>
            <w:noWrap/>
            <w:vAlign w:val="center"/>
          </w:tcPr>
          <w:p w:rsidR="003764AC" w:rsidRPr="00407988" w:rsidDel="00483EB9" w:rsidRDefault="003764AC" w:rsidP="00E9645E">
            <w:pPr>
              <w:spacing w:after="0"/>
              <w:jc w:val="center"/>
              <w:rPr>
                <w:del w:id="2919" w:author="Perrine, Martin L. (GSFC-5670)" w:date="2016-08-03T15:40:00Z"/>
                <w:rFonts w:cs="Arial"/>
                <w:b/>
                <w:sz w:val="20"/>
              </w:rPr>
            </w:pPr>
          </w:p>
        </w:tc>
        <w:tc>
          <w:tcPr>
            <w:tcW w:w="5580" w:type="dxa"/>
            <w:gridSpan w:val="8"/>
            <w:tcBorders>
              <w:top w:val="single" w:sz="4" w:space="0" w:color="auto"/>
              <w:left w:val="single" w:sz="4" w:space="0" w:color="auto"/>
              <w:bottom w:val="single" w:sz="8" w:space="0" w:color="auto"/>
              <w:right w:val="single" w:sz="4" w:space="0" w:color="000000"/>
            </w:tcBorders>
            <w:shd w:val="clear" w:color="auto" w:fill="D9D9D9"/>
            <w:noWrap/>
            <w:vAlign w:val="center"/>
          </w:tcPr>
          <w:p w:rsidR="003764AC" w:rsidRPr="00407988" w:rsidDel="00483EB9" w:rsidRDefault="003764AC" w:rsidP="00E9645E">
            <w:pPr>
              <w:spacing w:after="0"/>
              <w:jc w:val="center"/>
              <w:rPr>
                <w:del w:id="2920" w:author="Perrine, Martin L. (GSFC-5670)" w:date="2016-08-03T15:40:00Z"/>
                <w:rFonts w:cs="Arial"/>
                <w:b/>
                <w:sz w:val="20"/>
              </w:rPr>
            </w:pPr>
            <w:del w:id="2921" w:author="Perrine, Martin L. (GSFC-5670)" w:date="2016-08-03T15:40:00Z">
              <w:r w:rsidRPr="00407988" w:rsidDel="00483EB9">
                <w:rPr>
                  <w:rFonts w:cs="Arial"/>
                  <w:b/>
                  <w:sz w:val="20"/>
                </w:rPr>
                <w:delText>Test</w:delText>
              </w:r>
            </w:del>
          </w:p>
        </w:tc>
      </w:tr>
      <w:tr w:rsidR="003764AC" w:rsidRPr="00407988" w:rsidDel="00483EB9" w:rsidTr="003764AC">
        <w:trPr>
          <w:trHeight w:val="260"/>
          <w:jc w:val="center"/>
          <w:del w:id="2922" w:author="Perrine, Martin L. (GSFC-5670)" w:date="2016-08-03T15:40:00Z"/>
        </w:trPr>
        <w:tc>
          <w:tcPr>
            <w:tcW w:w="5059" w:type="dxa"/>
            <w:tcBorders>
              <w:top w:val="single" w:sz="8" w:space="0" w:color="auto"/>
              <w:left w:val="single" w:sz="8" w:space="0" w:color="auto"/>
              <w:bottom w:val="single" w:sz="8" w:space="0" w:color="auto"/>
              <w:right w:val="nil"/>
            </w:tcBorders>
            <w:shd w:val="clear" w:color="auto" w:fill="FFFFFF"/>
            <w:noWrap/>
            <w:vAlign w:val="bottom"/>
          </w:tcPr>
          <w:p w:rsidR="003764AC" w:rsidRPr="00407988" w:rsidDel="00483EB9" w:rsidRDefault="003764AC" w:rsidP="00E9645E">
            <w:pPr>
              <w:spacing w:after="0"/>
              <w:jc w:val="center"/>
              <w:rPr>
                <w:del w:id="2923" w:author="Perrine, Martin L. (GSFC-5670)" w:date="2016-08-03T15:40:00Z"/>
                <w:rFonts w:cs="Arial"/>
                <w:sz w:val="20"/>
              </w:rPr>
            </w:pPr>
            <w:del w:id="2924" w:author="Perrine, Martin L. (GSFC-5670)" w:date="2016-08-03T15:40:00Z">
              <w:r w:rsidRPr="00407988" w:rsidDel="00483EB9">
                <w:rPr>
                  <w:rFonts w:cs="Arial"/>
                  <w:sz w:val="20"/>
                </w:rPr>
                <w:delText> </w:delText>
              </w:r>
            </w:del>
          </w:p>
        </w:tc>
        <w:tc>
          <w:tcPr>
            <w:tcW w:w="63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25" w:author="Perrine, Martin L. (GSFC-5670)" w:date="2016-08-03T15:40:00Z"/>
                <w:rFonts w:cs="Arial"/>
                <w:sz w:val="20"/>
              </w:rPr>
            </w:pPr>
            <w:del w:id="2926" w:author="Perrine, Martin L. (GSFC-5670)" w:date="2016-08-03T15:40:00Z">
              <w:r w:rsidRPr="00407988" w:rsidDel="00483EB9">
                <w:rPr>
                  <w:rFonts w:cs="Arial"/>
                  <w:sz w:val="20"/>
                </w:rPr>
                <w:delText>ID</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27" w:author="Perrine, Martin L. (GSFC-5670)" w:date="2016-08-03T15:40:00Z"/>
                <w:rFonts w:cs="Arial"/>
                <w:sz w:val="20"/>
              </w:rPr>
            </w:pPr>
            <w:del w:id="2928" w:author="Perrine, Martin L. (GSFC-5670)" w:date="2016-08-03T15:40:00Z">
              <w:r w:rsidDel="00483EB9">
                <w:rPr>
                  <w:rFonts w:cs="Arial"/>
                  <w:sz w:val="20"/>
                </w:rPr>
                <w:delText>5.1</w:delText>
              </w:r>
            </w:del>
          </w:p>
        </w:tc>
        <w:tc>
          <w:tcPr>
            <w:tcW w:w="63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29" w:author="Perrine, Martin L. (GSFC-5670)" w:date="2016-08-03T15:40:00Z"/>
                <w:rFonts w:cs="Arial"/>
                <w:sz w:val="20"/>
              </w:rPr>
            </w:pPr>
            <w:del w:id="2930" w:author="Perrine, Martin L. (GSFC-5670)" w:date="2016-08-03T15:40:00Z">
              <w:r w:rsidDel="00483EB9">
                <w:rPr>
                  <w:rFonts w:cs="Arial"/>
                  <w:sz w:val="20"/>
                </w:rPr>
                <w:delText>5.2</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31" w:author="Perrine, Martin L. (GSFC-5670)" w:date="2016-08-03T15:40:00Z"/>
                <w:rFonts w:cs="Arial"/>
                <w:sz w:val="20"/>
              </w:rPr>
            </w:pPr>
            <w:del w:id="2932" w:author="Perrine, Martin L. (GSFC-5670)" w:date="2016-08-03T15:40:00Z">
              <w:r w:rsidDel="00483EB9">
                <w:rPr>
                  <w:rFonts w:cs="Arial"/>
                  <w:sz w:val="20"/>
                </w:rPr>
                <w:delText>5.3</w:delText>
              </w:r>
            </w:del>
          </w:p>
        </w:tc>
        <w:tc>
          <w:tcPr>
            <w:tcW w:w="727"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33" w:author="Perrine, Martin L. (GSFC-5670)" w:date="2016-08-03T15:40:00Z"/>
                <w:rFonts w:cs="Arial"/>
                <w:sz w:val="20"/>
              </w:rPr>
            </w:pPr>
            <w:del w:id="2934" w:author="Perrine, Martin L. (GSFC-5670)" w:date="2016-08-03T15:40:00Z">
              <w:r w:rsidDel="00483EB9">
                <w:rPr>
                  <w:rFonts w:cs="Arial"/>
                  <w:sz w:val="20"/>
                </w:rPr>
                <w:delText>5.4</w:delText>
              </w:r>
            </w:del>
          </w:p>
        </w:tc>
        <w:tc>
          <w:tcPr>
            <w:tcW w:w="713"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35" w:author="Perrine, Martin L. (GSFC-5670)" w:date="2016-08-03T15:40:00Z"/>
                <w:rFonts w:cs="Arial"/>
                <w:sz w:val="20"/>
              </w:rPr>
            </w:pPr>
            <w:del w:id="2936" w:author="Perrine, Martin L. (GSFC-5670)" w:date="2016-08-03T15:40:00Z">
              <w:r w:rsidDel="00483EB9">
                <w:rPr>
                  <w:rFonts w:cs="Arial"/>
                  <w:sz w:val="20"/>
                </w:rPr>
                <w:delText>5.5</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37" w:author="Perrine, Martin L. (GSFC-5670)" w:date="2016-08-03T15:40:00Z"/>
                <w:rFonts w:cs="Arial"/>
                <w:sz w:val="20"/>
              </w:rPr>
            </w:pPr>
            <w:del w:id="2938" w:author="Perrine, Martin L. (GSFC-5670)" w:date="2016-08-03T15:40:00Z">
              <w:r w:rsidDel="00483EB9">
                <w:rPr>
                  <w:rFonts w:cs="Arial"/>
                  <w:sz w:val="20"/>
                </w:rPr>
                <w:delText>5.6</w:delText>
              </w:r>
            </w:del>
          </w:p>
        </w:tc>
        <w:tc>
          <w:tcPr>
            <w:tcW w:w="63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39" w:author="Perrine, Martin L. (GSFC-5670)" w:date="2016-08-03T15:40:00Z"/>
                <w:rFonts w:cs="Arial"/>
                <w:sz w:val="20"/>
              </w:rPr>
            </w:pPr>
            <w:del w:id="2940" w:author="Perrine, Martin L. (GSFC-5670)" w:date="2016-08-03T15:40:00Z">
              <w:r w:rsidDel="00483EB9">
                <w:rPr>
                  <w:rFonts w:cs="Arial"/>
                  <w:sz w:val="20"/>
                </w:rPr>
                <w:delText>5.7</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rsidR="003764AC" w:rsidRPr="00407988" w:rsidDel="00483EB9" w:rsidRDefault="003764AC" w:rsidP="00E9645E">
            <w:pPr>
              <w:spacing w:after="0"/>
              <w:jc w:val="center"/>
              <w:rPr>
                <w:del w:id="2941" w:author="Perrine, Martin L. (GSFC-5670)" w:date="2016-08-03T15:40:00Z"/>
                <w:rFonts w:cs="Arial"/>
                <w:sz w:val="20"/>
              </w:rPr>
            </w:pPr>
            <w:del w:id="2942" w:author="Perrine, Martin L. (GSFC-5670)" w:date="2016-08-03T15:40:00Z">
              <w:r w:rsidDel="00483EB9">
                <w:rPr>
                  <w:rFonts w:cs="Arial"/>
                  <w:sz w:val="20"/>
                </w:rPr>
                <w:delText>5.</w:delText>
              </w:r>
              <w:r w:rsidRPr="00407988" w:rsidDel="00483EB9">
                <w:rPr>
                  <w:rFonts w:cs="Arial"/>
                  <w:sz w:val="20"/>
                </w:rPr>
                <w:delText>8</w:delText>
              </w:r>
            </w:del>
          </w:p>
        </w:tc>
      </w:tr>
      <w:tr w:rsidR="003764AC" w:rsidRPr="00407988" w:rsidDel="00483EB9" w:rsidTr="003764AC">
        <w:trPr>
          <w:trHeight w:val="280"/>
          <w:jc w:val="center"/>
          <w:del w:id="2943" w:author="Perrine, Martin L. (GSFC-5670)" w:date="2016-08-03T15:40:00Z"/>
        </w:trPr>
        <w:tc>
          <w:tcPr>
            <w:tcW w:w="5059" w:type="dxa"/>
            <w:tcBorders>
              <w:top w:val="single" w:sz="8" w:space="0" w:color="auto"/>
              <w:left w:val="single" w:sz="8" w:space="0" w:color="auto"/>
              <w:bottom w:val="nil"/>
              <w:right w:val="nil"/>
            </w:tcBorders>
            <w:shd w:val="clear" w:color="auto" w:fill="D9D9D9"/>
            <w:noWrap/>
            <w:vAlign w:val="bottom"/>
          </w:tcPr>
          <w:p w:rsidR="003764AC" w:rsidRPr="00407988" w:rsidDel="00483EB9" w:rsidRDefault="003764AC" w:rsidP="00E9645E">
            <w:pPr>
              <w:spacing w:after="0"/>
              <w:jc w:val="center"/>
              <w:rPr>
                <w:del w:id="2944" w:author="Perrine, Martin L. (GSFC-5670)" w:date="2016-08-03T15:40:00Z"/>
                <w:rFonts w:cs="Arial"/>
                <w:b/>
                <w:sz w:val="20"/>
              </w:rPr>
            </w:pPr>
            <w:del w:id="2945" w:author="Perrine, Martin L. (GSFC-5670)" w:date="2016-08-03T15:40:00Z">
              <w:r w:rsidRPr="00407988" w:rsidDel="00483EB9">
                <w:rPr>
                  <w:rFonts w:cs="Arial"/>
                  <w:b/>
                  <w:sz w:val="20"/>
                </w:rPr>
                <w:delText>Sustaining Engineering Requirements</w:delText>
              </w:r>
            </w:del>
          </w:p>
        </w:tc>
        <w:tc>
          <w:tcPr>
            <w:tcW w:w="63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rPr>
                <w:del w:id="2946" w:author="Perrine, Martin L. (GSFC-5670)" w:date="2016-08-03T15:40:00Z"/>
                <w:rFonts w:cs="Arial"/>
                <w:sz w:val="20"/>
              </w:rPr>
            </w:pPr>
            <w:del w:id="2947" w:author="Perrine, Martin L. (GSFC-5670)" w:date="2016-08-03T15:40:00Z">
              <w:r w:rsidRPr="00407988" w:rsidDel="00483EB9">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948" w:author="Perrine, Martin L. (GSFC-5670)" w:date="2016-08-03T15:40:00Z"/>
                <w:rFonts w:cs="Arial"/>
                <w:sz w:val="20"/>
              </w:rPr>
            </w:pPr>
            <w:del w:id="2949" w:author="Perrine, Martin L. (GSFC-5670)" w:date="2016-08-03T15:40:00Z">
              <w:r w:rsidRPr="00407988" w:rsidDel="00483EB9">
                <w:rPr>
                  <w:rFonts w:cs="Arial"/>
                  <w:sz w:val="20"/>
                </w:rPr>
                <w:delText> </w:delText>
              </w:r>
            </w:del>
          </w:p>
        </w:tc>
        <w:tc>
          <w:tcPr>
            <w:tcW w:w="63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950" w:author="Perrine, Martin L. (GSFC-5670)" w:date="2016-08-03T15:40:00Z"/>
                <w:rFonts w:cs="Arial"/>
                <w:sz w:val="20"/>
              </w:rPr>
            </w:pPr>
            <w:del w:id="2951" w:author="Perrine, Martin L. (GSFC-5670)" w:date="2016-08-03T15:40:00Z">
              <w:r w:rsidRPr="00407988" w:rsidDel="00483EB9">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952" w:author="Perrine, Martin L. (GSFC-5670)" w:date="2016-08-03T15:40:00Z"/>
                <w:rFonts w:cs="Arial"/>
                <w:sz w:val="20"/>
              </w:rPr>
            </w:pPr>
            <w:del w:id="2953" w:author="Perrine, Martin L. (GSFC-5670)" w:date="2016-08-03T15:40:00Z">
              <w:r w:rsidRPr="00407988" w:rsidDel="00483EB9">
                <w:rPr>
                  <w:rFonts w:cs="Arial"/>
                  <w:sz w:val="20"/>
                </w:rPr>
                <w:delText> </w:delText>
              </w:r>
            </w:del>
          </w:p>
        </w:tc>
        <w:tc>
          <w:tcPr>
            <w:tcW w:w="727"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954" w:author="Perrine, Martin L. (GSFC-5670)" w:date="2016-08-03T15:40:00Z"/>
                <w:rFonts w:cs="Arial"/>
                <w:sz w:val="20"/>
              </w:rPr>
            </w:pPr>
            <w:del w:id="2955" w:author="Perrine, Martin L. (GSFC-5670)" w:date="2016-08-03T15:40:00Z">
              <w:r w:rsidRPr="00407988" w:rsidDel="00483EB9">
                <w:rPr>
                  <w:rFonts w:cs="Arial"/>
                  <w:sz w:val="20"/>
                </w:rPr>
                <w:delText> </w:delText>
              </w:r>
            </w:del>
          </w:p>
        </w:tc>
        <w:tc>
          <w:tcPr>
            <w:tcW w:w="713"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956" w:author="Perrine, Martin L. (GSFC-5670)" w:date="2016-08-03T15:40:00Z"/>
                <w:rFonts w:cs="Arial"/>
                <w:sz w:val="20"/>
              </w:rPr>
            </w:pPr>
            <w:del w:id="2957" w:author="Perrine, Martin L. (GSFC-5670)" w:date="2016-08-03T15:40:00Z">
              <w:r w:rsidRPr="00407988" w:rsidDel="00483EB9">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958" w:author="Perrine, Martin L. (GSFC-5670)" w:date="2016-08-03T15:40:00Z"/>
                <w:rFonts w:cs="Arial"/>
                <w:sz w:val="20"/>
              </w:rPr>
            </w:pPr>
            <w:del w:id="2959" w:author="Perrine, Martin L. (GSFC-5670)" w:date="2016-08-03T15:40:00Z">
              <w:r w:rsidRPr="00407988" w:rsidDel="00483EB9">
                <w:rPr>
                  <w:rFonts w:cs="Arial"/>
                  <w:sz w:val="20"/>
                </w:rPr>
                <w:delText> </w:delText>
              </w:r>
            </w:del>
          </w:p>
        </w:tc>
        <w:tc>
          <w:tcPr>
            <w:tcW w:w="63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960" w:author="Perrine, Martin L. (GSFC-5670)" w:date="2016-08-03T15:40:00Z"/>
                <w:rFonts w:cs="Arial"/>
                <w:sz w:val="20"/>
              </w:rPr>
            </w:pPr>
            <w:del w:id="2961" w:author="Perrine, Martin L. (GSFC-5670)" w:date="2016-08-03T15:40:00Z">
              <w:r w:rsidRPr="00407988" w:rsidDel="00483EB9">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rsidR="003764AC" w:rsidRPr="00407988" w:rsidDel="00483EB9" w:rsidRDefault="003764AC" w:rsidP="00E9645E">
            <w:pPr>
              <w:spacing w:after="0"/>
              <w:jc w:val="center"/>
              <w:rPr>
                <w:del w:id="2962" w:author="Perrine, Martin L. (GSFC-5670)" w:date="2016-08-03T15:40:00Z"/>
                <w:rFonts w:cs="Arial"/>
                <w:sz w:val="20"/>
              </w:rPr>
            </w:pPr>
            <w:del w:id="2963"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964"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vAlign w:val="bottom"/>
          </w:tcPr>
          <w:p w:rsidR="003764AC" w:rsidRPr="00407988" w:rsidDel="00483EB9" w:rsidRDefault="003764AC" w:rsidP="00E9645E">
            <w:pPr>
              <w:spacing w:after="0"/>
              <w:rPr>
                <w:del w:id="2965" w:author="Perrine, Martin L. (GSFC-5670)" w:date="2016-08-03T15:40:00Z"/>
                <w:rFonts w:cs="Arial"/>
                <w:sz w:val="20"/>
              </w:rPr>
            </w:pPr>
            <w:del w:id="2966" w:author="Perrine, Martin L. (GSFC-5670)" w:date="2016-08-03T15:40:00Z">
              <w:r w:rsidRPr="00407988" w:rsidDel="00483EB9">
                <w:rPr>
                  <w:rFonts w:cs="Arial"/>
                  <w:sz w:val="20"/>
                </w:rPr>
                <w:delText>Requirement Number</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rPr>
                <w:del w:id="2967" w:author="Perrine, Martin L. (GSFC-5670)" w:date="2016-08-03T15:40:00Z"/>
                <w:rFonts w:cs="Arial"/>
                <w:sz w:val="20"/>
              </w:rPr>
            </w:pPr>
            <w:del w:id="2968"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69" w:author="Perrine, Martin L. (GSFC-5670)" w:date="2016-08-03T15:40:00Z"/>
                <w:rFonts w:cs="Arial"/>
                <w:sz w:val="20"/>
              </w:rPr>
            </w:pPr>
            <w:del w:id="2970" w:author="Perrine, Martin L. (GSFC-5670)" w:date="2016-08-03T15:40:00Z">
              <w:r w:rsidRPr="00407988" w:rsidDel="00483EB9">
                <w:rPr>
                  <w:rFonts w:cs="Arial"/>
                  <w:sz w:val="20"/>
                </w:rPr>
                <w:delText> </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71" w:author="Perrine, Martin L. (GSFC-5670)" w:date="2016-08-03T15:40:00Z"/>
                <w:rFonts w:cs="Arial"/>
                <w:sz w:val="20"/>
              </w:rPr>
            </w:pPr>
            <w:del w:id="2972"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73" w:author="Perrine, Martin L. (GSFC-5670)" w:date="2016-08-03T15:40:00Z"/>
                <w:rFonts w:cs="Arial"/>
                <w:sz w:val="20"/>
              </w:rPr>
            </w:pPr>
            <w:del w:id="2974" w:author="Perrine, Martin L. (GSFC-5670)" w:date="2016-08-03T15:40:00Z">
              <w:r w:rsidRPr="00407988" w:rsidDel="00483EB9">
                <w:rPr>
                  <w:rFonts w:cs="Arial"/>
                  <w:sz w:val="20"/>
                </w:rPr>
                <w:delText> </w:delText>
              </w:r>
            </w:del>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75" w:author="Perrine, Martin L. (GSFC-5670)" w:date="2016-08-03T15:40:00Z"/>
                <w:rFonts w:cs="Arial"/>
                <w:sz w:val="20"/>
              </w:rPr>
            </w:pPr>
            <w:del w:id="2976" w:author="Perrine, Martin L. (GSFC-5670)" w:date="2016-08-03T15:40:00Z">
              <w:r w:rsidRPr="00407988" w:rsidDel="00483EB9">
                <w:rPr>
                  <w:rFonts w:cs="Arial"/>
                  <w:sz w:val="20"/>
                </w:rPr>
                <w:delText> </w:delText>
              </w:r>
            </w:del>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77" w:author="Perrine, Martin L. (GSFC-5670)" w:date="2016-08-03T15:40:00Z"/>
                <w:rFonts w:cs="Arial"/>
                <w:sz w:val="20"/>
              </w:rPr>
            </w:pPr>
            <w:del w:id="2978"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79" w:author="Perrine, Martin L. (GSFC-5670)" w:date="2016-08-03T15:40:00Z"/>
                <w:rFonts w:cs="Arial"/>
                <w:sz w:val="20"/>
              </w:rPr>
            </w:pPr>
            <w:del w:id="2980" w:author="Perrine, Martin L. (GSFC-5670)" w:date="2016-08-03T15:40:00Z">
              <w:r w:rsidRPr="00407988" w:rsidDel="00483EB9">
                <w:rPr>
                  <w:rFonts w:cs="Arial"/>
                  <w:sz w:val="20"/>
                </w:rPr>
                <w:delText> </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81" w:author="Perrine, Martin L. (GSFC-5670)" w:date="2016-08-03T15:40:00Z"/>
                <w:rFonts w:cs="Arial"/>
                <w:sz w:val="20"/>
              </w:rPr>
            </w:pPr>
            <w:del w:id="2982"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83" w:author="Perrine, Martin L. (GSFC-5670)" w:date="2016-08-03T15:40:00Z"/>
                <w:rFonts w:cs="Arial"/>
                <w:sz w:val="20"/>
              </w:rPr>
            </w:pPr>
            <w:del w:id="2984" w:author="Perrine, Martin L. (GSFC-5670)" w:date="2016-08-03T15:40:00Z">
              <w:r w:rsidRPr="00407988" w:rsidDel="00483EB9">
                <w:rPr>
                  <w:rFonts w:cs="Arial"/>
                  <w:sz w:val="20"/>
                </w:rPr>
                <w:delText> </w:delText>
              </w:r>
            </w:del>
          </w:p>
        </w:tc>
      </w:tr>
      <w:tr w:rsidR="003764AC" w:rsidRPr="00407988" w:rsidDel="00483EB9" w:rsidTr="003764AC">
        <w:trPr>
          <w:trHeight w:val="260"/>
          <w:jc w:val="center"/>
          <w:del w:id="2985" w:author="Perrine, Martin L. (GSFC-5670)" w:date="2016-08-03T15:40:00Z"/>
        </w:trPr>
        <w:tc>
          <w:tcPr>
            <w:tcW w:w="5059" w:type="dxa"/>
            <w:tcBorders>
              <w:top w:val="single" w:sz="4" w:space="0" w:color="auto"/>
              <w:left w:val="single" w:sz="4" w:space="0" w:color="auto"/>
              <w:bottom w:val="single" w:sz="4" w:space="0" w:color="auto"/>
              <w:right w:val="nil"/>
            </w:tcBorders>
            <w:shd w:val="clear" w:color="auto" w:fill="FFFFFF"/>
            <w:noWrap/>
          </w:tcPr>
          <w:p w:rsidR="003764AC" w:rsidRPr="00407988" w:rsidDel="00483EB9" w:rsidRDefault="003764AC" w:rsidP="00E9645E">
            <w:pPr>
              <w:spacing w:after="0"/>
              <w:rPr>
                <w:del w:id="2986" w:author="Perrine, Martin L. (GSFC-5670)" w:date="2016-08-03T15:40:00Z"/>
                <w:rFonts w:cs="Arial"/>
                <w:sz w:val="20"/>
              </w:rPr>
            </w:pPr>
            <w:del w:id="2987" w:author="Perrine, Martin L. (GSFC-5670)" w:date="2016-08-03T15:40:00Z">
              <w:r w:rsidRPr="00407988" w:rsidDel="00483EB9">
                <w:rPr>
                  <w:rFonts w:cs="Arial"/>
                  <w:sz w:val="20"/>
                </w:rPr>
                <w:delText xml:space="preserve">NENG-SUSTENG-001 After maintenance </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right"/>
              <w:rPr>
                <w:del w:id="2988" w:author="Perrine, Martin L. (GSFC-5670)" w:date="2016-08-03T15:40:00Z"/>
                <w:rFonts w:cs="Arial"/>
                <w:sz w:val="20"/>
              </w:rPr>
            </w:pPr>
            <w:del w:id="2989" w:author="Perrine, Martin L. (GSFC-5670)" w:date="2016-08-03T15:40:00Z">
              <w:r w:rsidRPr="00407988" w:rsidDel="00483EB9">
                <w:rPr>
                  <w:rFonts w:cs="Arial"/>
                  <w:sz w:val="20"/>
                </w:rPr>
                <w:delText>6.1</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90" w:author="Perrine, Martin L. (GSFC-5670)" w:date="2016-08-03T15:40:00Z"/>
                <w:rFonts w:cs="Arial"/>
                <w:sz w:val="20"/>
              </w:rPr>
            </w:pPr>
            <w:del w:id="2991" w:author="Perrine, Martin L. (GSFC-5670)" w:date="2016-08-03T15:40:00Z">
              <w:r w:rsidRPr="00407988" w:rsidDel="00483EB9">
                <w:rPr>
                  <w:rFonts w:cs="Arial"/>
                  <w:sz w:val="20"/>
                </w:rPr>
                <w:delText> </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92" w:author="Perrine, Martin L. (GSFC-5670)" w:date="2016-08-03T15:40:00Z"/>
                <w:rFonts w:cs="Arial"/>
                <w:sz w:val="20"/>
              </w:rPr>
            </w:pPr>
            <w:del w:id="2993"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94" w:author="Perrine, Martin L. (GSFC-5670)" w:date="2016-08-03T15:40:00Z"/>
                <w:rFonts w:cs="Arial"/>
                <w:sz w:val="20"/>
              </w:rPr>
            </w:pPr>
            <w:del w:id="2995" w:author="Perrine, Martin L. (GSFC-5670)" w:date="2016-08-03T15:40:00Z">
              <w:r w:rsidRPr="00407988" w:rsidDel="00483EB9">
                <w:rPr>
                  <w:rFonts w:cs="Arial"/>
                  <w:sz w:val="20"/>
                </w:rPr>
                <w:delText> </w:delText>
              </w:r>
            </w:del>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96" w:author="Perrine, Martin L. (GSFC-5670)" w:date="2016-08-03T15:40:00Z"/>
                <w:rFonts w:cs="Arial"/>
                <w:sz w:val="20"/>
              </w:rPr>
            </w:pPr>
            <w:del w:id="2997" w:author="Perrine, Martin L. (GSFC-5670)" w:date="2016-08-03T15:40:00Z">
              <w:r w:rsidRPr="00407988" w:rsidDel="00483EB9">
                <w:rPr>
                  <w:rFonts w:cs="Arial"/>
                  <w:sz w:val="20"/>
                </w:rPr>
                <w:delText> </w:delText>
              </w:r>
            </w:del>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2998" w:author="Perrine, Martin L. (GSFC-5670)" w:date="2016-08-03T15:40:00Z"/>
                <w:rFonts w:cs="Arial"/>
                <w:sz w:val="20"/>
              </w:rPr>
            </w:pPr>
            <w:del w:id="2999" w:author="Perrine, Martin L. (GSFC-5670)" w:date="2016-08-03T15:40:00Z">
              <w:r w:rsidRPr="00407988" w:rsidDel="00483EB9">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3000" w:author="Perrine, Martin L. (GSFC-5670)" w:date="2016-08-03T15:40:00Z"/>
                <w:rFonts w:cs="Arial"/>
                <w:sz w:val="20"/>
              </w:rPr>
            </w:pPr>
            <w:del w:id="3001" w:author="Perrine, Martin L. (GSFC-5670)" w:date="2016-08-03T15:40:00Z">
              <w:r w:rsidRPr="00407988" w:rsidDel="00483EB9">
                <w:rPr>
                  <w:rFonts w:cs="Arial"/>
                  <w:sz w:val="20"/>
                </w:rPr>
                <w:delText>X</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3002" w:author="Perrine, Martin L. (GSFC-5670)" w:date="2016-08-03T15:40:00Z"/>
                <w:rFonts w:cs="Arial"/>
                <w:sz w:val="20"/>
              </w:rPr>
            </w:pPr>
            <w:del w:id="3003" w:author="Perrine, Martin L. (GSFC-5670)" w:date="2016-08-03T15:40:00Z">
              <w:r w:rsidRPr="00407988" w:rsidDel="00483EB9">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64AC" w:rsidRPr="00407988" w:rsidDel="00483EB9" w:rsidRDefault="003764AC" w:rsidP="00E9645E">
            <w:pPr>
              <w:spacing w:after="0"/>
              <w:jc w:val="center"/>
              <w:rPr>
                <w:del w:id="3004" w:author="Perrine, Martin L. (GSFC-5670)" w:date="2016-08-03T15:40:00Z"/>
                <w:rFonts w:cs="Arial"/>
                <w:sz w:val="20"/>
              </w:rPr>
            </w:pPr>
            <w:del w:id="3005" w:author="Perrine, Martin L. (GSFC-5670)" w:date="2016-08-03T15:40:00Z">
              <w:r w:rsidRPr="00407988" w:rsidDel="00483EB9">
                <w:rPr>
                  <w:rFonts w:cs="Arial"/>
                  <w:sz w:val="20"/>
                </w:rPr>
                <w:delText>X</w:delText>
              </w:r>
            </w:del>
          </w:p>
        </w:tc>
      </w:tr>
    </w:tbl>
    <w:p w:rsidR="00412AB3" w:rsidDel="00483EB9" w:rsidRDefault="00412AB3" w:rsidP="003764AC">
      <w:pPr>
        <w:pStyle w:val="Paragraph"/>
        <w:jc w:val="center"/>
        <w:rPr>
          <w:del w:id="3006" w:author="Perrine, Martin L. (GSFC-5670)" w:date="2016-08-03T15:40:00Z"/>
        </w:rPr>
      </w:pPr>
    </w:p>
    <w:p w:rsidR="00412AB3" w:rsidDel="00483EB9" w:rsidRDefault="00412AB3">
      <w:pPr>
        <w:pStyle w:val="Paragraph"/>
        <w:rPr>
          <w:del w:id="3007" w:author="Perrine, Martin L. (GSFC-5670)" w:date="2016-08-03T15:40:00Z"/>
        </w:rPr>
      </w:pPr>
    </w:p>
    <w:p w:rsidR="003764AC" w:rsidDel="00483EB9" w:rsidRDefault="003764AC">
      <w:pPr>
        <w:pStyle w:val="Paragraph"/>
        <w:rPr>
          <w:del w:id="3008" w:author="Perrine, Martin L. (GSFC-5670)" w:date="2016-08-03T15:40:00Z"/>
        </w:rPr>
        <w:sectPr w:rsidR="003764AC" w:rsidDel="00483EB9" w:rsidSect="00B93063">
          <w:headerReference w:type="default" r:id="rId37"/>
          <w:footerReference w:type="default" r:id="rId38"/>
          <w:pgSz w:w="12240" w:h="15840" w:code="1"/>
          <w:pgMar w:top="1440" w:right="1440" w:bottom="720" w:left="1440" w:header="720" w:footer="720" w:gutter="0"/>
          <w:pgNumType w:start="3" w:chapStyle="8"/>
          <w:cols w:space="720"/>
        </w:sectPr>
      </w:pPr>
    </w:p>
    <w:p w:rsidR="007419F5" w:rsidRDefault="007419F5">
      <w:pPr>
        <w:pStyle w:val="CenterHeadingTOC-marked"/>
      </w:pPr>
      <w:bookmarkStart w:id="3009" w:name="_Toc446143868"/>
      <w:bookmarkStart w:id="3010" w:name="_Toc475849737"/>
      <w:bookmarkStart w:id="3011" w:name="_Toc458156015"/>
      <w:r>
        <w:t>Abbreviations and Acronyms</w:t>
      </w:r>
      <w:bookmarkEnd w:id="3009"/>
      <w:bookmarkEnd w:id="3010"/>
      <w:bookmarkEnd w:id="3011"/>
    </w:p>
    <w:tbl>
      <w:tblPr>
        <w:tblW w:w="0" w:type="auto"/>
        <w:tblLayout w:type="fixed"/>
        <w:tblLook w:val="0000" w:firstRow="0" w:lastRow="0" w:firstColumn="0" w:lastColumn="0" w:noHBand="0" w:noVBand="0"/>
      </w:tblPr>
      <w:tblGrid>
        <w:gridCol w:w="2448"/>
        <w:gridCol w:w="7128"/>
      </w:tblGrid>
      <w:tr w:rsidR="003764AC" w:rsidTr="00E9645E">
        <w:trPr>
          <w:tblHeader/>
        </w:trPr>
        <w:tc>
          <w:tcPr>
            <w:tcW w:w="2448" w:type="dxa"/>
          </w:tcPr>
          <w:p w:rsidR="003764AC" w:rsidRDefault="003764AC" w:rsidP="00E9645E">
            <w:pPr>
              <w:pStyle w:val="AbbrevGlossaryDescriptions"/>
              <w:rPr>
                <w:b/>
              </w:rPr>
            </w:pPr>
            <w:r>
              <w:rPr>
                <w:b/>
              </w:rPr>
              <w:t>Acronym</w:t>
            </w:r>
          </w:p>
        </w:tc>
        <w:tc>
          <w:tcPr>
            <w:tcW w:w="7128" w:type="dxa"/>
          </w:tcPr>
          <w:p w:rsidR="003764AC" w:rsidRDefault="003764AC" w:rsidP="00E9645E">
            <w:pPr>
              <w:pStyle w:val="AbbrevGlossaryDescriptions"/>
              <w:rPr>
                <w:b/>
              </w:rPr>
            </w:pPr>
            <w:r>
              <w:rPr>
                <w:b/>
              </w:rPr>
              <w:t>Definition</w:t>
            </w:r>
          </w:p>
        </w:tc>
      </w:tr>
      <w:tr w:rsidR="003764AC" w:rsidTr="00E9645E">
        <w:tc>
          <w:tcPr>
            <w:tcW w:w="2448" w:type="dxa"/>
          </w:tcPr>
          <w:p w:rsidR="003764AC" w:rsidRDefault="003764AC" w:rsidP="00E9645E">
            <w:pPr>
              <w:pStyle w:val="AbbrevGlossaryDescriptions"/>
            </w:pPr>
            <w:r>
              <w:t>AOS</w:t>
            </w:r>
          </w:p>
        </w:tc>
        <w:tc>
          <w:tcPr>
            <w:tcW w:w="7128" w:type="dxa"/>
          </w:tcPr>
          <w:p w:rsidR="003764AC" w:rsidRDefault="003764AC" w:rsidP="00E9645E">
            <w:pPr>
              <w:pStyle w:val="AbbrevGlossaryDescriptions"/>
            </w:pPr>
            <w:r>
              <w:t>Advanced Orbiting Systems</w:t>
            </w:r>
          </w:p>
        </w:tc>
      </w:tr>
      <w:tr w:rsidR="003764AC" w:rsidTr="00E9645E">
        <w:tc>
          <w:tcPr>
            <w:tcW w:w="2448" w:type="dxa"/>
          </w:tcPr>
          <w:p w:rsidR="003764AC" w:rsidRDefault="003764AC" w:rsidP="00E9645E">
            <w:pPr>
              <w:pStyle w:val="AbbrevGlossaryDescriptions"/>
            </w:pPr>
            <w:r>
              <w:t>APID</w:t>
            </w:r>
          </w:p>
        </w:tc>
        <w:tc>
          <w:tcPr>
            <w:tcW w:w="7128" w:type="dxa"/>
          </w:tcPr>
          <w:p w:rsidR="003764AC" w:rsidRPr="00480E7B" w:rsidRDefault="003764AC" w:rsidP="00E9645E">
            <w:pPr>
              <w:pStyle w:val="AbbrevGlossaryDescriptions"/>
            </w:pPr>
            <w:r w:rsidRPr="00480E7B">
              <w:t>Application ID</w:t>
            </w:r>
          </w:p>
        </w:tc>
      </w:tr>
      <w:tr w:rsidR="003764AC" w:rsidTr="00E9645E">
        <w:tc>
          <w:tcPr>
            <w:tcW w:w="2448" w:type="dxa"/>
          </w:tcPr>
          <w:p w:rsidR="003764AC" w:rsidRDefault="003764AC" w:rsidP="00E9645E">
            <w:pPr>
              <w:pStyle w:val="AbbrevGlossaryDescriptions"/>
            </w:pPr>
            <w:r>
              <w:t>ASF</w:t>
            </w:r>
          </w:p>
        </w:tc>
        <w:tc>
          <w:tcPr>
            <w:tcW w:w="7128" w:type="dxa"/>
          </w:tcPr>
          <w:p w:rsidR="003764AC" w:rsidRPr="00480E7B" w:rsidRDefault="003764AC" w:rsidP="00E9645E">
            <w:pPr>
              <w:pStyle w:val="AbbrevGlossaryDescriptions"/>
            </w:pPr>
            <w:r>
              <w:t>Alaska Satellite Facility, Fairbanks, AK</w:t>
            </w:r>
          </w:p>
        </w:tc>
      </w:tr>
      <w:tr w:rsidR="003764AC" w:rsidTr="00E9645E">
        <w:tc>
          <w:tcPr>
            <w:tcW w:w="2448" w:type="dxa"/>
          </w:tcPr>
          <w:p w:rsidR="003764AC" w:rsidRDefault="003764AC" w:rsidP="00E9645E">
            <w:pPr>
              <w:pStyle w:val="AbbrevGlossaryDescriptions"/>
            </w:pPr>
            <w:r>
              <w:t>ASM</w:t>
            </w:r>
          </w:p>
        </w:tc>
        <w:tc>
          <w:tcPr>
            <w:tcW w:w="7128" w:type="dxa"/>
          </w:tcPr>
          <w:p w:rsidR="003764AC" w:rsidRPr="00480E7B" w:rsidRDefault="003764AC" w:rsidP="00E9645E">
            <w:pPr>
              <w:pStyle w:val="AbbrevGlossaryDescriptions"/>
            </w:pPr>
            <w:r w:rsidRPr="00480E7B">
              <w:t>Attached Synch Marker</w:t>
            </w:r>
          </w:p>
        </w:tc>
      </w:tr>
      <w:tr w:rsidR="003764AC" w:rsidRPr="00DB13BC" w:rsidTr="00E9645E">
        <w:tc>
          <w:tcPr>
            <w:tcW w:w="2448" w:type="dxa"/>
          </w:tcPr>
          <w:p w:rsidR="003764AC" w:rsidRPr="00DB13BC" w:rsidRDefault="003764AC" w:rsidP="00E9645E">
            <w:pPr>
              <w:pStyle w:val="AbbrevGlossaryDescriptions"/>
            </w:pPr>
            <w:r w:rsidRPr="00DB13BC">
              <w:t>CADU</w:t>
            </w:r>
          </w:p>
        </w:tc>
        <w:tc>
          <w:tcPr>
            <w:tcW w:w="7128" w:type="dxa"/>
          </w:tcPr>
          <w:p w:rsidR="003764AC" w:rsidRPr="00DB13BC" w:rsidRDefault="003764AC" w:rsidP="00E9645E">
            <w:pPr>
              <w:pStyle w:val="AbbrevGlossaryDescriptions"/>
            </w:pPr>
            <w:r w:rsidRPr="00DB13BC">
              <w:t>Channel Access Data Unit</w:t>
            </w:r>
          </w:p>
        </w:tc>
      </w:tr>
      <w:tr w:rsidR="003764AC" w:rsidTr="00E9645E">
        <w:tc>
          <w:tcPr>
            <w:tcW w:w="2448" w:type="dxa"/>
          </w:tcPr>
          <w:p w:rsidR="003764AC" w:rsidRPr="00DB13BC" w:rsidRDefault="003764AC" w:rsidP="00E9645E">
            <w:pPr>
              <w:pStyle w:val="AbbrevGlossaryDescriptions"/>
            </w:pPr>
            <w:r w:rsidRPr="00DB13BC">
              <w:t>CCSDS</w:t>
            </w:r>
          </w:p>
        </w:tc>
        <w:tc>
          <w:tcPr>
            <w:tcW w:w="7128" w:type="dxa"/>
          </w:tcPr>
          <w:p w:rsidR="003764AC" w:rsidRDefault="003764AC" w:rsidP="00E9645E">
            <w:pPr>
              <w:pStyle w:val="AbbrevGlossaryDescriptions"/>
            </w:pPr>
            <w:r w:rsidRPr="00DB13BC">
              <w:t>Consultative Committee for Space Data Standards</w:t>
            </w:r>
          </w:p>
        </w:tc>
      </w:tr>
      <w:tr w:rsidR="003764AC" w:rsidTr="00E9645E">
        <w:tc>
          <w:tcPr>
            <w:tcW w:w="2448" w:type="dxa"/>
          </w:tcPr>
          <w:p w:rsidR="003764AC" w:rsidRDefault="003764AC" w:rsidP="00E9645E">
            <w:pPr>
              <w:pStyle w:val="AbbrevGlossaryDescriptions"/>
            </w:pPr>
            <w:r>
              <w:t>CLK</w:t>
            </w:r>
          </w:p>
        </w:tc>
        <w:tc>
          <w:tcPr>
            <w:tcW w:w="7128" w:type="dxa"/>
          </w:tcPr>
          <w:p w:rsidR="003764AC" w:rsidRDefault="003764AC" w:rsidP="00E9645E">
            <w:pPr>
              <w:pStyle w:val="AbbrevGlossaryDescriptions"/>
            </w:pPr>
            <w:r>
              <w:t>Clock</w:t>
            </w:r>
          </w:p>
        </w:tc>
      </w:tr>
      <w:tr w:rsidR="003764AC" w:rsidTr="00E9645E">
        <w:tc>
          <w:tcPr>
            <w:tcW w:w="2448" w:type="dxa"/>
          </w:tcPr>
          <w:p w:rsidR="003764AC" w:rsidRDefault="003764AC" w:rsidP="00E9645E">
            <w:pPr>
              <w:pStyle w:val="AbbrevGlossaryDescriptions"/>
            </w:pPr>
            <w:r>
              <w:t>CMD</w:t>
            </w:r>
          </w:p>
        </w:tc>
        <w:tc>
          <w:tcPr>
            <w:tcW w:w="7128" w:type="dxa"/>
          </w:tcPr>
          <w:p w:rsidR="003764AC" w:rsidRDefault="003764AC" w:rsidP="00E9645E">
            <w:pPr>
              <w:pStyle w:val="AbbrevGlossaryDescriptions"/>
            </w:pPr>
            <w:r>
              <w:t>Command</w:t>
            </w:r>
          </w:p>
        </w:tc>
      </w:tr>
      <w:tr w:rsidR="003764AC" w:rsidTr="00E9645E">
        <w:tc>
          <w:tcPr>
            <w:tcW w:w="2448" w:type="dxa"/>
          </w:tcPr>
          <w:p w:rsidR="003764AC" w:rsidRDefault="003764AC" w:rsidP="00E9645E">
            <w:pPr>
              <w:pStyle w:val="AbbrevGlossaryDescriptions"/>
            </w:pPr>
            <w:r>
              <w:t>CRB</w:t>
            </w:r>
          </w:p>
        </w:tc>
        <w:tc>
          <w:tcPr>
            <w:tcW w:w="7128" w:type="dxa"/>
          </w:tcPr>
          <w:p w:rsidR="003764AC" w:rsidRDefault="003764AC" w:rsidP="00E9645E">
            <w:pPr>
              <w:pStyle w:val="AbbrevGlossaryDescriptions"/>
            </w:pPr>
            <w:r>
              <w:t>Configuration Review Board</w:t>
            </w:r>
          </w:p>
        </w:tc>
      </w:tr>
      <w:tr w:rsidR="003764AC" w:rsidTr="00E9645E">
        <w:tc>
          <w:tcPr>
            <w:tcW w:w="2448" w:type="dxa"/>
          </w:tcPr>
          <w:p w:rsidR="003764AC" w:rsidRDefault="003764AC" w:rsidP="00E9645E">
            <w:pPr>
              <w:pStyle w:val="AbbrevGlossaryDescriptions"/>
            </w:pPr>
            <w:r>
              <w:t>CRC</w:t>
            </w:r>
          </w:p>
        </w:tc>
        <w:tc>
          <w:tcPr>
            <w:tcW w:w="7128" w:type="dxa"/>
          </w:tcPr>
          <w:p w:rsidR="003764AC" w:rsidRDefault="003764AC" w:rsidP="00E9645E">
            <w:pPr>
              <w:pStyle w:val="AbbrevGlossaryDescriptions"/>
            </w:pPr>
            <w:r>
              <w:t>Cyclic Redundancy Check</w:t>
            </w:r>
          </w:p>
        </w:tc>
      </w:tr>
      <w:tr w:rsidR="003764AC" w:rsidTr="00E9645E">
        <w:tc>
          <w:tcPr>
            <w:tcW w:w="2448" w:type="dxa"/>
          </w:tcPr>
          <w:p w:rsidR="003764AC" w:rsidRDefault="003764AC" w:rsidP="00E9645E">
            <w:pPr>
              <w:pStyle w:val="AbbrevGlossaryDescriptions"/>
            </w:pPr>
            <w:r>
              <w:t>CSO</w:t>
            </w:r>
          </w:p>
        </w:tc>
        <w:tc>
          <w:tcPr>
            <w:tcW w:w="7128" w:type="dxa"/>
          </w:tcPr>
          <w:p w:rsidR="003764AC" w:rsidRDefault="003764AC" w:rsidP="00E9645E">
            <w:pPr>
              <w:pStyle w:val="AbbrevGlossaryDescriptions"/>
            </w:pPr>
            <w:r>
              <w:t>Communications Service Office (NISN)</w:t>
            </w:r>
          </w:p>
        </w:tc>
      </w:tr>
      <w:tr w:rsidR="003764AC" w:rsidTr="00E9645E">
        <w:tc>
          <w:tcPr>
            <w:tcW w:w="2448" w:type="dxa"/>
          </w:tcPr>
          <w:p w:rsidR="003764AC" w:rsidRDefault="003764AC" w:rsidP="00E9645E">
            <w:pPr>
              <w:pStyle w:val="AbbrevGlossaryDescriptions"/>
            </w:pPr>
            <w:r>
              <w:t>DCN</w:t>
            </w:r>
          </w:p>
        </w:tc>
        <w:tc>
          <w:tcPr>
            <w:tcW w:w="7128" w:type="dxa"/>
          </w:tcPr>
          <w:p w:rsidR="003764AC" w:rsidRDefault="003764AC" w:rsidP="00E9645E">
            <w:pPr>
              <w:pStyle w:val="AbbrevGlossaryDescriptions"/>
            </w:pPr>
            <w:r>
              <w:t>Documentation Change Notice</w:t>
            </w:r>
          </w:p>
        </w:tc>
      </w:tr>
      <w:tr w:rsidR="003764AC" w:rsidTr="00E9645E">
        <w:tc>
          <w:tcPr>
            <w:tcW w:w="2448" w:type="dxa"/>
          </w:tcPr>
          <w:p w:rsidR="003764AC" w:rsidRDefault="003764AC" w:rsidP="00E9645E">
            <w:pPr>
              <w:pStyle w:val="AbbrevGlossaryDescriptions"/>
            </w:pPr>
            <w:r>
              <w:t>DMD</w:t>
            </w:r>
          </w:p>
        </w:tc>
        <w:tc>
          <w:tcPr>
            <w:tcW w:w="7128" w:type="dxa"/>
          </w:tcPr>
          <w:p w:rsidR="003764AC" w:rsidRDefault="003764AC" w:rsidP="00E9645E">
            <w:pPr>
              <w:pStyle w:val="AbbrevGlossaryDescriptions"/>
            </w:pPr>
            <w:r>
              <w:t>Demodulator</w:t>
            </w:r>
          </w:p>
        </w:tc>
      </w:tr>
      <w:tr w:rsidR="003764AC" w:rsidTr="00E9645E">
        <w:tc>
          <w:tcPr>
            <w:tcW w:w="2448" w:type="dxa"/>
          </w:tcPr>
          <w:p w:rsidR="003764AC" w:rsidRDefault="003764AC" w:rsidP="00E9645E">
            <w:pPr>
              <w:pStyle w:val="AbbrevGlossaryDescriptions"/>
            </w:pPr>
            <w:r>
              <w:t>ECL</w:t>
            </w:r>
          </w:p>
        </w:tc>
        <w:tc>
          <w:tcPr>
            <w:tcW w:w="7128" w:type="dxa"/>
          </w:tcPr>
          <w:p w:rsidR="003764AC" w:rsidRPr="00480E7B" w:rsidRDefault="003764AC" w:rsidP="00E9645E">
            <w:pPr>
              <w:pStyle w:val="AbbrevGlossaryDescriptions"/>
            </w:pPr>
            <w:r w:rsidRPr="00480E7B">
              <w:t>Emitter Coupled Logic</w:t>
            </w:r>
          </w:p>
        </w:tc>
      </w:tr>
      <w:tr w:rsidR="003764AC" w:rsidTr="00E9645E">
        <w:tc>
          <w:tcPr>
            <w:tcW w:w="2448" w:type="dxa"/>
          </w:tcPr>
          <w:p w:rsidR="003764AC" w:rsidRDefault="003764AC" w:rsidP="00E9645E">
            <w:pPr>
              <w:pStyle w:val="AbbrevGlossaryDescriptions"/>
            </w:pPr>
            <w:r>
              <w:t>ftp</w:t>
            </w:r>
          </w:p>
        </w:tc>
        <w:tc>
          <w:tcPr>
            <w:tcW w:w="7128" w:type="dxa"/>
          </w:tcPr>
          <w:p w:rsidR="003764AC" w:rsidRDefault="003764AC" w:rsidP="00E9645E">
            <w:pPr>
              <w:pStyle w:val="AbbrevGlossaryDescriptions"/>
            </w:pPr>
            <w:r>
              <w:t>file transfer protocol</w:t>
            </w:r>
          </w:p>
        </w:tc>
      </w:tr>
      <w:tr w:rsidR="003764AC" w:rsidTr="00E9645E">
        <w:tc>
          <w:tcPr>
            <w:tcW w:w="2448" w:type="dxa"/>
          </w:tcPr>
          <w:p w:rsidR="003764AC" w:rsidRDefault="003764AC" w:rsidP="00E9645E">
            <w:pPr>
              <w:pStyle w:val="AbbrevGlossaryDescriptions"/>
            </w:pPr>
            <w:r>
              <w:t>ICD</w:t>
            </w:r>
          </w:p>
        </w:tc>
        <w:tc>
          <w:tcPr>
            <w:tcW w:w="7128" w:type="dxa"/>
          </w:tcPr>
          <w:p w:rsidR="003764AC" w:rsidRDefault="003764AC" w:rsidP="00E9645E">
            <w:pPr>
              <w:pStyle w:val="AbbrevGlossaryDescriptions"/>
            </w:pPr>
            <w:r>
              <w:t>Interface Control Document</w:t>
            </w:r>
          </w:p>
        </w:tc>
      </w:tr>
      <w:tr w:rsidR="003764AC" w:rsidTr="00E9645E">
        <w:tc>
          <w:tcPr>
            <w:tcW w:w="2448" w:type="dxa"/>
          </w:tcPr>
          <w:p w:rsidR="003764AC" w:rsidRDefault="003764AC" w:rsidP="00E9645E">
            <w:pPr>
              <w:pStyle w:val="AbbrevGlossaryDescriptions"/>
            </w:pPr>
            <w:r>
              <w:t>IF</w:t>
            </w:r>
          </w:p>
        </w:tc>
        <w:tc>
          <w:tcPr>
            <w:tcW w:w="7128" w:type="dxa"/>
          </w:tcPr>
          <w:p w:rsidR="003764AC" w:rsidRDefault="003764AC" w:rsidP="00E9645E">
            <w:pPr>
              <w:pStyle w:val="AbbrevGlossaryDescriptions"/>
            </w:pPr>
            <w:r w:rsidRPr="00480E7B">
              <w:t>Intermediate Frequency</w:t>
            </w:r>
          </w:p>
        </w:tc>
      </w:tr>
      <w:tr w:rsidR="003764AC" w:rsidTr="00E9645E">
        <w:tc>
          <w:tcPr>
            <w:tcW w:w="2448" w:type="dxa"/>
          </w:tcPr>
          <w:p w:rsidR="003764AC" w:rsidRDefault="003764AC" w:rsidP="00E9645E">
            <w:pPr>
              <w:pStyle w:val="AbbrevGlossaryDescriptions"/>
            </w:pPr>
            <w:r>
              <w:t>IP</w:t>
            </w:r>
          </w:p>
        </w:tc>
        <w:tc>
          <w:tcPr>
            <w:tcW w:w="7128" w:type="dxa"/>
          </w:tcPr>
          <w:p w:rsidR="003764AC" w:rsidRDefault="003764AC" w:rsidP="00E9645E">
            <w:pPr>
              <w:pStyle w:val="AbbrevGlossaryDescriptions"/>
            </w:pPr>
            <w:r>
              <w:t>Internet Protocol</w:t>
            </w:r>
          </w:p>
        </w:tc>
      </w:tr>
      <w:tr w:rsidR="003764AC" w:rsidTr="00E9645E">
        <w:tc>
          <w:tcPr>
            <w:tcW w:w="2448" w:type="dxa"/>
          </w:tcPr>
          <w:p w:rsidR="003764AC" w:rsidRDefault="003764AC" w:rsidP="00E9645E">
            <w:pPr>
              <w:pStyle w:val="AbbrevGlossaryDescriptions"/>
            </w:pPr>
            <w:r>
              <w:t>IRIS</w:t>
            </w:r>
          </w:p>
        </w:tc>
        <w:tc>
          <w:tcPr>
            <w:tcW w:w="7128" w:type="dxa"/>
          </w:tcPr>
          <w:p w:rsidR="003764AC" w:rsidRDefault="003764AC" w:rsidP="00E9645E">
            <w:pPr>
              <w:pStyle w:val="AbbrevGlossaryDescriptions"/>
            </w:pPr>
            <w:r>
              <w:t>Interface Region Imaging Spectrograph</w:t>
            </w:r>
          </w:p>
        </w:tc>
      </w:tr>
      <w:tr w:rsidR="003764AC" w:rsidTr="00E9645E">
        <w:tc>
          <w:tcPr>
            <w:tcW w:w="2448" w:type="dxa"/>
          </w:tcPr>
          <w:p w:rsidR="003764AC" w:rsidRDefault="003764AC" w:rsidP="00E9645E">
            <w:pPr>
              <w:pStyle w:val="AbbrevGlossaryDescriptions"/>
            </w:pPr>
            <w:r>
              <w:t>ISP</w:t>
            </w:r>
          </w:p>
        </w:tc>
        <w:tc>
          <w:tcPr>
            <w:tcW w:w="7128" w:type="dxa"/>
          </w:tcPr>
          <w:p w:rsidR="003764AC" w:rsidRPr="00480E7B" w:rsidRDefault="003764AC" w:rsidP="00E9645E">
            <w:pPr>
              <w:pStyle w:val="AbbrevGlossaryDescriptions"/>
            </w:pPr>
            <w:r w:rsidRPr="00480E7B">
              <w:t>Internet service Provider</w:t>
            </w:r>
          </w:p>
        </w:tc>
      </w:tr>
      <w:tr w:rsidR="003764AC" w:rsidTr="00E9645E">
        <w:tc>
          <w:tcPr>
            <w:tcW w:w="2448" w:type="dxa"/>
          </w:tcPr>
          <w:p w:rsidR="003764AC" w:rsidRDefault="003764AC" w:rsidP="00E9645E">
            <w:pPr>
              <w:pStyle w:val="AbbrevGlossaryDescriptions"/>
            </w:pPr>
            <w:r>
              <w:t>IT</w:t>
            </w:r>
          </w:p>
        </w:tc>
        <w:tc>
          <w:tcPr>
            <w:tcW w:w="7128" w:type="dxa"/>
          </w:tcPr>
          <w:p w:rsidR="003764AC" w:rsidRDefault="003764AC" w:rsidP="00E9645E">
            <w:pPr>
              <w:pStyle w:val="AbbrevGlossaryDescriptions"/>
            </w:pPr>
            <w:r>
              <w:t>Information Technology</w:t>
            </w:r>
          </w:p>
        </w:tc>
      </w:tr>
      <w:tr w:rsidR="003764AC" w:rsidTr="00E9645E">
        <w:tc>
          <w:tcPr>
            <w:tcW w:w="2448" w:type="dxa"/>
          </w:tcPr>
          <w:p w:rsidR="003764AC" w:rsidRDefault="003764AC" w:rsidP="00E9645E">
            <w:pPr>
              <w:pStyle w:val="AbbrevGlossaryDescriptions"/>
            </w:pPr>
            <w:r>
              <w:t>LDF</w:t>
            </w:r>
          </w:p>
        </w:tc>
        <w:tc>
          <w:tcPr>
            <w:tcW w:w="7128" w:type="dxa"/>
          </w:tcPr>
          <w:p w:rsidR="003764AC" w:rsidRPr="00480E7B" w:rsidRDefault="003764AC" w:rsidP="00E9645E">
            <w:pPr>
              <w:pStyle w:val="AbbrevGlossaryDescriptions"/>
            </w:pPr>
            <w:r w:rsidRPr="00480E7B">
              <w:t>Log Data File</w:t>
            </w:r>
          </w:p>
        </w:tc>
      </w:tr>
      <w:tr w:rsidR="003764AC" w:rsidTr="00E9645E">
        <w:tc>
          <w:tcPr>
            <w:tcW w:w="2448" w:type="dxa"/>
          </w:tcPr>
          <w:p w:rsidR="003764AC" w:rsidRDefault="003764AC" w:rsidP="00E9645E">
            <w:pPr>
              <w:pStyle w:val="AbbrevGlossaryDescriptions"/>
            </w:pPr>
            <w:r>
              <w:t>LDPC</w:t>
            </w:r>
          </w:p>
        </w:tc>
        <w:tc>
          <w:tcPr>
            <w:tcW w:w="7128" w:type="dxa"/>
          </w:tcPr>
          <w:p w:rsidR="003764AC" w:rsidRDefault="003764AC" w:rsidP="00E9645E">
            <w:pPr>
              <w:pStyle w:val="AbbrevGlossaryDescriptions"/>
            </w:pPr>
            <w:r>
              <w:t>Low Density Parity Check</w:t>
            </w:r>
          </w:p>
        </w:tc>
      </w:tr>
      <w:tr w:rsidR="003764AC" w:rsidTr="00E9645E">
        <w:tc>
          <w:tcPr>
            <w:tcW w:w="2448" w:type="dxa"/>
          </w:tcPr>
          <w:p w:rsidR="003764AC" w:rsidRDefault="003764AC" w:rsidP="00E9645E">
            <w:pPr>
              <w:pStyle w:val="AbbrevGlossaryDescriptions"/>
            </w:pPr>
            <w:r>
              <w:t>M&amp;C</w:t>
            </w:r>
          </w:p>
        </w:tc>
        <w:tc>
          <w:tcPr>
            <w:tcW w:w="7128" w:type="dxa"/>
          </w:tcPr>
          <w:p w:rsidR="003764AC" w:rsidRDefault="003764AC" w:rsidP="00E9645E">
            <w:pPr>
              <w:pStyle w:val="AbbrevGlossaryDescriptions"/>
            </w:pPr>
            <w:r>
              <w:t>Monitor and Control</w:t>
            </w:r>
          </w:p>
        </w:tc>
      </w:tr>
      <w:tr w:rsidR="003764AC" w:rsidTr="00E9645E">
        <w:tc>
          <w:tcPr>
            <w:tcW w:w="2448" w:type="dxa"/>
          </w:tcPr>
          <w:p w:rsidR="003764AC" w:rsidRDefault="003764AC" w:rsidP="00E9645E">
            <w:pPr>
              <w:pStyle w:val="AbbrevGlossaryDescriptions"/>
            </w:pPr>
            <w:r>
              <w:t>Mbps</w:t>
            </w:r>
          </w:p>
        </w:tc>
        <w:tc>
          <w:tcPr>
            <w:tcW w:w="7128" w:type="dxa"/>
          </w:tcPr>
          <w:p w:rsidR="003764AC" w:rsidRDefault="003764AC" w:rsidP="00E9645E">
            <w:pPr>
              <w:pStyle w:val="AbbrevGlossaryDescriptions"/>
            </w:pPr>
            <w:r>
              <w:t>Megabits per second</w:t>
            </w:r>
          </w:p>
        </w:tc>
      </w:tr>
    </w:tbl>
    <w:p w:rsidR="00E664CF" w:rsidRDefault="00E664CF" w:rsidP="00E9645E">
      <w:pPr>
        <w:pStyle w:val="AbbrevGlossaryDescriptions"/>
        <w:sectPr w:rsidR="00E664CF" w:rsidSect="00F85FAF">
          <w:headerReference w:type="even" r:id="rId39"/>
          <w:headerReference w:type="default" r:id="rId40"/>
          <w:footerReference w:type="default" r:id="rId41"/>
          <w:pgSz w:w="12240" w:h="15840" w:code="1"/>
          <w:pgMar w:top="1440" w:right="1440" w:bottom="1440" w:left="1440" w:header="720" w:footer="720" w:gutter="0"/>
          <w:pgNumType w:start="1"/>
          <w:cols w:space="720"/>
        </w:sectPr>
      </w:pPr>
    </w:p>
    <w:tbl>
      <w:tblPr>
        <w:tblW w:w="0" w:type="auto"/>
        <w:tblLayout w:type="fixed"/>
        <w:tblLook w:val="0000" w:firstRow="0" w:lastRow="0" w:firstColumn="0" w:lastColumn="0" w:noHBand="0" w:noVBand="0"/>
      </w:tblPr>
      <w:tblGrid>
        <w:gridCol w:w="2448"/>
        <w:gridCol w:w="7128"/>
      </w:tblGrid>
      <w:tr w:rsidR="003764AC" w:rsidTr="00E9645E">
        <w:tc>
          <w:tcPr>
            <w:tcW w:w="2448" w:type="dxa"/>
          </w:tcPr>
          <w:p w:rsidR="003764AC" w:rsidRDefault="003764AC" w:rsidP="00E9645E">
            <w:pPr>
              <w:pStyle w:val="AbbrevGlossaryDescriptions"/>
            </w:pPr>
            <w:r>
              <w:lastRenderedPageBreak/>
              <w:t>MOC</w:t>
            </w:r>
          </w:p>
        </w:tc>
        <w:tc>
          <w:tcPr>
            <w:tcW w:w="7128" w:type="dxa"/>
          </w:tcPr>
          <w:p w:rsidR="003764AC" w:rsidRDefault="003764AC" w:rsidP="00E9645E">
            <w:pPr>
              <w:pStyle w:val="AbbrevGlossaryDescriptions"/>
            </w:pPr>
            <w:r>
              <w:t>Mission Operations Center</w:t>
            </w:r>
          </w:p>
        </w:tc>
      </w:tr>
      <w:tr w:rsidR="003764AC" w:rsidTr="00E9645E">
        <w:tc>
          <w:tcPr>
            <w:tcW w:w="2448" w:type="dxa"/>
          </w:tcPr>
          <w:p w:rsidR="003764AC" w:rsidRDefault="003764AC" w:rsidP="00E9645E">
            <w:pPr>
              <w:pStyle w:val="AbbrevGlossaryDescriptions"/>
            </w:pPr>
            <w:r>
              <w:t>MOD</w:t>
            </w:r>
          </w:p>
        </w:tc>
        <w:tc>
          <w:tcPr>
            <w:tcW w:w="7128" w:type="dxa"/>
          </w:tcPr>
          <w:p w:rsidR="003764AC" w:rsidRDefault="003764AC" w:rsidP="00E9645E">
            <w:pPr>
              <w:pStyle w:val="AbbrevGlossaryDescriptions"/>
            </w:pPr>
            <w:r>
              <w:t>Modulator</w:t>
            </w:r>
          </w:p>
        </w:tc>
      </w:tr>
      <w:tr w:rsidR="003764AC" w:rsidTr="00E9645E">
        <w:tc>
          <w:tcPr>
            <w:tcW w:w="2448" w:type="dxa"/>
          </w:tcPr>
          <w:p w:rsidR="003764AC" w:rsidRDefault="003764AC" w:rsidP="00E9645E">
            <w:pPr>
              <w:pStyle w:val="AbbrevGlossaryDescriptions"/>
            </w:pPr>
            <w:r>
              <w:t>NASA</w:t>
            </w:r>
          </w:p>
        </w:tc>
        <w:tc>
          <w:tcPr>
            <w:tcW w:w="7128" w:type="dxa"/>
          </w:tcPr>
          <w:p w:rsidR="003764AC" w:rsidRDefault="003764AC" w:rsidP="00E9645E">
            <w:pPr>
              <w:pStyle w:val="AbbrevGlossaryDescriptions"/>
            </w:pPr>
            <w:r>
              <w:t>National Aeronautics and Space Administration</w:t>
            </w:r>
          </w:p>
        </w:tc>
      </w:tr>
      <w:tr w:rsidR="003764AC" w:rsidTr="00E9645E">
        <w:tc>
          <w:tcPr>
            <w:tcW w:w="2448" w:type="dxa"/>
          </w:tcPr>
          <w:p w:rsidR="003764AC" w:rsidRDefault="003764AC" w:rsidP="00E9645E">
            <w:pPr>
              <w:pStyle w:val="AbbrevGlossaryDescriptions"/>
            </w:pPr>
            <w:r>
              <w:t>NEN</w:t>
            </w:r>
          </w:p>
        </w:tc>
        <w:tc>
          <w:tcPr>
            <w:tcW w:w="7128" w:type="dxa"/>
          </w:tcPr>
          <w:p w:rsidR="003764AC" w:rsidRDefault="003764AC" w:rsidP="00E9645E">
            <w:pPr>
              <w:pStyle w:val="AbbrevGlossaryDescriptions"/>
            </w:pPr>
            <w:r>
              <w:t>Near Earth Network</w:t>
            </w:r>
          </w:p>
        </w:tc>
      </w:tr>
      <w:tr w:rsidR="003764AC" w:rsidTr="00E9645E">
        <w:tc>
          <w:tcPr>
            <w:tcW w:w="2448" w:type="dxa"/>
          </w:tcPr>
          <w:p w:rsidR="003764AC" w:rsidRDefault="003764AC" w:rsidP="00E9645E">
            <w:pPr>
              <w:pStyle w:val="AbbrevGlossaryDescriptions"/>
            </w:pPr>
            <w:r>
              <w:t>NENG</w:t>
            </w:r>
          </w:p>
        </w:tc>
        <w:tc>
          <w:tcPr>
            <w:tcW w:w="7128" w:type="dxa"/>
          </w:tcPr>
          <w:p w:rsidR="003764AC" w:rsidRDefault="003764AC" w:rsidP="00E9645E">
            <w:pPr>
              <w:pStyle w:val="AbbrevGlossaryDescriptions"/>
            </w:pPr>
            <w:r>
              <w:t>Near Earth Network Gateway</w:t>
            </w:r>
          </w:p>
        </w:tc>
      </w:tr>
      <w:tr w:rsidR="003764AC" w:rsidTr="00E9645E">
        <w:tc>
          <w:tcPr>
            <w:tcW w:w="2448" w:type="dxa"/>
          </w:tcPr>
          <w:p w:rsidR="003764AC" w:rsidRDefault="003764AC" w:rsidP="00E9645E">
            <w:pPr>
              <w:pStyle w:val="AbbrevGlossaryDescriptions"/>
            </w:pPr>
            <w:r>
              <w:t>NIC</w:t>
            </w:r>
          </w:p>
        </w:tc>
        <w:tc>
          <w:tcPr>
            <w:tcW w:w="7128" w:type="dxa"/>
          </w:tcPr>
          <w:p w:rsidR="003764AC" w:rsidRPr="00480E7B" w:rsidRDefault="003764AC" w:rsidP="00E9645E">
            <w:pPr>
              <w:pStyle w:val="AbbrevGlossaryDescriptions"/>
            </w:pPr>
            <w:r w:rsidRPr="00480E7B">
              <w:t>Network Interface Controllers / Network Interface Cards</w:t>
            </w:r>
          </w:p>
        </w:tc>
      </w:tr>
      <w:tr w:rsidR="003764AC" w:rsidTr="00E9645E">
        <w:tc>
          <w:tcPr>
            <w:tcW w:w="2448" w:type="dxa"/>
          </w:tcPr>
          <w:p w:rsidR="003764AC" w:rsidRDefault="003764AC" w:rsidP="00E9645E">
            <w:pPr>
              <w:pStyle w:val="AbbrevGlossaryDescriptions"/>
            </w:pPr>
            <w:r>
              <w:t>NTP</w:t>
            </w:r>
          </w:p>
        </w:tc>
        <w:tc>
          <w:tcPr>
            <w:tcW w:w="7128" w:type="dxa"/>
          </w:tcPr>
          <w:p w:rsidR="003764AC" w:rsidRPr="00480E7B" w:rsidRDefault="003764AC" w:rsidP="00E9645E">
            <w:pPr>
              <w:pStyle w:val="AbbrevGlossaryDescriptions"/>
            </w:pPr>
            <w:r w:rsidRPr="00480E7B">
              <w:t>Network Time Protocol</w:t>
            </w:r>
          </w:p>
        </w:tc>
      </w:tr>
      <w:tr w:rsidR="003764AC" w:rsidTr="00E9645E">
        <w:tc>
          <w:tcPr>
            <w:tcW w:w="2448" w:type="dxa"/>
          </w:tcPr>
          <w:p w:rsidR="003764AC" w:rsidRDefault="003764AC" w:rsidP="00E9645E">
            <w:pPr>
              <w:pStyle w:val="AbbrevGlossaryDescriptions"/>
            </w:pPr>
            <w:r>
              <w:t>OSD</w:t>
            </w:r>
          </w:p>
        </w:tc>
        <w:tc>
          <w:tcPr>
            <w:tcW w:w="7128" w:type="dxa"/>
          </w:tcPr>
          <w:p w:rsidR="003764AC" w:rsidRDefault="003764AC" w:rsidP="00E9645E">
            <w:pPr>
              <w:pStyle w:val="AbbrevGlossaryDescriptions"/>
            </w:pPr>
            <w:r>
              <w:t>Open Side Disk</w:t>
            </w:r>
          </w:p>
        </w:tc>
      </w:tr>
      <w:tr w:rsidR="003764AC" w:rsidTr="00E9645E">
        <w:tc>
          <w:tcPr>
            <w:tcW w:w="2448" w:type="dxa"/>
          </w:tcPr>
          <w:p w:rsidR="003764AC" w:rsidRDefault="003764AC" w:rsidP="00E9645E">
            <w:pPr>
              <w:pStyle w:val="AbbrevGlossaryDescriptions"/>
            </w:pPr>
            <w:r>
              <w:t>OSS</w:t>
            </w:r>
          </w:p>
        </w:tc>
        <w:tc>
          <w:tcPr>
            <w:tcW w:w="7128" w:type="dxa"/>
          </w:tcPr>
          <w:p w:rsidR="003764AC" w:rsidRDefault="003764AC" w:rsidP="00E9645E">
            <w:pPr>
              <w:pStyle w:val="AbbrevGlossaryDescriptions"/>
            </w:pPr>
            <w:r>
              <w:t>Open Side System</w:t>
            </w:r>
          </w:p>
        </w:tc>
      </w:tr>
      <w:tr w:rsidR="003764AC" w:rsidTr="00E9645E">
        <w:tc>
          <w:tcPr>
            <w:tcW w:w="2448" w:type="dxa"/>
          </w:tcPr>
          <w:p w:rsidR="003764AC" w:rsidRDefault="003764AC" w:rsidP="00E9645E">
            <w:pPr>
              <w:pStyle w:val="AbbrevGlossaryDescriptions"/>
            </w:pPr>
            <w:r>
              <w:t>PN</w:t>
            </w:r>
          </w:p>
        </w:tc>
        <w:tc>
          <w:tcPr>
            <w:tcW w:w="7128" w:type="dxa"/>
          </w:tcPr>
          <w:p w:rsidR="003764AC" w:rsidRDefault="003764AC" w:rsidP="00E9645E">
            <w:pPr>
              <w:pStyle w:val="AbbrevGlossaryDescriptions"/>
            </w:pPr>
            <w:r w:rsidRPr="00DD58EB">
              <w:t>Pseudorandom Noise</w:t>
            </w:r>
          </w:p>
        </w:tc>
      </w:tr>
      <w:tr w:rsidR="003764AC" w:rsidTr="00E9645E">
        <w:tc>
          <w:tcPr>
            <w:tcW w:w="2448" w:type="dxa"/>
          </w:tcPr>
          <w:p w:rsidR="003764AC" w:rsidRDefault="003764AC" w:rsidP="00E9645E">
            <w:pPr>
              <w:pStyle w:val="AbbrevGlossaryDescriptions"/>
            </w:pPr>
            <w:r>
              <w:t>POP</w:t>
            </w:r>
          </w:p>
        </w:tc>
        <w:tc>
          <w:tcPr>
            <w:tcW w:w="7128" w:type="dxa"/>
          </w:tcPr>
          <w:p w:rsidR="003764AC" w:rsidRPr="00480E7B" w:rsidRDefault="003764AC" w:rsidP="00E9645E">
            <w:pPr>
              <w:pStyle w:val="AbbrevGlossaryDescriptions"/>
            </w:pPr>
            <w:r>
              <w:t>Point-of-P</w:t>
            </w:r>
            <w:r w:rsidRPr="00480E7B">
              <w:t>resence</w:t>
            </w:r>
          </w:p>
        </w:tc>
      </w:tr>
      <w:tr w:rsidR="007C04DC" w:rsidTr="00E9645E">
        <w:tc>
          <w:tcPr>
            <w:tcW w:w="2448" w:type="dxa"/>
          </w:tcPr>
          <w:p w:rsidR="007C04DC" w:rsidRDefault="007C04DC" w:rsidP="00E9645E">
            <w:pPr>
              <w:pStyle w:val="AbbrevGlossaryDescriptions"/>
            </w:pPr>
            <w:r>
              <w:t>RAID</w:t>
            </w:r>
          </w:p>
        </w:tc>
        <w:tc>
          <w:tcPr>
            <w:tcW w:w="7128" w:type="dxa"/>
          </w:tcPr>
          <w:p w:rsidR="007C04DC" w:rsidRDefault="007C04DC" w:rsidP="00E9645E">
            <w:pPr>
              <w:pStyle w:val="AbbrevGlossaryDescriptions"/>
            </w:pPr>
            <w:r>
              <w:t>Redundant Array of Independent Disks</w:t>
            </w:r>
          </w:p>
        </w:tc>
      </w:tr>
      <w:tr w:rsidR="003764AC" w:rsidTr="00E9645E">
        <w:tc>
          <w:tcPr>
            <w:tcW w:w="2448" w:type="dxa"/>
          </w:tcPr>
          <w:p w:rsidR="003764AC" w:rsidRDefault="003764AC" w:rsidP="00E9645E">
            <w:pPr>
              <w:pStyle w:val="AbbrevGlossaryDescriptions"/>
            </w:pPr>
            <w:r>
              <w:t>RF</w:t>
            </w:r>
          </w:p>
        </w:tc>
        <w:tc>
          <w:tcPr>
            <w:tcW w:w="7128" w:type="dxa"/>
          </w:tcPr>
          <w:p w:rsidR="003764AC" w:rsidRDefault="003764AC">
            <w:pPr>
              <w:pStyle w:val="AbbrevGlossaryDescriptions"/>
              <w:tabs>
                <w:tab w:val="left" w:pos="5472"/>
              </w:tabs>
              <w:pPrChange w:id="3014" w:author="Perrine, Martin L. (GSFC-5670)" w:date="2016-08-03T14:47:00Z">
                <w:pPr>
                  <w:pStyle w:val="AbbrevGlossaryDescriptions"/>
                </w:pPr>
              </w:pPrChange>
            </w:pPr>
            <w:r w:rsidRPr="00DB13BC">
              <w:t>Radio Frequency</w:t>
            </w:r>
            <w:ins w:id="3015" w:author="Perrine, Martin L. (GSFC-5670)" w:date="2016-08-03T14:47:00Z">
              <w:r w:rsidR="001A4D6C">
                <w:tab/>
              </w:r>
              <w:r w:rsidR="001A4D6C">
                <w:tab/>
              </w:r>
            </w:ins>
          </w:p>
        </w:tc>
      </w:tr>
      <w:tr w:rsidR="003764AC" w:rsidRPr="00DB13BC" w:rsidTr="00E9645E">
        <w:tc>
          <w:tcPr>
            <w:tcW w:w="2448" w:type="dxa"/>
          </w:tcPr>
          <w:p w:rsidR="003764AC" w:rsidRPr="00DB13BC" w:rsidRDefault="003764AC" w:rsidP="00E9645E">
            <w:pPr>
              <w:pStyle w:val="AbbrevGlossaryDescriptions"/>
            </w:pPr>
            <w:r w:rsidRPr="00DB13BC">
              <w:t>RFICD</w:t>
            </w:r>
          </w:p>
        </w:tc>
        <w:tc>
          <w:tcPr>
            <w:tcW w:w="7128" w:type="dxa"/>
          </w:tcPr>
          <w:p w:rsidR="003764AC" w:rsidRPr="00DB13BC" w:rsidRDefault="003764AC" w:rsidP="00E9645E">
            <w:pPr>
              <w:pStyle w:val="AbbrevGlossaryDescriptions"/>
            </w:pPr>
            <w:r w:rsidRPr="00DB13BC">
              <w:t>Interface Control Document</w:t>
            </w:r>
          </w:p>
        </w:tc>
      </w:tr>
      <w:tr w:rsidR="003764AC" w:rsidRPr="00DB13BC" w:rsidTr="00E9645E">
        <w:tc>
          <w:tcPr>
            <w:tcW w:w="2448" w:type="dxa"/>
          </w:tcPr>
          <w:p w:rsidR="003764AC" w:rsidRPr="00DB13BC" w:rsidRDefault="003764AC" w:rsidP="00E9645E">
            <w:pPr>
              <w:pStyle w:val="AbbrevGlossaryDescriptions"/>
            </w:pPr>
            <w:r w:rsidRPr="00DB13BC">
              <w:t>SCID</w:t>
            </w:r>
          </w:p>
        </w:tc>
        <w:tc>
          <w:tcPr>
            <w:tcW w:w="7128" w:type="dxa"/>
          </w:tcPr>
          <w:p w:rsidR="003764AC" w:rsidRPr="00DD58EB" w:rsidRDefault="003764AC" w:rsidP="00E9645E">
            <w:pPr>
              <w:pStyle w:val="AbbrevGlossaryDescriptions"/>
            </w:pPr>
            <w:r w:rsidRPr="00DD58EB">
              <w:t>Space Craft Identification</w:t>
            </w:r>
          </w:p>
        </w:tc>
      </w:tr>
      <w:tr w:rsidR="003764AC" w:rsidRPr="00DB13BC" w:rsidTr="00E9645E">
        <w:tc>
          <w:tcPr>
            <w:tcW w:w="2448" w:type="dxa"/>
          </w:tcPr>
          <w:p w:rsidR="003764AC" w:rsidRPr="00DB13BC" w:rsidRDefault="003764AC" w:rsidP="00E9645E">
            <w:pPr>
              <w:pStyle w:val="AbbrevGlossaryDescriptions"/>
            </w:pPr>
            <w:r w:rsidRPr="00DB13BC">
              <w:t>SCNS</w:t>
            </w:r>
          </w:p>
        </w:tc>
        <w:tc>
          <w:tcPr>
            <w:tcW w:w="7128" w:type="dxa"/>
          </w:tcPr>
          <w:p w:rsidR="003764AC" w:rsidRPr="00DB13BC" w:rsidRDefault="003764AC" w:rsidP="00E9645E">
            <w:pPr>
              <w:pStyle w:val="AbbrevGlossaryDescriptions"/>
            </w:pPr>
            <w:r w:rsidRPr="00DB13BC">
              <w:rPr>
                <w:szCs w:val="24"/>
              </w:rPr>
              <w:t>Space Communications Network Services</w:t>
            </w:r>
          </w:p>
        </w:tc>
      </w:tr>
      <w:tr w:rsidR="003764AC" w:rsidRPr="00DB13BC" w:rsidTr="00E9645E">
        <w:tc>
          <w:tcPr>
            <w:tcW w:w="2448" w:type="dxa"/>
          </w:tcPr>
          <w:p w:rsidR="003764AC" w:rsidRPr="00DB13BC" w:rsidRDefault="003764AC" w:rsidP="00E9645E">
            <w:pPr>
              <w:pStyle w:val="AbbrevGlossaryDescriptions"/>
            </w:pPr>
            <w:proofErr w:type="spellStart"/>
            <w:r w:rsidRPr="00DB13BC">
              <w:t>scp</w:t>
            </w:r>
            <w:proofErr w:type="spellEnd"/>
          </w:p>
        </w:tc>
        <w:tc>
          <w:tcPr>
            <w:tcW w:w="7128" w:type="dxa"/>
          </w:tcPr>
          <w:p w:rsidR="003764AC" w:rsidRPr="00DB13BC" w:rsidRDefault="003764AC" w:rsidP="00E9645E">
            <w:pPr>
              <w:pStyle w:val="AbbrevGlossaryDescriptions"/>
            </w:pPr>
            <w:r w:rsidRPr="00DB13BC">
              <w:t>secure copy protocol</w:t>
            </w:r>
          </w:p>
        </w:tc>
      </w:tr>
      <w:tr w:rsidR="003764AC" w:rsidTr="00E9645E">
        <w:tc>
          <w:tcPr>
            <w:tcW w:w="2448" w:type="dxa"/>
          </w:tcPr>
          <w:p w:rsidR="003764AC" w:rsidRDefault="003764AC" w:rsidP="00E9645E">
            <w:pPr>
              <w:pStyle w:val="AbbrevGlossaryDescriptions"/>
            </w:pPr>
            <w:r w:rsidRPr="00DB13BC">
              <w:t>SFEP</w:t>
            </w:r>
          </w:p>
        </w:tc>
        <w:tc>
          <w:tcPr>
            <w:tcW w:w="7128" w:type="dxa"/>
          </w:tcPr>
          <w:p w:rsidR="003764AC" w:rsidRDefault="003764AC" w:rsidP="00E9645E">
            <w:pPr>
              <w:pStyle w:val="AbbrevGlossaryDescriptions"/>
            </w:pPr>
            <w:proofErr w:type="spellStart"/>
            <w:r>
              <w:t>SoftFEP</w:t>
            </w:r>
            <w:proofErr w:type="spellEnd"/>
            <w:r>
              <w:t xml:space="preserve"> (software program)</w:t>
            </w:r>
          </w:p>
        </w:tc>
      </w:tr>
      <w:tr w:rsidR="003764AC" w:rsidTr="00E9645E">
        <w:tc>
          <w:tcPr>
            <w:tcW w:w="2448" w:type="dxa"/>
          </w:tcPr>
          <w:p w:rsidR="003764AC" w:rsidRDefault="003764AC" w:rsidP="00E9645E">
            <w:pPr>
              <w:pStyle w:val="AbbrevGlossaryDescriptions"/>
            </w:pPr>
            <w:proofErr w:type="spellStart"/>
            <w:r>
              <w:t>sftp</w:t>
            </w:r>
            <w:proofErr w:type="spellEnd"/>
          </w:p>
        </w:tc>
        <w:tc>
          <w:tcPr>
            <w:tcW w:w="7128" w:type="dxa"/>
          </w:tcPr>
          <w:p w:rsidR="003764AC" w:rsidRDefault="003764AC" w:rsidP="00E9645E">
            <w:pPr>
              <w:pStyle w:val="AbbrevGlossaryDescriptions"/>
            </w:pPr>
            <w:r>
              <w:t>secure file transfer protocol</w:t>
            </w:r>
          </w:p>
        </w:tc>
      </w:tr>
      <w:tr w:rsidR="003764AC" w:rsidTr="00E9645E">
        <w:tc>
          <w:tcPr>
            <w:tcW w:w="2448" w:type="dxa"/>
          </w:tcPr>
          <w:p w:rsidR="003764AC" w:rsidRDefault="003764AC" w:rsidP="00E9645E">
            <w:pPr>
              <w:pStyle w:val="AbbrevGlossaryDescriptions"/>
            </w:pPr>
            <w:proofErr w:type="spellStart"/>
            <w:r>
              <w:t>sNTP</w:t>
            </w:r>
            <w:proofErr w:type="spellEnd"/>
          </w:p>
        </w:tc>
        <w:tc>
          <w:tcPr>
            <w:tcW w:w="7128" w:type="dxa"/>
          </w:tcPr>
          <w:p w:rsidR="003764AC" w:rsidRDefault="003764AC" w:rsidP="00E9645E">
            <w:pPr>
              <w:pStyle w:val="AbbrevGlossaryDescriptions"/>
            </w:pPr>
            <w:r>
              <w:t xml:space="preserve">Secure </w:t>
            </w:r>
            <w:r w:rsidRPr="00480E7B">
              <w:t>Network Time Protocol</w:t>
            </w:r>
          </w:p>
        </w:tc>
      </w:tr>
      <w:tr w:rsidR="003764AC" w:rsidTr="00E9645E">
        <w:tc>
          <w:tcPr>
            <w:tcW w:w="2448" w:type="dxa"/>
          </w:tcPr>
          <w:p w:rsidR="003764AC" w:rsidRDefault="003764AC" w:rsidP="00E9645E">
            <w:pPr>
              <w:pStyle w:val="AbbrevGlossaryDescriptions"/>
            </w:pPr>
            <w:r>
              <w:t>SSD</w:t>
            </w:r>
          </w:p>
        </w:tc>
        <w:tc>
          <w:tcPr>
            <w:tcW w:w="7128" w:type="dxa"/>
          </w:tcPr>
          <w:p w:rsidR="003764AC" w:rsidRDefault="003764AC" w:rsidP="00E9645E">
            <w:pPr>
              <w:pStyle w:val="AbbrevGlossaryDescriptions"/>
            </w:pPr>
            <w:r>
              <w:t>Secure Side Disk</w:t>
            </w:r>
          </w:p>
        </w:tc>
      </w:tr>
      <w:tr w:rsidR="003764AC" w:rsidTr="00E9645E">
        <w:tc>
          <w:tcPr>
            <w:tcW w:w="2448" w:type="dxa"/>
          </w:tcPr>
          <w:p w:rsidR="003764AC" w:rsidRDefault="003764AC" w:rsidP="00E9645E">
            <w:pPr>
              <w:pStyle w:val="AbbrevGlossaryDescriptions"/>
            </w:pPr>
            <w:r>
              <w:t>SPEC</w:t>
            </w:r>
          </w:p>
        </w:tc>
        <w:tc>
          <w:tcPr>
            <w:tcW w:w="7128" w:type="dxa"/>
          </w:tcPr>
          <w:p w:rsidR="003764AC" w:rsidRDefault="003764AC" w:rsidP="00E9645E">
            <w:pPr>
              <w:pStyle w:val="AbbrevGlossaryDescriptions"/>
            </w:pPr>
            <w:r>
              <w:t>Specification</w:t>
            </w:r>
          </w:p>
        </w:tc>
      </w:tr>
      <w:tr w:rsidR="003764AC" w:rsidTr="00E9645E">
        <w:tc>
          <w:tcPr>
            <w:tcW w:w="2448" w:type="dxa"/>
          </w:tcPr>
          <w:p w:rsidR="003764AC" w:rsidRDefault="003764AC" w:rsidP="00E9645E">
            <w:pPr>
              <w:pStyle w:val="AbbrevGlossaryDescriptions"/>
            </w:pPr>
            <w:r>
              <w:t>SSS</w:t>
            </w:r>
          </w:p>
        </w:tc>
        <w:tc>
          <w:tcPr>
            <w:tcW w:w="7128" w:type="dxa"/>
          </w:tcPr>
          <w:p w:rsidR="003764AC" w:rsidRDefault="003764AC" w:rsidP="00E9645E">
            <w:pPr>
              <w:pStyle w:val="AbbrevGlossaryDescriptions"/>
            </w:pPr>
            <w:r>
              <w:t>Secure Side System</w:t>
            </w:r>
          </w:p>
        </w:tc>
      </w:tr>
      <w:tr w:rsidR="003764AC" w:rsidTr="00E9645E">
        <w:tc>
          <w:tcPr>
            <w:tcW w:w="2448" w:type="dxa"/>
          </w:tcPr>
          <w:p w:rsidR="003764AC" w:rsidRDefault="003764AC" w:rsidP="00E9645E">
            <w:pPr>
              <w:pStyle w:val="AbbrevGlossaryDescriptions"/>
            </w:pPr>
            <w:r>
              <w:t>STDN</w:t>
            </w:r>
          </w:p>
        </w:tc>
        <w:tc>
          <w:tcPr>
            <w:tcW w:w="7128" w:type="dxa"/>
          </w:tcPr>
          <w:p w:rsidR="003764AC" w:rsidRDefault="003764AC" w:rsidP="00E9645E">
            <w:pPr>
              <w:pStyle w:val="AbbrevGlossaryDescriptions"/>
            </w:pPr>
            <w:r>
              <w:t>Spaceflight Tracking and Data Network</w:t>
            </w:r>
          </w:p>
        </w:tc>
      </w:tr>
      <w:tr w:rsidR="003764AC" w:rsidTr="00E9645E">
        <w:tc>
          <w:tcPr>
            <w:tcW w:w="2448" w:type="dxa"/>
          </w:tcPr>
          <w:p w:rsidR="003764AC" w:rsidRDefault="003764AC" w:rsidP="00E9645E">
            <w:pPr>
              <w:pStyle w:val="AbbrevGlossaryDescriptions"/>
            </w:pPr>
            <w:r>
              <w:t>TDR</w:t>
            </w:r>
          </w:p>
        </w:tc>
        <w:tc>
          <w:tcPr>
            <w:tcW w:w="7128" w:type="dxa"/>
          </w:tcPr>
          <w:p w:rsidR="003764AC" w:rsidRDefault="003764AC" w:rsidP="00E9645E">
            <w:pPr>
              <w:pStyle w:val="AbbrevGlossaryDescriptions"/>
            </w:pPr>
            <w:r w:rsidRPr="004A7BAC">
              <w:t>Test Discrepancy Reports</w:t>
            </w:r>
          </w:p>
        </w:tc>
      </w:tr>
      <w:tr w:rsidR="003764AC" w:rsidTr="00E9645E">
        <w:tc>
          <w:tcPr>
            <w:tcW w:w="2448" w:type="dxa"/>
          </w:tcPr>
          <w:p w:rsidR="003764AC" w:rsidRDefault="003764AC" w:rsidP="00E9645E">
            <w:pPr>
              <w:pStyle w:val="AbbrevGlossaryDescriptions"/>
            </w:pPr>
            <w:r>
              <w:t>USB</w:t>
            </w:r>
          </w:p>
        </w:tc>
        <w:tc>
          <w:tcPr>
            <w:tcW w:w="7128" w:type="dxa"/>
          </w:tcPr>
          <w:p w:rsidR="003764AC" w:rsidRPr="00DD58EB" w:rsidRDefault="003764AC" w:rsidP="00E9645E">
            <w:pPr>
              <w:pStyle w:val="AbbrevGlossaryDescriptions"/>
            </w:pPr>
            <w:r w:rsidRPr="00DD58EB">
              <w:t>Universal Serial Bus</w:t>
            </w:r>
          </w:p>
        </w:tc>
      </w:tr>
      <w:tr w:rsidR="003764AC" w:rsidTr="00E9645E">
        <w:tc>
          <w:tcPr>
            <w:tcW w:w="2448" w:type="dxa"/>
          </w:tcPr>
          <w:p w:rsidR="003764AC" w:rsidRDefault="003764AC" w:rsidP="00E9645E">
            <w:pPr>
              <w:pStyle w:val="AbbrevGlossaryDescriptions"/>
            </w:pPr>
            <w:r>
              <w:t>UTC</w:t>
            </w:r>
          </w:p>
        </w:tc>
        <w:tc>
          <w:tcPr>
            <w:tcW w:w="7128" w:type="dxa"/>
          </w:tcPr>
          <w:p w:rsidR="003764AC" w:rsidRDefault="003764AC" w:rsidP="00E9645E">
            <w:pPr>
              <w:pStyle w:val="AbbrevGlossaryDescriptions"/>
            </w:pPr>
            <w:r w:rsidRPr="00DD58EB">
              <w:t>Universal Time Code</w:t>
            </w:r>
          </w:p>
        </w:tc>
      </w:tr>
      <w:tr w:rsidR="003764AC" w:rsidTr="00E9645E">
        <w:tc>
          <w:tcPr>
            <w:tcW w:w="2448" w:type="dxa"/>
          </w:tcPr>
          <w:p w:rsidR="003764AC" w:rsidRDefault="003764AC" w:rsidP="00E9645E">
            <w:pPr>
              <w:pStyle w:val="AbbrevGlossaryDescriptions"/>
            </w:pPr>
            <w:r>
              <w:t>VCDU</w:t>
            </w:r>
          </w:p>
        </w:tc>
        <w:tc>
          <w:tcPr>
            <w:tcW w:w="7128" w:type="dxa"/>
          </w:tcPr>
          <w:p w:rsidR="003764AC" w:rsidRDefault="003764AC" w:rsidP="00E9645E">
            <w:pPr>
              <w:pStyle w:val="AbbrevGlossaryDescriptions"/>
            </w:pPr>
            <w:r>
              <w:t>Virtual Channel Data Unit</w:t>
            </w:r>
          </w:p>
        </w:tc>
      </w:tr>
      <w:tr w:rsidR="003764AC" w:rsidTr="00E9645E">
        <w:tc>
          <w:tcPr>
            <w:tcW w:w="2448" w:type="dxa"/>
          </w:tcPr>
          <w:p w:rsidR="003764AC" w:rsidRDefault="003764AC" w:rsidP="00E9645E">
            <w:pPr>
              <w:pStyle w:val="AbbrevGlossaryDescriptions"/>
            </w:pPr>
            <w:r>
              <w:t>VCID</w:t>
            </w:r>
          </w:p>
        </w:tc>
        <w:tc>
          <w:tcPr>
            <w:tcW w:w="7128" w:type="dxa"/>
          </w:tcPr>
          <w:p w:rsidR="003764AC" w:rsidRPr="00A04F17" w:rsidRDefault="003764AC" w:rsidP="00E9645E">
            <w:pPr>
              <w:pStyle w:val="AbbrevGlossaryDescriptions"/>
            </w:pPr>
            <w:r w:rsidRPr="00A04F17">
              <w:rPr>
                <w:rStyle w:val="st1"/>
                <w:color w:val="222222"/>
              </w:rPr>
              <w:t>Virtual Channel Identifier</w:t>
            </w:r>
          </w:p>
        </w:tc>
      </w:tr>
      <w:tr w:rsidR="003764AC" w:rsidTr="00E9645E">
        <w:tc>
          <w:tcPr>
            <w:tcW w:w="2448" w:type="dxa"/>
          </w:tcPr>
          <w:p w:rsidR="003764AC" w:rsidRDefault="003764AC" w:rsidP="00E9645E">
            <w:pPr>
              <w:pStyle w:val="AbbrevGlossaryDescriptions"/>
            </w:pPr>
            <w:r>
              <w:t>WGS</w:t>
            </w:r>
          </w:p>
        </w:tc>
        <w:tc>
          <w:tcPr>
            <w:tcW w:w="7128" w:type="dxa"/>
          </w:tcPr>
          <w:p w:rsidR="003764AC" w:rsidRPr="00A04F17" w:rsidRDefault="003764AC" w:rsidP="00E9645E">
            <w:pPr>
              <w:pStyle w:val="AbbrevGlossaryDescriptions"/>
              <w:rPr>
                <w:rStyle w:val="st1"/>
                <w:color w:val="222222"/>
              </w:rPr>
            </w:pPr>
            <w:r>
              <w:rPr>
                <w:rStyle w:val="st1"/>
                <w:color w:val="222222"/>
              </w:rPr>
              <w:t>Wallops Ground Station, Wallops Island, VA</w:t>
            </w:r>
          </w:p>
        </w:tc>
      </w:tr>
    </w:tbl>
    <w:p w:rsidR="007419F5" w:rsidRDefault="007419F5" w:rsidP="00E664CF">
      <w:pPr>
        <w:pStyle w:val="Paragraph"/>
        <w:ind w:left="4320" w:hanging="4320"/>
        <w:jc w:val="left"/>
      </w:pPr>
    </w:p>
    <w:sectPr w:rsidR="007419F5" w:rsidSect="00E664CF">
      <w:headerReference w:type="default" r:id="rId42"/>
      <w:footerReference w:type="default" r:id="rId43"/>
      <w:pgSz w:w="12240" w:h="15840" w:code="1"/>
      <w:pgMar w:top="1296" w:right="1440" w:bottom="1440" w:left="1440"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2E3" w:rsidRDefault="006C52E3">
      <w:r>
        <w:separator/>
      </w:r>
    </w:p>
  </w:endnote>
  <w:endnote w:type="continuationSeparator" w:id="0">
    <w:p w:rsidR="006C52E3" w:rsidRDefault="006C5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Footer"/>
    </w:pPr>
    <w:r>
      <w:tab/>
    </w:r>
    <w:r>
      <w:rPr>
        <w:rStyle w:val="PageNumber"/>
      </w:rPr>
      <w:fldChar w:fldCharType="begin"/>
    </w:r>
    <w:r>
      <w:rPr>
        <w:rStyle w:val="PageNumber"/>
      </w:rPr>
      <w:instrText xml:space="preserve"> PAGE </w:instrText>
    </w:r>
    <w:r>
      <w:rPr>
        <w:rStyle w:val="PageNumber"/>
      </w:rPr>
      <w:fldChar w:fldCharType="separate"/>
    </w:r>
    <w:r w:rsidR="00B277CF">
      <w:rPr>
        <w:rStyle w:val="PageNumber"/>
        <w:noProof/>
      </w:rPr>
      <w:t>i</w:t>
    </w:r>
    <w:r>
      <w:rPr>
        <w:rStyle w:val="PageNumber"/>
      </w:rPr>
      <w:fldChar w:fldCharType="end"/>
    </w:r>
    <w:r>
      <w:tab/>
      <w:t>566-</w:t>
    </w:r>
    <w:del w:id="168" w:author="Perrine, Martin L. (GSFC-5670)" w:date="2016-08-19T10:32:00Z">
      <w:r w:rsidDel="0057773E">
        <w:delText>NENG-</w:delText>
      </w:r>
    </w:del>
    <w:ins w:id="169" w:author="Perrine, Martin L. (GSFC-5670)" w:date="2016-08-19T10:32:00Z">
      <w:r>
        <w:t>DAPHNE-</w:t>
      </w:r>
    </w:ins>
    <w:r>
      <w:t>CPLAN-0001</w:t>
    </w:r>
    <w:r>
      <w:br/>
    </w:r>
    <w:r>
      <w:tab/>
    </w:r>
    <w:r>
      <w:tab/>
      <w:t>Original</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Footer"/>
    </w:pPr>
    <w:r>
      <w:tab/>
    </w:r>
    <w:r>
      <w:fldChar w:fldCharType="begin"/>
    </w:r>
    <w:r>
      <w:instrText xml:space="preserve"> PAGE   \* MERGEFORMAT </w:instrText>
    </w:r>
    <w:r>
      <w:fldChar w:fldCharType="separate"/>
    </w:r>
    <w:r>
      <w:rPr>
        <w:noProof/>
      </w:rPr>
      <w:t>A-2</w:t>
    </w:r>
    <w:r>
      <w:fldChar w:fldCharType="end"/>
    </w:r>
    <w:r>
      <w:tab/>
      <w:t>SCNS-NEN-PLAN-0001</w:t>
    </w:r>
    <w:r>
      <w:br/>
    </w:r>
    <w:r>
      <w:tab/>
    </w:r>
    <w:r>
      <w:tab/>
      <w:t>Original</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Footer"/>
    </w:pPr>
    <w:r>
      <w:tab/>
    </w:r>
    <w:r>
      <w:fldChar w:fldCharType="begin"/>
    </w:r>
    <w:r>
      <w:instrText xml:space="preserve"> PAGE   \* MERGEFORMAT </w:instrText>
    </w:r>
    <w:r>
      <w:fldChar w:fldCharType="separate"/>
    </w:r>
    <w:r>
      <w:rPr>
        <w:noProof/>
      </w:rPr>
      <w:t>A-3</w:t>
    </w:r>
    <w:r>
      <w:fldChar w:fldCharType="end"/>
    </w:r>
    <w:r>
      <w:t>/A-4</w:t>
    </w:r>
    <w:r>
      <w:tab/>
      <w:t>SCNS-NEN-PLAN-0001</w:t>
    </w:r>
    <w:r>
      <w:br/>
    </w:r>
    <w:r>
      <w:tab/>
    </w:r>
    <w:r>
      <w:tab/>
      <w:t>Original</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Footer"/>
    </w:pPr>
    <w:r>
      <w:tab/>
      <w:t>AB-</w:t>
    </w:r>
    <w:r>
      <w:rPr>
        <w:rStyle w:val="PageNumber"/>
      </w:rPr>
      <w:fldChar w:fldCharType="begin"/>
    </w:r>
    <w:r>
      <w:rPr>
        <w:rStyle w:val="PageNumber"/>
      </w:rPr>
      <w:instrText xml:space="preserve"> PAGE </w:instrText>
    </w:r>
    <w:r>
      <w:rPr>
        <w:rStyle w:val="PageNumber"/>
      </w:rPr>
      <w:fldChar w:fldCharType="separate"/>
    </w:r>
    <w:r w:rsidR="00B277CF">
      <w:rPr>
        <w:rStyle w:val="PageNumber"/>
        <w:noProof/>
      </w:rPr>
      <w:t>1</w:t>
    </w:r>
    <w:r>
      <w:rPr>
        <w:rStyle w:val="PageNumber"/>
      </w:rPr>
      <w:fldChar w:fldCharType="end"/>
    </w:r>
    <w:r>
      <w:tab/>
    </w:r>
    <w:ins w:id="3012" w:author="Perrine, Martin L. (GSFC-5670)" w:date="2016-08-03T14:47:00Z">
      <w:r>
        <w:t>566-NENG-CPLAN-0001</w:t>
      </w:r>
    </w:ins>
    <w:del w:id="3013" w:author="Perrine, Martin L. (GSFC-5670)" w:date="2016-08-03T14:47:00Z">
      <w:r w:rsidDel="001A4D6C">
        <w:delText>SCNS-NEN-PLAN-0001</w:delText>
      </w:r>
    </w:del>
    <w:r>
      <w:br/>
    </w:r>
    <w:r>
      <w:tab/>
    </w:r>
    <w:r>
      <w:tab/>
      <w:t>Original</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Footer"/>
    </w:pPr>
    <w:r>
      <w:tab/>
      <w:t>AB-</w:t>
    </w:r>
    <w:r>
      <w:fldChar w:fldCharType="begin"/>
    </w:r>
    <w:r>
      <w:instrText xml:space="preserve"> PAGE   \* MERGEFORMAT </w:instrText>
    </w:r>
    <w:r>
      <w:fldChar w:fldCharType="separate"/>
    </w:r>
    <w:r w:rsidR="00B277CF">
      <w:rPr>
        <w:noProof/>
      </w:rPr>
      <w:t>2</w:t>
    </w:r>
    <w:r>
      <w:fldChar w:fldCharType="end"/>
    </w:r>
    <w:r>
      <w:tab/>
    </w:r>
    <w:ins w:id="3016" w:author="Perrine, Martin L. (GSFC-5670)" w:date="2016-08-03T15:44:00Z">
      <w:r>
        <w:t>566-NENG-CPLAN-0001</w:t>
      </w:r>
    </w:ins>
    <w:del w:id="3017" w:author="Perrine, Martin L. (GSFC-5670)" w:date="2016-08-03T15:44:00Z">
      <w:r w:rsidDel="00483EB9">
        <w:delText>SCNS-NEN-PLAN-0001</w:delText>
      </w:r>
    </w:del>
    <w:r>
      <w:br/>
    </w:r>
    <w:r>
      <w:tab/>
    </w:r>
    <w:r>
      <w:tab/>
      <w:t>Original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Footer"/>
    </w:pPr>
    <w:r>
      <w:tab/>
    </w:r>
    <w:r>
      <w:tab/>
      <w:t>566-</w:t>
    </w:r>
    <w:del w:id="170" w:author="Perrine, Martin L. (GSFC-5670)" w:date="2016-08-19T10:25:00Z">
      <w:r w:rsidDel="0057773E">
        <w:delText>NENG</w:delText>
      </w:r>
    </w:del>
    <w:ins w:id="171" w:author="Perrine, Martin L. (GSFC-5670)" w:date="2016-08-19T10:25:00Z">
      <w:r>
        <w:t>DAPHNE</w:t>
      </w:r>
    </w:ins>
    <w:r>
      <w:t>-CPLAN-0001</w:t>
    </w:r>
    <w:r>
      <w:br/>
    </w:r>
    <w:r>
      <w:tab/>
    </w:r>
    <w:r>
      <w:tab/>
      <w:t>Original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Pr="007419F5" w:rsidRDefault="0057773E">
    <w:pPr>
      <w:pStyle w:val="Footer"/>
      <w:rPr>
        <w:lang w:val="fr-FR"/>
      </w:rPr>
    </w:pPr>
    <w:r w:rsidRPr="007419F5">
      <w:rPr>
        <w:lang w:val="fr-FR"/>
      </w:rPr>
      <w:tab/>
    </w:r>
    <w:r>
      <w:rPr>
        <w:rStyle w:val="PageNumber"/>
      </w:rPr>
      <w:fldChar w:fldCharType="begin"/>
    </w:r>
    <w:r w:rsidRPr="007419F5">
      <w:rPr>
        <w:rStyle w:val="PageNumber"/>
        <w:lang w:val="fr-FR"/>
      </w:rPr>
      <w:instrText xml:space="preserve"> PAGE </w:instrText>
    </w:r>
    <w:r>
      <w:rPr>
        <w:rStyle w:val="PageNumber"/>
      </w:rPr>
      <w:fldChar w:fldCharType="separate"/>
    </w:r>
    <w:r w:rsidR="00B277CF">
      <w:rPr>
        <w:rStyle w:val="PageNumber"/>
        <w:noProof/>
        <w:lang w:val="fr-FR"/>
      </w:rPr>
      <w:t>iii</w:t>
    </w:r>
    <w:r>
      <w:rPr>
        <w:rStyle w:val="PageNumber"/>
      </w:rPr>
      <w:fldChar w:fldCharType="end"/>
    </w:r>
    <w:del w:id="177" w:author="Perrine, Martin L. (GSFC-5670)" w:date="2016-08-05T10:36:00Z">
      <w:r w:rsidRPr="007419F5" w:rsidDel="00641873">
        <w:rPr>
          <w:rStyle w:val="PageNumber"/>
          <w:lang w:val="fr-FR"/>
        </w:rPr>
        <w:delText>/iv</w:delText>
      </w:r>
    </w:del>
    <w:r w:rsidRPr="007419F5">
      <w:rPr>
        <w:lang w:val="fr-FR"/>
      </w:rPr>
      <w:tab/>
    </w:r>
    <w:r>
      <w:t>566-</w:t>
    </w:r>
    <w:del w:id="178" w:author="Perrine, Martin L. (GSFC-5670)" w:date="2016-08-19T10:31:00Z">
      <w:r w:rsidDel="0057773E">
        <w:delText>NENG</w:delText>
      </w:r>
    </w:del>
    <w:ins w:id="179" w:author="Perrine, Martin L. (GSFC-5670)" w:date="2016-08-19T10:31:00Z">
      <w:r>
        <w:t>DAHNE</w:t>
      </w:r>
    </w:ins>
    <w:r>
      <w:t>-CPLAN-0001</w:t>
    </w:r>
    <w:r>
      <w:br/>
    </w:r>
    <w:r>
      <w:tab/>
    </w:r>
    <w:r>
      <w:tab/>
      <w:t>Original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Pr="007419F5" w:rsidRDefault="0057773E">
    <w:pPr>
      <w:pStyle w:val="Footer"/>
      <w:rPr>
        <w:lang w:val="fr-FR"/>
      </w:rPr>
    </w:pPr>
    <w:r w:rsidRPr="007419F5">
      <w:rPr>
        <w:lang w:val="fr-FR"/>
      </w:rPr>
      <w:tab/>
    </w:r>
    <w:r>
      <w:rPr>
        <w:rStyle w:val="PageNumber"/>
      </w:rPr>
      <w:fldChar w:fldCharType="begin"/>
    </w:r>
    <w:r w:rsidRPr="007419F5">
      <w:rPr>
        <w:rStyle w:val="PageNumber"/>
        <w:lang w:val="fr-FR"/>
      </w:rPr>
      <w:instrText xml:space="preserve"> PAGE </w:instrText>
    </w:r>
    <w:r>
      <w:rPr>
        <w:rStyle w:val="PageNumber"/>
      </w:rPr>
      <w:fldChar w:fldCharType="separate"/>
    </w:r>
    <w:r w:rsidR="00B277CF">
      <w:rPr>
        <w:rStyle w:val="PageNumber"/>
        <w:noProof/>
        <w:lang w:val="fr-FR"/>
      </w:rPr>
      <w:t>iv</w:t>
    </w:r>
    <w:r>
      <w:rPr>
        <w:rStyle w:val="PageNumber"/>
      </w:rPr>
      <w:fldChar w:fldCharType="end"/>
    </w:r>
    <w:del w:id="209" w:author="Perrine, Martin L. (GSFC-5670)" w:date="2016-08-05T11:48:00Z">
      <w:r w:rsidRPr="007419F5" w:rsidDel="00991889">
        <w:rPr>
          <w:rStyle w:val="PageNumber"/>
          <w:lang w:val="fr-FR"/>
        </w:rPr>
        <w:delText>/vi</w:delText>
      </w:r>
    </w:del>
    <w:r w:rsidRPr="007419F5">
      <w:rPr>
        <w:lang w:val="fr-FR"/>
      </w:rPr>
      <w:tab/>
    </w:r>
    <w:r>
      <w:t>566-</w:t>
    </w:r>
    <w:del w:id="210" w:author="Perrine, Martin L. (GSFC-5670)" w:date="2016-08-19T10:31:00Z">
      <w:r w:rsidDel="0057773E">
        <w:delText>NENG</w:delText>
      </w:r>
    </w:del>
    <w:ins w:id="211" w:author="Perrine, Martin L. (GSFC-5670)" w:date="2016-08-19T10:31:00Z">
      <w:r>
        <w:t>DAPHNE</w:t>
      </w:r>
    </w:ins>
    <w:r>
      <w:t>-CPLAN-0001</w:t>
    </w:r>
    <w:r>
      <w:br/>
    </w:r>
    <w:r>
      <w:tab/>
    </w:r>
    <w:r>
      <w:tab/>
      <w:t>Original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Footer"/>
    </w:pPr>
    <w:r>
      <w:tab/>
    </w:r>
    <w:r>
      <w:fldChar w:fldCharType="begin"/>
    </w:r>
    <w:r>
      <w:instrText xml:space="preserve"> PAGE   \* MERGEFORMAT </w:instrText>
    </w:r>
    <w:r>
      <w:fldChar w:fldCharType="separate"/>
    </w:r>
    <w:r w:rsidR="00B277CF">
      <w:rPr>
        <w:noProof/>
      </w:rPr>
      <w:t xml:space="preserve"> </w:t>
    </w:r>
    <w:r>
      <w:fldChar w:fldCharType="end"/>
    </w:r>
    <w:del w:id="407" w:author="Perrine, Martin L. (GSFC-5670)" w:date="2016-08-05T11:48:00Z">
      <w:r w:rsidDel="00991889">
        <w:delText>/x</w:delText>
      </w:r>
    </w:del>
    <w:r>
      <w:tab/>
      <w:t>566-</w:t>
    </w:r>
    <w:del w:id="408" w:author="Perrine, Martin L. (GSFC-5670)" w:date="2016-08-19T10:32:00Z">
      <w:r w:rsidDel="0057773E">
        <w:delText>NENG</w:delText>
      </w:r>
    </w:del>
    <w:ins w:id="409" w:author="Perrine, Martin L. (GSFC-5670)" w:date="2016-08-19T10:32:00Z">
      <w:r>
        <w:t>DAPHNE</w:t>
      </w:r>
    </w:ins>
    <w:r>
      <w:t>-CPLAN-0001</w:t>
    </w:r>
    <w:r>
      <w:br/>
    </w:r>
    <w:r>
      <w:tab/>
    </w:r>
    <w:r>
      <w:tab/>
      <w:t>Original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r>
      <w:rPr>
        <w:rStyle w:val="PageNumber"/>
      </w:rPr>
      <w:t>/2-2</w:t>
    </w:r>
    <w:r>
      <w:tab/>
      <w:t>SCNS-NEN-PLAN-0001</w:t>
    </w:r>
    <w:r>
      <w:br/>
    </w:r>
    <w:r>
      <w:tab/>
    </w:r>
    <w:r>
      <w:tab/>
      <w:t>Original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Footer"/>
    </w:pPr>
    <w:r>
      <w:tab/>
    </w:r>
    <w:r w:rsidRPr="00181897">
      <w:rPr>
        <w:rStyle w:val="PageNumber"/>
      </w:rPr>
      <w:fldChar w:fldCharType="begin"/>
    </w:r>
    <w:r w:rsidRPr="00181897">
      <w:rPr>
        <w:rStyle w:val="PageNumber"/>
      </w:rPr>
      <w:instrText xml:space="preserve"> PAGE   \* MERGEFORMAT </w:instrText>
    </w:r>
    <w:r w:rsidRPr="00181897">
      <w:rPr>
        <w:rStyle w:val="PageNumber"/>
      </w:rPr>
      <w:fldChar w:fldCharType="separate"/>
    </w:r>
    <w:r>
      <w:rPr>
        <w:rStyle w:val="PageNumber"/>
        <w:noProof/>
      </w:rPr>
      <w:t>2-1</w:t>
    </w:r>
    <w:r w:rsidRPr="00181897">
      <w:rPr>
        <w:rStyle w:val="PageNumber"/>
      </w:rPr>
      <w:fldChar w:fldCharType="end"/>
    </w:r>
    <w:r>
      <w:tab/>
    </w:r>
    <w:ins w:id="760" w:author="Perrine, Martin L. (GSFC-5670)" w:date="2016-08-03T14:47:00Z">
      <w:r>
        <w:t>566-NENG-CPLAN-0001</w:t>
      </w:r>
    </w:ins>
    <w:del w:id="761" w:author="Perrine, Martin L. (GSFC-5670)" w:date="2016-08-03T14:47:00Z">
      <w:r w:rsidDel="001A4D6C">
        <w:delText>SCNS-NEN-PLAN-0001</w:delText>
      </w:r>
    </w:del>
    <w:r>
      <w:br/>
    </w:r>
    <w:r>
      <w:tab/>
    </w:r>
    <w:r>
      <w:tab/>
      <w:t>Original</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Footer"/>
    </w:pPr>
    <w:r>
      <w:tab/>
    </w:r>
    <w:r>
      <w:fldChar w:fldCharType="begin"/>
    </w:r>
    <w:r>
      <w:instrText xml:space="preserve"> PAGE   \* MERGEFORMAT </w:instrText>
    </w:r>
    <w:r>
      <w:fldChar w:fldCharType="separate"/>
    </w:r>
    <w:r w:rsidR="00B277CF">
      <w:rPr>
        <w:noProof/>
      </w:rPr>
      <w:t>2-4</w:t>
    </w:r>
    <w:r>
      <w:fldChar w:fldCharType="end"/>
    </w:r>
    <w:r>
      <w:tab/>
    </w:r>
    <w:ins w:id="878" w:author="Perrine, Martin L. (GSFC-5670)" w:date="2016-08-03T15:44:00Z">
      <w:r>
        <w:t>566-</w:t>
      </w:r>
    </w:ins>
    <w:ins w:id="879" w:author="Perrine, Martin L. (GSFC-5670)" w:date="2016-08-19T10:32:00Z">
      <w:r>
        <w:t>DAPHNE</w:t>
      </w:r>
    </w:ins>
    <w:ins w:id="880" w:author="Perrine, Martin L. (GSFC-5670)" w:date="2016-08-03T15:44:00Z">
      <w:r>
        <w:t>-CPLAN-0001</w:t>
      </w:r>
    </w:ins>
    <w:del w:id="881" w:author="Perrine, Martin L. (GSFC-5670)" w:date="2016-08-03T15:44:00Z">
      <w:r w:rsidDel="00483EB9">
        <w:delText>SCNS-NEN-PLAN-0001</w:delText>
      </w:r>
    </w:del>
    <w:r>
      <w:br/>
    </w:r>
    <w:r>
      <w:tab/>
    </w:r>
    <w:r>
      <w:tab/>
      <w:t>Original</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Footer"/>
    </w:pPr>
    <w:r>
      <w:tab/>
    </w:r>
    <w:r>
      <w:fldChar w:fldCharType="begin"/>
    </w:r>
    <w:r>
      <w:instrText xml:space="preserve"> PAGE   \* MERGEFORMAT </w:instrText>
    </w:r>
    <w:r>
      <w:fldChar w:fldCharType="separate"/>
    </w:r>
    <w:r>
      <w:rPr>
        <w:noProof/>
      </w:rPr>
      <w:t>5-9</w:t>
    </w:r>
    <w:r>
      <w:fldChar w:fldCharType="end"/>
    </w:r>
    <w:r>
      <w:t>/5-10</w:t>
    </w:r>
    <w:r>
      <w:tab/>
    </w:r>
    <w:ins w:id="1392" w:author="Perrine, Martin L. (GSFC-5670)" w:date="2016-08-03T14:48:00Z">
      <w:r>
        <w:t>566-NENG-CPLAN-0001</w:t>
      </w:r>
    </w:ins>
    <w:del w:id="1393" w:author="Perrine, Martin L. (GSFC-5670)" w:date="2016-08-03T14:48:00Z">
      <w:r w:rsidDel="001A4D6C">
        <w:delText>SCNS-NEN-PLAN-0001</w:delText>
      </w:r>
    </w:del>
    <w:r>
      <w:br/>
    </w:r>
    <w:r>
      <w:tab/>
    </w:r>
    <w:r>
      <w:tab/>
      <w:t>Original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2E3" w:rsidRDefault="006C52E3">
      <w:r>
        <w:separator/>
      </w:r>
    </w:p>
  </w:footnote>
  <w:footnote w:type="continuationSeparator" w:id="0">
    <w:p w:rsidR="006C52E3" w:rsidRDefault="006C52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Header"/>
    </w:pPr>
  </w:p>
  <w:p w:rsidR="0057773E" w:rsidRDefault="0057773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Header"/>
    </w:pPr>
  </w:p>
  <w:p w:rsidR="0057773E" w:rsidRDefault="005777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3E" w:rsidRDefault="005777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45EA7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1ADA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8268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49AC9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69EDE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3CDD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7E50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B2E9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64B9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3868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C337C"/>
    <w:multiLevelType w:val="singleLevel"/>
    <w:tmpl w:val="81C4AC40"/>
    <w:lvl w:ilvl="0">
      <w:start w:val="1"/>
      <w:numFmt w:val="lowerLetter"/>
      <w:lvlText w:val="(%1)"/>
      <w:legacy w:legacy="1" w:legacySpace="0" w:legacyIndent="576"/>
      <w:lvlJc w:val="left"/>
      <w:pPr>
        <w:ind w:left="2016" w:hanging="576"/>
      </w:pPr>
    </w:lvl>
  </w:abstractNum>
  <w:abstractNum w:abstractNumId="11" w15:restartNumberingAfterBreak="0">
    <w:nsid w:val="044906CE"/>
    <w:multiLevelType w:val="singleLevel"/>
    <w:tmpl w:val="81C4AC40"/>
    <w:lvl w:ilvl="0">
      <w:start w:val="1"/>
      <w:numFmt w:val="lowerLetter"/>
      <w:lvlText w:val="(%1)"/>
      <w:legacy w:legacy="1" w:legacySpace="0" w:legacyIndent="576"/>
      <w:lvlJc w:val="left"/>
      <w:pPr>
        <w:ind w:left="2016" w:hanging="576"/>
      </w:pPr>
    </w:lvl>
  </w:abstractNum>
  <w:abstractNum w:abstractNumId="12" w15:restartNumberingAfterBreak="0">
    <w:nsid w:val="127B3B64"/>
    <w:multiLevelType w:val="multilevel"/>
    <w:tmpl w:val="A3B26D92"/>
    <w:lvl w:ilvl="0">
      <w:start w:val="1"/>
      <w:numFmt w:val="decimal"/>
      <w:pStyle w:val="Heading1"/>
      <w:isLgl/>
      <w:suff w:val="nothing"/>
      <w:lvlText w:val="Section %1.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936"/>
        </w:tabs>
        <w:ind w:left="936" w:hanging="936"/>
      </w:pPr>
      <w:rPr>
        <w:rFonts w:ascii="Arial" w:hAnsi="Arial" w:hint="default"/>
        <w:b/>
        <w:i w:val="0"/>
        <w:caps w:val="0"/>
        <w:strike w:val="0"/>
        <w:dstrike w:val="0"/>
        <w:vanish w:val="0"/>
        <w:color w:val="000000"/>
        <w:spacing w:val="0"/>
        <w:w w:val="100"/>
        <w:kern w:val="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isLgl/>
      <w:lvlText w:val="%1.%2.%3"/>
      <w:lvlJc w:val="left"/>
      <w:pPr>
        <w:tabs>
          <w:tab w:val="num" w:pos="1152"/>
        </w:tabs>
        <w:ind w:left="1152" w:hanging="1152"/>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440"/>
        </w:tabs>
        <w:ind w:left="1440" w:hanging="144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nothing"/>
      <w:lvlText w:val="%1.%2.%5"/>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nothing"/>
      <w:lvlText w:val="%1.%2.%3.%6"/>
      <w:lvlJc w:val="left"/>
      <w:pPr>
        <w:ind w:left="0" w:firstLine="0"/>
      </w:pPr>
      <w:rPr>
        <w:rFonts w:ascii="Arial" w:hAnsi="Arial" w:hint="default"/>
        <w:b/>
        <w:i w:val="0"/>
        <w:spacing w:val="0"/>
        <w:w w:val="100"/>
        <w:kern w:val="0"/>
        <w:position w:val="0"/>
        <w:sz w:val="24"/>
        <w:effect w:val="none"/>
      </w:rPr>
    </w:lvl>
    <w:lvl w:ilvl="6">
      <w:start w:val="1"/>
      <w:numFmt w:val="decimal"/>
      <w:pStyle w:val="Heading7"/>
      <w:isLgl/>
      <w:suff w:val="nothing"/>
      <w:lvlText w:val="%1.%7"/>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Restart w:val="0"/>
      <w:pStyle w:val="Heading8"/>
      <w:suff w:val="nothing"/>
      <w:lvlText w:val="Appendix %8.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9"/>
      <w:lvlJc w:val="left"/>
      <w:pPr>
        <w:tabs>
          <w:tab w:val="num" w:pos="1872"/>
        </w:tabs>
        <w:ind w:left="1872" w:hanging="1872"/>
      </w:pPr>
      <w:rPr>
        <w:rFonts w:ascii="Arial" w:hAnsi="Arial"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C4B0FF5"/>
    <w:multiLevelType w:val="singleLevel"/>
    <w:tmpl w:val="B9A6BD90"/>
    <w:lvl w:ilvl="0">
      <w:start w:val="1"/>
      <w:numFmt w:val="lowerLetter"/>
      <w:pStyle w:val="List-aul5thlevel"/>
      <w:lvlText w:val="%1."/>
      <w:lvlJc w:val="left"/>
      <w:pPr>
        <w:tabs>
          <w:tab w:val="num" w:pos="3024"/>
        </w:tabs>
        <w:ind w:left="3024" w:hanging="432"/>
      </w:pPr>
      <w:rPr>
        <w:rFonts w:ascii="Times New Roman" w:hAnsi="Times New Roman" w:hint="default"/>
        <w:b w:val="0"/>
        <w:i w:val="0"/>
        <w:caps w:val="0"/>
        <w:strike w:val="0"/>
        <w:dstrike w:val="0"/>
        <w:vanish w:val="0"/>
        <w:color w:val="000000"/>
        <w:spacing w:val="0"/>
        <w:w w:val="100"/>
        <w:kern w:val="24"/>
        <w:position w:val="0"/>
        <w:sz w:val="24"/>
        <w:u w:val="sing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5015DC0"/>
    <w:multiLevelType w:val="singleLevel"/>
    <w:tmpl w:val="845EA77A"/>
    <w:lvl w:ilvl="0">
      <w:start w:val="1"/>
      <w:numFmt w:val="decimal"/>
      <w:lvlText w:val="%1."/>
      <w:legacy w:legacy="1" w:legacySpace="0" w:legacyIndent="576"/>
      <w:lvlJc w:val="left"/>
      <w:pPr>
        <w:ind w:left="1440" w:hanging="576"/>
      </w:pPr>
    </w:lvl>
  </w:abstractNum>
  <w:abstractNum w:abstractNumId="15" w15:restartNumberingAfterBreak="0">
    <w:nsid w:val="26D20603"/>
    <w:multiLevelType w:val="singleLevel"/>
    <w:tmpl w:val="81C4AC40"/>
    <w:lvl w:ilvl="0">
      <w:start w:val="1"/>
      <w:numFmt w:val="lowerLetter"/>
      <w:lvlText w:val="(%1)"/>
      <w:legacy w:legacy="1" w:legacySpace="0" w:legacyIndent="576"/>
      <w:lvlJc w:val="left"/>
      <w:pPr>
        <w:ind w:left="2016" w:hanging="576"/>
      </w:pPr>
    </w:lvl>
  </w:abstractNum>
  <w:abstractNum w:abstractNumId="16" w15:restartNumberingAfterBreak="0">
    <w:nsid w:val="28155983"/>
    <w:multiLevelType w:val="singleLevel"/>
    <w:tmpl w:val="845EA77A"/>
    <w:lvl w:ilvl="0">
      <w:start w:val="1"/>
      <w:numFmt w:val="decimal"/>
      <w:lvlText w:val="%1."/>
      <w:legacy w:legacy="1" w:legacySpace="0" w:legacyIndent="576"/>
      <w:lvlJc w:val="left"/>
      <w:pPr>
        <w:ind w:left="1440" w:hanging="576"/>
      </w:pPr>
    </w:lvl>
  </w:abstractNum>
  <w:abstractNum w:abstractNumId="17" w15:restartNumberingAfterBreak="0">
    <w:nsid w:val="2F906EE5"/>
    <w:multiLevelType w:val="singleLevel"/>
    <w:tmpl w:val="171E1F44"/>
    <w:lvl w:ilvl="0">
      <w:start w:val="1"/>
      <w:numFmt w:val="decimal"/>
      <w:lvlText w:val="(%1)"/>
      <w:legacy w:legacy="1" w:legacySpace="0" w:legacyIndent="576"/>
      <w:lvlJc w:val="left"/>
      <w:pPr>
        <w:ind w:left="2592" w:hanging="576"/>
      </w:pPr>
    </w:lvl>
  </w:abstractNum>
  <w:abstractNum w:abstractNumId="18" w15:restartNumberingAfterBreak="0">
    <w:nsid w:val="38ED11B4"/>
    <w:multiLevelType w:val="singleLevel"/>
    <w:tmpl w:val="363E37CC"/>
    <w:lvl w:ilvl="0">
      <w:start w:val="1"/>
      <w:numFmt w:val="lowerLetter"/>
      <w:lvlText w:val="%1."/>
      <w:legacy w:legacy="1" w:legacySpace="0" w:legacyIndent="432"/>
      <w:lvlJc w:val="left"/>
      <w:pPr>
        <w:ind w:left="864" w:hanging="432"/>
      </w:pPr>
    </w:lvl>
  </w:abstractNum>
  <w:abstractNum w:abstractNumId="19" w15:restartNumberingAfterBreak="0">
    <w:nsid w:val="430B4305"/>
    <w:multiLevelType w:val="multilevel"/>
    <w:tmpl w:val="0DC49632"/>
    <w:lvl w:ilvl="0">
      <w:start w:val="1"/>
      <w:numFmt w:val="decimal"/>
      <w:isLgl/>
      <w:suff w:val="nothing"/>
      <w:lvlText w:val="Section %1.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936"/>
        </w:tabs>
        <w:ind w:left="936" w:hanging="936"/>
      </w:pPr>
      <w:rPr>
        <w:rFonts w:ascii="Arial" w:hAnsi="Arial" w:hint="default"/>
        <w:b/>
        <w:i w:val="0"/>
        <w:caps w:val="0"/>
        <w:strike w:val="0"/>
        <w:dstrike w:val="0"/>
        <w:vanish w:val="0"/>
        <w:color w:val="000000"/>
        <w:spacing w:val="0"/>
        <w:w w:val="100"/>
        <w:kern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152"/>
        </w:tabs>
        <w:ind w:left="1152" w:hanging="1152"/>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440"/>
        </w:tabs>
        <w:ind w:left="1440" w:hanging="144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5"/>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6"/>
      <w:lvlJc w:val="left"/>
      <w:pPr>
        <w:ind w:left="0" w:firstLine="0"/>
      </w:pPr>
      <w:rPr>
        <w:rFonts w:ascii="Arial" w:hAnsi="Arial" w:hint="default"/>
        <w:b/>
        <w:i w:val="0"/>
        <w:spacing w:val="0"/>
        <w:w w:val="100"/>
        <w:kern w:val="0"/>
        <w:position w:val="0"/>
        <w:sz w:val="24"/>
        <w:effect w:val="none"/>
      </w:rPr>
    </w:lvl>
    <w:lvl w:ilvl="6">
      <w:start w:val="1"/>
      <w:numFmt w:val="decimal"/>
      <w:isLgl/>
      <w:suff w:val="nothing"/>
      <w:lvlText w:val="%1.%7"/>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Restart w:val="0"/>
      <w:suff w:val="nothing"/>
      <w:lvlText w:val="Appendix %8.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9"/>
      <w:lvlJc w:val="left"/>
      <w:pPr>
        <w:tabs>
          <w:tab w:val="num" w:pos="1080"/>
        </w:tabs>
        <w:ind w:left="0" w:firstLine="0"/>
      </w:pPr>
      <w:rPr>
        <w:rFonts w:ascii="Arial" w:hAnsi="Arial"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4220B5B"/>
    <w:multiLevelType w:val="singleLevel"/>
    <w:tmpl w:val="845EA77A"/>
    <w:lvl w:ilvl="0">
      <w:start w:val="1"/>
      <w:numFmt w:val="decimal"/>
      <w:lvlText w:val="%1."/>
      <w:legacy w:legacy="1" w:legacySpace="0" w:legacyIndent="576"/>
      <w:lvlJc w:val="left"/>
      <w:pPr>
        <w:ind w:left="1440" w:hanging="576"/>
      </w:pPr>
    </w:lvl>
  </w:abstractNum>
  <w:abstractNum w:abstractNumId="21" w15:restartNumberingAfterBreak="0">
    <w:nsid w:val="4CB321C9"/>
    <w:multiLevelType w:val="multilevel"/>
    <w:tmpl w:val="10E214F0"/>
    <w:lvl w:ilvl="0">
      <w:start w:val="1"/>
      <w:numFmt w:val="decimal"/>
      <w:isLgl/>
      <w:suff w:val="nothing"/>
      <w:lvlText w:val="Section %1.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936"/>
        </w:tabs>
        <w:ind w:left="936" w:hanging="936"/>
      </w:pPr>
      <w:rPr>
        <w:rFonts w:ascii="Arial" w:hAnsi="Arial" w:hint="default"/>
        <w:b/>
        <w:i w:val="0"/>
        <w:caps w:val="0"/>
        <w:strike w:val="0"/>
        <w:dstrike w:val="0"/>
        <w:vanish w:val="0"/>
        <w:color w:val="000000"/>
        <w:spacing w:val="0"/>
        <w:w w:val="100"/>
        <w:kern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152"/>
        </w:tabs>
        <w:ind w:left="1152" w:hanging="1152"/>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440"/>
        </w:tabs>
        <w:ind w:left="1440" w:hanging="144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5"/>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6"/>
      <w:lvlJc w:val="left"/>
      <w:pPr>
        <w:ind w:left="0" w:firstLine="0"/>
      </w:pPr>
      <w:rPr>
        <w:rFonts w:ascii="Arial" w:hAnsi="Arial" w:hint="default"/>
        <w:b/>
        <w:i w:val="0"/>
        <w:spacing w:val="0"/>
        <w:w w:val="100"/>
        <w:kern w:val="0"/>
        <w:position w:val="0"/>
        <w:sz w:val="24"/>
        <w:effect w:val="none"/>
      </w:rPr>
    </w:lvl>
    <w:lvl w:ilvl="6">
      <w:start w:val="1"/>
      <w:numFmt w:val="decimal"/>
      <w:isLgl/>
      <w:suff w:val="nothing"/>
      <w:lvlText w:val="%1.%7"/>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Restart w:val="0"/>
      <w:suff w:val="nothing"/>
      <w:lvlText w:val="Appendix %8.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9"/>
      <w:lvlJc w:val="left"/>
      <w:pPr>
        <w:tabs>
          <w:tab w:val="num" w:pos="1872"/>
        </w:tabs>
        <w:ind w:left="1872" w:hanging="1872"/>
      </w:pPr>
      <w:rPr>
        <w:rFonts w:ascii="Arial" w:hAnsi="Arial"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4626F1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C4C154B"/>
    <w:multiLevelType w:val="singleLevel"/>
    <w:tmpl w:val="363E37CC"/>
    <w:lvl w:ilvl="0">
      <w:start w:val="1"/>
      <w:numFmt w:val="lowerLetter"/>
      <w:lvlText w:val="%1."/>
      <w:legacy w:legacy="1" w:legacySpace="0" w:legacyIndent="432"/>
      <w:lvlJc w:val="left"/>
      <w:pPr>
        <w:ind w:left="864" w:hanging="432"/>
      </w:pPr>
    </w:lvl>
  </w:abstractNum>
  <w:abstractNum w:abstractNumId="24" w15:restartNumberingAfterBreak="0">
    <w:nsid w:val="5CB378CD"/>
    <w:multiLevelType w:val="singleLevel"/>
    <w:tmpl w:val="171E1F44"/>
    <w:lvl w:ilvl="0">
      <w:start w:val="1"/>
      <w:numFmt w:val="decimal"/>
      <w:lvlText w:val="(%1)"/>
      <w:legacy w:legacy="1" w:legacySpace="0" w:legacyIndent="576"/>
      <w:lvlJc w:val="left"/>
      <w:pPr>
        <w:ind w:left="2592" w:hanging="576"/>
      </w:pPr>
    </w:lvl>
  </w:abstractNum>
  <w:abstractNum w:abstractNumId="25" w15:restartNumberingAfterBreak="0">
    <w:nsid w:val="64E56974"/>
    <w:multiLevelType w:val="singleLevel"/>
    <w:tmpl w:val="363E37CC"/>
    <w:lvl w:ilvl="0">
      <w:start w:val="1"/>
      <w:numFmt w:val="lowerLetter"/>
      <w:lvlText w:val="%1."/>
      <w:legacy w:legacy="1" w:legacySpace="0" w:legacyIndent="432"/>
      <w:lvlJc w:val="left"/>
      <w:pPr>
        <w:ind w:left="864" w:hanging="432"/>
      </w:pPr>
    </w:lvl>
  </w:abstractNum>
  <w:abstractNum w:abstractNumId="26" w15:restartNumberingAfterBreak="0">
    <w:nsid w:val="758D69E4"/>
    <w:multiLevelType w:val="singleLevel"/>
    <w:tmpl w:val="171E1F44"/>
    <w:lvl w:ilvl="0">
      <w:start w:val="1"/>
      <w:numFmt w:val="decimal"/>
      <w:lvlText w:val="(%1)"/>
      <w:legacy w:legacy="1" w:legacySpace="0" w:legacyIndent="576"/>
      <w:lvlJc w:val="left"/>
      <w:pPr>
        <w:ind w:left="2592" w:hanging="576"/>
      </w:pPr>
    </w:lvl>
  </w:abstractNum>
  <w:abstractNum w:abstractNumId="27" w15:restartNumberingAfterBreak="0">
    <w:nsid w:val="76B66826"/>
    <w:multiLevelType w:val="singleLevel"/>
    <w:tmpl w:val="171E1F44"/>
    <w:lvl w:ilvl="0">
      <w:start w:val="1"/>
      <w:numFmt w:val="decimal"/>
      <w:lvlText w:val="(%1)"/>
      <w:legacy w:legacy="1" w:legacySpace="0" w:legacyIndent="576"/>
      <w:lvlJc w:val="left"/>
      <w:pPr>
        <w:ind w:left="2592" w:hanging="576"/>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24"/>
  </w:num>
  <w:num w:numId="23">
    <w:abstractNumId w:val="15"/>
  </w:num>
  <w:num w:numId="24">
    <w:abstractNumId w:val="11"/>
  </w:num>
  <w:num w:numId="25">
    <w:abstractNumId w:val="14"/>
  </w:num>
  <w:num w:numId="26">
    <w:abstractNumId w:val="16"/>
  </w:num>
  <w:num w:numId="27">
    <w:abstractNumId w:val="23"/>
  </w:num>
  <w:num w:numId="28">
    <w:abstractNumId w:val="25"/>
  </w:num>
  <w:num w:numId="29">
    <w:abstractNumId w:val="19"/>
  </w:num>
  <w:num w:numId="30">
    <w:abstractNumId w:val="2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21"/>
  </w:num>
  <w:num w:numId="41">
    <w:abstractNumId w:val="18"/>
  </w:num>
  <w:num w:numId="42">
    <w:abstractNumId w:val="20"/>
  </w:num>
  <w:num w:numId="43">
    <w:abstractNumId w:val="10"/>
  </w:num>
  <w:num w:numId="44">
    <w:abstractNumId w:val="17"/>
  </w:num>
  <w:num w:numId="45">
    <w:abstractNumId w:val="27"/>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rrine, Martin L. (GSFC-5670)">
    <w15:presenceInfo w15:providerId="AD" w15:userId="S-1-5-21-330711430-3775241029-4075259233-97246"/>
  </w15:person>
  <w15:person w15:author="El-Nimri, Salem F. (GSFC-566.0)[ASRC MANAGEMENT SERVICES INC]">
    <w15:presenceInfo w15:providerId="AD" w15:userId="S-1-5-21-330711430-3775241029-4075259233-574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08E"/>
    <w:rsid w:val="0000332D"/>
    <w:rsid w:val="0003358F"/>
    <w:rsid w:val="000553DE"/>
    <w:rsid w:val="000A64F1"/>
    <w:rsid w:val="000A65E4"/>
    <w:rsid w:val="000C44E8"/>
    <w:rsid w:val="000D10EA"/>
    <w:rsid w:val="000F2EE4"/>
    <w:rsid w:val="00122838"/>
    <w:rsid w:val="00133BF6"/>
    <w:rsid w:val="001366B0"/>
    <w:rsid w:val="00152159"/>
    <w:rsid w:val="0018304C"/>
    <w:rsid w:val="00192A53"/>
    <w:rsid w:val="001A4D6C"/>
    <w:rsid w:val="001B7EED"/>
    <w:rsid w:val="001D03F7"/>
    <w:rsid w:val="001E206A"/>
    <w:rsid w:val="001F52AD"/>
    <w:rsid w:val="001F6018"/>
    <w:rsid w:val="001F7338"/>
    <w:rsid w:val="002019F8"/>
    <w:rsid w:val="002131F0"/>
    <w:rsid w:val="0022544C"/>
    <w:rsid w:val="00230CE8"/>
    <w:rsid w:val="00246668"/>
    <w:rsid w:val="00263D4D"/>
    <w:rsid w:val="00277D99"/>
    <w:rsid w:val="002C6E54"/>
    <w:rsid w:val="002E667D"/>
    <w:rsid w:val="003039B8"/>
    <w:rsid w:val="00304408"/>
    <w:rsid w:val="00317E94"/>
    <w:rsid w:val="00335E67"/>
    <w:rsid w:val="00336132"/>
    <w:rsid w:val="00363DD1"/>
    <w:rsid w:val="003764AC"/>
    <w:rsid w:val="0037771D"/>
    <w:rsid w:val="003858B2"/>
    <w:rsid w:val="003A73BA"/>
    <w:rsid w:val="003C06B5"/>
    <w:rsid w:val="00406A7C"/>
    <w:rsid w:val="00412AB3"/>
    <w:rsid w:val="00445F2B"/>
    <w:rsid w:val="004541A1"/>
    <w:rsid w:val="004619DA"/>
    <w:rsid w:val="00483EB9"/>
    <w:rsid w:val="004A529B"/>
    <w:rsid w:val="004F1954"/>
    <w:rsid w:val="004F1D73"/>
    <w:rsid w:val="004F6F6F"/>
    <w:rsid w:val="00502E9B"/>
    <w:rsid w:val="00512BE2"/>
    <w:rsid w:val="00537628"/>
    <w:rsid w:val="0057773E"/>
    <w:rsid w:val="005954CB"/>
    <w:rsid w:val="00596145"/>
    <w:rsid w:val="005A532B"/>
    <w:rsid w:val="005B0D5D"/>
    <w:rsid w:val="005F7355"/>
    <w:rsid w:val="006125CA"/>
    <w:rsid w:val="00641873"/>
    <w:rsid w:val="0065281A"/>
    <w:rsid w:val="006860C7"/>
    <w:rsid w:val="00690CCC"/>
    <w:rsid w:val="006A1AB5"/>
    <w:rsid w:val="006A3BCE"/>
    <w:rsid w:val="006A63AD"/>
    <w:rsid w:val="006C52E3"/>
    <w:rsid w:val="006D31F2"/>
    <w:rsid w:val="006D42CB"/>
    <w:rsid w:val="00704C90"/>
    <w:rsid w:val="0070538C"/>
    <w:rsid w:val="00714640"/>
    <w:rsid w:val="00715F4F"/>
    <w:rsid w:val="00720555"/>
    <w:rsid w:val="007419F5"/>
    <w:rsid w:val="00751F62"/>
    <w:rsid w:val="00756B68"/>
    <w:rsid w:val="00762E7D"/>
    <w:rsid w:val="007C04DC"/>
    <w:rsid w:val="0082108E"/>
    <w:rsid w:val="008307B5"/>
    <w:rsid w:val="00835311"/>
    <w:rsid w:val="008B26C8"/>
    <w:rsid w:val="008C7802"/>
    <w:rsid w:val="00901B50"/>
    <w:rsid w:val="00902BE3"/>
    <w:rsid w:val="00907305"/>
    <w:rsid w:val="00922C7F"/>
    <w:rsid w:val="009272A7"/>
    <w:rsid w:val="0093412B"/>
    <w:rsid w:val="00936573"/>
    <w:rsid w:val="00937B33"/>
    <w:rsid w:val="00971349"/>
    <w:rsid w:val="00975EB1"/>
    <w:rsid w:val="00980AF8"/>
    <w:rsid w:val="00991889"/>
    <w:rsid w:val="00993582"/>
    <w:rsid w:val="009A00A4"/>
    <w:rsid w:val="009B4742"/>
    <w:rsid w:val="009F24FC"/>
    <w:rsid w:val="009F42ED"/>
    <w:rsid w:val="009F5C4D"/>
    <w:rsid w:val="00A00E5A"/>
    <w:rsid w:val="00A129FB"/>
    <w:rsid w:val="00A165C3"/>
    <w:rsid w:val="00A506A5"/>
    <w:rsid w:val="00A56FFC"/>
    <w:rsid w:val="00A6445A"/>
    <w:rsid w:val="00A87DA6"/>
    <w:rsid w:val="00A9077F"/>
    <w:rsid w:val="00A907FE"/>
    <w:rsid w:val="00A9241C"/>
    <w:rsid w:val="00AA0BF5"/>
    <w:rsid w:val="00AC7A3E"/>
    <w:rsid w:val="00AD5A5F"/>
    <w:rsid w:val="00B00DD6"/>
    <w:rsid w:val="00B277CF"/>
    <w:rsid w:val="00B67033"/>
    <w:rsid w:val="00B6720A"/>
    <w:rsid w:val="00B93063"/>
    <w:rsid w:val="00BA0D4A"/>
    <w:rsid w:val="00BE6A61"/>
    <w:rsid w:val="00C05FD1"/>
    <w:rsid w:val="00C83164"/>
    <w:rsid w:val="00C95585"/>
    <w:rsid w:val="00CC5419"/>
    <w:rsid w:val="00CD305A"/>
    <w:rsid w:val="00D1242B"/>
    <w:rsid w:val="00D451F2"/>
    <w:rsid w:val="00D612B5"/>
    <w:rsid w:val="00D61541"/>
    <w:rsid w:val="00D825F6"/>
    <w:rsid w:val="00D97BED"/>
    <w:rsid w:val="00DA4307"/>
    <w:rsid w:val="00DC40E9"/>
    <w:rsid w:val="00DE172A"/>
    <w:rsid w:val="00E27638"/>
    <w:rsid w:val="00E357BE"/>
    <w:rsid w:val="00E40A08"/>
    <w:rsid w:val="00E664CF"/>
    <w:rsid w:val="00E7370E"/>
    <w:rsid w:val="00E9645E"/>
    <w:rsid w:val="00EA32E2"/>
    <w:rsid w:val="00EB24A4"/>
    <w:rsid w:val="00EB378D"/>
    <w:rsid w:val="00F23B54"/>
    <w:rsid w:val="00F26AAC"/>
    <w:rsid w:val="00F36244"/>
    <w:rsid w:val="00F855DF"/>
    <w:rsid w:val="00F85FAF"/>
    <w:rsid w:val="00FA6B6D"/>
    <w:rsid w:val="00FC65F3"/>
    <w:rsid w:val="00FD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4B339F-4690-4079-B92F-378AC7AF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2ED"/>
    <w:pPr>
      <w:spacing w:before="72" w:after="72"/>
      <w:jc w:val="both"/>
    </w:pPr>
    <w:rPr>
      <w:rFonts w:ascii="Arial" w:hAnsi="Arial"/>
      <w:sz w:val="24"/>
    </w:rPr>
  </w:style>
  <w:style w:type="paragraph" w:styleId="Heading1">
    <w:name w:val="heading 1"/>
    <w:basedOn w:val="Normal"/>
    <w:next w:val="Paragraph"/>
    <w:qFormat/>
    <w:rsid w:val="006125CA"/>
    <w:pPr>
      <w:keepNext/>
      <w:numPr>
        <w:numId w:val="39"/>
      </w:numPr>
      <w:pBdr>
        <w:bottom w:val="single" w:sz="12" w:space="20" w:color="auto"/>
      </w:pBdr>
      <w:spacing w:before="0" w:after="600" w:line="360" w:lineRule="atLeast"/>
      <w:jc w:val="center"/>
      <w:outlineLvl w:val="0"/>
    </w:pPr>
    <w:rPr>
      <w:b/>
      <w:sz w:val="32"/>
    </w:rPr>
  </w:style>
  <w:style w:type="paragraph" w:styleId="Heading2">
    <w:name w:val="heading 2"/>
    <w:basedOn w:val="Normal"/>
    <w:next w:val="Paragraph"/>
    <w:qFormat/>
    <w:rsid w:val="006125CA"/>
    <w:pPr>
      <w:keepNext/>
      <w:numPr>
        <w:ilvl w:val="1"/>
        <w:numId w:val="39"/>
      </w:numPr>
      <w:spacing w:before="216" w:line="280" w:lineRule="atLeast"/>
      <w:jc w:val="left"/>
      <w:outlineLvl w:val="1"/>
    </w:pPr>
    <w:rPr>
      <w:b/>
      <w:sz w:val="28"/>
    </w:rPr>
  </w:style>
  <w:style w:type="paragraph" w:styleId="Heading3">
    <w:name w:val="heading 3"/>
    <w:basedOn w:val="Normal"/>
    <w:next w:val="Paragraph"/>
    <w:qFormat/>
    <w:rsid w:val="006125CA"/>
    <w:pPr>
      <w:keepNext/>
      <w:numPr>
        <w:ilvl w:val="2"/>
        <w:numId w:val="39"/>
      </w:numPr>
      <w:spacing w:before="216" w:line="280" w:lineRule="atLeast"/>
      <w:jc w:val="left"/>
      <w:outlineLvl w:val="2"/>
    </w:pPr>
    <w:rPr>
      <w:b/>
    </w:rPr>
  </w:style>
  <w:style w:type="paragraph" w:styleId="Heading4">
    <w:name w:val="heading 4"/>
    <w:basedOn w:val="Normal"/>
    <w:next w:val="Paragraph"/>
    <w:qFormat/>
    <w:rsid w:val="006125CA"/>
    <w:pPr>
      <w:keepNext/>
      <w:numPr>
        <w:ilvl w:val="3"/>
        <w:numId w:val="39"/>
      </w:numPr>
      <w:spacing w:before="216" w:line="280" w:lineRule="atLeast"/>
      <w:jc w:val="left"/>
      <w:outlineLvl w:val="3"/>
    </w:pPr>
    <w:rPr>
      <w:b/>
    </w:rPr>
  </w:style>
  <w:style w:type="paragraph" w:styleId="Heading5">
    <w:name w:val="heading 5"/>
    <w:aliases w:val="(3-digit Partial)"/>
    <w:basedOn w:val="Normal"/>
    <w:next w:val="ParagraphPartial"/>
    <w:qFormat/>
    <w:rsid w:val="006125CA"/>
    <w:pPr>
      <w:numPr>
        <w:ilvl w:val="4"/>
        <w:numId w:val="39"/>
      </w:numPr>
      <w:spacing w:before="216" w:after="0"/>
      <w:jc w:val="left"/>
      <w:outlineLvl w:val="4"/>
    </w:pPr>
    <w:rPr>
      <w:b/>
    </w:rPr>
  </w:style>
  <w:style w:type="paragraph" w:styleId="Heading6">
    <w:name w:val="heading 6"/>
    <w:aliases w:val="(4-digit Partial)"/>
    <w:basedOn w:val="Normal"/>
    <w:next w:val="ParagraphPartial"/>
    <w:qFormat/>
    <w:rsid w:val="006125CA"/>
    <w:pPr>
      <w:numPr>
        <w:ilvl w:val="5"/>
        <w:numId w:val="39"/>
      </w:numPr>
      <w:spacing w:before="216" w:after="0"/>
      <w:jc w:val="left"/>
      <w:outlineLvl w:val="5"/>
    </w:pPr>
    <w:rPr>
      <w:b/>
    </w:rPr>
  </w:style>
  <w:style w:type="paragraph" w:styleId="Heading7">
    <w:name w:val="heading 7"/>
    <w:aliases w:val="(2-digit Partial)"/>
    <w:basedOn w:val="Normal"/>
    <w:next w:val="ParagraphPartial"/>
    <w:qFormat/>
    <w:rsid w:val="006125CA"/>
    <w:pPr>
      <w:keepNext/>
      <w:numPr>
        <w:ilvl w:val="6"/>
        <w:numId w:val="39"/>
      </w:numPr>
      <w:spacing w:before="216" w:after="0" w:line="280" w:lineRule="atLeast"/>
      <w:jc w:val="left"/>
      <w:outlineLvl w:val="6"/>
    </w:pPr>
    <w:rPr>
      <w:b/>
    </w:rPr>
  </w:style>
  <w:style w:type="paragraph" w:styleId="Heading8">
    <w:name w:val="heading 8"/>
    <w:aliases w:val="(Appendix titles)"/>
    <w:basedOn w:val="Normal"/>
    <w:next w:val="Paragraph"/>
    <w:qFormat/>
    <w:rsid w:val="006125CA"/>
    <w:pPr>
      <w:numPr>
        <w:ilvl w:val="7"/>
        <w:numId w:val="39"/>
      </w:numPr>
      <w:pBdr>
        <w:bottom w:val="single" w:sz="12" w:space="20" w:color="auto"/>
      </w:pBdr>
      <w:spacing w:before="0" w:after="600"/>
      <w:jc w:val="center"/>
      <w:outlineLvl w:val="7"/>
    </w:pPr>
    <w:rPr>
      <w:b/>
      <w:sz w:val="32"/>
    </w:rPr>
  </w:style>
  <w:style w:type="paragraph" w:styleId="Heading9">
    <w:name w:val="heading 9"/>
    <w:aliases w:val="(5-digit full hdg)"/>
    <w:basedOn w:val="Normal"/>
    <w:next w:val="Normal"/>
    <w:qFormat/>
    <w:rsid w:val="006125CA"/>
    <w:pPr>
      <w:numPr>
        <w:ilvl w:val="8"/>
        <w:numId w:val="39"/>
      </w:numPr>
      <w:adjustRightInd w:val="0"/>
      <w:snapToGrid w:val="0"/>
      <w:spacing w:before="216" w:line="280" w:lineRule="atLeast"/>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F42ED"/>
    <w:pPr>
      <w:spacing w:line="280" w:lineRule="atLeast"/>
    </w:pPr>
    <w:rPr>
      <w:rFonts w:ascii="Times New Roman" w:hAnsi="Times New Roman"/>
    </w:rPr>
  </w:style>
  <w:style w:type="paragraph" w:customStyle="1" w:styleId="ParagraphPartial">
    <w:name w:val="Paragraph (Partial)"/>
    <w:basedOn w:val="Paragraph"/>
    <w:rsid w:val="009F42ED"/>
    <w:pPr>
      <w:spacing w:before="0"/>
    </w:pPr>
  </w:style>
  <w:style w:type="paragraph" w:customStyle="1" w:styleId="SigAuthority">
    <w:name w:val="Sig. Authority"/>
    <w:next w:val="SignatureBlock"/>
    <w:rsid w:val="009F42ED"/>
    <w:pPr>
      <w:tabs>
        <w:tab w:val="left" w:pos="1800"/>
      </w:tabs>
      <w:spacing w:before="72" w:line="280" w:lineRule="atLeast"/>
      <w:ind w:left="1800"/>
    </w:pPr>
    <w:rPr>
      <w:rFonts w:ascii="Arial" w:hAnsi="Arial"/>
      <w:b/>
      <w:sz w:val="24"/>
    </w:rPr>
  </w:style>
  <w:style w:type="paragraph" w:customStyle="1" w:styleId="SignatureBlock">
    <w:name w:val="Signature Block"/>
    <w:next w:val="Paragraph"/>
    <w:rsid w:val="009F42ED"/>
    <w:pPr>
      <w:widowControl w:val="0"/>
      <w:pBdr>
        <w:top w:val="single" w:sz="6" w:space="0" w:color="auto"/>
      </w:pBdr>
      <w:tabs>
        <w:tab w:val="right" w:pos="7560"/>
      </w:tabs>
      <w:spacing w:before="600" w:after="360" w:line="280" w:lineRule="atLeast"/>
      <w:ind w:left="1800" w:right="1800"/>
    </w:pPr>
    <w:rPr>
      <w:sz w:val="24"/>
    </w:rPr>
  </w:style>
  <w:style w:type="paragraph" w:styleId="Header">
    <w:name w:val="header"/>
    <w:basedOn w:val="Normal"/>
    <w:rsid w:val="009F42ED"/>
    <w:pPr>
      <w:tabs>
        <w:tab w:val="center" w:pos="4320"/>
        <w:tab w:val="right" w:pos="9360"/>
      </w:tabs>
    </w:pPr>
  </w:style>
  <w:style w:type="character" w:styleId="PageNumber">
    <w:name w:val="page number"/>
    <w:rsid w:val="009F42ED"/>
    <w:rPr>
      <w:rFonts w:ascii="Times New Roman" w:hAnsi="Times New Roman"/>
      <w:dstrike w:val="0"/>
      <w:color w:val="auto"/>
      <w:spacing w:val="0"/>
      <w:w w:val="100"/>
      <w:kern w:val="0"/>
      <w:position w:val="0"/>
      <w:sz w:val="24"/>
      <w:u w:val="none"/>
      <w:effect w:val="none"/>
      <w:vertAlign w:val="baseline"/>
    </w:rPr>
  </w:style>
  <w:style w:type="paragraph" w:customStyle="1" w:styleId="CenterHeading">
    <w:name w:val="Center Heading"/>
    <w:basedOn w:val="Normal"/>
    <w:next w:val="Paragraph"/>
    <w:rsid w:val="009F42ED"/>
    <w:pPr>
      <w:pBdr>
        <w:bottom w:val="single" w:sz="12" w:space="20" w:color="auto"/>
      </w:pBdr>
      <w:spacing w:before="0" w:after="520" w:line="360" w:lineRule="atLeast"/>
      <w:jc w:val="center"/>
    </w:pPr>
    <w:rPr>
      <w:b/>
      <w:sz w:val="32"/>
    </w:rPr>
  </w:style>
  <w:style w:type="paragraph" w:styleId="TOC2">
    <w:name w:val="toc 2"/>
    <w:basedOn w:val="Normal"/>
    <w:next w:val="Paragraph"/>
    <w:uiPriority w:val="39"/>
    <w:rsid w:val="009F42ED"/>
    <w:pPr>
      <w:tabs>
        <w:tab w:val="right" w:leader="dot" w:pos="9360"/>
      </w:tabs>
      <w:spacing w:before="20" w:after="20"/>
      <w:ind w:left="1440" w:hanging="864"/>
      <w:jc w:val="left"/>
    </w:pPr>
  </w:style>
  <w:style w:type="paragraph" w:styleId="TOC3">
    <w:name w:val="toc 3"/>
    <w:basedOn w:val="Normal"/>
    <w:next w:val="Normal"/>
    <w:semiHidden/>
    <w:rsid w:val="009F42ED"/>
    <w:pPr>
      <w:tabs>
        <w:tab w:val="right" w:leader="dot" w:pos="9360"/>
      </w:tabs>
      <w:spacing w:before="20" w:after="20"/>
      <w:ind w:left="2448" w:hanging="1008"/>
      <w:jc w:val="left"/>
    </w:pPr>
  </w:style>
  <w:style w:type="paragraph" w:styleId="Footer">
    <w:name w:val="footer"/>
    <w:basedOn w:val="Normal"/>
    <w:rsid w:val="009F42ED"/>
    <w:pPr>
      <w:tabs>
        <w:tab w:val="center" w:pos="4680"/>
        <w:tab w:val="right" w:pos="9360"/>
      </w:tabs>
      <w:spacing w:before="0" w:after="0"/>
    </w:pPr>
    <w:rPr>
      <w:rFonts w:ascii="Times New Roman" w:hAnsi="Times New Roman"/>
    </w:rPr>
  </w:style>
  <w:style w:type="paragraph" w:customStyle="1" w:styleId="List-a1stlevel">
    <w:name w:val="List - a. (1st level)"/>
    <w:basedOn w:val="Normal"/>
    <w:rsid w:val="009F42ED"/>
    <w:pPr>
      <w:ind w:left="864" w:hanging="432"/>
    </w:pPr>
    <w:rPr>
      <w:rFonts w:ascii="Times New Roman" w:hAnsi="Times New Roman"/>
    </w:rPr>
  </w:style>
  <w:style w:type="paragraph" w:styleId="TOC1">
    <w:name w:val="toc 1"/>
    <w:basedOn w:val="Normal"/>
    <w:next w:val="Paragraph"/>
    <w:uiPriority w:val="39"/>
    <w:rsid w:val="009F42ED"/>
    <w:pPr>
      <w:tabs>
        <w:tab w:val="right" w:leader="dot" w:pos="9360"/>
      </w:tabs>
      <w:spacing w:before="320" w:after="80"/>
      <w:ind w:left="576" w:hanging="576"/>
      <w:jc w:val="left"/>
    </w:pPr>
    <w:rPr>
      <w:b/>
    </w:rPr>
  </w:style>
  <w:style w:type="paragraph" w:styleId="TOC4">
    <w:name w:val="toc 4"/>
    <w:basedOn w:val="Normal"/>
    <w:next w:val="Paragraph"/>
    <w:semiHidden/>
    <w:rsid w:val="009F42ED"/>
    <w:pPr>
      <w:tabs>
        <w:tab w:val="right" w:leader="dot" w:pos="9360"/>
      </w:tabs>
      <w:spacing w:before="20" w:after="20"/>
      <w:ind w:left="3600" w:hanging="1152"/>
      <w:jc w:val="left"/>
    </w:pPr>
  </w:style>
  <w:style w:type="paragraph" w:styleId="Caption">
    <w:name w:val="caption"/>
    <w:basedOn w:val="Normal"/>
    <w:next w:val="Paragraph"/>
    <w:qFormat/>
    <w:rsid w:val="00A129FB"/>
    <w:pPr>
      <w:spacing w:before="240" w:after="240"/>
      <w:jc w:val="left"/>
    </w:pPr>
    <w:rPr>
      <w:rFonts w:ascii="Times New Roman" w:hAnsi="Times New Roman"/>
      <w:b/>
      <w:i/>
    </w:rPr>
  </w:style>
  <w:style w:type="paragraph" w:customStyle="1" w:styleId="List-12ndlevel">
    <w:name w:val="List - 1. (2nd level)"/>
    <w:basedOn w:val="Normal"/>
    <w:rsid w:val="009F42ED"/>
    <w:pPr>
      <w:ind w:left="1440" w:hanging="576"/>
    </w:pPr>
    <w:rPr>
      <w:rFonts w:ascii="Times New Roman" w:hAnsi="Times New Roman"/>
    </w:rPr>
  </w:style>
  <w:style w:type="paragraph" w:customStyle="1" w:styleId="List-a3rdlevel">
    <w:name w:val="List - (a) (3rd level)"/>
    <w:basedOn w:val="Normal"/>
    <w:rsid w:val="009F42ED"/>
    <w:pPr>
      <w:ind w:left="2016" w:hanging="576"/>
    </w:pPr>
    <w:rPr>
      <w:rFonts w:ascii="Times New Roman" w:hAnsi="Times New Roman"/>
    </w:rPr>
  </w:style>
  <w:style w:type="paragraph" w:customStyle="1" w:styleId="List-14thlevel">
    <w:name w:val="List - (1) (4th level)"/>
    <w:basedOn w:val="Normal"/>
    <w:rsid w:val="009F42ED"/>
    <w:pPr>
      <w:ind w:left="2592" w:hanging="576"/>
    </w:pPr>
    <w:rPr>
      <w:rFonts w:ascii="Times New Roman" w:hAnsi="Times New Roman"/>
    </w:rPr>
  </w:style>
  <w:style w:type="paragraph" w:customStyle="1" w:styleId="NoteText">
    <w:name w:val="Note Text"/>
    <w:basedOn w:val="Paragraph"/>
    <w:next w:val="Paragraph"/>
    <w:rsid w:val="009F42ED"/>
    <w:pPr>
      <w:tabs>
        <w:tab w:val="left" w:pos="1872"/>
        <w:tab w:val="left" w:pos="2304"/>
      </w:tabs>
      <w:spacing w:after="200"/>
      <w:ind w:left="1440" w:right="1440"/>
    </w:pPr>
  </w:style>
  <w:style w:type="paragraph" w:styleId="NoteHeading">
    <w:name w:val="Note Heading"/>
    <w:basedOn w:val="CenterHeading"/>
    <w:next w:val="NoteText"/>
    <w:rsid w:val="009F42ED"/>
    <w:pPr>
      <w:keepNext/>
      <w:pBdr>
        <w:bottom w:val="none" w:sz="0" w:space="0" w:color="auto"/>
      </w:pBdr>
      <w:spacing w:before="200" w:after="160"/>
    </w:pPr>
    <w:rPr>
      <w:b w:val="0"/>
      <w:caps/>
      <w:sz w:val="24"/>
    </w:rPr>
  </w:style>
  <w:style w:type="paragraph" w:customStyle="1" w:styleId="AbbrevGlossaryDescriptions">
    <w:name w:val="Abbrev/Glossary Descriptions"/>
    <w:basedOn w:val="Paragraph"/>
    <w:rsid w:val="009F42ED"/>
    <w:pPr>
      <w:ind w:left="2160" w:hanging="2160"/>
      <w:jc w:val="left"/>
    </w:pPr>
  </w:style>
  <w:style w:type="paragraph" w:customStyle="1" w:styleId="CenterHeadingTOC-marked">
    <w:name w:val="Center Heading (TOC-marked)"/>
    <w:basedOn w:val="CenterHeading"/>
    <w:next w:val="Paragraph"/>
    <w:rsid w:val="009F42ED"/>
  </w:style>
  <w:style w:type="paragraph" w:customStyle="1" w:styleId="List-aul5thlevel">
    <w:name w:val="List - a./ul (5th level)"/>
    <w:basedOn w:val="Normal"/>
    <w:rsid w:val="009F42ED"/>
    <w:pPr>
      <w:numPr>
        <w:numId w:val="1"/>
      </w:numPr>
    </w:pPr>
    <w:rPr>
      <w:rFonts w:ascii="Times New Roman" w:hAnsi="Times New Roman"/>
    </w:rPr>
  </w:style>
  <w:style w:type="paragraph" w:customStyle="1" w:styleId="CautionHeading">
    <w:name w:val="Caution Heading"/>
    <w:basedOn w:val="NoteHeading"/>
    <w:next w:val="NoteText"/>
    <w:rsid w:val="009F42ED"/>
    <w:rPr>
      <w:b/>
    </w:rPr>
  </w:style>
  <w:style w:type="paragraph" w:customStyle="1" w:styleId="WarningHeading">
    <w:name w:val="Warning Heading"/>
    <w:basedOn w:val="CautionHeading"/>
    <w:next w:val="NoteText"/>
    <w:rsid w:val="009F42ED"/>
    <w:pPr>
      <w:pBdr>
        <w:top w:val="single" w:sz="12" w:space="1" w:color="auto" w:shadow="1"/>
        <w:left w:val="single" w:sz="12" w:space="4" w:color="auto" w:shadow="1"/>
        <w:bottom w:val="single" w:sz="12" w:space="8" w:color="auto" w:shadow="1"/>
        <w:right w:val="single" w:sz="12" w:space="4" w:color="auto" w:shadow="1"/>
      </w:pBdr>
      <w:ind w:left="3744" w:right="3456"/>
    </w:pPr>
  </w:style>
  <w:style w:type="paragraph" w:customStyle="1" w:styleId="SigPgTitle">
    <w:name w:val="Sig. Pg. Title"/>
    <w:basedOn w:val="Normal"/>
    <w:next w:val="Paragraph"/>
    <w:rsid w:val="009F42ED"/>
    <w:pPr>
      <w:spacing w:before="0" w:after="0" w:line="400" w:lineRule="atLeast"/>
      <w:jc w:val="center"/>
    </w:pPr>
    <w:rPr>
      <w:b/>
      <w:sz w:val="36"/>
    </w:rPr>
  </w:style>
  <w:style w:type="paragraph" w:styleId="Title">
    <w:name w:val="Title"/>
    <w:basedOn w:val="Normal"/>
    <w:next w:val="Paragraph"/>
    <w:qFormat/>
    <w:rsid w:val="009F42ED"/>
    <w:pPr>
      <w:spacing w:before="240" w:after="160"/>
      <w:jc w:val="center"/>
    </w:pPr>
    <w:rPr>
      <w:b/>
      <w:kern w:val="28"/>
      <w:sz w:val="28"/>
    </w:rPr>
  </w:style>
  <w:style w:type="paragraph" w:styleId="TableofFigures">
    <w:name w:val="table of figures"/>
    <w:basedOn w:val="Normal"/>
    <w:next w:val="Normal"/>
    <w:semiHidden/>
    <w:rsid w:val="009F42ED"/>
    <w:pPr>
      <w:tabs>
        <w:tab w:val="right" w:leader="dot" w:pos="9360"/>
      </w:tabs>
      <w:spacing w:before="40" w:after="40"/>
      <w:ind w:left="1296" w:hanging="1296"/>
      <w:jc w:val="left"/>
    </w:pPr>
  </w:style>
  <w:style w:type="paragraph" w:customStyle="1" w:styleId="DocumentInfo">
    <w:name w:val="Document Info"/>
    <w:basedOn w:val="Paragraph"/>
    <w:next w:val="Paragraph"/>
    <w:rsid w:val="009F42ED"/>
    <w:pPr>
      <w:spacing w:before="80" w:after="80" w:line="240" w:lineRule="atLeast"/>
      <w:jc w:val="center"/>
    </w:pPr>
    <w:rPr>
      <w:rFonts w:ascii="Arial" w:hAnsi="Arial"/>
      <w:b/>
    </w:rPr>
  </w:style>
  <w:style w:type="paragraph" w:styleId="DocumentMap">
    <w:name w:val="Document Map"/>
    <w:basedOn w:val="Normal"/>
    <w:semiHidden/>
    <w:rsid w:val="009F42ED"/>
    <w:pPr>
      <w:shd w:val="clear" w:color="auto" w:fill="000080"/>
    </w:pPr>
    <w:rPr>
      <w:rFonts w:ascii="Tahoma" w:hAnsi="Tahoma"/>
    </w:rPr>
  </w:style>
  <w:style w:type="paragraph" w:customStyle="1" w:styleId="tbl-center">
    <w:name w:val="tbl-center"/>
    <w:basedOn w:val="Normal"/>
    <w:rsid w:val="009F42ED"/>
    <w:pPr>
      <w:widowControl w:val="0"/>
      <w:spacing w:before="60" w:after="60" w:line="240" w:lineRule="atLeast"/>
      <w:jc w:val="center"/>
    </w:pPr>
  </w:style>
  <w:style w:type="paragraph" w:customStyle="1" w:styleId="tbl-left">
    <w:name w:val="tbl-left"/>
    <w:basedOn w:val="tbl-center"/>
    <w:rsid w:val="009F42ED"/>
    <w:pPr>
      <w:jc w:val="left"/>
    </w:pPr>
    <w:rPr>
      <w:sz w:val="20"/>
    </w:rPr>
  </w:style>
  <w:style w:type="paragraph" w:customStyle="1" w:styleId="left-border">
    <w:name w:val="left-border"/>
    <w:basedOn w:val="Normal"/>
    <w:rsid w:val="009F42ED"/>
    <w:pPr>
      <w:pBdr>
        <w:left w:val="single" w:sz="12" w:space="0" w:color="auto"/>
      </w:pBdr>
      <w:spacing w:before="0" w:after="0"/>
      <w:ind w:left="1080"/>
      <w:jc w:val="left"/>
    </w:pPr>
    <w:rPr>
      <w:rFonts w:ascii="Times New Roman" w:hAnsi="Times New Roman"/>
    </w:rPr>
  </w:style>
  <w:style w:type="paragraph" w:customStyle="1" w:styleId="pid">
    <w:name w:val="pid"/>
    <w:next w:val="odv"/>
    <w:rsid w:val="009F42ED"/>
    <w:pPr>
      <w:jc w:val="right"/>
    </w:pPr>
    <w:rPr>
      <w:rFonts w:ascii="Arial" w:hAnsi="Arial"/>
      <w:b/>
      <w:sz w:val="24"/>
    </w:rPr>
  </w:style>
  <w:style w:type="paragraph" w:customStyle="1" w:styleId="odv">
    <w:name w:val="odv"/>
    <w:next w:val="ti"/>
    <w:rsid w:val="009F42ED"/>
    <w:pPr>
      <w:pBdr>
        <w:bottom w:val="single" w:sz="12" w:space="0" w:color="auto"/>
      </w:pBdr>
      <w:ind w:left="-274" w:hanging="187"/>
      <w:jc w:val="center"/>
    </w:pPr>
    <w:rPr>
      <w:rFonts w:ascii="Arial" w:hAnsi="Arial"/>
      <w:b/>
      <w:caps/>
      <w:noProof/>
      <w:sz w:val="32"/>
    </w:rPr>
  </w:style>
  <w:style w:type="paragraph" w:customStyle="1" w:styleId="ti">
    <w:name w:val="ti"/>
    <w:basedOn w:val="Normal"/>
    <w:next w:val="Normal"/>
    <w:rsid w:val="009F42ED"/>
    <w:pPr>
      <w:pBdr>
        <w:left w:val="single" w:sz="12" w:space="0" w:color="auto"/>
      </w:pBdr>
      <w:spacing w:before="1440" w:after="720" w:line="520" w:lineRule="atLeast"/>
      <w:ind w:left="1080"/>
      <w:jc w:val="right"/>
    </w:pPr>
    <w:rPr>
      <w:b/>
      <w:sz w:val="48"/>
    </w:rPr>
  </w:style>
  <w:style w:type="paragraph" w:customStyle="1" w:styleId="ino1">
    <w:name w:val="ino1"/>
    <w:basedOn w:val="Normal"/>
    <w:next w:val="pdt1"/>
    <w:rsid w:val="009F42ED"/>
    <w:pPr>
      <w:pBdr>
        <w:left w:val="single" w:sz="12" w:space="0" w:color="auto"/>
      </w:pBdr>
      <w:spacing w:before="0" w:after="0"/>
      <w:ind w:left="1080"/>
      <w:jc w:val="right"/>
    </w:pPr>
    <w:rPr>
      <w:b/>
      <w:sz w:val="28"/>
    </w:rPr>
  </w:style>
  <w:style w:type="paragraph" w:customStyle="1" w:styleId="pdt1">
    <w:name w:val="pdt1"/>
    <w:basedOn w:val="Normal"/>
    <w:next w:val="Normal"/>
    <w:rsid w:val="009F42ED"/>
    <w:pPr>
      <w:pBdr>
        <w:left w:val="single" w:sz="12" w:space="0" w:color="auto"/>
      </w:pBdr>
      <w:spacing w:before="0" w:after="0"/>
      <w:ind w:left="1080"/>
      <w:jc w:val="right"/>
    </w:pPr>
    <w:rPr>
      <w:b/>
      <w:sz w:val="28"/>
    </w:rPr>
  </w:style>
  <w:style w:type="character" w:styleId="Hyperlink">
    <w:name w:val="Hyperlink"/>
    <w:rsid w:val="009F42ED"/>
    <w:rPr>
      <w:color w:val="0000FF"/>
      <w:u w:val="single"/>
    </w:rPr>
  </w:style>
  <w:style w:type="paragraph" w:customStyle="1" w:styleId="FMParagraphText">
    <w:name w:val="FM Paragraph Text"/>
    <w:basedOn w:val="Normal"/>
    <w:rsid w:val="009F42ED"/>
    <w:pPr>
      <w:spacing w:line="280" w:lineRule="atLeast"/>
    </w:pPr>
    <w:rPr>
      <w:rFonts w:ascii="Times New Roman" w:hAnsi="Times New Roman"/>
    </w:rPr>
  </w:style>
  <w:style w:type="paragraph" w:customStyle="1" w:styleId="landscapefooter">
    <w:name w:val="landscape footer"/>
    <w:basedOn w:val="Footer"/>
    <w:link w:val="landscapefooterChar"/>
    <w:qFormat/>
    <w:rsid w:val="00FC65F3"/>
  </w:style>
  <w:style w:type="character" w:customStyle="1" w:styleId="landscapefooterChar">
    <w:name w:val="landscape footer Char"/>
    <w:link w:val="landscapefooter"/>
    <w:rsid w:val="00FC65F3"/>
    <w:rPr>
      <w:sz w:val="24"/>
    </w:rPr>
  </w:style>
  <w:style w:type="character" w:customStyle="1" w:styleId="st1">
    <w:name w:val="st1"/>
    <w:basedOn w:val="DefaultParagraphFont"/>
    <w:rsid w:val="003764AC"/>
  </w:style>
  <w:style w:type="paragraph" w:styleId="Revision">
    <w:name w:val="Revision"/>
    <w:hidden/>
    <w:uiPriority w:val="99"/>
    <w:semiHidden/>
    <w:rsid w:val="005954CB"/>
    <w:rPr>
      <w:rFonts w:ascii="Arial" w:hAnsi="Arial"/>
      <w:sz w:val="24"/>
    </w:rPr>
  </w:style>
  <w:style w:type="paragraph" w:styleId="BalloonText">
    <w:name w:val="Balloon Text"/>
    <w:basedOn w:val="Normal"/>
    <w:link w:val="BalloonTextChar"/>
    <w:rsid w:val="005954CB"/>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5954CB"/>
    <w:rPr>
      <w:rFonts w:ascii="Segoe UI" w:hAnsi="Segoe UI" w:cs="Segoe UI"/>
      <w:sz w:val="18"/>
      <w:szCs w:val="18"/>
    </w:rPr>
  </w:style>
  <w:style w:type="paragraph" w:styleId="BodyText">
    <w:name w:val="Body Text"/>
    <w:basedOn w:val="Normal"/>
    <w:link w:val="BodyTextChar"/>
    <w:autoRedefine/>
    <w:rsid w:val="00230CE8"/>
    <w:pPr>
      <w:spacing w:before="120" w:after="240"/>
      <w:jc w:val="left"/>
    </w:pPr>
    <w:rPr>
      <w:rFonts w:ascii="Times New Roman" w:hAnsi="Times New Roman"/>
    </w:rPr>
  </w:style>
  <w:style w:type="character" w:customStyle="1" w:styleId="BodyTextChar">
    <w:name w:val="Body Text Char"/>
    <w:basedOn w:val="DefaultParagraphFont"/>
    <w:link w:val="BodyText"/>
    <w:rsid w:val="00230CE8"/>
    <w:rPr>
      <w:sz w:val="24"/>
    </w:rPr>
  </w:style>
  <w:style w:type="paragraph" w:customStyle="1" w:styleId="TableText">
    <w:name w:val="Table Text"/>
    <w:basedOn w:val="Normal"/>
    <w:rsid w:val="00230CE8"/>
    <w:pPr>
      <w:tabs>
        <w:tab w:val="left" w:pos="360"/>
      </w:tabs>
      <w:spacing w:before="0" w:after="0"/>
      <w:jc w:val="left"/>
    </w:pPr>
    <w:rPr>
      <w:sz w:val="20"/>
    </w:rPr>
  </w:style>
  <w:style w:type="paragraph" w:customStyle="1" w:styleId="SignaturePage">
    <w:name w:val="Signature Page"/>
    <w:rsid w:val="0093412B"/>
    <w:pPr>
      <w:tabs>
        <w:tab w:val="left" w:pos="1710"/>
        <w:tab w:val="left" w:pos="5760"/>
        <w:tab w:val="left" w:pos="6480"/>
        <w:tab w:val="left" w:pos="9270"/>
      </w:tabs>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08988">
      <w:bodyDiv w:val="1"/>
      <w:marLeft w:val="0"/>
      <w:marRight w:val="0"/>
      <w:marTop w:val="0"/>
      <w:marBottom w:val="0"/>
      <w:divBdr>
        <w:top w:val="none" w:sz="0" w:space="0" w:color="auto"/>
        <w:left w:val="none" w:sz="0" w:space="0" w:color="auto"/>
        <w:bottom w:val="none" w:sz="0" w:space="0" w:color="auto"/>
        <w:right w:val="none" w:sz="0" w:space="0" w:color="auto"/>
      </w:divBdr>
    </w:div>
    <w:div w:id="139566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2.png"/><Relationship Id="rId26" Type="http://schemas.openxmlformats.org/officeDocument/2006/relationships/image" Target="media/image7.emf"/><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oter" Target="footer9.xml"/><Relationship Id="rId42"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image" Target="media/image6.emf"/><Relationship Id="rId33" Type="http://schemas.openxmlformats.org/officeDocument/2006/relationships/header" Target="header7.xml"/><Relationship Id="rId38" Type="http://schemas.openxmlformats.org/officeDocument/2006/relationships/footer" Target="footer11.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oleObject" Target="embeddings/Microsoft_Excel_97-2003_Worksheet1.xls"/><Relationship Id="rId29" Type="http://schemas.openxmlformats.org/officeDocument/2006/relationships/header" Target="header6.xml"/><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emf"/><Relationship Id="rId32" Type="http://schemas.openxmlformats.org/officeDocument/2006/relationships/image" Target="media/image10.png"/><Relationship Id="rId37" Type="http://schemas.openxmlformats.org/officeDocument/2006/relationships/header" Target="header9.xml"/><Relationship Id="rId40" Type="http://schemas.openxmlformats.org/officeDocument/2006/relationships/header" Target="header11.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4.wmf"/><Relationship Id="rId28" Type="http://schemas.openxmlformats.org/officeDocument/2006/relationships/footer" Target="footer8.xml"/><Relationship Id="rId36" Type="http://schemas.openxmlformats.org/officeDocument/2006/relationships/footer" Target="footer10.xml"/><Relationship Id="rId10" Type="http://schemas.openxmlformats.org/officeDocument/2006/relationships/footer" Target="footer2.xml"/><Relationship Id="rId19" Type="http://schemas.openxmlformats.org/officeDocument/2006/relationships/image" Target="media/image3.emf"/><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header" Target="header5.xml"/><Relationship Id="rId30" Type="http://schemas.openxmlformats.org/officeDocument/2006/relationships/image" Target="media/image8.png"/><Relationship Id="rId35" Type="http://schemas.openxmlformats.org/officeDocument/2006/relationships/header" Target="header8.xml"/><Relationship Id="rId43" Type="http://schemas.openxmlformats.org/officeDocument/2006/relationships/footer" Target="foot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G:\Tech_Pubs\SCNS%20Templates\SCNS%20Long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7A967-B2C8-482C-BC47-6F8F9220C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SCNS Longnew.dotx</Template>
  <TotalTime>51</TotalTime>
  <Pages>14</Pages>
  <Words>4793</Words>
  <Characters>27323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SCNS Longnew</vt:lpstr>
    </vt:vector>
  </TitlesOfParts>
  <Company>ITT Exelis</Company>
  <LinksUpToDate>false</LinksUpToDate>
  <CharactersWithSpaces>32052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SCNS Longnew</dc:title>
  <dc:subject/>
  <dc:creator>Sarah.Leung</dc:creator>
  <cp:keywords/>
  <dc:description>Revision 1.1 - June 5, 2012.  Modified to reflect ITT Exelis name change.</dc:description>
  <cp:lastModifiedBy>Perrine, Martin L. (GSFC-5670)</cp:lastModifiedBy>
  <cp:revision>4</cp:revision>
  <cp:lastPrinted>2012-05-31T18:55:00Z</cp:lastPrinted>
  <dcterms:created xsi:type="dcterms:W3CDTF">2016-08-19T14:24:00Z</dcterms:created>
  <dcterms:modified xsi:type="dcterms:W3CDTF">2016-08-19T15:22:00Z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Document Number</vt:lpwstr>
  </property>
</Properties>
</file>