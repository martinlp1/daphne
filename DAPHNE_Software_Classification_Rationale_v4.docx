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3248E" w14:textId="7489EA9D" w:rsidR="00E7529B" w:rsidRDefault="009C422C" w:rsidP="00F42E2E">
      <w:pPr>
        <w:pStyle w:val="Title"/>
        <w:jc w:val="center"/>
      </w:pPr>
      <w:r>
        <w:rPr>
          <w:color w:val="1F497D"/>
        </w:rPr>
        <w:t xml:space="preserve">Data Acquisition Processing and Handling Network Environment </w:t>
      </w:r>
      <w:r w:rsidR="00E7529B" w:rsidRPr="00F42E2E">
        <w:rPr>
          <w:sz w:val="72"/>
        </w:rPr>
        <w:t>DAPHNE</w:t>
      </w:r>
    </w:p>
    <w:p w14:paraId="2E581260" w14:textId="68C9043B" w:rsidR="00332F3A" w:rsidRDefault="000F0ED3" w:rsidP="00B11FE5">
      <w:pPr>
        <w:pStyle w:val="Title"/>
        <w:jc w:val="center"/>
        <w:rPr>
          <w:ins w:id="0" w:author="Perrine, Martin L. (GSFC-5670)" w:date="2016-08-18T15:51:00Z"/>
        </w:rPr>
        <w:pPrChange w:id="1" w:author="Perrine, Martin L. (GSFC-5670)" w:date="2016-08-26T15:15:00Z">
          <w:pPr>
            <w:pStyle w:val="Title"/>
          </w:pPr>
        </w:pPrChange>
      </w:pPr>
      <w:r>
        <w:t>Software Classification Rationale</w:t>
      </w:r>
    </w:p>
    <w:p w14:paraId="53C45EE7" w14:textId="77777777" w:rsidR="00332F3A" w:rsidRDefault="00332F3A" w:rsidP="00B11FE5">
      <w:pPr>
        <w:pStyle w:val="Title"/>
        <w:jc w:val="center"/>
        <w:rPr>
          <w:ins w:id="2" w:author="Perrine, Martin L. (GSFC-5670)" w:date="2016-08-18T15:51:00Z"/>
        </w:rPr>
        <w:pPrChange w:id="3" w:author="Perrine, Martin L. (GSFC-5670)" w:date="2016-08-26T15:15:00Z">
          <w:pPr>
            <w:pStyle w:val="Title"/>
          </w:pPr>
        </w:pPrChange>
      </w:pPr>
    </w:p>
    <w:p w14:paraId="19F83CB1" w14:textId="3B0F78FF" w:rsidR="00FB696F" w:rsidRDefault="00A838D5" w:rsidP="000F0ED3">
      <w:pPr>
        <w:pStyle w:val="Title"/>
      </w:pPr>
      <w:r>
        <w:t xml:space="preserve"> </w:t>
      </w:r>
      <w:ins w:id="4" w:author="Perrine, Martin L. (GSFC-5670)" w:date="2016-08-26T15:14:00Z">
        <w:r w:rsidR="00B11FE5">
          <w:t>26</w:t>
        </w:r>
      </w:ins>
      <w:del w:id="5" w:author="Perrine, Martin L. (GSFC-5670)" w:date="2016-08-18T15:51:00Z">
        <w:r w:rsidDel="00332F3A">
          <w:delText>2</w:delText>
        </w:r>
      </w:del>
      <w:ins w:id="6" w:author="Perrine, Martin L. (GSFC-5670)" w:date="2016-08-18T15:51:00Z">
        <w:r w:rsidR="00332F3A">
          <w:t xml:space="preserve"> August </w:t>
        </w:r>
      </w:ins>
      <w:del w:id="7" w:author="Perrine, Martin L. (GSFC-5670)" w:date="2016-08-18T15:51:00Z">
        <w:r w:rsidDel="00332F3A">
          <w:delText>/9/</w:delText>
        </w:r>
      </w:del>
      <w:r>
        <w:t>16</w:t>
      </w:r>
    </w:p>
    <w:p w14:paraId="633D0331" w14:textId="5BA1A062" w:rsidR="000F0ED3" w:rsidRDefault="000F0ED3" w:rsidP="00B11FE5">
      <w:pPr>
        <w:pStyle w:val="Heading1"/>
        <w:tabs>
          <w:tab w:val="center" w:pos="4320"/>
        </w:tabs>
        <w:pPrChange w:id="8" w:author="Perrine, Martin L. (GSFC-5670)" w:date="2016-08-26T15:14:00Z">
          <w:pPr>
            <w:pStyle w:val="Heading1"/>
          </w:pPr>
        </w:pPrChange>
      </w:pPr>
      <w:r>
        <w:t>Background</w:t>
      </w:r>
      <w:ins w:id="9" w:author="Perrine, Martin L. (GSFC-5670)" w:date="2016-08-26T15:14:00Z">
        <w:r w:rsidR="00B11FE5">
          <w:tab/>
        </w:r>
      </w:ins>
    </w:p>
    <w:p w14:paraId="36B0496D" w14:textId="77777777" w:rsidR="000F0ED3" w:rsidRDefault="000F0ED3" w:rsidP="000F0ED3"/>
    <w:p w14:paraId="2E88376B" w14:textId="752D44A2" w:rsidR="004231FD" w:rsidRPr="006C0221" w:rsidRDefault="004231FD" w:rsidP="004231FD">
      <w:pPr>
        <w:jc w:val="both"/>
      </w:pPr>
      <w:r w:rsidRPr="006C0221">
        <w:t>The Near Earth Network (NEN) is a cornerstone mission within the Space Communications and Navigation (</w:t>
      </w:r>
      <w:proofErr w:type="spellStart"/>
      <w:r w:rsidRPr="006C0221">
        <w:t>SCaN</w:t>
      </w:r>
      <w:proofErr w:type="spellEnd"/>
      <w:r w:rsidRPr="006C0221">
        <w:t>) program, dedicated to providing space-to-ground communication</w:t>
      </w:r>
      <w:r>
        <w:t xml:space="preserve"> for near earth space missions</w:t>
      </w:r>
      <w:r w:rsidRPr="006C0221">
        <w:t xml:space="preserve">.  The NEN is comprised of tracking stations distributed throughout the world in locations including Svalbard, Norway; Kiruna, Sweden, </w:t>
      </w:r>
      <w:proofErr w:type="spellStart"/>
      <w:r w:rsidRPr="006C0221">
        <w:t>Weilheim</w:t>
      </w:r>
      <w:proofErr w:type="spellEnd"/>
      <w:r w:rsidRPr="006C0221">
        <w:t xml:space="preserve">, Germany, Fairbanks, Alaska; Santiago, Chile; McMurdo, Antarctica; Wallops Island, Virginia; South Point, Hawaii; </w:t>
      </w:r>
      <w:proofErr w:type="spellStart"/>
      <w:r w:rsidRPr="006C0221">
        <w:t>Dongara</w:t>
      </w:r>
      <w:proofErr w:type="spellEnd"/>
      <w:r w:rsidRPr="006C0221">
        <w:t xml:space="preserve">, Australia, </w:t>
      </w:r>
      <w:proofErr w:type="spellStart"/>
      <w:r w:rsidRPr="006C0221">
        <w:t>Hartebeesthoek</w:t>
      </w:r>
      <w:proofErr w:type="spellEnd"/>
      <w:r w:rsidRPr="006C0221">
        <w:t xml:space="preserve">, South Africa, and White Sands, New Mexico.  The NEN provides Telemetry, Tracking, and Commanding (TT&amp;C) services to an extensive and diverse customer base, which includes approximately 35 </w:t>
      </w:r>
      <w:r>
        <w:t xml:space="preserve">space </w:t>
      </w:r>
      <w:r w:rsidRPr="006C0221">
        <w:t xml:space="preserve">missions.  </w:t>
      </w:r>
    </w:p>
    <w:p w14:paraId="3AC2CC67" w14:textId="77777777" w:rsidR="004231FD" w:rsidRPr="006C0221" w:rsidRDefault="004231FD" w:rsidP="004231FD">
      <w:pPr>
        <w:jc w:val="both"/>
      </w:pPr>
    </w:p>
    <w:p w14:paraId="0399226E" w14:textId="6FCB90EB" w:rsidR="002742DA" w:rsidRDefault="009C422C" w:rsidP="002742DA">
      <w:pPr>
        <w:pStyle w:val="NormalWeb"/>
        <w:shd w:val="clear" w:color="auto" w:fill="FFFFFF"/>
        <w:spacing w:before="0" w:beforeAutospacing="0" w:after="150" w:afterAutospacing="0" w:line="338" w:lineRule="atLeast"/>
        <w:rPr>
          <w:rFonts w:ascii="Times New Roman" w:hAnsi="Times New Roman"/>
          <w:color w:val="222222"/>
          <w:sz w:val="24"/>
          <w:szCs w:val="24"/>
        </w:rPr>
      </w:pPr>
      <w:r w:rsidRPr="00F42E2E">
        <w:rPr>
          <w:rFonts w:ascii="Times New Roman" w:hAnsi="Times New Roman"/>
          <w:color w:val="222222"/>
          <w:sz w:val="24"/>
          <w:szCs w:val="24"/>
        </w:rPr>
        <w:t xml:space="preserve">The Data Acquisition Processing and Handling Network Environment or </w:t>
      </w:r>
      <w:r w:rsidR="00594FCF">
        <w:rPr>
          <w:rFonts w:ascii="Times New Roman" w:hAnsi="Times New Roman"/>
          <w:color w:val="222222"/>
          <w:sz w:val="24"/>
          <w:szCs w:val="24"/>
        </w:rPr>
        <w:t xml:space="preserve">DAPHNE is </w:t>
      </w:r>
      <w:r w:rsidR="002742DA">
        <w:rPr>
          <w:rFonts w:ascii="Times New Roman" w:hAnsi="Times New Roman"/>
          <w:color w:val="222222"/>
          <w:sz w:val="24"/>
          <w:szCs w:val="24"/>
        </w:rPr>
        <w:t>Phase 2</w:t>
      </w:r>
      <w:r w:rsidR="00594FCF">
        <w:rPr>
          <w:rFonts w:ascii="Times New Roman" w:hAnsi="Times New Roman"/>
          <w:color w:val="222222"/>
          <w:sz w:val="24"/>
          <w:szCs w:val="24"/>
        </w:rPr>
        <w:t xml:space="preserve"> </w:t>
      </w:r>
      <w:r w:rsidR="002742DA">
        <w:rPr>
          <w:rFonts w:ascii="Times New Roman" w:hAnsi="Times New Roman"/>
          <w:color w:val="222222"/>
          <w:sz w:val="24"/>
          <w:szCs w:val="24"/>
        </w:rPr>
        <w:t xml:space="preserve">of </w:t>
      </w:r>
      <w:r w:rsidR="00594FCF">
        <w:rPr>
          <w:rFonts w:ascii="Times New Roman" w:hAnsi="Times New Roman"/>
          <w:color w:val="222222"/>
          <w:sz w:val="24"/>
          <w:szCs w:val="24"/>
        </w:rPr>
        <w:t xml:space="preserve">an ongoing development effort to upgrade </w:t>
      </w:r>
      <w:r w:rsidR="002742DA">
        <w:rPr>
          <w:rFonts w:ascii="Times New Roman" w:hAnsi="Times New Roman"/>
          <w:color w:val="222222"/>
          <w:sz w:val="24"/>
          <w:szCs w:val="24"/>
        </w:rPr>
        <w:t>NEN’s Data</w:t>
      </w:r>
      <w:r w:rsidR="00594FCF">
        <w:rPr>
          <w:rFonts w:ascii="Times New Roman" w:hAnsi="Times New Roman"/>
          <w:color w:val="222222"/>
          <w:sz w:val="24"/>
          <w:szCs w:val="24"/>
        </w:rPr>
        <w:t xml:space="preserve"> Transport Subsystem</w:t>
      </w:r>
      <w:r w:rsidR="002742DA">
        <w:rPr>
          <w:rFonts w:ascii="Times New Roman" w:hAnsi="Times New Roman"/>
          <w:color w:val="222222"/>
          <w:sz w:val="24"/>
          <w:szCs w:val="24"/>
        </w:rPr>
        <w:t xml:space="preserve"> (DTS)</w:t>
      </w:r>
      <w:r w:rsidR="0075682F">
        <w:rPr>
          <w:rFonts w:ascii="Times New Roman" w:hAnsi="Times New Roman"/>
          <w:color w:val="222222"/>
          <w:sz w:val="24"/>
          <w:szCs w:val="24"/>
        </w:rPr>
        <w:t xml:space="preserve"> and will significantly increase the telemetry data rates and storage volume that NEN can provide to its science satellite customers. </w:t>
      </w:r>
      <w:r w:rsidR="002742DA">
        <w:rPr>
          <w:rFonts w:ascii="Times New Roman" w:hAnsi="Times New Roman"/>
          <w:color w:val="222222"/>
          <w:sz w:val="24"/>
          <w:szCs w:val="24"/>
        </w:rPr>
        <w:t>The Data Transfer Subsystem separates telemetry data according to mission format and sends it to the Mission Operation Center (MOC</w:t>
      </w:r>
      <w:r>
        <w:rPr>
          <w:rFonts w:ascii="Times New Roman" w:hAnsi="Times New Roman"/>
          <w:color w:val="222222"/>
          <w:sz w:val="24"/>
          <w:szCs w:val="24"/>
        </w:rPr>
        <w:t xml:space="preserve">) over the Communication </w:t>
      </w:r>
      <w:r w:rsidR="002742DA">
        <w:rPr>
          <w:rFonts w:ascii="Times New Roman" w:hAnsi="Times New Roman"/>
          <w:color w:val="222222"/>
          <w:sz w:val="24"/>
          <w:szCs w:val="24"/>
        </w:rPr>
        <w:t>S</w:t>
      </w:r>
      <w:r>
        <w:rPr>
          <w:rFonts w:ascii="Times New Roman" w:hAnsi="Times New Roman"/>
          <w:color w:val="222222"/>
          <w:sz w:val="24"/>
          <w:szCs w:val="24"/>
        </w:rPr>
        <w:t xml:space="preserve">ervice </w:t>
      </w:r>
      <w:r w:rsidR="002742DA">
        <w:rPr>
          <w:rFonts w:ascii="Times New Roman" w:hAnsi="Times New Roman"/>
          <w:color w:val="222222"/>
          <w:sz w:val="24"/>
          <w:szCs w:val="24"/>
        </w:rPr>
        <w:t>O</w:t>
      </w:r>
      <w:r>
        <w:rPr>
          <w:rFonts w:ascii="Times New Roman" w:hAnsi="Times New Roman"/>
          <w:color w:val="222222"/>
          <w:sz w:val="24"/>
          <w:szCs w:val="24"/>
        </w:rPr>
        <w:t>ffice</w:t>
      </w:r>
      <w:r w:rsidR="002742DA">
        <w:rPr>
          <w:rFonts w:ascii="Times New Roman" w:hAnsi="Times New Roman"/>
          <w:color w:val="222222"/>
          <w:sz w:val="24"/>
          <w:szCs w:val="24"/>
        </w:rPr>
        <w:t xml:space="preserve"> </w:t>
      </w:r>
      <w:r>
        <w:rPr>
          <w:rFonts w:ascii="Times New Roman" w:hAnsi="Times New Roman"/>
          <w:color w:val="222222"/>
          <w:sz w:val="24"/>
          <w:szCs w:val="24"/>
        </w:rPr>
        <w:t xml:space="preserve">data </w:t>
      </w:r>
      <w:r w:rsidR="002742DA">
        <w:rPr>
          <w:rFonts w:ascii="Times New Roman" w:hAnsi="Times New Roman"/>
          <w:color w:val="222222"/>
          <w:sz w:val="24"/>
          <w:szCs w:val="24"/>
        </w:rPr>
        <w:t>network</w:t>
      </w:r>
      <w:r>
        <w:rPr>
          <w:rFonts w:ascii="Times New Roman" w:hAnsi="Times New Roman"/>
          <w:color w:val="222222"/>
          <w:sz w:val="24"/>
          <w:szCs w:val="24"/>
        </w:rPr>
        <w:t>s</w:t>
      </w:r>
      <w:r w:rsidR="002742DA">
        <w:rPr>
          <w:rFonts w:ascii="Times New Roman" w:hAnsi="Times New Roman"/>
          <w:color w:val="222222"/>
          <w:sz w:val="24"/>
          <w:szCs w:val="24"/>
        </w:rPr>
        <w:t xml:space="preserve">. The </w:t>
      </w:r>
      <w:r>
        <w:rPr>
          <w:rFonts w:ascii="Times New Roman" w:hAnsi="Times New Roman"/>
          <w:color w:val="222222"/>
          <w:sz w:val="24"/>
          <w:szCs w:val="24"/>
        </w:rPr>
        <w:t xml:space="preserve">received telemetry </w:t>
      </w:r>
      <w:r w:rsidR="002742DA">
        <w:rPr>
          <w:rFonts w:ascii="Times New Roman" w:hAnsi="Times New Roman"/>
          <w:color w:val="222222"/>
          <w:sz w:val="24"/>
          <w:szCs w:val="24"/>
        </w:rPr>
        <w:t xml:space="preserve">data is buffered in the DTS to provide backup, as well as, to accommodate the data networks which may be slower than the incoming telemetry data. </w:t>
      </w:r>
    </w:p>
    <w:p w14:paraId="441237F2" w14:textId="7732BC4D" w:rsidR="004231FD" w:rsidRPr="00F42E2E" w:rsidRDefault="00594FCF" w:rsidP="00F42E2E">
      <w:pPr>
        <w:pStyle w:val="NormalWeb"/>
        <w:shd w:val="clear" w:color="auto" w:fill="FFFFFF"/>
        <w:spacing w:before="0" w:beforeAutospacing="0" w:after="150" w:afterAutospacing="0" w:line="338" w:lineRule="atLeast"/>
        <w:rPr>
          <w:rFonts w:ascii="Times New Roman" w:hAnsi="Times New Roman"/>
          <w:color w:val="222222"/>
        </w:rPr>
      </w:pPr>
      <w:r w:rsidRPr="00F42E2E">
        <w:rPr>
          <w:rFonts w:ascii="Times New Roman" w:hAnsi="Times New Roman"/>
          <w:color w:val="222222"/>
          <w:sz w:val="24"/>
          <w:szCs w:val="24"/>
        </w:rPr>
        <w:t xml:space="preserve">The software was initially developed to support the Solar Dynamics Observatory (SDO). The </w:t>
      </w:r>
      <w:r w:rsidR="0075682F" w:rsidRPr="00F42E2E">
        <w:rPr>
          <w:rFonts w:ascii="Times New Roman" w:hAnsi="Times New Roman"/>
          <w:color w:val="222222"/>
          <w:sz w:val="24"/>
          <w:szCs w:val="24"/>
        </w:rPr>
        <w:t>software was</w:t>
      </w:r>
      <w:r w:rsidRPr="00F42E2E">
        <w:rPr>
          <w:rFonts w:ascii="Times New Roman" w:hAnsi="Times New Roman"/>
          <w:color w:val="222222"/>
          <w:sz w:val="24"/>
          <w:szCs w:val="24"/>
        </w:rPr>
        <w:t xml:space="preserve"> than modified and enhanced under Phase 1, to support the Lunar Reconnaissance Orbiter (LRO) mission, Interface Region Imaging Spectrograph (IRIS) mission, and Soil Moisture Active Passive (SMAP) </w:t>
      </w:r>
      <w:commentRangeStart w:id="10"/>
      <w:r w:rsidRPr="00F42E2E">
        <w:rPr>
          <w:rFonts w:ascii="Times New Roman" w:hAnsi="Times New Roman"/>
          <w:color w:val="222222"/>
          <w:sz w:val="24"/>
          <w:szCs w:val="24"/>
        </w:rPr>
        <w:t>mission</w:t>
      </w:r>
      <w:commentRangeEnd w:id="10"/>
      <w:r w:rsidRPr="00F42E2E">
        <w:rPr>
          <w:rFonts w:ascii="Times New Roman" w:hAnsi="Times New Roman"/>
          <w:color w:val="222222"/>
          <w:sz w:val="24"/>
          <w:szCs w:val="24"/>
        </w:rPr>
        <w:commentReference w:id="10"/>
      </w:r>
      <w:r w:rsidRPr="00F42E2E">
        <w:rPr>
          <w:rFonts w:ascii="Times New Roman" w:hAnsi="Times New Roman"/>
          <w:color w:val="222222"/>
          <w:sz w:val="24"/>
          <w:szCs w:val="24"/>
        </w:rPr>
        <w:t xml:space="preserve">. The system was called the NEN Gateway or NENG for these missions and was deployed to the White Sands (WS1) </w:t>
      </w:r>
      <w:r w:rsidRPr="00F42E2E">
        <w:rPr>
          <w:rFonts w:ascii="Times New Roman" w:hAnsi="Times New Roman"/>
          <w:color w:val="222222"/>
          <w:sz w:val="24"/>
          <w:szCs w:val="24"/>
        </w:rPr>
        <w:lastRenderedPageBreak/>
        <w:t xml:space="preserve">system, and to the McMurdo TDRSS Relay System (MTRS) Receive Ingest Portal (RIP) system. </w:t>
      </w:r>
      <w:r w:rsidR="0075682F">
        <w:rPr>
          <w:rFonts w:ascii="Times New Roman" w:hAnsi="Times New Roman"/>
          <w:color w:val="222222"/>
          <w:sz w:val="24"/>
          <w:szCs w:val="24"/>
        </w:rPr>
        <w:t>Phase 1</w:t>
      </w:r>
      <w:r w:rsidRPr="00F42E2E">
        <w:rPr>
          <w:rFonts w:ascii="Times New Roman" w:hAnsi="Times New Roman"/>
          <w:color w:val="222222"/>
          <w:sz w:val="24"/>
          <w:szCs w:val="24"/>
        </w:rPr>
        <w:t xml:space="preserve"> has provided years of highly reli</w:t>
      </w:r>
      <w:r w:rsidR="0075682F" w:rsidRPr="00F42E2E">
        <w:rPr>
          <w:rFonts w:ascii="Times New Roman" w:hAnsi="Times New Roman"/>
          <w:color w:val="222222"/>
          <w:sz w:val="24"/>
          <w:szCs w:val="24"/>
        </w:rPr>
        <w:t>able service for these missions already.</w:t>
      </w:r>
    </w:p>
    <w:p w14:paraId="581C918E" w14:textId="2416858C" w:rsidR="000F0ED3" w:rsidRDefault="00B561B1" w:rsidP="000F0ED3">
      <w:pPr>
        <w:pStyle w:val="Heading1"/>
      </w:pPr>
      <w:r>
        <w:t xml:space="preserve">Software </w:t>
      </w:r>
      <w:r w:rsidR="000F0ED3">
        <w:t>Classification</w:t>
      </w:r>
    </w:p>
    <w:p w14:paraId="5B08DBFC" w14:textId="77777777" w:rsidR="00005D7B" w:rsidRDefault="00005D7B" w:rsidP="000F0ED3"/>
    <w:p w14:paraId="7DEC45DC" w14:textId="4EC09CD1" w:rsidR="00FC7C78" w:rsidRDefault="000F6FFD" w:rsidP="000F0ED3">
      <w:r>
        <w:t>The software will be managed in accordance with NPR 7150.  The NPR gives management guidance according to various classifications levels. This documents recommends and provides justification for classification of the DAPHNE software project.</w:t>
      </w:r>
      <w:del w:id="11" w:author="Perrine, Martin L. (GSFC-5670)" w:date="2016-08-18T15:52:00Z">
        <w:r w:rsidDel="00332F3A">
          <w:delText xml:space="preserve"> </w:delText>
        </w:r>
        <w:r w:rsidR="008B08E2" w:rsidDel="00332F3A">
          <w:delText>To better</w:delText>
        </w:r>
        <w:r w:rsidR="00005D7B" w:rsidDel="00332F3A">
          <w:delText xml:space="preserve"> understand software classification</w:delText>
        </w:r>
        <w:r w:rsidR="008B08E2" w:rsidDel="00332F3A">
          <w:delText>s,</w:delText>
        </w:r>
        <w:r w:rsidR="00005D7B" w:rsidDel="00332F3A">
          <w:delText xml:space="preserve"> </w:delText>
        </w:r>
        <w:r w:rsidR="0075682F" w:rsidDel="00332F3A">
          <w:delText>t</w:delText>
        </w:r>
      </w:del>
      <w:ins w:id="12" w:author="Perrine, Martin L. (GSFC-5670)" w:date="2016-08-18T15:52:00Z">
        <w:r w:rsidR="00332F3A">
          <w:t xml:space="preserve"> T</w:t>
        </w:r>
      </w:ins>
      <w:r w:rsidR="0075682F">
        <w:t>he</w:t>
      </w:r>
      <w:r w:rsidR="00005D7B">
        <w:t xml:space="preserve"> list of definitions of each software class taken from NPR 7150.2</w:t>
      </w:r>
      <w:r w:rsidR="005F5AB0">
        <w:t xml:space="preserve"> is provided in the appendix</w:t>
      </w:r>
      <w:r w:rsidR="008B08E2">
        <w:t>:</w:t>
      </w:r>
    </w:p>
    <w:p w14:paraId="6C40F7AA" w14:textId="77777777" w:rsidR="00FC7C78" w:rsidRDefault="00FC7C78" w:rsidP="000F0ED3"/>
    <w:p w14:paraId="3F11D727" w14:textId="3516D60E" w:rsidR="000A7420" w:rsidRDefault="000A7420" w:rsidP="000A7420"/>
    <w:p w14:paraId="4E62D588" w14:textId="481EA204" w:rsidR="005A3890" w:rsidRDefault="005A3890" w:rsidP="005A3890">
      <w:pPr>
        <w:pStyle w:val="Heading1"/>
      </w:pPr>
      <w:r>
        <w:t>Recommendation</w:t>
      </w:r>
    </w:p>
    <w:p w14:paraId="40A69CEB" w14:textId="77777777" w:rsidR="005E1B23" w:rsidRDefault="005E1B23" w:rsidP="000A7420"/>
    <w:p w14:paraId="487A765B" w14:textId="77777777" w:rsidR="005230D7" w:rsidRDefault="005230D7" w:rsidP="00141952"/>
    <w:p w14:paraId="17B71035" w14:textId="6D6D314D" w:rsidR="00021693" w:rsidRDefault="00AB61AE" w:rsidP="00021693">
      <w:r>
        <w:t xml:space="preserve">DAPHNE </w:t>
      </w:r>
      <w:r w:rsidR="00B94B8B">
        <w:t>will implement</w:t>
      </w:r>
      <w:r w:rsidR="004D7E54">
        <w:t xml:space="preserve"> </w:t>
      </w:r>
      <w:r w:rsidR="004D7E54" w:rsidRPr="005F56A1">
        <w:t>“ground software that is used to analyze or process mission data,”</w:t>
      </w:r>
      <w:r w:rsidR="00E27480">
        <w:t xml:space="preserve"> which would suggest a C classification</w:t>
      </w:r>
      <w:r w:rsidR="000F3DB1">
        <w:t>.</w:t>
      </w:r>
      <w:r w:rsidR="00021693">
        <w:t xml:space="preserve">  Howe</w:t>
      </w:r>
      <w:r w:rsidR="00E27480">
        <w:t>ver</w:t>
      </w:r>
      <w:r w:rsidR="00021693">
        <w:t xml:space="preserve">, </w:t>
      </w:r>
      <w:del w:id="13" w:author="Perrine, Martin L. (GSFC-5670)" w:date="2016-08-26T15:17:00Z">
        <w:r w:rsidDel="00B11FE5">
          <w:delText xml:space="preserve">because </w:delText>
        </w:r>
        <w:r w:rsidR="00021693" w:rsidDel="00B11FE5">
          <w:delText xml:space="preserve">this project has a small team </w:delText>
        </w:r>
      </w:del>
      <w:del w:id="14" w:author="Perrine, Martin L. (GSFC-5670)" w:date="2016-08-19T09:46:00Z">
        <w:r w:rsidR="00021693" w:rsidDel="00023915">
          <w:delText xml:space="preserve">and </w:delText>
        </w:r>
      </w:del>
      <w:del w:id="15" w:author="Perrine, Martin L. (GSFC-5670)" w:date="2016-08-26T15:17:00Z">
        <w:r w:rsidR="00E27480" w:rsidDel="00B11FE5">
          <w:delText>budget</w:delText>
        </w:r>
      </w:del>
      <w:del w:id="16" w:author="Perrine, Martin L. (GSFC-5670)" w:date="2016-08-19T09:49:00Z">
        <w:r w:rsidR="00021693" w:rsidDel="00023915">
          <w:delText xml:space="preserve"> to match</w:delText>
        </w:r>
      </w:del>
      <w:del w:id="17" w:author="Perrine, Martin L. (GSFC-5670)" w:date="2016-08-26T15:17:00Z">
        <w:r w:rsidR="000F6FFD" w:rsidDel="00B11FE5">
          <w:delText>,</w:delText>
        </w:r>
        <w:r w:rsidR="00021693" w:rsidDel="00B11FE5">
          <w:delText xml:space="preserve"> it is desirable to </w:delText>
        </w:r>
      </w:del>
      <w:del w:id="18" w:author="Perrine, Martin L. (GSFC-5670)" w:date="2016-08-19T09:46:00Z">
        <w:r w:rsidR="00021693" w:rsidDel="00023915">
          <w:delText xml:space="preserve">keep </w:delText>
        </w:r>
      </w:del>
      <w:del w:id="19" w:author="Perrine, Martin L. (GSFC-5670)" w:date="2016-08-26T15:17:00Z">
        <w:r w:rsidR="00021693" w:rsidDel="00B11FE5">
          <w:delText xml:space="preserve">the management effort </w:delText>
        </w:r>
      </w:del>
      <w:del w:id="20" w:author="Perrine, Martin L. (GSFC-5670)" w:date="2016-08-18T16:09:00Z">
        <w:r w:rsidR="00021693" w:rsidDel="00EC4F2D">
          <w:delText>in line</w:delText>
        </w:r>
        <w:r w:rsidR="005F5AB0" w:rsidDel="00EC4F2D">
          <w:delText>,</w:delText>
        </w:r>
        <w:r w:rsidR="00B94B8B" w:rsidDel="00EC4F2D">
          <w:delText xml:space="preserve"> if</w:delText>
        </w:r>
      </w:del>
      <w:del w:id="21" w:author="Perrine, Martin L. (GSFC-5670)" w:date="2016-08-26T15:17:00Z">
        <w:r w:rsidR="00B94B8B" w:rsidDel="00B11FE5">
          <w:delText xml:space="preserve"> the </w:delText>
        </w:r>
        <w:r w:rsidR="000F6FFD" w:rsidDel="00B11FE5">
          <w:delText xml:space="preserve">associated </w:delText>
        </w:r>
        <w:r w:rsidR="00B94B8B" w:rsidDel="00B11FE5">
          <w:delText xml:space="preserve">risks </w:delText>
        </w:r>
        <w:r w:rsidR="000F6FFD" w:rsidDel="00B11FE5">
          <w:delText>are reasonable</w:delText>
        </w:r>
        <w:r w:rsidR="00021693" w:rsidDel="00B11FE5">
          <w:delText xml:space="preserve">. </w:delText>
        </w:r>
        <w:r w:rsidR="00E27480" w:rsidDel="00B11FE5">
          <w:delText xml:space="preserve"> </w:delText>
        </w:r>
        <w:r w:rsidR="00021693" w:rsidDel="00B11FE5">
          <w:delText xml:space="preserve">Using a </w:delText>
        </w:r>
        <w:r w:rsidDel="00B11FE5">
          <w:delText>lower</w:delText>
        </w:r>
        <w:r w:rsidR="00021693" w:rsidDel="00B11FE5">
          <w:delText xml:space="preserve"> </w:delText>
        </w:r>
        <w:r w:rsidR="000F6FFD" w:rsidDel="00B11FE5">
          <w:delText xml:space="preserve">software </w:delText>
        </w:r>
        <w:r w:rsidR="00021693" w:rsidDel="00B11FE5">
          <w:delText>classification would reduce the overall management effort</w:delText>
        </w:r>
        <w:r w:rsidR="000F6FFD" w:rsidDel="00B11FE5">
          <w:delText xml:space="preserve"> </w:delText>
        </w:r>
      </w:del>
      <w:del w:id="22" w:author="Perrine, Martin L. (GSFC-5670)" w:date="2016-08-18T15:53:00Z">
        <w:r w:rsidR="000F6FFD" w:rsidDel="00332F3A">
          <w:delText xml:space="preserve">but </w:delText>
        </w:r>
      </w:del>
      <w:del w:id="23" w:author="Perrine, Martin L. (GSFC-5670)" w:date="2016-08-26T15:17:00Z">
        <w:r w:rsidR="000F6FFD" w:rsidDel="00B11FE5">
          <w:delText>with some increase in risk</w:delText>
        </w:r>
        <w:r w:rsidR="0075682F" w:rsidDel="00B11FE5">
          <w:delText xml:space="preserve">. </w:delText>
        </w:r>
      </w:del>
      <w:ins w:id="24" w:author="Perrine, Martin L. (GSFC-5670)" w:date="2016-08-19T10:00:00Z">
        <w:r w:rsidR="00C5363C">
          <w:t>for the reasons listed below,</w:t>
        </w:r>
      </w:ins>
      <w:ins w:id="25" w:author="Perrine, Martin L. (GSFC-5670)" w:date="2016-08-19T09:59:00Z">
        <w:r w:rsidR="00C5363C">
          <w:t xml:space="preserve"> DAPHNE is inherently low risk</w:t>
        </w:r>
      </w:ins>
      <w:ins w:id="26" w:author="Perrine, Martin L. (GSFC-5670)" w:date="2016-08-19T10:00:00Z">
        <w:r w:rsidR="00C5363C">
          <w:t>,</w:t>
        </w:r>
      </w:ins>
      <w:ins w:id="27" w:author="Perrine, Martin L. (GSFC-5670)" w:date="2016-08-19T09:58:00Z">
        <w:r w:rsidR="00C5363C">
          <w:t xml:space="preserve"> </w:t>
        </w:r>
      </w:ins>
      <w:ins w:id="28" w:author="Perrine, Martin L. (GSFC-5670)" w:date="2016-08-26T15:18:00Z">
        <w:r w:rsidR="00B11FE5">
          <w:t>and</w:t>
        </w:r>
      </w:ins>
      <w:ins w:id="29" w:author="Perrine, Martin L. (GSFC-5670)" w:date="2016-08-19T10:01:00Z">
        <w:r w:rsidR="00C5363C">
          <w:t xml:space="preserve"> </w:t>
        </w:r>
      </w:ins>
      <w:del w:id="30" w:author="Perrine, Martin L. (GSFC-5670)" w:date="2016-08-18T16:10:00Z">
        <w:r w:rsidR="0075682F" w:rsidDel="00EC4F2D">
          <w:delText>B</w:delText>
        </w:r>
        <w:r w:rsidR="005F5AB0" w:rsidDel="00EC4F2D">
          <w:delText xml:space="preserve">ecause </w:delText>
        </w:r>
      </w:del>
      <w:del w:id="31" w:author="Perrine, Martin L. (GSFC-5670)" w:date="2016-08-19T09:59:00Z">
        <w:r w:rsidR="005F5AB0" w:rsidDel="00C5363C">
          <w:delText>DAPHNE is inherently low risk</w:delText>
        </w:r>
      </w:del>
      <w:del w:id="32" w:author="Perrine, Martin L. (GSFC-5670)" w:date="2016-08-18T16:11:00Z">
        <w:r w:rsidR="005F5AB0" w:rsidDel="007479E6">
          <w:delText xml:space="preserve">, </w:delText>
        </w:r>
      </w:del>
      <w:del w:id="33" w:author="Perrine, Martin L. (GSFC-5670)" w:date="2016-08-18T16:10:00Z">
        <w:r w:rsidR="0075682F" w:rsidDel="007479E6">
          <w:delText>(</w:delText>
        </w:r>
      </w:del>
      <w:del w:id="34" w:author="Perrine, Martin L. (GSFC-5670)" w:date="2016-08-18T16:11:00Z">
        <w:r w:rsidR="005F5AB0" w:rsidRPr="00A97E3D" w:rsidDel="007479E6">
          <w:delText xml:space="preserve">for the reasons </w:delText>
        </w:r>
        <w:r w:rsidR="005F5AB0" w:rsidDel="007479E6">
          <w:delText>listed below</w:delText>
        </w:r>
        <w:r w:rsidR="0075682F" w:rsidDel="007479E6">
          <w:delText>)</w:delText>
        </w:r>
        <w:r w:rsidR="005F5AB0" w:rsidDel="007479E6">
          <w:delText xml:space="preserve">, </w:delText>
        </w:r>
        <w:r w:rsidR="00C87E4D" w:rsidDel="007479E6">
          <w:delText>t</w:delText>
        </w:r>
      </w:del>
      <w:ins w:id="35" w:author="Perrine, Martin L. (GSFC-5670)" w:date="2016-08-18T16:12:00Z">
        <w:r w:rsidR="007479E6">
          <w:t>t</w:t>
        </w:r>
      </w:ins>
      <w:r w:rsidR="00C87E4D">
        <w:t>he</w:t>
      </w:r>
      <w:r w:rsidR="00021693" w:rsidRPr="00141952">
        <w:t xml:space="preserve"> </w:t>
      </w:r>
      <w:ins w:id="36" w:author="Perrine, Martin L. (GSFC-5670)" w:date="2016-08-18T16:11:00Z">
        <w:r w:rsidR="007479E6">
          <w:t xml:space="preserve">development </w:t>
        </w:r>
      </w:ins>
      <w:r w:rsidR="00021693">
        <w:t>team</w:t>
      </w:r>
      <w:ins w:id="37" w:author="Perrine, Martin L. (GSFC-5670)" w:date="2016-08-18T16:11:00Z">
        <w:r w:rsidR="007479E6">
          <w:t xml:space="preserve"> </w:t>
        </w:r>
      </w:ins>
      <w:del w:id="38" w:author="Perrine, Martin L. (GSFC-5670)" w:date="2016-08-18T16:11:00Z">
        <w:r w:rsidR="00021693" w:rsidDel="007479E6">
          <w:delText xml:space="preserve"> </w:delText>
        </w:r>
      </w:del>
      <w:r w:rsidR="00021693">
        <w:t xml:space="preserve">recommends </w:t>
      </w:r>
      <w:del w:id="39" w:author="Perrine, Martin L. (GSFC-5670)" w:date="2016-08-18T16:14:00Z">
        <w:r w:rsidR="00021693" w:rsidDel="007479E6">
          <w:delText xml:space="preserve">that </w:delText>
        </w:r>
      </w:del>
      <w:del w:id="40" w:author="Perrine, Martin L. (GSFC-5670)" w:date="2016-08-18T16:11:00Z">
        <w:r w:rsidDel="007479E6">
          <w:delText xml:space="preserve">it </w:delText>
        </w:r>
      </w:del>
      <w:del w:id="41" w:author="Perrine, Martin L. (GSFC-5670)" w:date="2016-08-26T15:19:00Z">
        <w:r w:rsidR="00021693" w:rsidRPr="00141952" w:rsidDel="00B11FE5">
          <w:delText xml:space="preserve">be </w:delText>
        </w:r>
        <w:r w:rsidR="00B94B8B" w:rsidDel="00B11FE5">
          <w:delText>considered</w:delText>
        </w:r>
        <w:r w:rsidR="00021693" w:rsidRPr="00141952" w:rsidDel="00B11FE5">
          <w:delText xml:space="preserve"> a </w:delText>
        </w:r>
        <w:r w:rsidR="00021693" w:rsidRPr="00A97E3D" w:rsidDel="00B11FE5">
          <w:delText xml:space="preserve">Class </w:delText>
        </w:r>
      </w:del>
      <w:ins w:id="42" w:author="Perrine, Martin L. (GSFC-5670)" w:date="2016-08-26T15:19:00Z">
        <w:r w:rsidR="00B11FE5">
          <w:t xml:space="preserve">a </w:t>
        </w:r>
      </w:ins>
      <w:r w:rsidR="00021693" w:rsidRPr="00A97E3D">
        <w:t xml:space="preserve">D </w:t>
      </w:r>
      <w:ins w:id="43" w:author="Perrine, Martin L. (GSFC-5670)" w:date="2016-08-26T15:19:00Z">
        <w:r w:rsidR="00B11FE5">
          <w:t xml:space="preserve">classification for the </w:t>
        </w:r>
      </w:ins>
      <w:r w:rsidR="00021693" w:rsidRPr="00A97E3D">
        <w:t>software project</w:t>
      </w:r>
      <w:r w:rsidR="00284368">
        <w:t>.</w:t>
      </w:r>
      <w:r w:rsidR="00021693" w:rsidRPr="00A97E3D">
        <w:t xml:space="preserve"> </w:t>
      </w:r>
    </w:p>
    <w:p w14:paraId="76C5EF0E" w14:textId="77777777" w:rsidR="000F6FFD" w:rsidRDefault="000F6FFD" w:rsidP="00021693"/>
    <w:p w14:paraId="2D65C740" w14:textId="2938CECD" w:rsidR="0075682F" w:rsidRDefault="004D7E54" w:rsidP="00F42E2E">
      <w:pPr>
        <w:pStyle w:val="ListParagraph"/>
        <w:numPr>
          <w:ilvl w:val="0"/>
          <w:numId w:val="4"/>
        </w:numPr>
      </w:pPr>
      <w:r>
        <w:t>DAPHNE</w:t>
      </w:r>
      <w:r w:rsidR="000F6FFD">
        <w:t xml:space="preserve"> will be</w:t>
      </w:r>
      <w:r w:rsidR="00284368">
        <w:t xml:space="preserve"> </w:t>
      </w:r>
      <w:r w:rsidR="000F6FFD">
        <w:t xml:space="preserve">built </w:t>
      </w:r>
      <w:r w:rsidR="00284368">
        <w:t>on its</w:t>
      </w:r>
      <w:r w:rsidR="009C422C">
        <w:t xml:space="preserve"> proven</w:t>
      </w:r>
      <w:r w:rsidR="00284368">
        <w:t xml:space="preserve"> Phase 1 predecessor.  </w:t>
      </w:r>
      <w:del w:id="44" w:author="Perrine, Martin L. (GSFC-5670)" w:date="2016-08-18T16:08:00Z">
        <w:r w:rsidR="009C422C" w:rsidDel="00EC4F2D">
          <w:delText>Phase 1</w:delText>
        </w:r>
      </w:del>
      <w:ins w:id="45" w:author="Perrine, Martin L. (GSFC-5670)" w:date="2016-08-18T16:08:00Z">
        <w:r w:rsidR="00EC4F2D">
          <w:t>T</w:t>
        </w:r>
      </w:ins>
      <w:ins w:id="46" w:author="Perrine, Martin L. (GSFC-5670)" w:date="2016-08-18T16:04:00Z">
        <w:r w:rsidR="00EC4F2D">
          <w:t>he original units were</w:t>
        </w:r>
      </w:ins>
      <w:del w:id="47" w:author="Perrine, Martin L. (GSFC-5670)" w:date="2016-08-18T16:04:00Z">
        <w:r w:rsidR="009C422C" w:rsidDel="00EC4F2D">
          <w:delText xml:space="preserve"> was</w:delText>
        </w:r>
      </w:del>
      <w:r w:rsidR="00284368">
        <w:t xml:space="preserve"> </w:t>
      </w:r>
      <w:r w:rsidR="008C3E1B">
        <w:t>developed under a D classification</w:t>
      </w:r>
      <w:r w:rsidR="009B0872">
        <w:t xml:space="preserve"> an</w:t>
      </w:r>
      <w:r w:rsidR="009C422C">
        <w:t>d ha</w:t>
      </w:r>
      <w:ins w:id="48" w:author="Perrine, Martin L. (GSFC-5670)" w:date="2016-08-18T16:04:00Z">
        <w:r w:rsidR="00EC4F2D">
          <w:t>ve</w:t>
        </w:r>
      </w:ins>
      <w:del w:id="49" w:author="Perrine, Martin L. (GSFC-5670)" w:date="2016-08-18T16:04:00Z">
        <w:r w:rsidR="009C422C" w:rsidDel="00EC4F2D">
          <w:delText>s</w:delText>
        </w:r>
      </w:del>
      <w:r w:rsidR="009C422C">
        <w:t xml:space="preserve"> been operational </w:t>
      </w:r>
      <w:del w:id="50" w:author="Perrine, Martin L. (GSFC-5670)" w:date="2016-08-18T16:03:00Z">
        <w:r w:rsidR="009C422C" w:rsidDel="00EC4F2D">
          <w:delText>since 20</w:delText>
        </w:r>
        <w:r w:rsidR="009B0872" w:rsidDel="00EC4F2D">
          <w:delText>1</w:delText>
        </w:r>
      </w:del>
      <w:del w:id="51" w:author="Perrine, Martin L. (GSFC-5670)" w:date="2016-08-18T15:56:00Z">
        <w:r w:rsidR="009B0872" w:rsidDel="00332F3A">
          <w:delText>x</w:delText>
        </w:r>
      </w:del>
      <w:ins w:id="52" w:author="Perrine, Martin L. (GSFC-5670)" w:date="2016-08-18T16:03:00Z">
        <w:r w:rsidR="00EC4F2D">
          <w:t>for many years</w:t>
        </w:r>
      </w:ins>
      <w:r w:rsidR="009B0872">
        <w:t xml:space="preserve"> </w:t>
      </w:r>
      <w:r w:rsidR="009C422C">
        <w:t>providing reliable</w:t>
      </w:r>
      <w:r w:rsidR="009B0872">
        <w:t xml:space="preserve"> science telemetry </w:t>
      </w:r>
      <w:r w:rsidR="009C422C">
        <w:t xml:space="preserve">distribution </w:t>
      </w:r>
      <w:r w:rsidR="009B0872">
        <w:t>f</w:t>
      </w:r>
      <w:r w:rsidR="009C422C">
        <w:t>or</w:t>
      </w:r>
      <w:r w:rsidR="009B0872">
        <w:t xml:space="preserve"> SDO, LRO, IRIS and SMAP</w:t>
      </w:r>
      <w:r w:rsidR="000F3DB1">
        <w:t xml:space="preserve">. </w:t>
      </w:r>
      <w:r w:rsidR="0012500B">
        <w:t xml:space="preserve"> </w:t>
      </w:r>
      <w:r w:rsidR="000F3DB1">
        <w:t xml:space="preserve"> </w:t>
      </w:r>
      <w:del w:id="53" w:author="Perrine, Martin L. (GSFC-5670)" w:date="2016-08-18T15:56:00Z">
        <w:r w:rsidR="000F3DB1" w:rsidDel="00332F3A">
          <w:delText>Phase 2</w:delText>
        </w:r>
      </w:del>
      <w:ins w:id="54" w:author="Perrine, Martin L. (GSFC-5670)" w:date="2016-08-18T15:56:00Z">
        <w:r w:rsidR="00332F3A">
          <w:t>DAPHNE</w:t>
        </w:r>
      </w:ins>
      <w:r w:rsidR="000F3DB1">
        <w:t xml:space="preserve"> will reuse approximatel</w:t>
      </w:r>
      <w:r w:rsidR="008C3E1B">
        <w:t>y 90% of the Phase 1 software and t</w:t>
      </w:r>
      <w:r w:rsidR="00764EB9">
        <w:t>he</w:t>
      </w:r>
      <w:r w:rsidR="000F3DB1">
        <w:t xml:space="preserve"> </w:t>
      </w:r>
      <w:r w:rsidR="009B0872">
        <w:t xml:space="preserve">portions </w:t>
      </w:r>
      <w:r w:rsidR="00764EB9">
        <w:t>to be developed are</w:t>
      </w:r>
      <w:r w:rsidR="000F3DB1">
        <w:t xml:space="preserve"> of a low risk nature. </w:t>
      </w:r>
      <w:r w:rsidRPr="008A3947">
        <w:t xml:space="preserve"> </w:t>
      </w:r>
    </w:p>
    <w:p w14:paraId="427646A5" w14:textId="77777777" w:rsidR="0075682F" w:rsidRDefault="000F3DB1" w:rsidP="00F42E2E">
      <w:pPr>
        <w:pStyle w:val="ListParagraph"/>
        <w:numPr>
          <w:ilvl w:val="0"/>
          <w:numId w:val="4"/>
        </w:numPr>
      </w:pPr>
      <w:r>
        <w:t>DAPHNE is a ground system that can be easily supported</w:t>
      </w:r>
      <w:r w:rsidR="008C3E1B">
        <w:t xml:space="preserve"> through its full life cycle</w:t>
      </w:r>
      <w:r w:rsidR="00E27480">
        <w:t>.</w:t>
      </w:r>
      <w:r>
        <w:t xml:space="preserve"> </w:t>
      </w:r>
    </w:p>
    <w:p w14:paraId="4B579442" w14:textId="79DF7287" w:rsidR="000F6FFD" w:rsidRDefault="000F6FFD" w:rsidP="00F42E2E">
      <w:pPr>
        <w:pStyle w:val="ListParagraph"/>
        <w:numPr>
          <w:ilvl w:val="0"/>
          <w:numId w:val="4"/>
        </w:numPr>
      </w:pPr>
      <w:r>
        <w:t>DAPHNE will have a rigorous end-to-end test regime,</w:t>
      </w:r>
      <w:r w:rsidRPr="00284368">
        <w:t xml:space="preserve"> </w:t>
      </w:r>
      <w:r>
        <w:t>well in advance of the launch, which will include mission hardware.</w:t>
      </w:r>
    </w:p>
    <w:p w14:paraId="265B08E5" w14:textId="5DBAC494" w:rsidR="00332F3A" w:rsidRDefault="00332F3A" w:rsidP="00F42E2E">
      <w:pPr>
        <w:pStyle w:val="ListParagraph"/>
        <w:numPr>
          <w:ilvl w:val="0"/>
          <w:numId w:val="4"/>
        </w:numPr>
        <w:rPr>
          <w:ins w:id="55" w:author="Perrine, Martin L. (GSFC-5670)" w:date="2016-08-18T15:57:00Z"/>
        </w:rPr>
      </w:pPr>
      <w:ins w:id="56" w:author="Perrine, Martin L. (GSFC-5670)" w:date="2016-08-18T15:57:00Z">
        <w:r>
          <w:t xml:space="preserve">DAPHNE is planned to be a secondary storage system, meaning that NEN will have a primary storage capability </w:t>
        </w:r>
      </w:ins>
      <w:ins w:id="57" w:author="Perrine, Martin L. (GSFC-5670)" w:date="2016-08-18T15:59:00Z">
        <w:r>
          <w:t xml:space="preserve">prior </w:t>
        </w:r>
      </w:ins>
      <w:ins w:id="58" w:author="Perrine, Martin L. (GSFC-5670)" w:date="2016-08-18T16:00:00Z">
        <w:r>
          <w:t>to DAPHNE</w:t>
        </w:r>
      </w:ins>
      <w:ins w:id="59" w:author="Perrine, Martin L. (GSFC-5670)" w:date="2016-08-18T15:57:00Z">
        <w:r>
          <w:t xml:space="preserve">. A DAPHNE malfunction will not </w:t>
        </w:r>
      </w:ins>
      <w:ins w:id="60" w:author="Perrine, Martin L. (GSFC-5670)" w:date="2016-08-18T15:59:00Z">
        <w:r>
          <w:t>result in</w:t>
        </w:r>
      </w:ins>
      <w:ins w:id="61" w:author="Perrine, Martin L. (GSFC-5670)" w:date="2016-08-18T15:57:00Z">
        <w:r>
          <w:t xml:space="preserve"> </w:t>
        </w:r>
      </w:ins>
      <w:ins w:id="62" w:author="Perrine, Martin L. (GSFC-5670)" w:date="2016-08-18T16:00:00Z">
        <w:r>
          <w:t>a loss</w:t>
        </w:r>
      </w:ins>
      <w:ins w:id="63" w:author="Perrine, Martin L. (GSFC-5670)" w:date="2016-08-18T15:57:00Z">
        <w:r>
          <w:t xml:space="preserve"> </w:t>
        </w:r>
      </w:ins>
      <w:ins w:id="64" w:author="Perrine, Martin L. (GSFC-5670)" w:date="2016-08-18T16:00:00Z">
        <w:r>
          <w:t>of</w:t>
        </w:r>
      </w:ins>
      <w:ins w:id="65" w:author="Perrine, Martin L. (GSFC-5670)" w:date="2016-08-18T15:57:00Z">
        <w:r>
          <w:t xml:space="preserve"> science data from a given </w:t>
        </w:r>
      </w:ins>
      <w:ins w:id="66" w:author="Perrine, Martin L. (GSFC-5670)" w:date="2016-08-18T15:59:00Z">
        <w:r>
          <w:t>over</w:t>
        </w:r>
      </w:ins>
      <w:ins w:id="67" w:author="Perrine, Martin L. (GSFC-5670)" w:date="2016-08-18T15:57:00Z">
        <w:r>
          <w:t xml:space="preserve">pass. </w:t>
        </w:r>
      </w:ins>
    </w:p>
    <w:p w14:paraId="25D59154" w14:textId="1BFB37A0" w:rsidR="0075682F" w:rsidRDefault="0075682F" w:rsidP="00F42E2E">
      <w:pPr>
        <w:pStyle w:val="ListParagraph"/>
        <w:numPr>
          <w:ilvl w:val="0"/>
          <w:numId w:val="4"/>
        </w:numPr>
        <w:rPr>
          <w:ins w:id="68" w:author="Perrine, Martin L. (GSFC-5670)" w:date="2016-08-18T16:05:00Z"/>
        </w:rPr>
      </w:pPr>
      <w:r>
        <w:t xml:space="preserve">DAPHNE </w:t>
      </w:r>
      <w:r w:rsidR="000F3DB1">
        <w:t>is being design</w:t>
      </w:r>
      <w:r w:rsidR="00E27480">
        <w:t>ed</w:t>
      </w:r>
      <w:r w:rsidR="000F3DB1">
        <w:t xml:space="preserve"> with </w:t>
      </w:r>
      <w:r w:rsidR="00764EB9">
        <w:t>single fault tolerance in mind</w:t>
      </w:r>
      <w:r w:rsidR="000F6FFD">
        <w:t xml:space="preserve"> and is expected to have higher reliability than Phase 1</w:t>
      </w:r>
      <w:r w:rsidR="00764EB9">
        <w:t xml:space="preserve">.  </w:t>
      </w:r>
      <w:r w:rsidR="009C422C">
        <w:t>A</w:t>
      </w:r>
      <w:r w:rsidR="00764EB9">
        <w:t xml:space="preserve"> redundant path will be </w:t>
      </w:r>
      <w:r w:rsidR="009C422C">
        <w:t xml:space="preserve">built in and </w:t>
      </w:r>
      <w:r w:rsidR="00764EB9">
        <w:t>controlled automatically</w:t>
      </w:r>
      <w:r w:rsidR="0012500B">
        <w:t xml:space="preserve"> </w:t>
      </w:r>
      <w:r w:rsidR="009C422C">
        <w:t>virtually eliminating</w:t>
      </w:r>
      <w:r w:rsidR="0012500B">
        <w:t xml:space="preserve"> down time</w:t>
      </w:r>
      <w:r w:rsidR="000F6FFD">
        <w:t xml:space="preserve"> for any </w:t>
      </w:r>
      <w:ins w:id="69" w:author="Perrine, Martin L. (GSFC-5670)" w:date="2016-08-26T15:21:00Z">
        <w:r w:rsidR="00B11FE5">
          <w:t xml:space="preserve">single </w:t>
        </w:r>
      </w:ins>
      <w:r w:rsidR="000F6FFD">
        <w:t>failure</w:t>
      </w:r>
      <w:r w:rsidR="00764EB9">
        <w:t>.</w:t>
      </w:r>
      <w:r>
        <w:t xml:space="preserve"> Commercial hardware will be used to allow cost effective sparing</w:t>
      </w:r>
      <w:ins w:id="70" w:author="Perrine, Martin L. (GSFC-5670)" w:date="2016-08-26T15:21:00Z">
        <w:r w:rsidR="00B11FE5">
          <w:t xml:space="preserve"> allowing speedy</w:t>
        </w:r>
        <w:bookmarkStart w:id="71" w:name="_GoBack"/>
        <w:bookmarkEnd w:id="71"/>
        <w:r w:rsidR="00B11FE5">
          <w:t xml:space="preserve"> repairs</w:t>
        </w:r>
      </w:ins>
      <w:r>
        <w:t xml:space="preserve">. </w:t>
      </w:r>
    </w:p>
    <w:p w14:paraId="2C9F7B62" w14:textId="0E65D06E" w:rsidR="00EC4F2D" w:rsidRDefault="00EC4F2D" w:rsidP="00F42E2E">
      <w:pPr>
        <w:pStyle w:val="ListParagraph"/>
        <w:numPr>
          <w:ilvl w:val="0"/>
          <w:numId w:val="4"/>
        </w:numPr>
      </w:pPr>
      <w:ins w:id="72" w:author="Perrine, Martin L. (GSFC-5670)" w:date="2016-08-18T16:05:00Z">
        <w:r>
          <w:t xml:space="preserve">DAPHNE is </w:t>
        </w:r>
      </w:ins>
      <w:ins w:id="73" w:author="Perrine, Martin L. (GSFC-5670)" w:date="2016-08-18T16:07:00Z">
        <w:r>
          <w:t xml:space="preserve">a </w:t>
        </w:r>
      </w:ins>
      <w:ins w:id="74" w:author="Perrine, Martin L. (GSFC-5670)" w:date="2016-08-18T16:05:00Z">
        <w:r>
          <w:t xml:space="preserve">software </w:t>
        </w:r>
      </w:ins>
      <w:ins w:id="75" w:author="Perrine, Martin L. (GSFC-5670)" w:date="2016-08-18T16:07:00Z">
        <w:r>
          <w:t xml:space="preserve">system </w:t>
        </w:r>
      </w:ins>
      <w:ins w:id="76" w:author="Perrine, Martin L. (GSFC-5670)" w:date="2016-08-18T16:05:00Z">
        <w:r>
          <w:t xml:space="preserve">running on standard commercial computer hardware.  The hardware is not specialized and is </w:t>
        </w:r>
      </w:ins>
      <w:ins w:id="77" w:author="Perrine, Martin L. (GSFC-5670)" w:date="2016-08-18T16:07:00Z">
        <w:r>
          <w:t>both</w:t>
        </w:r>
      </w:ins>
      <w:ins w:id="78" w:author="Perrine, Martin L. (GSFC-5670)" w:date="2016-08-18T16:05:00Z">
        <w:r>
          <w:t xml:space="preserve"> replaceable and upgradeable.</w:t>
        </w:r>
      </w:ins>
    </w:p>
    <w:p w14:paraId="3F88F5E3" w14:textId="42F4A578" w:rsidR="004D7E54" w:rsidRPr="008A3947" w:rsidRDefault="0075682F" w:rsidP="00F42E2E">
      <w:pPr>
        <w:pStyle w:val="ListParagraph"/>
        <w:numPr>
          <w:ilvl w:val="0"/>
          <w:numId w:val="4"/>
        </w:numPr>
      </w:pPr>
      <w:r>
        <w:lastRenderedPageBreak/>
        <w:t>T</w:t>
      </w:r>
      <w:r w:rsidR="004D7E54">
        <w:t xml:space="preserve">he gateways will be located at </w:t>
      </w:r>
      <w:r w:rsidR="0012500B">
        <w:t>multiple NEN ground stations. I</w:t>
      </w:r>
      <w:r w:rsidR="004D7E54">
        <w:t xml:space="preserve">f </w:t>
      </w:r>
      <w:r w:rsidR="000F3DB1">
        <w:t>units</w:t>
      </w:r>
      <w:r w:rsidR="004D7E54">
        <w:t xml:space="preserve"> at one site fail </w:t>
      </w:r>
      <w:r>
        <w:t>these other sites offer return link</w:t>
      </w:r>
      <w:r w:rsidR="004D7E54">
        <w:t xml:space="preserve"> </w:t>
      </w:r>
      <w:r w:rsidR="009C422C">
        <w:t>opportunities</w:t>
      </w:r>
      <w:r w:rsidR="004D7E54">
        <w:t xml:space="preserve">. </w:t>
      </w:r>
      <w:r w:rsidR="0012500B">
        <w:t>L</w:t>
      </w:r>
      <w:r w:rsidR="000F3DB1">
        <w:t xml:space="preserve">egacy </w:t>
      </w:r>
      <w:r w:rsidR="0012500B">
        <w:t xml:space="preserve">hardware </w:t>
      </w:r>
      <w:r w:rsidR="004D7E54">
        <w:t xml:space="preserve">offer </w:t>
      </w:r>
      <w:r>
        <w:t>additional backup</w:t>
      </w:r>
      <w:r w:rsidR="0012500B">
        <w:t xml:space="preserve"> capability</w:t>
      </w:r>
      <w:r w:rsidR="000F3DB1">
        <w:t xml:space="preserve"> </w:t>
      </w:r>
      <w:r w:rsidR="004D7E54">
        <w:t>albeit at lower data rates.</w:t>
      </w:r>
    </w:p>
    <w:p w14:paraId="7594371A" w14:textId="77777777" w:rsidR="004D7E54" w:rsidRDefault="004D7E54" w:rsidP="008A3947"/>
    <w:p w14:paraId="6BDF83E1" w14:textId="77777777" w:rsidR="00B72D85" w:rsidRDefault="00B72D85" w:rsidP="00141952"/>
    <w:p w14:paraId="51EFF6B3" w14:textId="77777777" w:rsidR="000F0ED3" w:rsidRDefault="000F0ED3" w:rsidP="00121538">
      <w:pPr>
        <w:pStyle w:val="Heading1"/>
      </w:pPr>
      <w:r>
        <w:t>References</w:t>
      </w:r>
    </w:p>
    <w:p w14:paraId="7DD80F0F" w14:textId="77777777" w:rsidR="000F0ED3" w:rsidRDefault="000F0ED3" w:rsidP="000F0ED3"/>
    <w:p w14:paraId="64C6B113" w14:textId="4E1EE46C" w:rsidR="000F0ED3" w:rsidRDefault="00890B42" w:rsidP="000F0ED3">
      <w:hyperlink r:id="rId9" w:history="1">
        <w:r w:rsidR="005F5AB0" w:rsidRPr="00305C65">
          <w:rPr>
            <w:rStyle w:val="Hyperlink"/>
          </w:rPr>
          <w:t>http://software.gsfc.nasa.gov/AssetsApproved/PA1.0.2.doc\</w:t>
        </w:r>
      </w:hyperlink>
      <w:r w:rsidR="000F3DB1">
        <w:t>++</w:t>
      </w:r>
    </w:p>
    <w:p w14:paraId="3E718C62" w14:textId="77777777" w:rsidR="005F5AB0" w:rsidRDefault="005F5AB0" w:rsidP="000F0ED3"/>
    <w:p w14:paraId="122DDEF3" w14:textId="77777777" w:rsidR="005F5AB0" w:rsidRDefault="005F5AB0" w:rsidP="000F0ED3"/>
    <w:p w14:paraId="04CED058" w14:textId="77777777" w:rsidR="005F5AB0" w:rsidRDefault="005F5AB0" w:rsidP="000F0ED3"/>
    <w:p w14:paraId="0D1B7F10" w14:textId="054D7870" w:rsidR="005F5AB0" w:rsidRDefault="005F5AB0" w:rsidP="000F0ED3">
      <w:r>
        <w:t>Appendix:</w:t>
      </w:r>
    </w:p>
    <w:p w14:paraId="72E63A0A" w14:textId="77777777" w:rsidR="005F5AB0" w:rsidRDefault="005F5AB0" w:rsidP="000F0ED3"/>
    <w:p w14:paraId="39D2D2F7" w14:textId="77777777" w:rsidR="005F5AB0" w:rsidRPr="008B08E2" w:rsidRDefault="005F5AB0" w:rsidP="005F5AB0">
      <w:pPr>
        <w:rPr>
          <w:u w:val="single"/>
        </w:rPr>
      </w:pPr>
      <w:r w:rsidRPr="008B08E2">
        <w:rPr>
          <w:u w:val="single"/>
        </w:rPr>
        <w:t>Class A: Human Rated Space Software Systems</w:t>
      </w:r>
    </w:p>
    <w:p w14:paraId="67F4100A" w14:textId="77777777" w:rsidR="005F5AB0" w:rsidRDefault="005F5AB0" w:rsidP="005F5AB0"/>
    <w:p w14:paraId="19184652" w14:textId="77777777" w:rsidR="005F5AB0" w:rsidRDefault="005F5AB0" w:rsidP="005F5AB0">
      <w:r>
        <w:t xml:space="preserve">Human Space Flight Software Systems: (ground and flight) developed and/or operated by or for NASA that are needed to perform a primary mission objective of human space flight and directly interacts with human space flight systems. </w:t>
      </w:r>
    </w:p>
    <w:p w14:paraId="534E86D6" w14:textId="77777777" w:rsidR="005F5AB0" w:rsidRDefault="005F5AB0" w:rsidP="005F5AB0"/>
    <w:p w14:paraId="0697B1C9" w14:textId="77777777" w:rsidR="005F5AB0" w:rsidRPr="008B08E2" w:rsidRDefault="005F5AB0" w:rsidP="005F5AB0">
      <w:pPr>
        <w:rPr>
          <w:u w:val="single"/>
        </w:rPr>
      </w:pPr>
      <w:r w:rsidRPr="008B08E2">
        <w:rPr>
          <w:u w:val="single"/>
        </w:rPr>
        <w:t>Class B: Non-Human Space Rated Software System or Large Scale Aeronautics Vehicles</w:t>
      </w:r>
    </w:p>
    <w:p w14:paraId="048C3108" w14:textId="77777777" w:rsidR="005F5AB0" w:rsidRDefault="005F5AB0" w:rsidP="005F5AB0"/>
    <w:p w14:paraId="1141BE8D" w14:textId="77777777" w:rsidR="005F5AB0" w:rsidRDefault="005F5AB0" w:rsidP="005F5AB0">
      <w:r>
        <w:t xml:space="preserve">Space Systems: Flight and ground software that must perform reliably to accomplish primary mission objectives, or major function(s) in Non-Human Space Rated Systems. Limited to software that is: </w:t>
      </w:r>
    </w:p>
    <w:p w14:paraId="2237D502" w14:textId="77777777" w:rsidR="005F5AB0" w:rsidRDefault="005F5AB0" w:rsidP="005F5AB0"/>
    <w:p w14:paraId="52F36087" w14:textId="77777777" w:rsidR="005F5AB0" w:rsidRDefault="005F5AB0" w:rsidP="005F5AB0">
      <w:r>
        <w:t xml:space="preserve">1. Required to operate the vehicle or space asset (e.g., orbiter, lander, probe, flyby spacecraft, rover, launch vehicle, or primary instrument), such as commanding of the vehicle or asset, or </w:t>
      </w:r>
    </w:p>
    <w:p w14:paraId="5DCAFABA" w14:textId="77777777" w:rsidR="005F5AB0" w:rsidRDefault="005F5AB0" w:rsidP="005F5AB0">
      <w:r>
        <w:t xml:space="preserve">2. </w:t>
      </w:r>
      <w:proofErr w:type="gramStart"/>
      <w:r w:rsidRPr="00A97E3D">
        <w:t>required</w:t>
      </w:r>
      <w:proofErr w:type="gramEnd"/>
      <w:r w:rsidRPr="00A97E3D">
        <w:t xml:space="preserve"> to achieve the primary mission objectives</w:t>
      </w:r>
      <w:r>
        <w:t xml:space="preserve">, or </w:t>
      </w:r>
    </w:p>
    <w:p w14:paraId="4F0189AF" w14:textId="77777777" w:rsidR="005F5AB0" w:rsidRDefault="005F5AB0" w:rsidP="005F5AB0">
      <w:r>
        <w:t xml:space="preserve">3. </w:t>
      </w:r>
      <w:proofErr w:type="gramStart"/>
      <w:r>
        <w:t>directly</w:t>
      </w:r>
      <w:proofErr w:type="gramEnd"/>
      <w:r>
        <w:t xml:space="preserve"> prepares resources (data, fuel, power, etc.) that are consumed by the above functions.</w:t>
      </w:r>
    </w:p>
    <w:p w14:paraId="090BEFCB" w14:textId="77777777" w:rsidR="005F5AB0" w:rsidRDefault="005F5AB0" w:rsidP="005F5AB0"/>
    <w:p w14:paraId="29FB03D5" w14:textId="77777777" w:rsidR="005F5AB0" w:rsidRDefault="005F5AB0" w:rsidP="005F5AB0">
      <w:r>
        <w:t>Examples:</w:t>
      </w:r>
    </w:p>
    <w:p w14:paraId="1DCEC7FD" w14:textId="77777777" w:rsidR="005F5AB0" w:rsidRDefault="005F5AB0" w:rsidP="005F5AB0"/>
    <w:p w14:paraId="20DB04F0" w14:textId="77777777" w:rsidR="005F5AB0" w:rsidRDefault="005F5AB0" w:rsidP="005F5AB0">
      <w:r>
        <w:t xml:space="preserve">Examples of Class B software includes but are not limited to: </w:t>
      </w:r>
    </w:p>
    <w:p w14:paraId="0D591E5E" w14:textId="77777777" w:rsidR="005F5AB0" w:rsidRDefault="005F5AB0" w:rsidP="005F5AB0">
      <w:r>
        <w:t>Space, Launch, Ground, EDL, and Surface Systems: propulsion systems; power systems; guidance navigation and control; fault protection; thermal systems; command and control ground systems; planetary/lunar surface operations; hazard prevention; primary instruments; science sequencing engine; simulations which create operational EDL parameters; subsystems that could cause the loss of science return from multiple instruments; flight dynamics and related data; launch and flight controller stations for non-human spaceflight.</w:t>
      </w:r>
    </w:p>
    <w:p w14:paraId="2EEEB1F3" w14:textId="77777777" w:rsidR="005F5AB0" w:rsidRDefault="005F5AB0" w:rsidP="005F5AB0"/>
    <w:p w14:paraId="162D7ACA" w14:textId="77777777" w:rsidR="005F5AB0" w:rsidRDefault="005F5AB0" w:rsidP="005F5AB0">
      <w:r>
        <w:t>Exclusions:</w:t>
      </w:r>
    </w:p>
    <w:p w14:paraId="69CC641B" w14:textId="77777777" w:rsidR="005F5AB0" w:rsidRDefault="005F5AB0" w:rsidP="005F5AB0"/>
    <w:p w14:paraId="61296002" w14:textId="77777777" w:rsidR="005F5AB0" w:rsidRDefault="005F5AB0" w:rsidP="005F5AB0">
      <w:r>
        <w:t xml:space="preserve">Class B does not include: </w:t>
      </w:r>
    </w:p>
    <w:p w14:paraId="0B5524C4" w14:textId="77777777" w:rsidR="005F5AB0" w:rsidRDefault="005F5AB0" w:rsidP="005F5AB0">
      <w:r>
        <w:t xml:space="preserve">1. Software that exclusively supports non-primary instruments on Non-Human Space Rated Systems (e.g., low cost non-primary university supplied instruments) or </w:t>
      </w:r>
    </w:p>
    <w:p w14:paraId="5C70263A" w14:textId="77777777" w:rsidR="005F5AB0" w:rsidRDefault="005F5AB0" w:rsidP="005F5AB0">
      <w:r>
        <w:t>2. systems (e.g., simulators emulators, stimulators, facilities) used in testing Class B systems containing software in a development environment.</w:t>
      </w:r>
    </w:p>
    <w:p w14:paraId="557773A8" w14:textId="77777777" w:rsidR="005F5AB0" w:rsidRDefault="005F5AB0" w:rsidP="005F5AB0"/>
    <w:p w14:paraId="629CE625" w14:textId="77777777" w:rsidR="005F5AB0" w:rsidRDefault="005F5AB0" w:rsidP="005F5AB0">
      <w:pPr>
        <w:rPr>
          <w:u w:val="single"/>
        </w:rPr>
      </w:pPr>
    </w:p>
    <w:p w14:paraId="38360BC8" w14:textId="77777777" w:rsidR="005F5AB0" w:rsidRPr="008B08E2" w:rsidRDefault="005F5AB0" w:rsidP="005F5AB0">
      <w:pPr>
        <w:rPr>
          <w:u w:val="single"/>
        </w:rPr>
      </w:pPr>
      <w:r w:rsidRPr="008B08E2">
        <w:rPr>
          <w:u w:val="single"/>
        </w:rPr>
        <w:t>Class C: Mission Support Software or Aeronautic Vehicles or Major Engineering/Research Facility Software</w:t>
      </w:r>
    </w:p>
    <w:p w14:paraId="0C6ED88B" w14:textId="77777777" w:rsidR="005F5AB0" w:rsidRDefault="005F5AB0" w:rsidP="005F5AB0"/>
    <w:p w14:paraId="1375FAA8" w14:textId="77777777" w:rsidR="005F5AB0" w:rsidRDefault="005F5AB0" w:rsidP="005F5AB0">
      <w:r>
        <w:t xml:space="preserve">Space Systems: </w:t>
      </w:r>
    </w:p>
    <w:p w14:paraId="301DAE50" w14:textId="77777777" w:rsidR="005F5AB0" w:rsidRDefault="005F5AB0" w:rsidP="005F5AB0"/>
    <w:p w14:paraId="7DB4FE23" w14:textId="77777777" w:rsidR="005F5AB0" w:rsidRDefault="005F5AB0" w:rsidP="005F5AB0">
      <w:r>
        <w:t xml:space="preserve">1. Flight or ground software that is necessary for the science return from a single (non-primary) instrument, or </w:t>
      </w:r>
    </w:p>
    <w:p w14:paraId="23868512" w14:textId="77777777" w:rsidR="005F5AB0" w:rsidRDefault="005F5AB0" w:rsidP="005F5AB0">
      <w:r>
        <w:t xml:space="preserve">2. </w:t>
      </w:r>
      <w:proofErr w:type="gramStart"/>
      <w:r w:rsidRPr="00A97E3D">
        <w:t>flight</w:t>
      </w:r>
      <w:proofErr w:type="gramEnd"/>
      <w:r w:rsidRPr="00A97E3D">
        <w:t xml:space="preserve"> or ground software that is used to analyze or process mission data,</w:t>
      </w:r>
      <w:r>
        <w:t xml:space="preserve"> or </w:t>
      </w:r>
    </w:p>
    <w:p w14:paraId="7AABBCDB" w14:textId="77777777" w:rsidR="005F5AB0" w:rsidRDefault="005F5AB0" w:rsidP="005F5AB0">
      <w:r>
        <w:t xml:space="preserve">3. </w:t>
      </w:r>
      <w:proofErr w:type="gramStart"/>
      <w:r>
        <w:t>other</w:t>
      </w:r>
      <w:proofErr w:type="gramEnd"/>
      <w:r>
        <w:t xml:space="preserve"> software for which a defect could adversely impact attainment of some secondary mission objectives or cause operational problems, or </w:t>
      </w:r>
    </w:p>
    <w:p w14:paraId="29791C0A" w14:textId="77777777" w:rsidR="005F5AB0" w:rsidRDefault="005F5AB0" w:rsidP="005F5AB0">
      <w:r>
        <w:t xml:space="preserve">4. </w:t>
      </w:r>
      <w:proofErr w:type="gramStart"/>
      <w:r>
        <w:t>software</w:t>
      </w:r>
      <w:proofErr w:type="gramEnd"/>
      <w:r>
        <w:t xml:space="preserve"> used for the testing of space assets, or </w:t>
      </w:r>
    </w:p>
    <w:p w14:paraId="2635767D" w14:textId="77777777" w:rsidR="005F5AB0" w:rsidRDefault="005F5AB0" w:rsidP="005F5AB0">
      <w:r>
        <w:t xml:space="preserve">5. </w:t>
      </w:r>
      <w:proofErr w:type="gramStart"/>
      <w:r>
        <w:t>software</w:t>
      </w:r>
      <w:proofErr w:type="gramEnd"/>
      <w:r>
        <w:t xml:space="preserve"> used to verify system requirements of space assets by analysis, or </w:t>
      </w:r>
    </w:p>
    <w:p w14:paraId="6C0F5E7E" w14:textId="77777777" w:rsidR="005F5AB0" w:rsidRDefault="005F5AB0" w:rsidP="005F5AB0">
      <w:r>
        <w:t xml:space="preserve">6. </w:t>
      </w:r>
      <w:proofErr w:type="gramStart"/>
      <w:r>
        <w:t>software</w:t>
      </w:r>
      <w:proofErr w:type="gramEnd"/>
      <w:r>
        <w:t xml:space="preserve"> for space flight operations, that is not covered by Class A or B.</w:t>
      </w:r>
    </w:p>
    <w:p w14:paraId="24A8F3BF" w14:textId="77777777" w:rsidR="005F5AB0" w:rsidRDefault="005F5AB0" w:rsidP="005F5AB0"/>
    <w:p w14:paraId="009BB67D" w14:textId="77777777" w:rsidR="005F5AB0" w:rsidRDefault="005F5AB0" w:rsidP="005F5AB0">
      <w:r>
        <w:t>Examples</w:t>
      </w:r>
    </w:p>
    <w:p w14:paraId="70B4938D" w14:textId="77777777" w:rsidR="005F5AB0" w:rsidRDefault="005F5AB0" w:rsidP="005F5AB0"/>
    <w:p w14:paraId="5A8D86A0" w14:textId="77777777" w:rsidR="005F5AB0" w:rsidRDefault="005F5AB0" w:rsidP="005F5AB0">
      <w:r>
        <w:t>Space Systems: software that supports prelaunch integration and test</w:t>
      </w:r>
      <w:r w:rsidRPr="00A97E3D">
        <w:t>; mission data processing and analysis;</w:t>
      </w:r>
      <w:r w:rsidRPr="00A97E3D">
        <w:rPr>
          <w:b/>
        </w:rPr>
        <w:t xml:space="preserve"> </w:t>
      </w:r>
      <w:r>
        <w:t xml:space="preserve">analysis software used in trend analysis and calibration of flight engineering parameters; primary/major science data collection storage and distribution systems (e.g., Distributed Active Archive Centers) [……] command and control of non-primary instruments; ground mission support software used for secondary mission objectives, real-time analysis, and planning (e.g., monitoring, consumables analysis, mission planning) </w:t>
      </w:r>
    </w:p>
    <w:p w14:paraId="02729DFE" w14:textId="77777777" w:rsidR="005F5AB0" w:rsidRDefault="005F5AB0" w:rsidP="005F5AB0"/>
    <w:p w14:paraId="0223C20A" w14:textId="77777777" w:rsidR="005F5AB0" w:rsidRDefault="005F5AB0" w:rsidP="005F5AB0"/>
    <w:p w14:paraId="30D7A5EB" w14:textId="77777777" w:rsidR="005F5AB0" w:rsidRDefault="005F5AB0" w:rsidP="005F5AB0">
      <w:r>
        <w:t>Exclusions: Systems unique to a research, development, test, or evaluation activity in a Major Engineering/Research Facility or Airborne Vehicle where the system is not part of the facility or vehicle and does not impact the operation of the facility or vehicle.</w:t>
      </w:r>
    </w:p>
    <w:p w14:paraId="5C050042" w14:textId="77777777" w:rsidR="005F5AB0" w:rsidRDefault="005F5AB0" w:rsidP="005F5AB0"/>
    <w:p w14:paraId="46E7B8A5" w14:textId="77777777" w:rsidR="005F5AB0" w:rsidRPr="008B08E2" w:rsidRDefault="005F5AB0" w:rsidP="005F5AB0">
      <w:pPr>
        <w:rPr>
          <w:u w:val="single"/>
        </w:rPr>
      </w:pPr>
      <w:r w:rsidRPr="008B08E2">
        <w:rPr>
          <w:u w:val="single"/>
        </w:rPr>
        <w:t>Class D: Basic Science/Engineering Design and Research and Technology Software</w:t>
      </w:r>
    </w:p>
    <w:p w14:paraId="42A37585" w14:textId="77777777" w:rsidR="005F5AB0" w:rsidRDefault="005F5AB0" w:rsidP="005F5AB0"/>
    <w:p w14:paraId="13E05885" w14:textId="77777777" w:rsidR="005F5AB0" w:rsidRDefault="005F5AB0" w:rsidP="005F5AB0">
      <w:r>
        <w:t xml:space="preserve">Basic Science/Engineering Design: </w:t>
      </w:r>
    </w:p>
    <w:p w14:paraId="20B09AB2" w14:textId="77777777" w:rsidR="005F5AB0" w:rsidRDefault="005F5AB0" w:rsidP="005F5AB0"/>
    <w:p w14:paraId="322B50DE" w14:textId="77777777" w:rsidR="005F5AB0" w:rsidRDefault="005F5AB0" w:rsidP="005F5AB0">
      <w:r>
        <w:t xml:space="preserve">1. Ground software that performs secondary science data analysis, or </w:t>
      </w:r>
    </w:p>
    <w:p w14:paraId="42CA22F3" w14:textId="77777777" w:rsidR="005F5AB0" w:rsidRDefault="005F5AB0" w:rsidP="005F5AB0">
      <w:r>
        <w:lastRenderedPageBreak/>
        <w:t xml:space="preserve">2. </w:t>
      </w:r>
      <w:proofErr w:type="gramStart"/>
      <w:r>
        <w:t>ground</w:t>
      </w:r>
      <w:proofErr w:type="gramEnd"/>
      <w:r>
        <w:t xml:space="preserve"> software tools that support engineering development, or </w:t>
      </w:r>
    </w:p>
    <w:p w14:paraId="5FAB96FF" w14:textId="77777777" w:rsidR="005F5AB0" w:rsidRDefault="005F5AB0" w:rsidP="005F5AB0">
      <w:r>
        <w:t xml:space="preserve">3. </w:t>
      </w:r>
      <w:proofErr w:type="gramStart"/>
      <w:r>
        <w:t>ground</w:t>
      </w:r>
      <w:proofErr w:type="gramEnd"/>
      <w:r>
        <w:t xml:space="preserve"> software used in testing other Class D software systems, or </w:t>
      </w:r>
    </w:p>
    <w:p w14:paraId="54CCA2DB" w14:textId="77777777" w:rsidR="005F5AB0" w:rsidRDefault="005F5AB0" w:rsidP="005F5AB0">
      <w:r>
        <w:t xml:space="preserve">4. </w:t>
      </w:r>
      <w:proofErr w:type="gramStart"/>
      <w:r>
        <w:t>ground</w:t>
      </w:r>
      <w:proofErr w:type="gramEnd"/>
      <w:r>
        <w:t xml:space="preserve"> software tools that support mission planning or formulation, or </w:t>
      </w:r>
    </w:p>
    <w:p w14:paraId="49908CD1" w14:textId="77777777" w:rsidR="005F5AB0" w:rsidRDefault="005F5AB0" w:rsidP="005F5AB0">
      <w:r>
        <w:t xml:space="preserve">5. </w:t>
      </w:r>
      <w:proofErr w:type="gramStart"/>
      <w:r>
        <w:t>ground</w:t>
      </w:r>
      <w:proofErr w:type="gramEnd"/>
      <w:r>
        <w:t xml:space="preserve"> software that operates a research, development, test, or evaluation laboratory (i.e., not a Major Engineering/Research Facility), or </w:t>
      </w:r>
    </w:p>
    <w:p w14:paraId="4976FEEC" w14:textId="77777777" w:rsidR="005F5AB0" w:rsidRDefault="005F5AB0" w:rsidP="005F5AB0">
      <w:r>
        <w:t xml:space="preserve">6. </w:t>
      </w:r>
      <w:proofErr w:type="gramStart"/>
      <w:r>
        <w:t>ground</w:t>
      </w:r>
      <w:proofErr w:type="gramEnd"/>
      <w:r>
        <w:t xml:space="preserve"> software that provides decision support for non-mission critical situations.</w:t>
      </w:r>
    </w:p>
    <w:p w14:paraId="751E8B22" w14:textId="77777777" w:rsidR="005F5AB0" w:rsidRDefault="005F5AB0" w:rsidP="005F5AB0"/>
    <w:p w14:paraId="2FCC8AAB" w14:textId="77777777" w:rsidR="005F5AB0" w:rsidRDefault="005F5AB0" w:rsidP="005F5AB0">
      <w:r>
        <w:t>Exclusions:</w:t>
      </w:r>
    </w:p>
    <w:p w14:paraId="54F08A93" w14:textId="77777777" w:rsidR="005F5AB0" w:rsidRDefault="005F5AB0" w:rsidP="005F5AB0"/>
    <w:p w14:paraId="2B011C0B" w14:textId="77777777" w:rsidR="005F5AB0" w:rsidRDefault="005F5AB0" w:rsidP="005F5AB0">
      <w:r>
        <w:t xml:space="preserve">Class D does not include: </w:t>
      </w:r>
    </w:p>
    <w:p w14:paraId="649DA863" w14:textId="77777777" w:rsidR="005F5AB0" w:rsidRDefault="005F5AB0" w:rsidP="005F5AB0"/>
    <w:p w14:paraId="0F51C85E" w14:textId="77777777" w:rsidR="005F5AB0" w:rsidRDefault="005F5AB0" w:rsidP="005F5AB0">
      <w:r>
        <w:t xml:space="preserve">1. </w:t>
      </w:r>
      <w:r w:rsidRPr="00A97E3D">
        <w:t>Software that can impact primary or secondary mission objectives or cause loss of data that is generated by space systems</w:t>
      </w:r>
      <w:r>
        <w:t xml:space="preserve">, or </w:t>
      </w:r>
    </w:p>
    <w:p w14:paraId="4F806EED" w14:textId="77777777" w:rsidR="005F5AB0" w:rsidRDefault="005F5AB0" w:rsidP="005F5AB0">
      <w:r>
        <w:t xml:space="preserve">2. </w:t>
      </w:r>
      <w:proofErr w:type="gramStart"/>
      <w:r>
        <w:t>software</w:t>
      </w:r>
      <w:proofErr w:type="gramEnd"/>
      <w:r>
        <w:t xml:space="preserve"> which operates a Major Engineering/Research Facility, or </w:t>
      </w:r>
    </w:p>
    <w:p w14:paraId="0D2C5D75" w14:textId="77777777" w:rsidR="005F5AB0" w:rsidRDefault="005F5AB0" w:rsidP="005F5AB0">
      <w:r>
        <w:t xml:space="preserve">3. </w:t>
      </w:r>
      <w:proofErr w:type="gramStart"/>
      <w:r>
        <w:t>software</w:t>
      </w:r>
      <w:proofErr w:type="gramEnd"/>
      <w:r>
        <w:t xml:space="preserve"> which operates an airborne vehicle, or </w:t>
      </w:r>
    </w:p>
    <w:p w14:paraId="08121C42" w14:textId="7A09FF6F" w:rsidR="005F5AB0" w:rsidRPr="000F0ED3" w:rsidRDefault="005F5AB0" w:rsidP="005F5AB0">
      <w:r>
        <w:t xml:space="preserve">4. </w:t>
      </w:r>
      <w:proofErr w:type="gramStart"/>
      <w:r>
        <w:t>space</w:t>
      </w:r>
      <w:proofErr w:type="gramEnd"/>
      <w:r>
        <w:t xml:space="preserve"> flight software.</w:t>
      </w:r>
    </w:p>
    <w:sectPr w:rsidR="005F5AB0" w:rsidRPr="000F0ED3" w:rsidSect="00B21BA0">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Perrine, Martin L. (GSFC-5670)" w:date="2016-01-13T17:25:00Z" w:initials="PML(">
    <w:p w14:paraId="6273C604" w14:textId="77777777" w:rsidR="00594FCF" w:rsidRDefault="00594FCF" w:rsidP="00594FCF">
      <w:pPr>
        <w:pStyle w:val="NormalWeb"/>
        <w:shd w:val="clear" w:color="auto" w:fill="FFFFFF"/>
        <w:spacing w:before="0" w:beforeAutospacing="0" w:after="150" w:afterAutospacing="0" w:line="338" w:lineRule="atLeast"/>
        <w:rPr>
          <w:rFonts w:ascii="Times New Roman" w:hAnsi="Times New Roman"/>
          <w:color w:val="222222"/>
          <w:sz w:val="24"/>
          <w:szCs w:val="24"/>
        </w:rPr>
      </w:pPr>
      <w:r>
        <w:rPr>
          <w:rStyle w:val="CommentReference"/>
        </w:rPr>
        <w:annotationRef/>
      </w:r>
      <w:r>
        <w:rPr>
          <w:rFonts w:ascii="Times New Roman" w:hAnsi="Times New Roman"/>
          <w:color w:val="222222"/>
          <w:sz w:val="24"/>
          <w:szCs w:val="24"/>
        </w:rPr>
        <w:t xml:space="preserve">Comment:  Include the Phase 1 description here.  The modification for the SMAP mission is referred to as Phase 1 under this project as it include a major transition in operating systems to Apple to LINUX. </w:t>
      </w:r>
    </w:p>
    <w:p w14:paraId="0E8068CA" w14:textId="77777777" w:rsidR="00594FCF" w:rsidRDefault="00594FCF" w:rsidP="00594FC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8068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82360" w14:textId="77777777" w:rsidR="00890B42" w:rsidRDefault="00890B42" w:rsidP="00F42E2E">
      <w:r>
        <w:separator/>
      </w:r>
    </w:p>
  </w:endnote>
  <w:endnote w:type="continuationSeparator" w:id="0">
    <w:p w14:paraId="51C824C3" w14:textId="77777777" w:rsidR="00890B42" w:rsidRDefault="00890B42" w:rsidP="00F4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3FF55" w14:textId="77777777" w:rsidR="00F42E2E" w:rsidRDefault="00F42E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EFB92" w14:textId="77777777" w:rsidR="00F42E2E" w:rsidRDefault="00F42E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6B489" w14:textId="77777777" w:rsidR="00F42E2E" w:rsidRDefault="00F42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E890B" w14:textId="77777777" w:rsidR="00890B42" w:rsidRDefault="00890B42" w:rsidP="00F42E2E">
      <w:r>
        <w:separator/>
      </w:r>
    </w:p>
  </w:footnote>
  <w:footnote w:type="continuationSeparator" w:id="0">
    <w:p w14:paraId="7CF78089" w14:textId="77777777" w:rsidR="00890B42" w:rsidRDefault="00890B42" w:rsidP="00F42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E1C89" w14:textId="77777777" w:rsidR="00F42E2E" w:rsidRDefault="00F42E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B6A40" w14:textId="2DC29219" w:rsidR="00F42E2E" w:rsidRDefault="00F42E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B2D52" w14:textId="77777777" w:rsidR="00F42E2E" w:rsidRDefault="00F42E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7710"/>
    <w:multiLevelType w:val="hybridMultilevel"/>
    <w:tmpl w:val="F122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C23E6"/>
    <w:multiLevelType w:val="hybridMultilevel"/>
    <w:tmpl w:val="AA94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D3D37"/>
    <w:multiLevelType w:val="hybridMultilevel"/>
    <w:tmpl w:val="5FD84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1000A"/>
    <w:multiLevelType w:val="hybridMultilevel"/>
    <w:tmpl w:val="9D94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rrine, Martin L. (GSFC-5670)">
    <w15:presenceInfo w15:providerId="AD" w15:userId="S-1-5-21-330711430-3775241029-4075259233-97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D3"/>
    <w:rsid w:val="00005D7B"/>
    <w:rsid w:val="00021693"/>
    <w:rsid w:val="00023915"/>
    <w:rsid w:val="000306D2"/>
    <w:rsid w:val="000A161E"/>
    <w:rsid w:val="000A7420"/>
    <w:rsid w:val="000F0ED3"/>
    <w:rsid w:val="000F3DB1"/>
    <w:rsid w:val="000F6FFD"/>
    <w:rsid w:val="00121538"/>
    <w:rsid w:val="0012500B"/>
    <w:rsid w:val="00125A72"/>
    <w:rsid w:val="00141952"/>
    <w:rsid w:val="001E6E56"/>
    <w:rsid w:val="00227A73"/>
    <w:rsid w:val="002742DA"/>
    <w:rsid w:val="00275757"/>
    <w:rsid w:val="00284368"/>
    <w:rsid w:val="002B2BFD"/>
    <w:rsid w:val="003074F1"/>
    <w:rsid w:val="003233C4"/>
    <w:rsid w:val="00332F3A"/>
    <w:rsid w:val="0039121B"/>
    <w:rsid w:val="003B0FDC"/>
    <w:rsid w:val="003D4684"/>
    <w:rsid w:val="004231FD"/>
    <w:rsid w:val="004701EF"/>
    <w:rsid w:val="004D7E54"/>
    <w:rsid w:val="005230D7"/>
    <w:rsid w:val="00594FCF"/>
    <w:rsid w:val="005A3890"/>
    <w:rsid w:val="005B778E"/>
    <w:rsid w:val="005E1B23"/>
    <w:rsid w:val="005F56A1"/>
    <w:rsid w:val="005F5AB0"/>
    <w:rsid w:val="00637A4E"/>
    <w:rsid w:val="006E7163"/>
    <w:rsid w:val="00744110"/>
    <w:rsid w:val="007479E6"/>
    <w:rsid w:val="00753C07"/>
    <w:rsid w:val="0075682F"/>
    <w:rsid w:val="00764EB9"/>
    <w:rsid w:val="00782B81"/>
    <w:rsid w:val="007833E3"/>
    <w:rsid w:val="007C531D"/>
    <w:rsid w:val="007C6C5F"/>
    <w:rsid w:val="00842245"/>
    <w:rsid w:val="00890B42"/>
    <w:rsid w:val="008A3947"/>
    <w:rsid w:val="008B08E2"/>
    <w:rsid w:val="008C3E1B"/>
    <w:rsid w:val="008D36F3"/>
    <w:rsid w:val="00925478"/>
    <w:rsid w:val="009A2241"/>
    <w:rsid w:val="009A29BE"/>
    <w:rsid w:val="009B05B4"/>
    <w:rsid w:val="009B0872"/>
    <w:rsid w:val="009C422C"/>
    <w:rsid w:val="00A455A6"/>
    <w:rsid w:val="00A764A5"/>
    <w:rsid w:val="00A838D5"/>
    <w:rsid w:val="00AB61AE"/>
    <w:rsid w:val="00AF159B"/>
    <w:rsid w:val="00B01607"/>
    <w:rsid w:val="00B11FE5"/>
    <w:rsid w:val="00B21BA0"/>
    <w:rsid w:val="00B561B1"/>
    <w:rsid w:val="00B72D85"/>
    <w:rsid w:val="00B94B8B"/>
    <w:rsid w:val="00BA0BB2"/>
    <w:rsid w:val="00BB2F97"/>
    <w:rsid w:val="00C21747"/>
    <w:rsid w:val="00C5363C"/>
    <w:rsid w:val="00C848C7"/>
    <w:rsid w:val="00C87E4D"/>
    <w:rsid w:val="00E24DC2"/>
    <w:rsid w:val="00E27480"/>
    <w:rsid w:val="00E7529B"/>
    <w:rsid w:val="00E84876"/>
    <w:rsid w:val="00E86719"/>
    <w:rsid w:val="00E95AAA"/>
    <w:rsid w:val="00EC4F2D"/>
    <w:rsid w:val="00F00D92"/>
    <w:rsid w:val="00F05E4A"/>
    <w:rsid w:val="00F36598"/>
    <w:rsid w:val="00F42E2E"/>
    <w:rsid w:val="00FA06AB"/>
    <w:rsid w:val="00FB696F"/>
    <w:rsid w:val="00FC5353"/>
    <w:rsid w:val="00FC7C78"/>
    <w:rsid w:val="00FE5F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42D09"/>
  <w15:docId w15:val="{FADF56CF-1736-4998-AA7B-7F51B187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E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E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E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0E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0ED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0E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0ED3"/>
    <w:pPr>
      <w:ind w:left="720"/>
      <w:contextualSpacing/>
    </w:pPr>
  </w:style>
  <w:style w:type="paragraph" w:styleId="BalloonText">
    <w:name w:val="Balloon Text"/>
    <w:basedOn w:val="Normal"/>
    <w:link w:val="BalloonTextChar"/>
    <w:uiPriority w:val="99"/>
    <w:semiHidden/>
    <w:unhideWhenUsed/>
    <w:rsid w:val="007C6C5F"/>
    <w:rPr>
      <w:rFonts w:ascii="Lucida Grande" w:hAnsi="Lucida Grande"/>
      <w:sz w:val="18"/>
      <w:szCs w:val="18"/>
    </w:rPr>
  </w:style>
  <w:style w:type="character" w:customStyle="1" w:styleId="BalloonTextChar">
    <w:name w:val="Balloon Text Char"/>
    <w:basedOn w:val="DefaultParagraphFont"/>
    <w:link w:val="BalloonText"/>
    <w:uiPriority w:val="99"/>
    <w:semiHidden/>
    <w:rsid w:val="007C6C5F"/>
    <w:rPr>
      <w:rFonts w:ascii="Lucida Grande" w:hAnsi="Lucida Grande"/>
      <w:sz w:val="18"/>
      <w:szCs w:val="18"/>
    </w:rPr>
  </w:style>
  <w:style w:type="character" w:styleId="Hyperlink">
    <w:name w:val="Hyperlink"/>
    <w:basedOn w:val="DefaultParagraphFont"/>
    <w:uiPriority w:val="99"/>
    <w:unhideWhenUsed/>
    <w:rsid w:val="005F5AB0"/>
    <w:rPr>
      <w:color w:val="0000FF" w:themeColor="hyperlink"/>
      <w:u w:val="single"/>
    </w:rPr>
  </w:style>
  <w:style w:type="character" w:styleId="CommentReference">
    <w:name w:val="annotation reference"/>
    <w:rsid w:val="00594FCF"/>
    <w:rPr>
      <w:sz w:val="16"/>
      <w:szCs w:val="16"/>
    </w:rPr>
  </w:style>
  <w:style w:type="paragraph" w:styleId="CommentText">
    <w:name w:val="annotation text"/>
    <w:basedOn w:val="Normal"/>
    <w:link w:val="CommentTextChar"/>
    <w:rsid w:val="00594FCF"/>
    <w:pPr>
      <w:spacing w:before="72" w:after="72"/>
      <w:jc w:val="both"/>
    </w:pPr>
    <w:rPr>
      <w:rFonts w:ascii="Arial" w:eastAsia="Times New Roman" w:hAnsi="Arial" w:cs="Times New Roman"/>
      <w:sz w:val="20"/>
      <w:szCs w:val="20"/>
    </w:rPr>
  </w:style>
  <w:style w:type="character" w:customStyle="1" w:styleId="CommentTextChar">
    <w:name w:val="Comment Text Char"/>
    <w:basedOn w:val="DefaultParagraphFont"/>
    <w:link w:val="CommentText"/>
    <w:rsid w:val="00594FCF"/>
    <w:rPr>
      <w:rFonts w:ascii="Arial" w:eastAsia="Times New Roman" w:hAnsi="Arial" w:cs="Times New Roman"/>
      <w:sz w:val="20"/>
      <w:szCs w:val="20"/>
    </w:rPr>
  </w:style>
  <w:style w:type="paragraph" w:styleId="NormalWeb">
    <w:name w:val="Normal (Web)"/>
    <w:basedOn w:val="Normal"/>
    <w:uiPriority w:val="99"/>
    <w:unhideWhenUsed/>
    <w:rsid w:val="00594FCF"/>
    <w:pPr>
      <w:spacing w:before="100" w:beforeAutospacing="1" w:after="100" w:afterAutospacing="1"/>
    </w:pPr>
    <w:rPr>
      <w:rFonts w:ascii="Times" w:eastAsia="Times New Roman" w:hAnsi="Times" w:cs="Times New Roman"/>
      <w:sz w:val="20"/>
      <w:szCs w:val="20"/>
    </w:rPr>
  </w:style>
  <w:style w:type="paragraph" w:styleId="Header">
    <w:name w:val="header"/>
    <w:basedOn w:val="Normal"/>
    <w:link w:val="HeaderChar"/>
    <w:uiPriority w:val="99"/>
    <w:unhideWhenUsed/>
    <w:rsid w:val="00F42E2E"/>
    <w:pPr>
      <w:tabs>
        <w:tab w:val="center" w:pos="4680"/>
        <w:tab w:val="right" w:pos="9360"/>
      </w:tabs>
    </w:pPr>
  </w:style>
  <w:style w:type="character" w:customStyle="1" w:styleId="HeaderChar">
    <w:name w:val="Header Char"/>
    <w:basedOn w:val="DefaultParagraphFont"/>
    <w:link w:val="Header"/>
    <w:uiPriority w:val="99"/>
    <w:rsid w:val="00F42E2E"/>
  </w:style>
  <w:style w:type="paragraph" w:styleId="Footer">
    <w:name w:val="footer"/>
    <w:basedOn w:val="Normal"/>
    <w:link w:val="FooterChar"/>
    <w:uiPriority w:val="99"/>
    <w:unhideWhenUsed/>
    <w:rsid w:val="00F42E2E"/>
    <w:pPr>
      <w:tabs>
        <w:tab w:val="center" w:pos="4680"/>
        <w:tab w:val="right" w:pos="9360"/>
      </w:tabs>
    </w:pPr>
  </w:style>
  <w:style w:type="character" w:customStyle="1" w:styleId="FooterChar">
    <w:name w:val="Footer Char"/>
    <w:basedOn w:val="DefaultParagraphFont"/>
    <w:link w:val="Footer"/>
    <w:uiPriority w:val="99"/>
    <w:rsid w:val="00F42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ftware.gsfc.nasa.gov/AssetsApproved/PA1.0.2.do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Leor Z. Bleier</dc:creator>
  <cp:lastModifiedBy>Perrine, Martin L. (GSFC-5670)</cp:lastModifiedBy>
  <cp:revision>4</cp:revision>
  <dcterms:created xsi:type="dcterms:W3CDTF">2016-08-19T14:04:00Z</dcterms:created>
  <dcterms:modified xsi:type="dcterms:W3CDTF">2016-08-26T19:22:00Z</dcterms:modified>
</cp:coreProperties>
</file>