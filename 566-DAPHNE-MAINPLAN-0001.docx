
<file path=[Content_Types].xml><?xml version="1.0" encoding="utf-8"?>
<Types xmlns="http://schemas.openxmlformats.org/package/2006/content-types">
  <Default Extension="png" ContentType="image/png"/>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8474C" w14:textId="340FA103" w:rsidR="003F049D" w:rsidRDefault="003F049D" w:rsidP="003F049D">
      <w:pPr>
        <w:pStyle w:val="pid"/>
      </w:pPr>
      <w:del w:id="0" w:author="Perrine, Martin L. (GSFC-5670)" w:date="2016-09-27T09:03:00Z">
        <w:r w:rsidDel="002D1886">
          <w:delText>NEN-PLAN-000</w:delText>
        </w:r>
      </w:del>
      <w:ins w:id="1" w:author="Perrine, Martin L. (GSFC-5670)" w:date="2016-09-27T09:03:00Z">
        <w:r w:rsidR="002D1886">
          <w:t>566-DAPHNE-MAINPLAN-001</w:t>
        </w:r>
      </w:ins>
      <w:del w:id="2" w:author="Perrine, Martin L. (GSFC-5670)" w:date="2016-07-18T15:59:00Z">
        <w:r w:rsidDel="00F7025B">
          <w:delText>1</w:delText>
        </w:r>
      </w:del>
    </w:p>
    <w:p w14:paraId="6D3424D8" w14:textId="77777777" w:rsidR="003F049D" w:rsidRDefault="003F049D" w:rsidP="003F049D">
      <w:pPr>
        <w:pStyle w:val="odv"/>
        <w:ind w:firstLine="4"/>
        <w:jc w:val="left"/>
      </w:pPr>
    </w:p>
    <w:p w14:paraId="04766497" w14:textId="77777777" w:rsidR="003F049D" w:rsidRDefault="003F049D" w:rsidP="003F049D">
      <w:pPr>
        <w:pStyle w:val="Paragraph"/>
      </w:pPr>
    </w:p>
    <w:p w14:paraId="4CFD9A8B" w14:textId="7D445059" w:rsidR="003F049D" w:rsidRDefault="003F049D" w:rsidP="003F049D">
      <w:pPr>
        <w:pStyle w:val="ti"/>
        <w:spacing w:before="1200"/>
        <w:ind w:left="1440" w:hanging="360"/>
      </w:pPr>
      <w:del w:id="3" w:author="Perrine, Martin L. (GSFC-5670)" w:date="2016-09-27T09:02:00Z">
        <w:r w:rsidDel="002D1886">
          <w:delText xml:space="preserve">Test </w:delText>
        </w:r>
      </w:del>
      <w:ins w:id="4" w:author="Perrine, Martin L. (GSFC-5670)" w:date="2016-09-27T09:02:00Z">
        <w:r w:rsidR="002D1886">
          <w:t xml:space="preserve">Maintenance </w:t>
        </w:r>
      </w:ins>
      <w:r>
        <w:t xml:space="preserve">Plan for the </w:t>
      </w:r>
      <w:r w:rsidRPr="000F5A7E">
        <w:t xml:space="preserve">Data Acquisition Processing and Handling Network Environment </w:t>
      </w:r>
      <w:r>
        <w:t xml:space="preserve">(DAPHNE) </w:t>
      </w:r>
      <w:r>
        <w:br/>
      </w:r>
    </w:p>
    <w:p w14:paraId="381EAE59" w14:textId="77777777" w:rsidR="003F049D" w:rsidRDefault="003F049D" w:rsidP="003F049D">
      <w:pPr>
        <w:pStyle w:val="pdt1"/>
      </w:pPr>
    </w:p>
    <w:p w14:paraId="0C135CBC" w14:textId="77777777" w:rsidR="003F049D" w:rsidRDefault="003F049D" w:rsidP="003F049D">
      <w:pPr>
        <w:pStyle w:val="ino1"/>
      </w:pPr>
      <w:r>
        <w:t>Original</w:t>
      </w:r>
    </w:p>
    <w:p w14:paraId="5DD947F3" w14:textId="77777777" w:rsidR="003F049D" w:rsidRDefault="003F049D" w:rsidP="003F049D">
      <w:pPr>
        <w:pStyle w:val="left-border"/>
      </w:pPr>
    </w:p>
    <w:p w14:paraId="73AA2332" w14:textId="2A4624ED" w:rsidR="003F049D" w:rsidRDefault="003F049D" w:rsidP="003F049D">
      <w:pPr>
        <w:pStyle w:val="left-border"/>
        <w:jc w:val="right"/>
        <w:rPr>
          <w:rFonts w:ascii="Arial" w:hAnsi="Arial"/>
          <w:b/>
          <w:sz w:val="28"/>
        </w:rPr>
      </w:pPr>
      <w:r>
        <w:rPr>
          <w:rFonts w:ascii="Arial" w:hAnsi="Arial"/>
          <w:b/>
          <w:sz w:val="28"/>
        </w:rPr>
        <w:t xml:space="preserve">Effective Date: </w:t>
      </w:r>
      <w:ins w:id="5" w:author="Perrine, Martin L. (GSFC-5670)" w:date="2016-09-27T09:03:00Z">
        <w:r w:rsidR="002D1886">
          <w:rPr>
            <w:rFonts w:ascii="Arial" w:hAnsi="Arial"/>
            <w:b/>
            <w:sz w:val="28"/>
          </w:rPr>
          <w:t>27 September 2016</w:t>
        </w:r>
      </w:ins>
      <w:del w:id="6" w:author="Perrine, Martin L. (GSFC-5670)" w:date="2016-09-27T09:03:00Z">
        <w:r w:rsidDel="002D1886">
          <w:rPr>
            <w:rFonts w:ascii="Arial" w:hAnsi="Arial"/>
            <w:b/>
            <w:sz w:val="28"/>
          </w:rPr>
          <w:delText>December 16, 2015</w:delText>
        </w:r>
      </w:del>
    </w:p>
    <w:p w14:paraId="611520E9" w14:textId="77777777" w:rsidR="003F049D" w:rsidRDefault="003F049D" w:rsidP="003F049D">
      <w:pPr>
        <w:pStyle w:val="pdt1"/>
      </w:pPr>
    </w:p>
    <w:p w14:paraId="029C6C48" w14:textId="77777777" w:rsidR="003F049D" w:rsidRDefault="003F049D" w:rsidP="003F049D">
      <w:pPr>
        <w:pStyle w:val="left-border"/>
      </w:pPr>
    </w:p>
    <w:p w14:paraId="45F2AD45" w14:textId="77777777" w:rsidR="003F049D" w:rsidRDefault="003F049D" w:rsidP="003F049D">
      <w:pPr>
        <w:pStyle w:val="left-border"/>
      </w:pPr>
    </w:p>
    <w:p w14:paraId="09EE02DE" w14:textId="77777777" w:rsidR="003F049D" w:rsidRDefault="003F049D" w:rsidP="003F049D">
      <w:pPr>
        <w:pStyle w:val="pdt1"/>
      </w:pPr>
    </w:p>
    <w:p w14:paraId="0AF0BE1E" w14:textId="77777777" w:rsidR="003F049D" w:rsidRDefault="003F049D" w:rsidP="003F049D">
      <w:pPr>
        <w:pStyle w:val="left-border"/>
      </w:pPr>
    </w:p>
    <w:p w14:paraId="50BA329B" w14:textId="77777777" w:rsidR="003F049D" w:rsidRDefault="003F049D" w:rsidP="003F049D">
      <w:pPr>
        <w:pStyle w:val="left-border"/>
      </w:pPr>
    </w:p>
    <w:p w14:paraId="12343682" w14:textId="77777777" w:rsidR="003F049D" w:rsidRDefault="003F049D" w:rsidP="003F049D">
      <w:pPr>
        <w:pStyle w:val="left-border"/>
      </w:pPr>
    </w:p>
    <w:p w14:paraId="781BD6AA" w14:textId="77777777" w:rsidR="003F049D" w:rsidRDefault="003F049D" w:rsidP="003F049D">
      <w:pPr>
        <w:pStyle w:val="left-border"/>
      </w:pPr>
    </w:p>
    <w:p w14:paraId="5F0735DC" w14:textId="77777777" w:rsidR="003F049D" w:rsidRDefault="003F049D" w:rsidP="003F049D">
      <w:pPr>
        <w:pStyle w:val="left-border"/>
      </w:pPr>
    </w:p>
    <w:p w14:paraId="32AA2DBC" w14:textId="77777777" w:rsidR="003F049D" w:rsidRDefault="003F049D" w:rsidP="003F049D">
      <w:pPr>
        <w:pStyle w:val="left-border"/>
      </w:pPr>
    </w:p>
    <w:p w14:paraId="45A965F4" w14:textId="77777777" w:rsidR="003F049D" w:rsidRDefault="003F049D" w:rsidP="003F049D">
      <w:pPr>
        <w:pStyle w:val="left-border"/>
      </w:pPr>
    </w:p>
    <w:p w14:paraId="0EB9279F" w14:textId="77777777" w:rsidR="003F049D" w:rsidRDefault="003F049D" w:rsidP="003F049D">
      <w:pPr>
        <w:pStyle w:val="left-border"/>
      </w:pPr>
    </w:p>
    <w:p w14:paraId="7031BA67" w14:textId="77777777" w:rsidR="003F049D" w:rsidRDefault="003F049D" w:rsidP="003F049D">
      <w:pPr>
        <w:pStyle w:val="left-border"/>
      </w:pPr>
      <w:bookmarkStart w:id="7" w:name="_MON_1399888764"/>
      <w:bookmarkEnd w:id="7"/>
    </w:p>
    <w:p w14:paraId="3EC8F1BC" w14:textId="77777777" w:rsidR="003F049D" w:rsidRDefault="003F049D" w:rsidP="003F049D"/>
    <w:p w14:paraId="3DEE9DED" w14:textId="77777777" w:rsidR="003F049D" w:rsidRDefault="003F049D" w:rsidP="003F049D">
      <w:pPr>
        <w:pStyle w:val="left-border"/>
        <w:ind w:left="0"/>
      </w:pPr>
    </w:p>
    <w:p w14:paraId="062D64C5" w14:textId="77777777" w:rsidR="003F049D" w:rsidRDefault="003F049D" w:rsidP="003F049D">
      <w:pPr>
        <w:pStyle w:val="SigPgTitle"/>
      </w:pPr>
      <w:r>
        <w:br w:type="page"/>
      </w:r>
      <w:r>
        <w:lastRenderedPageBreak/>
        <w:t xml:space="preserve">Test Plan for the </w:t>
      </w:r>
      <w:r w:rsidRPr="000F5A7E">
        <w:t xml:space="preserve">Data Acquisition Processing and Handling Network Environment </w:t>
      </w:r>
      <w:r>
        <w:t xml:space="preserve">(DAPHNE)  </w:t>
      </w:r>
    </w:p>
    <w:p w14:paraId="167F7A9D" w14:textId="77777777" w:rsidR="003F049D" w:rsidRPr="00C82F74" w:rsidRDefault="003F049D" w:rsidP="003F049D">
      <w:pPr>
        <w:jc w:val="center"/>
        <w:rPr>
          <w:rFonts w:cs="Arial"/>
          <w:b/>
          <w:sz w:val="28"/>
          <w:szCs w:val="28"/>
        </w:rPr>
      </w:pPr>
      <w:r w:rsidRPr="00C82F74">
        <w:rPr>
          <w:rFonts w:cs="Arial"/>
          <w:b/>
          <w:sz w:val="28"/>
          <w:szCs w:val="28"/>
        </w:rPr>
        <w:t>SIGNATURE PAGE</w:t>
      </w:r>
    </w:p>
    <w:p w14:paraId="338F907C" w14:textId="77777777" w:rsidR="003F049D" w:rsidRPr="004F0930" w:rsidRDefault="003F049D" w:rsidP="003F049D">
      <w:pPr>
        <w:pStyle w:val="BodyText3"/>
        <w:rPr>
          <w:sz w:val="24"/>
          <w:szCs w:val="24"/>
        </w:rPr>
      </w:pPr>
    </w:p>
    <w:p w14:paraId="25A6A869" w14:textId="77777777" w:rsidR="003F049D" w:rsidRPr="00BE439E" w:rsidRDefault="003F049D" w:rsidP="003F049D">
      <w:pPr>
        <w:pStyle w:val="ArialText"/>
        <w:tabs>
          <w:tab w:val="left" w:pos="1620"/>
          <w:tab w:val="left" w:pos="5760"/>
          <w:tab w:val="left" w:pos="6480"/>
          <w:tab w:val="left" w:pos="9270"/>
        </w:tabs>
        <w:rPr>
          <w:rFonts w:ascii="Times New Roman" w:hAnsi="Times New Roman"/>
          <w:szCs w:val="24"/>
        </w:rPr>
      </w:pPr>
    </w:p>
    <w:p w14:paraId="059782F0" w14:textId="77777777" w:rsidR="003F049D" w:rsidRPr="00C82F74" w:rsidRDefault="003F049D" w:rsidP="003F049D">
      <w:pPr>
        <w:pStyle w:val="SignaturePage"/>
        <w:rPr>
          <w:rFonts w:cs="Arial"/>
          <w:b/>
          <w:i/>
          <w:szCs w:val="24"/>
        </w:rPr>
      </w:pPr>
      <w:r w:rsidRPr="00C82F74">
        <w:rPr>
          <w:rFonts w:cs="Arial"/>
          <w:b/>
          <w:i/>
          <w:szCs w:val="24"/>
        </w:rPr>
        <w:t>Prepared By:</w:t>
      </w:r>
    </w:p>
    <w:p w14:paraId="2086ECE8" w14:textId="77777777" w:rsidR="003F049D" w:rsidRDefault="003F049D" w:rsidP="003F049D">
      <w:pPr>
        <w:pStyle w:val="SignaturePage"/>
        <w:rPr>
          <w:rFonts w:ascii="Times New Roman" w:hAnsi="Times New Roman"/>
          <w:szCs w:val="24"/>
        </w:rPr>
      </w:pPr>
    </w:p>
    <w:p w14:paraId="733B5133" w14:textId="77777777" w:rsidR="003F049D" w:rsidRPr="00BE439E" w:rsidRDefault="003F049D" w:rsidP="003F049D">
      <w:pPr>
        <w:pStyle w:val="SignaturePage"/>
        <w:rPr>
          <w:rFonts w:ascii="Times New Roman" w:hAnsi="Times New Roman"/>
          <w:szCs w:val="24"/>
        </w:rPr>
      </w:pPr>
    </w:p>
    <w:tbl>
      <w:tblPr>
        <w:tblW w:w="9576" w:type="dxa"/>
        <w:jc w:val="center"/>
        <w:tblLayout w:type="fixed"/>
        <w:tblCellMar>
          <w:left w:w="72" w:type="dxa"/>
          <w:right w:w="72" w:type="dxa"/>
        </w:tblCellMar>
        <w:tblLook w:val="04A0" w:firstRow="1" w:lastRow="0" w:firstColumn="1" w:lastColumn="0" w:noHBand="0" w:noVBand="1"/>
      </w:tblPr>
      <w:tblGrid>
        <w:gridCol w:w="5418"/>
        <w:gridCol w:w="966"/>
        <w:gridCol w:w="3192"/>
      </w:tblGrid>
      <w:tr w:rsidR="003F049D" w:rsidRPr="00CD553F" w14:paraId="29EDA7FD" w14:textId="77777777" w:rsidTr="009B076C">
        <w:trPr>
          <w:cantSplit/>
          <w:jc w:val="center"/>
        </w:trPr>
        <w:tc>
          <w:tcPr>
            <w:tcW w:w="5418" w:type="dxa"/>
            <w:vAlign w:val="center"/>
          </w:tcPr>
          <w:p w14:paraId="45A71853" w14:textId="77777777" w:rsidR="003F049D" w:rsidRPr="00CD553F" w:rsidRDefault="003F049D" w:rsidP="009B076C">
            <w:pPr>
              <w:pStyle w:val="SignaturePage"/>
              <w:rPr>
                <w:rFonts w:ascii="Times New Roman" w:hAnsi="Times New Roman"/>
                <w:i/>
                <w:szCs w:val="24"/>
              </w:rPr>
            </w:pPr>
          </w:p>
        </w:tc>
        <w:tc>
          <w:tcPr>
            <w:tcW w:w="966" w:type="dxa"/>
            <w:vAlign w:val="center"/>
          </w:tcPr>
          <w:p w14:paraId="365CF94D" w14:textId="77777777" w:rsidR="003F049D" w:rsidRPr="00CD553F" w:rsidRDefault="003F049D" w:rsidP="009B076C">
            <w:pPr>
              <w:pStyle w:val="SignaturePage"/>
              <w:rPr>
                <w:rFonts w:ascii="Times New Roman" w:hAnsi="Times New Roman"/>
                <w:i/>
                <w:szCs w:val="24"/>
              </w:rPr>
            </w:pPr>
          </w:p>
        </w:tc>
        <w:tc>
          <w:tcPr>
            <w:tcW w:w="3192" w:type="dxa"/>
            <w:vAlign w:val="center"/>
          </w:tcPr>
          <w:p w14:paraId="27D4CDF3" w14:textId="77777777" w:rsidR="003F049D" w:rsidRPr="00CD553F" w:rsidRDefault="003F049D" w:rsidP="009B076C">
            <w:pPr>
              <w:pStyle w:val="SignaturePage"/>
              <w:rPr>
                <w:rFonts w:ascii="Times New Roman" w:hAnsi="Times New Roman"/>
                <w:i/>
                <w:szCs w:val="24"/>
              </w:rPr>
            </w:pPr>
          </w:p>
        </w:tc>
      </w:tr>
      <w:tr w:rsidR="003F049D" w:rsidRPr="00237871" w14:paraId="38158849" w14:textId="77777777" w:rsidTr="009B076C">
        <w:trPr>
          <w:cantSplit/>
          <w:jc w:val="center"/>
        </w:trPr>
        <w:tc>
          <w:tcPr>
            <w:tcW w:w="5418" w:type="dxa"/>
            <w:tcBorders>
              <w:top w:val="single" w:sz="4" w:space="0" w:color="000000"/>
            </w:tcBorders>
            <w:vAlign w:val="center"/>
          </w:tcPr>
          <w:p w14:paraId="1D525E0B" w14:textId="09F65EF6" w:rsidR="003F049D" w:rsidRPr="00D260E6" w:rsidRDefault="003F049D" w:rsidP="009B076C">
            <w:pPr>
              <w:pStyle w:val="SignaturePage"/>
              <w:rPr>
                <w:rFonts w:ascii="Times New Roman" w:hAnsi="Times New Roman"/>
                <w:b/>
                <w:szCs w:val="24"/>
              </w:rPr>
            </w:pPr>
            <w:del w:id="8" w:author="Perrine, Martin L. (GSFC-5670)" w:date="2016-09-27T09:06:00Z">
              <w:r w:rsidDel="002D1886">
                <w:rPr>
                  <w:rFonts w:ascii="Times New Roman" w:hAnsi="Times New Roman"/>
                  <w:b/>
                  <w:szCs w:val="24"/>
                </w:rPr>
                <w:delText>Anne Koslosky</w:delText>
              </w:r>
            </w:del>
            <w:ins w:id="9" w:author="Perrine, Martin L. (GSFC-5670)" w:date="2016-09-27T09:06:00Z">
              <w:r w:rsidR="002D1886">
                <w:rPr>
                  <w:rFonts w:ascii="Times New Roman" w:hAnsi="Times New Roman"/>
                  <w:b/>
                  <w:szCs w:val="24"/>
                </w:rPr>
                <w:t>Martin Perrine</w:t>
              </w:r>
            </w:ins>
          </w:p>
        </w:tc>
        <w:tc>
          <w:tcPr>
            <w:tcW w:w="966" w:type="dxa"/>
            <w:vAlign w:val="center"/>
          </w:tcPr>
          <w:p w14:paraId="7BEE8A42" w14:textId="77777777" w:rsidR="003F049D" w:rsidRPr="00237871" w:rsidRDefault="003F049D" w:rsidP="009B076C">
            <w:pPr>
              <w:pStyle w:val="SignaturePage"/>
              <w:rPr>
                <w:rFonts w:ascii="Times New Roman" w:hAnsi="Times New Roman"/>
                <w:szCs w:val="24"/>
              </w:rPr>
            </w:pPr>
          </w:p>
        </w:tc>
        <w:tc>
          <w:tcPr>
            <w:tcW w:w="3192" w:type="dxa"/>
            <w:tcBorders>
              <w:top w:val="single" w:sz="4" w:space="0" w:color="000000"/>
            </w:tcBorders>
            <w:vAlign w:val="center"/>
          </w:tcPr>
          <w:p w14:paraId="093B0402" w14:textId="77777777" w:rsidR="003F049D" w:rsidRPr="00237871" w:rsidRDefault="003F049D" w:rsidP="009B076C">
            <w:pPr>
              <w:pStyle w:val="SignaturePage"/>
              <w:rPr>
                <w:rFonts w:ascii="Times New Roman" w:hAnsi="Times New Roman"/>
                <w:szCs w:val="24"/>
              </w:rPr>
            </w:pPr>
            <w:r w:rsidRPr="00237871">
              <w:rPr>
                <w:rFonts w:ascii="Times New Roman" w:hAnsi="Times New Roman"/>
                <w:szCs w:val="24"/>
              </w:rPr>
              <w:t>Date</w:t>
            </w:r>
          </w:p>
        </w:tc>
      </w:tr>
      <w:tr w:rsidR="003F049D" w:rsidRPr="00BE439E" w14:paraId="7C7A900A" w14:textId="77777777" w:rsidTr="009B076C">
        <w:trPr>
          <w:cantSplit/>
          <w:jc w:val="center"/>
        </w:trPr>
        <w:tc>
          <w:tcPr>
            <w:tcW w:w="5418" w:type="dxa"/>
            <w:vAlign w:val="center"/>
          </w:tcPr>
          <w:p w14:paraId="2D1A1DE8" w14:textId="77777777" w:rsidR="003F049D" w:rsidRPr="00D260E6" w:rsidRDefault="003F049D" w:rsidP="009B076C">
            <w:pPr>
              <w:pStyle w:val="SignaturePage"/>
              <w:rPr>
                <w:rFonts w:ascii="Times New Roman" w:hAnsi="Times New Roman"/>
                <w:szCs w:val="24"/>
              </w:rPr>
            </w:pPr>
            <w:r w:rsidRPr="00D260E6">
              <w:rPr>
                <w:rFonts w:ascii="Times New Roman" w:hAnsi="Times New Roman"/>
                <w:szCs w:val="24"/>
              </w:rPr>
              <w:t xml:space="preserve">Systems </w:t>
            </w:r>
            <w:r>
              <w:rPr>
                <w:rFonts w:ascii="Times New Roman" w:hAnsi="Times New Roman"/>
                <w:szCs w:val="24"/>
              </w:rPr>
              <w:t>Engineer</w:t>
            </w:r>
          </w:p>
        </w:tc>
        <w:tc>
          <w:tcPr>
            <w:tcW w:w="966" w:type="dxa"/>
            <w:vAlign w:val="center"/>
          </w:tcPr>
          <w:p w14:paraId="5DFA0866" w14:textId="77777777" w:rsidR="003F049D" w:rsidRPr="00BE439E" w:rsidRDefault="003F049D" w:rsidP="009B076C">
            <w:pPr>
              <w:pStyle w:val="SignaturePage"/>
              <w:rPr>
                <w:rFonts w:ascii="Times New Roman" w:hAnsi="Times New Roman"/>
                <w:szCs w:val="24"/>
              </w:rPr>
            </w:pPr>
          </w:p>
        </w:tc>
        <w:tc>
          <w:tcPr>
            <w:tcW w:w="3192" w:type="dxa"/>
            <w:vAlign w:val="center"/>
          </w:tcPr>
          <w:p w14:paraId="5C2116F5" w14:textId="77777777" w:rsidR="003F049D" w:rsidRPr="00BE439E" w:rsidRDefault="003F049D" w:rsidP="009B076C">
            <w:pPr>
              <w:pStyle w:val="SignaturePage"/>
              <w:rPr>
                <w:rFonts w:ascii="Times New Roman" w:hAnsi="Times New Roman"/>
                <w:szCs w:val="24"/>
              </w:rPr>
            </w:pPr>
          </w:p>
        </w:tc>
      </w:tr>
      <w:tr w:rsidR="003F049D" w:rsidRPr="00BE439E" w14:paraId="5D761EBA" w14:textId="77777777" w:rsidTr="009B076C">
        <w:trPr>
          <w:cantSplit/>
          <w:jc w:val="center"/>
        </w:trPr>
        <w:tc>
          <w:tcPr>
            <w:tcW w:w="5418" w:type="dxa"/>
            <w:vAlign w:val="center"/>
          </w:tcPr>
          <w:p w14:paraId="04F4C413" w14:textId="77777777" w:rsidR="003F049D" w:rsidRPr="00D260E6" w:rsidRDefault="003F049D" w:rsidP="009B076C">
            <w:pPr>
              <w:pStyle w:val="SignaturePage"/>
              <w:rPr>
                <w:rFonts w:ascii="Times New Roman" w:hAnsi="Times New Roman"/>
                <w:szCs w:val="24"/>
              </w:rPr>
            </w:pPr>
            <w:r w:rsidRPr="00D260E6">
              <w:rPr>
                <w:rFonts w:ascii="Times New Roman" w:hAnsi="Times New Roman"/>
                <w:szCs w:val="24"/>
              </w:rPr>
              <w:t>NASA Goddard Space Flight Center</w:t>
            </w:r>
          </w:p>
        </w:tc>
        <w:tc>
          <w:tcPr>
            <w:tcW w:w="966" w:type="dxa"/>
            <w:vAlign w:val="center"/>
          </w:tcPr>
          <w:p w14:paraId="3D12CADE" w14:textId="77777777" w:rsidR="003F049D" w:rsidRPr="00BE439E" w:rsidRDefault="003F049D" w:rsidP="009B076C">
            <w:pPr>
              <w:pStyle w:val="SignaturePage"/>
              <w:rPr>
                <w:rFonts w:ascii="Times New Roman" w:hAnsi="Times New Roman"/>
                <w:szCs w:val="24"/>
              </w:rPr>
            </w:pPr>
          </w:p>
        </w:tc>
        <w:tc>
          <w:tcPr>
            <w:tcW w:w="3192" w:type="dxa"/>
            <w:vAlign w:val="center"/>
          </w:tcPr>
          <w:p w14:paraId="14FD88CF" w14:textId="77777777" w:rsidR="003F049D" w:rsidRPr="00BE439E" w:rsidRDefault="003F049D" w:rsidP="009B076C">
            <w:pPr>
              <w:pStyle w:val="SignaturePage"/>
              <w:rPr>
                <w:rFonts w:ascii="Times New Roman" w:hAnsi="Times New Roman"/>
                <w:szCs w:val="24"/>
              </w:rPr>
            </w:pPr>
          </w:p>
        </w:tc>
      </w:tr>
    </w:tbl>
    <w:p w14:paraId="1785A1E2" w14:textId="77777777" w:rsidR="003F049D" w:rsidRPr="00BE439E" w:rsidRDefault="003F049D" w:rsidP="003F049D">
      <w:pPr>
        <w:pStyle w:val="SignaturePage"/>
        <w:rPr>
          <w:rFonts w:ascii="Times New Roman" w:hAnsi="Times New Roman"/>
          <w:szCs w:val="24"/>
        </w:rPr>
      </w:pPr>
    </w:p>
    <w:p w14:paraId="7CA02C8C" w14:textId="77777777" w:rsidR="003F049D" w:rsidRPr="00C82F74" w:rsidRDefault="003F049D" w:rsidP="003F049D">
      <w:pPr>
        <w:pStyle w:val="SignaturePage"/>
        <w:rPr>
          <w:rFonts w:cs="Arial"/>
          <w:b/>
          <w:i/>
          <w:szCs w:val="24"/>
        </w:rPr>
      </w:pPr>
      <w:r w:rsidRPr="00C82F74">
        <w:rPr>
          <w:rFonts w:cs="Arial"/>
          <w:b/>
          <w:i/>
          <w:szCs w:val="24"/>
        </w:rPr>
        <w:t>Concurred By:</w:t>
      </w:r>
    </w:p>
    <w:p w14:paraId="27D9E1B5" w14:textId="77777777" w:rsidR="003F049D" w:rsidRPr="00BE439E" w:rsidRDefault="003F049D" w:rsidP="003F049D">
      <w:pPr>
        <w:pStyle w:val="SignaturePage"/>
        <w:rPr>
          <w:rFonts w:ascii="Times New Roman" w:hAnsi="Times New Roman"/>
          <w:szCs w:val="24"/>
        </w:rPr>
      </w:pPr>
    </w:p>
    <w:tbl>
      <w:tblPr>
        <w:tblW w:w="9576" w:type="dxa"/>
        <w:jc w:val="center"/>
        <w:tblLayout w:type="fixed"/>
        <w:tblCellMar>
          <w:left w:w="72" w:type="dxa"/>
          <w:right w:w="72" w:type="dxa"/>
        </w:tblCellMar>
        <w:tblLook w:val="04A0" w:firstRow="1" w:lastRow="0" w:firstColumn="1" w:lastColumn="0" w:noHBand="0" w:noVBand="1"/>
      </w:tblPr>
      <w:tblGrid>
        <w:gridCol w:w="5418"/>
        <w:gridCol w:w="966"/>
        <w:gridCol w:w="3192"/>
      </w:tblGrid>
      <w:tr w:rsidR="003F049D" w:rsidRPr="00CD553F" w:rsidDel="002D1886" w14:paraId="6B3D0ED1" w14:textId="53D0E082" w:rsidTr="009B076C">
        <w:trPr>
          <w:cantSplit/>
          <w:jc w:val="center"/>
          <w:del w:id="10" w:author="Perrine, Martin L. (GSFC-5670)" w:date="2016-09-27T09:06:00Z"/>
        </w:trPr>
        <w:tc>
          <w:tcPr>
            <w:tcW w:w="5418" w:type="dxa"/>
            <w:vAlign w:val="center"/>
          </w:tcPr>
          <w:p w14:paraId="6CB4B77D" w14:textId="4BA5C993" w:rsidR="003F049D" w:rsidRPr="00CD553F" w:rsidDel="002D1886" w:rsidRDefault="003F049D" w:rsidP="009B076C">
            <w:pPr>
              <w:pStyle w:val="SignaturePage"/>
              <w:rPr>
                <w:del w:id="11" w:author="Perrine, Martin L. (GSFC-5670)" w:date="2016-09-27T09:06:00Z"/>
                <w:rFonts w:ascii="Times New Roman" w:hAnsi="Times New Roman"/>
                <w:i/>
                <w:szCs w:val="24"/>
              </w:rPr>
            </w:pPr>
          </w:p>
        </w:tc>
        <w:tc>
          <w:tcPr>
            <w:tcW w:w="966" w:type="dxa"/>
            <w:vAlign w:val="center"/>
          </w:tcPr>
          <w:p w14:paraId="6BF03556" w14:textId="3232EDCF" w:rsidR="003F049D" w:rsidRPr="00CD553F" w:rsidDel="002D1886" w:rsidRDefault="003F049D" w:rsidP="009B076C">
            <w:pPr>
              <w:pStyle w:val="SignaturePage"/>
              <w:rPr>
                <w:del w:id="12" w:author="Perrine, Martin L. (GSFC-5670)" w:date="2016-09-27T09:06:00Z"/>
                <w:rFonts w:ascii="Times New Roman" w:hAnsi="Times New Roman"/>
                <w:i/>
                <w:szCs w:val="24"/>
              </w:rPr>
            </w:pPr>
          </w:p>
        </w:tc>
        <w:tc>
          <w:tcPr>
            <w:tcW w:w="3192" w:type="dxa"/>
            <w:vAlign w:val="center"/>
          </w:tcPr>
          <w:p w14:paraId="793B190D" w14:textId="66D9FD22" w:rsidR="003F049D" w:rsidRPr="00CD553F" w:rsidDel="002D1886" w:rsidRDefault="003F049D" w:rsidP="009B076C">
            <w:pPr>
              <w:pStyle w:val="SignaturePage"/>
              <w:rPr>
                <w:del w:id="13" w:author="Perrine, Martin L. (GSFC-5670)" w:date="2016-09-27T09:06:00Z"/>
                <w:rFonts w:ascii="Times New Roman" w:hAnsi="Times New Roman"/>
                <w:i/>
                <w:szCs w:val="24"/>
              </w:rPr>
            </w:pPr>
          </w:p>
        </w:tc>
      </w:tr>
      <w:tr w:rsidR="003F049D" w:rsidRPr="00237871" w:rsidDel="002D1886" w14:paraId="3AD8423A" w14:textId="1C868B01" w:rsidTr="009B076C">
        <w:trPr>
          <w:cantSplit/>
          <w:jc w:val="center"/>
          <w:del w:id="14" w:author="Perrine, Martin L. (GSFC-5670)" w:date="2016-09-27T09:06:00Z"/>
        </w:trPr>
        <w:tc>
          <w:tcPr>
            <w:tcW w:w="5418" w:type="dxa"/>
            <w:tcBorders>
              <w:top w:val="single" w:sz="4" w:space="0" w:color="000000"/>
            </w:tcBorders>
            <w:vAlign w:val="center"/>
          </w:tcPr>
          <w:p w14:paraId="206E54F3" w14:textId="6ABA3195" w:rsidR="003F049D" w:rsidRPr="00D260E6" w:rsidDel="002D1886" w:rsidRDefault="003F049D" w:rsidP="009B076C">
            <w:pPr>
              <w:pStyle w:val="SignaturePage"/>
              <w:rPr>
                <w:del w:id="15" w:author="Perrine, Martin L. (GSFC-5670)" w:date="2016-09-27T09:06:00Z"/>
                <w:rFonts w:ascii="Times New Roman" w:hAnsi="Times New Roman"/>
                <w:b/>
                <w:szCs w:val="24"/>
              </w:rPr>
            </w:pPr>
            <w:del w:id="16" w:author="Perrine, Martin L. (GSFC-5670)" w:date="2016-09-27T09:06:00Z">
              <w:r w:rsidDel="002D1886">
                <w:rPr>
                  <w:rFonts w:ascii="Times New Roman" w:hAnsi="Times New Roman"/>
                  <w:b/>
                  <w:szCs w:val="24"/>
                </w:rPr>
                <w:delText>Martin Perrine</w:delText>
              </w:r>
            </w:del>
          </w:p>
        </w:tc>
        <w:tc>
          <w:tcPr>
            <w:tcW w:w="966" w:type="dxa"/>
            <w:vAlign w:val="center"/>
          </w:tcPr>
          <w:p w14:paraId="43BDACD8" w14:textId="040D09F5" w:rsidR="003F049D" w:rsidRPr="00237871" w:rsidDel="002D1886" w:rsidRDefault="003F049D" w:rsidP="009B076C">
            <w:pPr>
              <w:pStyle w:val="SignaturePage"/>
              <w:rPr>
                <w:del w:id="17" w:author="Perrine, Martin L. (GSFC-5670)" w:date="2016-09-27T09:06:00Z"/>
                <w:rFonts w:ascii="Times New Roman" w:hAnsi="Times New Roman"/>
                <w:szCs w:val="24"/>
              </w:rPr>
            </w:pPr>
          </w:p>
        </w:tc>
        <w:tc>
          <w:tcPr>
            <w:tcW w:w="3192" w:type="dxa"/>
            <w:tcBorders>
              <w:top w:val="single" w:sz="4" w:space="0" w:color="000000"/>
            </w:tcBorders>
            <w:vAlign w:val="center"/>
          </w:tcPr>
          <w:p w14:paraId="5E9CA7A5" w14:textId="57596BB9" w:rsidR="003F049D" w:rsidRPr="00237871" w:rsidDel="002D1886" w:rsidRDefault="003F049D" w:rsidP="009B076C">
            <w:pPr>
              <w:pStyle w:val="SignaturePage"/>
              <w:rPr>
                <w:del w:id="18" w:author="Perrine, Martin L. (GSFC-5670)" w:date="2016-09-27T09:06:00Z"/>
                <w:rFonts w:ascii="Times New Roman" w:hAnsi="Times New Roman"/>
                <w:szCs w:val="24"/>
              </w:rPr>
            </w:pPr>
            <w:del w:id="19" w:author="Perrine, Martin L. (GSFC-5670)" w:date="2016-09-27T09:06:00Z">
              <w:r w:rsidRPr="00237871" w:rsidDel="002D1886">
                <w:rPr>
                  <w:rFonts w:ascii="Times New Roman" w:hAnsi="Times New Roman"/>
                  <w:szCs w:val="24"/>
                </w:rPr>
                <w:delText>Date</w:delText>
              </w:r>
            </w:del>
          </w:p>
        </w:tc>
      </w:tr>
      <w:tr w:rsidR="003F049D" w:rsidRPr="00BE439E" w:rsidDel="002D1886" w14:paraId="5A08BAF4" w14:textId="1FEA1222" w:rsidTr="009B076C">
        <w:trPr>
          <w:cantSplit/>
          <w:jc w:val="center"/>
          <w:del w:id="20" w:author="Perrine, Martin L. (GSFC-5670)" w:date="2016-09-27T09:06:00Z"/>
        </w:trPr>
        <w:tc>
          <w:tcPr>
            <w:tcW w:w="5418" w:type="dxa"/>
          </w:tcPr>
          <w:p w14:paraId="15718A62" w14:textId="45952A2F" w:rsidR="003F049D" w:rsidRPr="00D260E6" w:rsidDel="002D1886" w:rsidRDefault="003F049D" w:rsidP="009B076C">
            <w:pPr>
              <w:rPr>
                <w:del w:id="21" w:author="Perrine, Martin L. (GSFC-5670)" w:date="2016-09-27T09:06:00Z"/>
              </w:rPr>
            </w:pPr>
            <w:del w:id="22" w:author="Perrine, Martin L. (GSFC-5670)" w:date="2016-09-27T09:06:00Z">
              <w:r w:rsidDel="002D1886">
                <w:delText>Lead System Test Engineer</w:delText>
              </w:r>
            </w:del>
          </w:p>
        </w:tc>
        <w:tc>
          <w:tcPr>
            <w:tcW w:w="966" w:type="dxa"/>
            <w:vAlign w:val="center"/>
          </w:tcPr>
          <w:p w14:paraId="3FD686E0" w14:textId="068025DE" w:rsidR="003F049D" w:rsidRPr="00BE439E" w:rsidDel="002D1886" w:rsidRDefault="003F049D" w:rsidP="009B076C">
            <w:pPr>
              <w:pStyle w:val="SignaturePage"/>
              <w:rPr>
                <w:del w:id="23" w:author="Perrine, Martin L. (GSFC-5670)" w:date="2016-09-27T09:06:00Z"/>
                <w:rFonts w:ascii="Times New Roman" w:hAnsi="Times New Roman"/>
                <w:szCs w:val="24"/>
              </w:rPr>
            </w:pPr>
          </w:p>
        </w:tc>
        <w:tc>
          <w:tcPr>
            <w:tcW w:w="3192" w:type="dxa"/>
            <w:vAlign w:val="center"/>
          </w:tcPr>
          <w:p w14:paraId="24011ED6" w14:textId="7D39727D" w:rsidR="003F049D" w:rsidRPr="00BE439E" w:rsidDel="002D1886" w:rsidRDefault="003F049D" w:rsidP="009B076C">
            <w:pPr>
              <w:pStyle w:val="SignaturePage"/>
              <w:rPr>
                <w:del w:id="24" w:author="Perrine, Martin L. (GSFC-5670)" w:date="2016-09-27T09:06:00Z"/>
                <w:rFonts w:ascii="Times New Roman" w:hAnsi="Times New Roman"/>
                <w:szCs w:val="24"/>
              </w:rPr>
            </w:pPr>
          </w:p>
        </w:tc>
      </w:tr>
      <w:tr w:rsidR="003F049D" w:rsidRPr="00BE439E" w:rsidDel="002D1886" w14:paraId="513C4AE8" w14:textId="25C7CAD4" w:rsidTr="009B076C">
        <w:trPr>
          <w:cantSplit/>
          <w:jc w:val="center"/>
          <w:del w:id="25" w:author="Perrine, Martin L. (GSFC-5670)" w:date="2016-09-27T09:06:00Z"/>
        </w:trPr>
        <w:tc>
          <w:tcPr>
            <w:tcW w:w="5418" w:type="dxa"/>
          </w:tcPr>
          <w:p w14:paraId="1BF8F9DC" w14:textId="64135271" w:rsidR="003F049D" w:rsidRPr="00D260E6" w:rsidDel="002D1886" w:rsidRDefault="003F049D" w:rsidP="009B076C">
            <w:pPr>
              <w:rPr>
                <w:del w:id="26" w:author="Perrine, Martin L. (GSFC-5670)" w:date="2016-09-27T09:06:00Z"/>
              </w:rPr>
            </w:pPr>
            <w:del w:id="27" w:author="Perrine, Martin L. (GSFC-5670)" w:date="2016-09-27T09:06:00Z">
              <w:r w:rsidRPr="00D260E6" w:rsidDel="002D1886">
                <w:delText>NASA Goddard Space Flight Center</w:delText>
              </w:r>
            </w:del>
          </w:p>
        </w:tc>
        <w:tc>
          <w:tcPr>
            <w:tcW w:w="966" w:type="dxa"/>
            <w:vAlign w:val="center"/>
          </w:tcPr>
          <w:p w14:paraId="399630E2" w14:textId="544E94FD" w:rsidR="003F049D" w:rsidRPr="00BE439E" w:rsidDel="002D1886" w:rsidRDefault="003F049D" w:rsidP="009B076C">
            <w:pPr>
              <w:pStyle w:val="SignaturePage"/>
              <w:rPr>
                <w:del w:id="28" w:author="Perrine, Martin L. (GSFC-5670)" w:date="2016-09-27T09:06:00Z"/>
                <w:rFonts w:ascii="Times New Roman" w:hAnsi="Times New Roman"/>
                <w:szCs w:val="24"/>
              </w:rPr>
            </w:pPr>
          </w:p>
        </w:tc>
        <w:tc>
          <w:tcPr>
            <w:tcW w:w="3192" w:type="dxa"/>
            <w:vAlign w:val="center"/>
          </w:tcPr>
          <w:p w14:paraId="51DE1E46" w14:textId="65B682E0" w:rsidR="003F049D" w:rsidRPr="00BE439E" w:rsidDel="002D1886" w:rsidRDefault="003F049D" w:rsidP="009B076C">
            <w:pPr>
              <w:pStyle w:val="SignaturePage"/>
              <w:rPr>
                <w:del w:id="29" w:author="Perrine, Martin L. (GSFC-5670)" w:date="2016-09-27T09:06:00Z"/>
                <w:rFonts w:ascii="Times New Roman" w:hAnsi="Times New Roman"/>
                <w:szCs w:val="24"/>
              </w:rPr>
            </w:pPr>
          </w:p>
        </w:tc>
      </w:tr>
    </w:tbl>
    <w:p w14:paraId="11127A34" w14:textId="7CBCFFBA" w:rsidR="003F049D" w:rsidRPr="00BE439E" w:rsidDel="002D1886" w:rsidRDefault="003F049D" w:rsidP="003F049D">
      <w:pPr>
        <w:pStyle w:val="SignaturePage"/>
        <w:rPr>
          <w:del w:id="30" w:author="Perrine, Martin L. (GSFC-5670)" w:date="2016-09-27T09:06:00Z"/>
          <w:rFonts w:ascii="Times New Roman" w:hAnsi="Times New Roman"/>
          <w:szCs w:val="24"/>
        </w:rPr>
      </w:pPr>
    </w:p>
    <w:tbl>
      <w:tblPr>
        <w:tblW w:w="9576" w:type="dxa"/>
        <w:jc w:val="center"/>
        <w:tblLayout w:type="fixed"/>
        <w:tblCellMar>
          <w:left w:w="72" w:type="dxa"/>
          <w:right w:w="72" w:type="dxa"/>
        </w:tblCellMar>
        <w:tblLook w:val="04A0" w:firstRow="1" w:lastRow="0" w:firstColumn="1" w:lastColumn="0" w:noHBand="0" w:noVBand="1"/>
      </w:tblPr>
      <w:tblGrid>
        <w:gridCol w:w="5418"/>
        <w:gridCol w:w="966"/>
        <w:gridCol w:w="3192"/>
      </w:tblGrid>
      <w:tr w:rsidR="003F049D" w:rsidRPr="00CD553F" w14:paraId="71B8EADA" w14:textId="77777777" w:rsidTr="009B076C">
        <w:trPr>
          <w:cantSplit/>
          <w:jc w:val="center"/>
        </w:trPr>
        <w:tc>
          <w:tcPr>
            <w:tcW w:w="5418" w:type="dxa"/>
            <w:tcBorders>
              <w:bottom w:val="single" w:sz="4" w:space="0" w:color="auto"/>
            </w:tcBorders>
            <w:vAlign w:val="center"/>
          </w:tcPr>
          <w:p w14:paraId="0CE6E127" w14:textId="77777777" w:rsidR="003F049D" w:rsidRPr="00B548F8" w:rsidRDefault="003F049D" w:rsidP="009B076C">
            <w:pPr>
              <w:pStyle w:val="SignaturePage"/>
              <w:rPr>
                <w:rFonts w:ascii="Times New Roman" w:hAnsi="Times New Roman"/>
                <w:b/>
                <w:szCs w:val="24"/>
              </w:rPr>
            </w:pPr>
          </w:p>
        </w:tc>
        <w:tc>
          <w:tcPr>
            <w:tcW w:w="966" w:type="dxa"/>
            <w:vAlign w:val="center"/>
          </w:tcPr>
          <w:p w14:paraId="10585ADB" w14:textId="77777777" w:rsidR="003F049D" w:rsidRPr="00CD553F" w:rsidRDefault="003F049D" w:rsidP="009B076C">
            <w:pPr>
              <w:pStyle w:val="SignaturePage"/>
              <w:rPr>
                <w:rFonts w:ascii="Times New Roman" w:hAnsi="Times New Roman"/>
                <w:i/>
                <w:szCs w:val="24"/>
              </w:rPr>
            </w:pPr>
          </w:p>
        </w:tc>
        <w:tc>
          <w:tcPr>
            <w:tcW w:w="3192" w:type="dxa"/>
            <w:tcBorders>
              <w:bottom w:val="single" w:sz="4" w:space="0" w:color="auto"/>
            </w:tcBorders>
            <w:vAlign w:val="center"/>
          </w:tcPr>
          <w:p w14:paraId="28A23430" w14:textId="77777777" w:rsidR="003F049D" w:rsidRPr="00B548F8" w:rsidRDefault="003F049D" w:rsidP="009B076C">
            <w:pPr>
              <w:pStyle w:val="SignaturePage"/>
              <w:rPr>
                <w:rFonts w:ascii="Times New Roman" w:hAnsi="Times New Roman"/>
                <w:szCs w:val="24"/>
              </w:rPr>
            </w:pPr>
          </w:p>
        </w:tc>
      </w:tr>
      <w:tr w:rsidR="003F049D" w:rsidRPr="00237871" w14:paraId="7C29FFC7" w14:textId="77777777" w:rsidTr="009B076C">
        <w:trPr>
          <w:cantSplit/>
          <w:jc w:val="center"/>
        </w:trPr>
        <w:tc>
          <w:tcPr>
            <w:tcW w:w="5418" w:type="dxa"/>
            <w:tcBorders>
              <w:top w:val="single" w:sz="4" w:space="0" w:color="auto"/>
            </w:tcBorders>
            <w:vAlign w:val="center"/>
          </w:tcPr>
          <w:p w14:paraId="5E16B018" w14:textId="77777777" w:rsidR="003F049D" w:rsidRPr="00B548F8" w:rsidRDefault="003F049D" w:rsidP="009B076C">
            <w:pPr>
              <w:pStyle w:val="SignaturePage"/>
              <w:rPr>
                <w:rFonts w:ascii="Times New Roman" w:hAnsi="Times New Roman"/>
                <w:b/>
                <w:szCs w:val="24"/>
              </w:rPr>
            </w:pPr>
            <w:r w:rsidRPr="008123FD">
              <w:rPr>
                <w:rFonts w:ascii="Times New Roman" w:hAnsi="Times New Roman"/>
                <w:b/>
                <w:szCs w:val="24"/>
              </w:rPr>
              <w:t>Alan T Schonbrunner</w:t>
            </w:r>
          </w:p>
        </w:tc>
        <w:tc>
          <w:tcPr>
            <w:tcW w:w="966" w:type="dxa"/>
            <w:vAlign w:val="center"/>
          </w:tcPr>
          <w:p w14:paraId="276E6F26" w14:textId="77777777" w:rsidR="003F049D" w:rsidRPr="00B548F8" w:rsidRDefault="003F049D" w:rsidP="009B076C">
            <w:pPr>
              <w:pStyle w:val="SignaturePage"/>
              <w:rPr>
                <w:rFonts w:ascii="Times New Roman" w:hAnsi="Times New Roman"/>
                <w:i/>
                <w:szCs w:val="24"/>
              </w:rPr>
            </w:pPr>
          </w:p>
        </w:tc>
        <w:tc>
          <w:tcPr>
            <w:tcW w:w="3192" w:type="dxa"/>
            <w:tcBorders>
              <w:top w:val="single" w:sz="4" w:space="0" w:color="auto"/>
            </w:tcBorders>
            <w:vAlign w:val="center"/>
          </w:tcPr>
          <w:p w14:paraId="52AAC3E5" w14:textId="77777777" w:rsidR="003F049D" w:rsidRPr="00237871" w:rsidRDefault="003F049D" w:rsidP="009B076C">
            <w:pPr>
              <w:pStyle w:val="SignaturePage"/>
              <w:rPr>
                <w:rFonts w:ascii="Times New Roman" w:hAnsi="Times New Roman"/>
                <w:szCs w:val="24"/>
              </w:rPr>
            </w:pPr>
            <w:r w:rsidRPr="00237871">
              <w:rPr>
                <w:rFonts w:ascii="Times New Roman" w:hAnsi="Times New Roman"/>
                <w:szCs w:val="24"/>
              </w:rPr>
              <w:t>Date</w:t>
            </w:r>
          </w:p>
        </w:tc>
      </w:tr>
      <w:tr w:rsidR="003F049D" w:rsidRPr="00BE439E" w14:paraId="239AD208" w14:textId="77777777" w:rsidTr="009B076C">
        <w:trPr>
          <w:cantSplit/>
          <w:jc w:val="center"/>
        </w:trPr>
        <w:tc>
          <w:tcPr>
            <w:tcW w:w="5418" w:type="dxa"/>
            <w:vAlign w:val="center"/>
          </w:tcPr>
          <w:p w14:paraId="72468275" w14:textId="77777777" w:rsidR="003F049D" w:rsidRPr="00B548F8" w:rsidRDefault="003F049D" w:rsidP="009B076C">
            <w:pPr>
              <w:pStyle w:val="SignaturePage"/>
              <w:rPr>
                <w:rFonts w:ascii="Times New Roman" w:hAnsi="Times New Roman"/>
                <w:b/>
                <w:szCs w:val="24"/>
              </w:rPr>
            </w:pPr>
            <w:r w:rsidRPr="000F588A">
              <w:rPr>
                <w:rFonts w:ascii="Times New Roman" w:hAnsi="Times New Roman"/>
              </w:rPr>
              <w:t>OPS/Testing/Network Engineer</w:t>
            </w:r>
          </w:p>
        </w:tc>
        <w:tc>
          <w:tcPr>
            <w:tcW w:w="966" w:type="dxa"/>
            <w:vAlign w:val="center"/>
          </w:tcPr>
          <w:p w14:paraId="1607A470" w14:textId="77777777" w:rsidR="003F049D" w:rsidRPr="00B548F8" w:rsidRDefault="003F049D" w:rsidP="009B076C">
            <w:pPr>
              <w:pStyle w:val="SignaturePage"/>
              <w:rPr>
                <w:rFonts w:ascii="Times New Roman" w:hAnsi="Times New Roman"/>
                <w:i/>
                <w:szCs w:val="24"/>
              </w:rPr>
            </w:pPr>
          </w:p>
        </w:tc>
        <w:tc>
          <w:tcPr>
            <w:tcW w:w="3192" w:type="dxa"/>
            <w:vAlign w:val="center"/>
          </w:tcPr>
          <w:p w14:paraId="3E3C1FC0" w14:textId="77777777" w:rsidR="003F049D" w:rsidRPr="00BE439E" w:rsidRDefault="003F049D" w:rsidP="009B076C">
            <w:pPr>
              <w:pStyle w:val="SignaturePage"/>
              <w:rPr>
                <w:rFonts w:ascii="Times New Roman" w:hAnsi="Times New Roman"/>
                <w:szCs w:val="24"/>
              </w:rPr>
            </w:pPr>
          </w:p>
        </w:tc>
      </w:tr>
      <w:tr w:rsidR="003F049D" w:rsidRPr="00BE439E" w14:paraId="10782081" w14:textId="77777777" w:rsidTr="009B076C">
        <w:trPr>
          <w:cantSplit/>
          <w:jc w:val="center"/>
        </w:trPr>
        <w:tc>
          <w:tcPr>
            <w:tcW w:w="5418" w:type="dxa"/>
            <w:vAlign w:val="center"/>
          </w:tcPr>
          <w:p w14:paraId="0578491D" w14:textId="77777777" w:rsidR="003F049D" w:rsidRPr="00B548F8" w:rsidRDefault="003F049D" w:rsidP="009B076C">
            <w:pPr>
              <w:pStyle w:val="SignaturePage"/>
              <w:rPr>
                <w:rFonts w:ascii="Times New Roman" w:hAnsi="Times New Roman"/>
                <w:b/>
                <w:szCs w:val="24"/>
              </w:rPr>
            </w:pPr>
            <w:r w:rsidRPr="000F588A">
              <w:rPr>
                <w:rFonts w:ascii="Times New Roman" w:hAnsi="Times New Roman"/>
              </w:rPr>
              <w:t>NASA Wallops Flight Facility</w:t>
            </w:r>
          </w:p>
        </w:tc>
        <w:tc>
          <w:tcPr>
            <w:tcW w:w="966" w:type="dxa"/>
            <w:vAlign w:val="center"/>
          </w:tcPr>
          <w:p w14:paraId="72998698" w14:textId="77777777" w:rsidR="003F049D" w:rsidRPr="00B548F8" w:rsidRDefault="003F049D" w:rsidP="009B076C">
            <w:pPr>
              <w:pStyle w:val="SignaturePage"/>
              <w:rPr>
                <w:rFonts w:ascii="Times New Roman" w:hAnsi="Times New Roman"/>
                <w:i/>
                <w:szCs w:val="24"/>
              </w:rPr>
            </w:pPr>
          </w:p>
        </w:tc>
        <w:tc>
          <w:tcPr>
            <w:tcW w:w="3192" w:type="dxa"/>
            <w:vAlign w:val="center"/>
          </w:tcPr>
          <w:p w14:paraId="06CD63BE" w14:textId="77777777" w:rsidR="003F049D" w:rsidRPr="00BE439E" w:rsidRDefault="003F049D" w:rsidP="009B076C">
            <w:pPr>
              <w:pStyle w:val="SignaturePage"/>
              <w:rPr>
                <w:rFonts w:ascii="Times New Roman" w:hAnsi="Times New Roman"/>
                <w:szCs w:val="24"/>
              </w:rPr>
            </w:pPr>
          </w:p>
        </w:tc>
      </w:tr>
    </w:tbl>
    <w:p w14:paraId="6B83BC58" w14:textId="77777777" w:rsidR="003F049D" w:rsidRDefault="003F049D" w:rsidP="003F049D">
      <w:pPr>
        <w:pStyle w:val="SignaturePage"/>
        <w:rPr>
          <w:rFonts w:cs="Arial"/>
          <w:b/>
          <w:i/>
          <w:szCs w:val="24"/>
        </w:rPr>
      </w:pPr>
    </w:p>
    <w:p w14:paraId="37DD60C0" w14:textId="77777777" w:rsidR="003F049D" w:rsidRDefault="003F049D" w:rsidP="003F049D">
      <w:pPr>
        <w:pStyle w:val="SignaturePage"/>
        <w:rPr>
          <w:rFonts w:cs="Arial"/>
          <w:b/>
          <w:i/>
          <w:szCs w:val="24"/>
        </w:rPr>
      </w:pPr>
    </w:p>
    <w:p w14:paraId="42D56511" w14:textId="77777777" w:rsidR="003F049D" w:rsidRPr="00C82F74" w:rsidRDefault="003F049D" w:rsidP="003F049D">
      <w:pPr>
        <w:pStyle w:val="SignaturePage"/>
        <w:rPr>
          <w:rFonts w:cs="Arial"/>
          <w:b/>
          <w:i/>
          <w:szCs w:val="24"/>
        </w:rPr>
      </w:pPr>
      <w:r w:rsidRPr="00C82F74">
        <w:rPr>
          <w:rFonts w:cs="Arial"/>
          <w:b/>
          <w:i/>
          <w:szCs w:val="24"/>
        </w:rPr>
        <w:t>Approved By:</w:t>
      </w:r>
    </w:p>
    <w:p w14:paraId="0F930350" w14:textId="77777777" w:rsidR="003F049D" w:rsidRPr="00BE439E" w:rsidRDefault="003F049D" w:rsidP="003F049D">
      <w:pPr>
        <w:pStyle w:val="SignaturePage"/>
        <w:rPr>
          <w:rFonts w:ascii="Times New Roman" w:hAnsi="Times New Roman"/>
          <w:szCs w:val="24"/>
        </w:rPr>
      </w:pPr>
    </w:p>
    <w:tbl>
      <w:tblPr>
        <w:tblW w:w="9576" w:type="dxa"/>
        <w:jc w:val="center"/>
        <w:tblLayout w:type="fixed"/>
        <w:tblCellMar>
          <w:left w:w="72" w:type="dxa"/>
          <w:right w:w="72" w:type="dxa"/>
        </w:tblCellMar>
        <w:tblLook w:val="04A0" w:firstRow="1" w:lastRow="0" w:firstColumn="1" w:lastColumn="0" w:noHBand="0" w:noVBand="1"/>
      </w:tblPr>
      <w:tblGrid>
        <w:gridCol w:w="5418"/>
        <w:gridCol w:w="966"/>
        <w:gridCol w:w="3192"/>
      </w:tblGrid>
      <w:tr w:rsidR="003F049D" w:rsidRPr="00CD553F" w14:paraId="78EF72EA" w14:textId="77777777" w:rsidTr="009B076C">
        <w:trPr>
          <w:cantSplit/>
          <w:jc w:val="center"/>
        </w:trPr>
        <w:tc>
          <w:tcPr>
            <w:tcW w:w="5418" w:type="dxa"/>
            <w:tcBorders>
              <w:bottom w:val="single" w:sz="4" w:space="0" w:color="auto"/>
            </w:tcBorders>
            <w:vAlign w:val="center"/>
          </w:tcPr>
          <w:p w14:paraId="15F2C824" w14:textId="77777777" w:rsidR="003F049D" w:rsidRPr="00CD553F" w:rsidRDefault="003F049D" w:rsidP="009B076C">
            <w:pPr>
              <w:pStyle w:val="SignaturePage"/>
              <w:rPr>
                <w:rFonts w:ascii="Times New Roman" w:hAnsi="Times New Roman"/>
                <w:i/>
                <w:szCs w:val="24"/>
              </w:rPr>
            </w:pPr>
          </w:p>
        </w:tc>
        <w:tc>
          <w:tcPr>
            <w:tcW w:w="966" w:type="dxa"/>
            <w:vAlign w:val="center"/>
          </w:tcPr>
          <w:p w14:paraId="1DF4C9C6" w14:textId="77777777" w:rsidR="003F049D" w:rsidRPr="00CD553F" w:rsidRDefault="003F049D" w:rsidP="009B076C">
            <w:pPr>
              <w:pStyle w:val="SignaturePage"/>
              <w:rPr>
                <w:rFonts w:ascii="Times New Roman" w:hAnsi="Times New Roman"/>
                <w:i/>
                <w:szCs w:val="24"/>
              </w:rPr>
            </w:pPr>
          </w:p>
        </w:tc>
        <w:tc>
          <w:tcPr>
            <w:tcW w:w="3192" w:type="dxa"/>
            <w:tcBorders>
              <w:bottom w:val="single" w:sz="4" w:space="0" w:color="auto"/>
            </w:tcBorders>
            <w:vAlign w:val="center"/>
          </w:tcPr>
          <w:p w14:paraId="52ED695A" w14:textId="77777777" w:rsidR="003F049D" w:rsidRPr="00CD553F" w:rsidRDefault="003F049D" w:rsidP="009B076C">
            <w:pPr>
              <w:pStyle w:val="SignaturePage"/>
              <w:rPr>
                <w:rFonts w:ascii="Times New Roman" w:hAnsi="Times New Roman"/>
                <w:i/>
                <w:szCs w:val="24"/>
              </w:rPr>
            </w:pPr>
          </w:p>
        </w:tc>
      </w:tr>
      <w:tr w:rsidR="003F049D" w:rsidRPr="00DF1D2D" w14:paraId="3831F301" w14:textId="77777777" w:rsidTr="009B076C">
        <w:trPr>
          <w:cantSplit/>
          <w:jc w:val="center"/>
        </w:trPr>
        <w:tc>
          <w:tcPr>
            <w:tcW w:w="5418" w:type="dxa"/>
            <w:tcBorders>
              <w:top w:val="single" w:sz="4" w:space="0" w:color="auto"/>
            </w:tcBorders>
            <w:vAlign w:val="center"/>
          </w:tcPr>
          <w:p w14:paraId="15187751" w14:textId="77777777" w:rsidR="003F049D" w:rsidRPr="00DF1D2D" w:rsidRDefault="003F049D" w:rsidP="009B076C">
            <w:pPr>
              <w:pStyle w:val="SignaturePage"/>
              <w:rPr>
                <w:rFonts w:ascii="Times New Roman" w:hAnsi="Times New Roman"/>
                <w:b/>
                <w:szCs w:val="24"/>
              </w:rPr>
            </w:pPr>
            <w:r>
              <w:rPr>
                <w:rFonts w:ascii="Times New Roman" w:hAnsi="Times New Roman"/>
                <w:b/>
                <w:szCs w:val="24"/>
              </w:rPr>
              <w:t>Deepak Kaul</w:t>
            </w:r>
          </w:p>
        </w:tc>
        <w:tc>
          <w:tcPr>
            <w:tcW w:w="966" w:type="dxa"/>
            <w:vAlign w:val="center"/>
          </w:tcPr>
          <w:p w14:paraId="66A61F16" w14:textId="77777777" w:rsidR="003F049D" w:rsidRPr="00DF1D2D" w:rsidRDefault="003F049D" w:rsidP="009B076C">
            <w:pPr>
              <w:pStyle w:val="SignaturePage"/>
              <w:rPr>
                <w:rFonts w:ascii="Times New Roman" w:hAnsi="Times New Roman"/>
                <w:szCs w:val="24"/>
              </w:rPr>
            </w:pPr>
          </w:p>
        </w:tc>
        <w:tc>
          <w:tcPr>
            <w:tcW w:w="3192" w:type="dxa"/>
            <w:tcBorders>
              <w:top w:val="single" w:sz="4" w:space="0" w:color="auto"/>
            </w:tcBorders>
            <w:vAlign w:val="center"/>
          </w:tcPr>
          <w:p w14:paraId="0E0385D5" w14:textId="77777777" w:rsidR="003F049D" w:rsidRPr="00DF1D2D" w:rsidRDefault="003F049D" w:rsidP="009B076C">
            <w:pPr>
              <w:pStyle w:val="SignaturePage"/>
              <w:rPr>
                <w:rFonts w:ascii="Times New Roman" w:hAnsi="Times New Roman"/>
                <w:szCs w:val="24"/>
              </w:rPr>
            </w:pPr>
            <w:r w:rsidRPr="00DF1D2D">
              <w:rPr>
                <w:rFonts w:ascii="Times New Roman" w:hAnsi="Times New Roman"/>
                <w:szCs w:val="24"/>
              </w:rPr>
              <w:t>Date</w:t>
            </w:r>
          </w:p>
        </w:tc>
      </w:tr>
      <w:tr w:rsidR="003F049D" w:rsidRPr="00DF1D2D" w14:paraId="1FE072DD" w14:textId="77777777" w:rsidTr="009B076C">
        <w:trPr>
          <w:cantSplit/>
          <w:jc w:val="center"/>
        </w:trPr>
        <w:tc>
          <w:tcPr>
            <w:tcW w:w="5418" w:type="dxa"/>
          </w:tcPr>
          <w:p w14:paraId="6F4430CC" w14:textId="77777777" w:rsidR="003F049D" w:rsidRPr="008C73AD" w:rsidRDefault="003F049D" w:rsidP="009B076C">
            <w:r>
              <w:t>Deputy</w:t>
            </w:r>
            <w:r w:rsidRPr="00D260E6">
              <w:t xml:space="preserve"> </w:t>
            </w:r>
            <w:r w:rsidRPr="008C73AD">
              <w:t>Product Development Lead</w:t>
            </w:r>
          </w:p>
        </w:tc>
        <w:tc>
          <w:tcPr>
            <w:tcW w:w="966" w:type="dxa"/>
            <w:vAlign w:val="center"/>
          </w:tcPr>
          <w:p w14:paraId="2610EE3C" w14:textId="77777777" w:rsidR="003F049D" w:rsidRPr="00DF1D2D" w:rsidRDefault="003F049D" w:rsidP="009B076C">
            <w:pPr>
              <w:pStyle w:val="SignaturePage"/>
              <w:rPr>
                <w:rFonts w:ascii="Times New Roman" w:hAnsi="Times New Roman"/>
                <w:szCs w:val="24"/>
              </w:rPr>
            </w:pPr>
          </w:p>
        </w:tc>
        <w:tc>
          <w:tcPr>
            <w:tcW w:w="3192" w:type="dxa"/>
            <w:vAlign w:val="center"/>
          </w:tcPr>
          <w:p w14:paraId="72902B77" w14:textId="77777777" w:rsidR="003F049D" w:rsidRPr="00DF1D2D" w:rsidRDefault="003F049D" w:rsidP="009B076C">
            <w:pPr>
              <w:pStyle w:val="SignaturePage"/>
              <w:rPr>
                <w:rFonts w:ascii="Times New Roman" w:hAnsi="Times New Roman"/>
                <w:szCs w:val="24"/>
              </w:rPr>
            </w:pPr>
          </w:p>
        </w:tc>
      </w:tr>
      <w:tr w:rsidR="003F049D" w:rsidRPr="00DF1D2D" w14:paraId="1E33077B" w14:textId="77777777" w:rsidTr="009B076C">
        <w:trPr>
          <w:cantSplit/>
          <w:jc w:val="center"/>
        </w:trPr>
        <w:tc>
          <w:tcPr>
            <w:tcW w:w="5418" w:type="dxa"/>
          </w:tcPr>
          <w:p w14:paraId="00A33ADE" w14:textId="77777777" w:rsidR="003F049D" w:rsidRDefault="003F049D" w:rsidP="009B076C">
            <w:r w:rsidRPr="008C73AD">
              <w:t>NASA Goddard Space Flight Center</w:t>
            </w:r>
          </w:p>
        </w:tc>
        <w:tc>
          <w:tcPr>
            <w:tcW w:w="966" w:type="dxa"/>
            <w:vAlign w:val="center"/>
          </w:tcPr>
          <w:p w14:paraId="1115FB11" w14:textId="77777777" w:rsidR="003F049D" w:rsidRPr="00DF1D2D" w:rsidRDefault="003F049D" w:rsidP="009B076C">
            <w:pPr>
              <w:pStyle w:val="SignaturePage"/>
              <w:rPr>
                <w:rFonts w:ascii="Times New Roman" w:hAnsi="Times New Roman"/>
                <w:szCs w:val="24"/>
              </w:rPr>
            </w:pPr>
          </w:p>
        </w:tc>
        <w:tc>
          <w:tcPr>
            <w:tcW w:w="3192" w:type="dxa"/>
            <w:vAlign w:val="center"/>
          </w:tcPr>
          <w:p w14:paraId="134D794C" w14:textId="77777777" w:rsidR="003F049D" w:rsidRPr="00DF1D2D" w:rsidRDefault="003F049D" w:rsidP="009B076C">
            <w:pPr>
              <w:pStyle w:val="SignaturePage"/>
              <w:rPr>
                <w:rFonts w:ascii="Times New Roman" w:hAnsi="Times New Roman"/>
                <w:szCs w:val="24"/>
              </w:rPr>
            </w:pPr>
          </w:p>
        </w:tc>
      </w:tr>
      <w:tr w:rsidR="003F049D" w:rsidRPr="00CD553F" w14:paraId="57FA4977" w14:textId="77777777" w:rsidTr="009B076C">
        <w:trPr>
          <w:cantSplit/>
          <w:jc w:val="center"/>
        </w:trPr>
        <w:tc>
          <w:tcPr>
            <w:tcW w:w="5418" w:type="dxa"/>
            <w:tcBorders>
              <w:bottom w:val="single" w:sz="4" w:space="0" w:color="auto"/>
            </w:tcBorders>
          </w:tcPr>
          <w:p w14:paraId="26B2B19F" w14:textId="77777777" w:rsidR="003F049D" w:rsidRPr="00C44978" w:rsidRDefault="003F049D" w:rsidP="009B076C"/>
        </w:tc>
        <w:tc>
          <w:tcPr>
            <w:tcW w:w="966" w:type="dxa"/>
            <w:vAlign w:val="center"/>
          </w:tcPr>
          <w:p w14:paraId="3054D7DF" w14:textId="77777777" w:rsidR="003F049D" w:rsidRPr="00C44978" w:rsidRDefault="003F049D" w:rsidP="009B076C">
            <w:pPr>
              <w:pStyle w:val="SignaturePage"/>
              <w:rPr>
                <w:rFonts w:ascii="Times New Roman" w:hAnsi="Times New Roman"/>
                <w:szCs w:val="24"/>
              </w:rPr>
            </w:pPr>
          </w:p>
        </w:tc>
        <w:tc>
          <w:tcPr>
            <w:tcW w:w="3192" w:type="dxa"/>
            <w:tcBorders>
              <w:bottom w:val="single" w:sz="4" w:space="0" w:color="auto"/>
            </w:tcBorders>
            <w:vAlign w:val="center"/>
          </w:tcPr>
          <w:p w14:paraId="41EA638F" w14:textId="77777777" w:rsidR="003F049D" w:rsidRPr="00C44978" w:rsidRDefault="003F049D" w:rsidP="009B076C">
            <w:pPr>
              <w:pStyle w:val="SignaturePage"/>
              <w:rPr>
                <w:rFonts w:ascii="Times New Roman" w:hAnsi="Times New Roman"/>
                <w:szCs w:val="24"/>
              </w:rPr>
            </w:pPr>
          </w:p>
        </w:tc>
      </w:tr>
      <w:tr w:rsidR="003F049D" w:rsidRPr="00237871" w14:paraId="40069198" w14:textId="77777777" w:rsidTr="009B076C">
        <w:trPr>
          <w:cantSplit/>
          <w:jc w:val="center"/>
        </w:trPr>
        <w:tc>
          <w:tcPr>
            <w:tcW w:w="5418" w:type="dxa"/>
            <w:tcBorders>
              <w:top w:val="single" w:sz="4" w:space="0" w:color="auto"/>
            </w:tcBorders>
          </w:tcPr>
          <w:p w14:paraId="37E13A97" w14:textId="77777777" w:rsidR="003F049D" w:rsidRPr="000F588A" w:rsidRDefault="003F049D" w:rsidP="009B076C">
            <w:pPr>
              <w:rPr>
                <w:b/>
              </w:rPr>
            </w:pPr>
            <w:r>
              <w:rPr>
                <w:b/>
              </w:rPr>
              <w:t>Salem El-Nimri</w:t>
            </w:r>
          </w:p>
        </w:tc>
        <w:tc>
          <w:tcPr>
            <w:tcW w:w="966" w:type="dxa"/>
            <w:vAlign w:val="center"/>
          </w:tcPr>
          <w:p w14:paraId="56917CF5" w14:textId="77777777" w:rsidR="003F049D" w:rsidRPr="00237871" w:rsidRDefault="003F049D" w:rsidP="009B076C">
            <w:pPr>
              <w:pStyle w:val="SignaturePage"/>
              <w:rPr>
                <w:rFonts w:ascii="Times New Roman" w:hAnsi="Times New Roman"/>
                <w:szCs w:val="24"/>
              </w:rPr>
            </w:pPr>
          </w:p>
        </w:tc>
        <w:tc>
          <w:tcPr>
            <w:tcW w:w="3192" w:type="dxa"/>
            <w:tcBorders>
              <w:top w:val="single" w:sz="4" w:space="0" w:color="auto"/>
            </w:tcBorders>
            <w:vAlign w:val="center"/>
          </w:tcPr>
          <w:p w14:paraId="2673B57F" w14:textId="77777777" w:rsidR="003F049D" w:rsidRPr="00237871" w:rsidRDefault="003F049D" w:rsidP="009B076C">
            <w:pPr>
              <w:pStyle w:val="SignaturePage"/>
              <w:rPr>
                <w:rFonts w:ascii="Times New Roman" w:hAnsi="Times New Roman"/>
                <w:szCs w:val="24"/>
              </w:rPr>
            </w:pPr>
            <w:r w:rsidRPr="00237871">
              <w:rPr>
                <w:rFonts w:ascii="Times New Roman" w:hAnsi="Times New Roman"/>
                <w:szCs w:val="24"/>
              </w:rPr>
              <w:t>Date</w:t>
            </w:r>
          </w:p>
        </w:tc>
      </w:tr>
      <w:tr w:rsidR="003F049D" w:rsidRPr="00BE439E" w14:paraId="5BCEC531" w14:textId="77777777" w:rsidTr="009B076C">
        <w:trPr>
          <w:cantSplit/>
          <w:jc w:val="center"/>
        </w:trPr>
        <w:tc>
          <w:tcPr>
            <w:tcW w:w="5418" w:type="dxa"/>
          </w:tcPr>
          <w:p w14:paraId="570C407F" w14:textId="77777777" w:rsidR="003F049D" w:rsidRPr="00D260E6" w:rsidRDefault="003F049D" w:rsidP="009B076C">
            <w:r w:rsidRPr="008C73AD">
              <w:t>Product Development Lead</w:t>
            </w:r>
          </w:p>
        </w:tc>
        <w:tc>
          <w:tcPr>
            <w:tcW w:w="966" w:type="dxa"/>
            <w:vAlign w:val="center"/>
          </w:tcPr>
          <w:p w14:paraId="0C131E88" w14:textId="77777777" w:rsidR="003F049D" w:rsidRPr="00BE439E" w:rsidRDefault="003F049D" w:rsidP="009B076C">
            <w:pPr>
              <w:pStyle w:val="SignaturePage"/>
              <w:rPr>
                <w:rFonts w:ascii="Times New Roman" w:hAnsi="Times New Roman"/>
                <w:szCs w:val="24"/>
              </w:rPr>
            </w:pPr>
          </w:p>
        </w:tc>
        <w:tc>
          <w:tcPr>
            <w:tcW w:w="3192" w:type="dxa"/>
            <w:vAlign w:val="center"/>
          </w:tcPr>
          <w:p w14:paraId="54870B71" w14:textId="77777777" w:rsidR="003F049D" w:rsidRPr="00BE439E" w:rsidRDefault="003F049D" w:rsidP="009B076C">
            <w:pPr>
              <w:pStyle w:val="SignaturePage"/>
              <w:rPr>
                <w:rFonts w:ascii="Times New Roman" w:hAnsi="Times New Roman"/>
                <w:szCs w:val="24"/>
              </w:rPr>
            </w:pPr>
          </w:p>
        </w:tc>
      </w:tr>
      <w:tr w:rsidR="003F049D" w:rsidRPr="00BE439E" w14:paraId="2673F28E" w14:textId="77777777" w:rsidTr="009B076C">
        <w:trPr>
          <w:cantSplit/>
          <w:jc w:val="center"/>
        </w:trPr>
        <w:tc>
          <w:tcPr>
            <w:tcW w:w="5418" w:type="dxa"/>
          </w:tcPr>
          <w:p w14:paraId="266FCC28" w14:textId="77777777" w:rsidR="003F049D" w:rsidRPr="00D260E6" w:rsidRDefault="003F049D" w:rsidP="009B076C">
            <w:r w:rsidRPr="00D260E6">
              <w:t>NASA Goddard Space Flight Center</w:t>
            </w:r>
          </w:p>
        </w:tc>
        <w:tc>
          <w:tcPr>
            <w:tcW w:w="966" w:type="dxa"/>
            <w:vAlign w:val="center"/>
          </w:tcPr>
          <w:p w14:paraId="29F7EED4" w14:textId="77777777" w:rsidR="003F049D" w:rsidRPr="00BE439E" w:rsidRDefault="003F049D" w:rsidP="009B076C">
            <w:pPr>
              <w:pStyle w:val="SignaturePage"/>
              <w:rPr>
                <w:rFonts w:ascii="Times New Roman" w:hAnsi="Times New Roman"/>
                <w:szCs w:val="24"/>
              </w:rPr>
            </w:pPr>
          </w:p>
        </w:tc>
        <w:tc>
          <w:tcPr>
            <w:tcW w:w="3192" w:type="dxa"/>
            <w:vAlign w:val="center"/>
          </w:tcPr>
          <w:p w14:paraId="2791FBC1" w14:textId="77777777" w:rsidR="003F049D" w:rsidRPr="00BE439E" w:rsidRDefault="003F049D" w:rsidP="009B076C">
            <w:pPr>
              <w:pStyle w:val="SignaturePage"/>
              <w:rPr>
                <w:rFonts w:ascii="Times New Roman" w:hAnsi="Times New Roman"/>
                <w:szCs w:val="24"/>
              </w:rPr>
            </w:pPr>
          </w:p>
        </w:tc>
      </w:tr>
    </w:tbl>
    <w:p w14:paraId="492D0A73" w14:textId="77777777" w:rsidR="003F049D" w:rsidRDefault="003F049D" w:rsidP="003F049D">
      <w:pPr>
        <w:pStyle w:val="CenterHeadingTOC-marked"/>
        <w:jc w:val="both"/>
        <w:sectPr w:rsidR="003F049D">
          <w:footerReference w:type="default" r:id="rId8"/>
          <w:headerReference w:type="first" r:id="rId9"/>
          <w:footerReference w:type="first" r:id="rId10"/>
          <w:pgSz w:w="12240" w:h="15840" w:code="1"/>
          <w:pgMar w:top="1440" w:right="1440" w:bottom="720" w:left="1440" w:header="720" w:footer="720" w:gutter="0"/>
          <w:pgNumType w:fmt="lowerRoman" w:start="3"/>
          <w:cols w:space="720"/>
          <w:titlePg/>
        </w:sectPr>
      </w:pPr>
    </w:p>
    <w:p w14:paraId="5FF6C7F3" w14:textId="77777777" w:rsidR="003F049D" w:rsidRDefault="003F049D" w:rsidP="003F049D">
      <w:pPr>
        <w:pStyle w:val="CenterHeadingTOC-marked"/>
      </w:pPr>
      <w:bookmarkStart w:id="37" w:name="_Toc446143853"/>
      <w:bookmarkStart w:id="38" w:name="_Toc475849726"/>
      <w:bookmarkStart w:id="39" w:name="_Toc311983093"/>
      <w:r>
        <w:lastRenderedPageBreak/>
        <w:t>Preface</w:t>
      </w:r>
      <w:bookmarkEnd w:id="37"/>
      <w:bookmarkEnd w:id="38"/>
      <w:bookmarkEnd w:id="39"/>
    </w:p>
    <w:p w14:paraId="19619DE1" w14:textId="08656240" w:rsidR="003F049D" w:rsidRDefault="003F049D" w:rsidP="003F049D">
      <w:pPr>
        <w:pStyle w:val="Paragraph"/>
      </w:pPr>
      <w:r>
        <w:t xml:space="preserve">This document is under the configuration control of the </w:t>
      </w:r>
      <w:ins w:id="40" w:author="Perrine, Martin L. (GSFC-5670)" w:date="2016-09-27T09:07:00Z">
        <w:r w:rsidR="002D1886" w:rsidRPr="000F5A7E">
          <w:t xml:space="preserve">Data Acquisition Processing and Handling Network Environment </w:t>
        </w:r>
        <w:r w:rsidR="002D1886">
          <w:t xml:space="preserve">(DAPHNE) </w:t>
        </w:r>
      </w:ins>
      <w:del w:id="41" w:author="Perrine, Martin L. (GSFC-5670)" w:date="2016-09-27T09:07:00Z">
        <w:r w:rsidRPr="008C092A" w:rsidDel="002D1886">
          <w:delText xml:space="preserve">Near Earth Network (NEN) </w:delText>
        </w:r>
      </w:del>
      <w:r w:rsidRPr="008C092A">
        <w:t>Configuration Review Board (CRB).   Changes to this document w</w:t>
      </w:r>
      <w:r>
        <w:t>ill be made by Documentation Change Notice (DCN) or by complete revision.</w:t>
      </w:r>
      <w:r>
        <w:rPr>
          <w:color w:val="000000"/>
        </w:rPr>
        <w:t xml:space="preserve">  Proposed changes to this document must be submitted along with supportive material justifying the proposed change.  Comments or questions concerning this document and proposed changes will be addressed to:</w:t>
      </w:r>
    </w:p>
    <w:p w14:paraId="50F28A18" w14:textId="77777777" w:rsidR="003F049D" w:rsidRDefault="003F049D" w:rsidP="003F049D">
      <w:pPr>
        <w:pStyle w:val="Paragraph"/>
        <w:ind w:left="720"/>
        <w:jc w:val="left"/>
      </w:pPr>
      <w:r>
        <w:t>Salem.El-Nimri@nasa.gov</w:t>
      </w:r>
    </w:p>
    <w:p w14:paraId="03A88DE5" w14:textId="77777777" w:rsidR="003F049D" w:rsidRDefault="003F049D" w:rsidP="003F049D">
      <w:pPr>
        <w:pStyle w:val="Paragraph"/>
        <w:ind w:left="720"/>
        <w:jc w:val="left"/>
      </w:pPr>
      <w:r>
        <w:t>GSFC / Code 566</w:t>
      </w:r>
    </w:p>
    <w:p w14:paraId="74582F21" w14:textId="77777777" w:rsidR="003F049D" w:rsidRDefault="003F049D" w:rsidP="003F049D">
      <w:pPr>
        <w:pStyle w:val="Paragraph"/>
        <w:ind w:left="720"/>
        <w:jc w:val="left"/>
      </w:pPr>
      <w:r>
        <w:t>Greenbelt, MD 20771</w:t>
      </w:r>
    </w:p>
    <w:p w14:paraId="7614F3E1" w14:textId="77777777" w:rsidR="003F049D" w:rsidRDefault="003F049D" w:rsidP="003F049D">
      <w:pPr>
        <w:pStyle w:val="Paragraph"/>
        <w:jc w:val="left"/>
        <w:rPr>
          <w:b/>
          <w:bCs/>
        </w:rPr>
      </w:pPr>
    </w:p>
    <w:p w14:paraId="1CDCF859" w14:textId="77777777" w:rsidR="003F049D" w:rsidRDefault="003F049D" w:rsidP="003F049D">
      <w:pPr>
        <w:pStyle w:val="Paragraph"/>
      </w:pPr>
    </w:p>
    <w:p w14:paraId="643040AD" w14:textId="32F43D09" w:rsidR="00094132" w:rsidRDefault="00094132" w:rsidP="003F049D">
      <w:pPr>
        <w:pStyle w:val="Paragraph"/>
        <w:rPr>
          <w:ins w:id="42" w:author="Perrine, Martin L. (GSFC-5670)" w:date="2016-07-18T16:00:00Z"/>
        </w:rPr>
      </w:pPr>
    </w:p>
    <w:p w14:paraId="5345C512" w14:textId="77777777" w:rsidR="00094132" w:rsidRPr="00094132" w:rsidRDefault="00094132">
      <w:pPr>
        <w:rPr>
          <w:ins w:id="43" w:author="Perrine, Martin L. (GSFC-5670)" w:date="2016-07-18T16:00:00Z"/>
        </w:rPr>
        <w:pPrChange w:id="44" w:author="Perrine, Martin L. (GSFC-5670)" w:date="2016-07-18T16:00:00Z">
          <w:pPr>
            <w:pStyle w:val="Paragraph"/>
          </w:pPr>
        </w:pPrChange>
      </w:pPr>
    </w:p>
    <w:p w14:paraId="20376797" w14:textId="77777777" w:rsidR="00094132" w:rsidRPr="00094132" w:rsidRDefault="00094132">
      <w:pPr>
        <w:rPr>
          <w:ins w:id="45" w:author="Perrine, Martin L. (GSFC-5670)" w:date="2016-07-18T16:00:00Z"/>
        </w:rPr>
        <w:pPrChange w:id="46" w:author="Perrine, Martin L. (GSFC-5670)" w:date="2016-07-18T16:00:00Z">
          <w:pPr>
            <w:pStyle w:val="Paragraph"/>
          </w:pPr>
        </w:pPrChange>
      </w:pPr>
    </w:p>
    <w:p w14:paraId="439B32E7" w14:textId="77777777" w:rsidR="00094132" w:rsidRPr="00094132" w:rsidRDefault="00094132">
      <w:pPr>
        <w:rPr>
          <w:ins w:id="47" w:author="Perrine, Martin L. (GSFC-5670)" w:date="2016-07-18T16:00:00Z"/>
        </w:rPr>
        <w:pPrChange w:id="48" w:author="Perrine, Martin L. (GSFC-5670)" w:date="2016-07-18T16:00:00Z">
          <w:pPr>
            <w:pStyle w:val="Paragraph"/>
          </w:pPr>
        </w:pPrChange>
      </w:pPr>
    </w:p>
    <w:p w14:paraId="5ED6525E" w14:textId="088A7387" w:rsidR="00094132" w:rsidRDefault="00094132">
      <w:pPr>
        <w:tabs>
          <w:tab w:val="left" w:pos="2727"/>
        </w:tabs>
        <w:rPr>
          <w:ins w:id="49" w:author="Perrine, Martin L. (GSFC-5670)" w:date="2016-07-18T16:00:00Z"/>
        </w:rPr>
        <w:pPrChange w:id="50" w:author="Perrine, Martin L. (GSFC-5670)" w:date="2016-07-18T16:00:00Z">
          <w:pPr/>
        </w:pPrChange>
      </w:pPr>
      <w:ins w:id="51" w:author="Perrine, Martin L. (GSFC-5670)" w:date="2016-07-18T16:00:00Z">
        <w:r>
          <w:tab/>
        </w:r>
      </w:ins>
    </w:p>
    <w:p w14:paraId="7B21A050" w14:textId="31E231BE" w:rsidR="00094132" w:rsidRDefault="00094132" w:rsidP="00094132">
      <w:pPr>
        <w:tabs>
          <w:tab w:val="left" w:pos="2727"/>
        </w:tabs>
        <w:rPr>
          <w:ins w:id="52" w:author="Perrine, Martin L. (GSFC-5670)" w:date="2016-07-18T16:01:00Z"/>
        </w:rPr>
      </w:pPr>
      <w:ins w:id="53" w:author="Perrine, Martin L. (GSFC-5670)" w:date="2016-07-18T16:00:00Z">
        <w:r>
          <w:tab/>
        </w:r>
      </w:ins>
    </w:p>
    <w:p w14:paraId="4D9B1021" w14:textId="50C68E1D" w:rsidR="00094132" w:rsidRDefault="00094132" w:rsidP="00094132">
      <w:pPr>
        <w:rPr>
          <w:ins w:id="54" w:author="Perrine, Martin L. (GSFC-5670)" w:date="2016-07-18T16:01:00Z"/>
        </w:rPr>
      </w:pPr>
    </w:p>
    <w:p w14:paraId="6C46DD5A" w14:textId="5937C80B" w:rsidR="00094132" w:rsidRDefault="00094132">
      <w:pPr>
        <w:tabs>
          <w:tab w:val="left" w:pos="6265"/>
        </w:tabs>
        <w:rPr>
          <w:ins w:id="55" w:author="Perrine, Martin L. (GSFC-5670)" w:date="2016-07-18T16:01:00Z"/>
        </w:rPr>
        <w:pPrChange w:id="56" w:author="Perrine, Martin L. (GSFC-5670)" w:date="2016-07-18T16:01:00Z">
          <w:pPr/>
        </w:pPrChange>
      </w:pPr>
      <w:ins w:id="57" w:author="Perrine, Martin L. (GSFC-5670)" w:date="2016-07-18T16:01:00Z">
        <w:r>
          <w:tab/>
        </w:r>
      </w:ins>
    </w:p>
    <w:p w14:paraId="17FA91CA" w14:textId="02B79E12" w:rsidR="003F049D" w:rsidRPr="00094132" w:rsidRDefault="00094132">
      <w:pPr>
        <w:tabs>
          <w:tab w:val="left" w:pos="6265"/>
        </w:tabs>
        <w:sectPr w:rsidR="003F049D" w:rsidRPr="00094132">
          <w:footerReference w:type="first" r:id="rId11"/>
          <w:pgSz w:w="12240" w:h="15840" w:code="1"/>
          <w:pgMar w:top="1440" w:right="1440" w:bottom="720" w:left="1440" w:header="720" w:footer="720" w:gutter="0"/>
          <w:pgNumType w:fmt="lowerRoman" w:start="3"/>
          <w:cols w:space="720"/>
          <w:titlePg/>
        </w:sectPr>
        <w:pPrChange w:id="61" w:author="Perrine, Martin L. (GSFC-5670)" w:date="2016-07-18T16:01:00Z">
          <w:pPr>
            <w:pStyle w:val="Paragraph"/>
          </w:pPr>
        </w:pPrChange>
      </w:pPr>
      <w:ins w:id="62" w:author="Perrine, Martin L. (GSFC-5670)" w:date="2016-07-18T16:01:00Z">
        <w:r>
          <w:tab/>
        </w:r>
      </w:ins>
    </w:p>
    <w:p w14:paraId="2A2E1E97" w14:textId="77777777" w:rsidR="003F049D" w:rsidRDefault="003F049D" w:rsidP="003F049D">
      <w:pPr>
        <w:pStyle w:val="CenterHeading"/>
      </w:pPr>
      <w:r>
        <w:lastRenderedPageBreak/>
        <w:t>Change Information Page</w:t>
      </w:r>
    </w:p>
    <w:tbl>
      <w:tblPr>
        <w:tblW w:w="0" w:type="auto"/>
        <w:tblLayout w:type="fixed"/>
        <w:tblLook w:val="0000" w:firstRow="0" w:lastRow="0" w:firstColumn="0" w:lastColumn="0" w:noHBand="0" w:noVBand="0"/>
      </w:tblPr>
      <w:tblGrid>
        <w:gridCol w:w="3528"/>
        <w:gridCol w:w="1224"/>
        <w:gridCol w:w="1836"/>
        <w:gridCol w:w="2830"/>
        <w:gridCol w:w="7"/>
        <w:gridCol w:w="7"/>
      </w:tblGrid>
      <w:tr w:rsidR="003F049D" w14:paraId="45F5B02F" w14:textId="77777777" w:rsidTr="009B076C">
        <w:trPr>
          <w:cantSplit/>
        </w:trPr>
        <w:tc>
          <w:tcPr>
            <w:tcW w:w="9432" w:type="dxa"/>
            <w:gridSpan w:val="6"/>
            <w:tcBorders>
              <w:top w:val="single" w:sz="12" w:space="0" w:color="auto"/>
              <w:left w:val="single" w:sz="12" w:space="0" w:color="auto"/>
              <w:bottom w:val="single" w:sz="12" w:space="0" w:color="auto"/>
              <w:right w:val="single" w:sz="12" w:space="0" w:color="auto"/>
            </w:tcBorders>
            <w:vAlign w:val="center"/>
          </w:tcPr>
          <w:p w14:paraId="4658565B" w14:textId="77777777" w:rsidR="003F049D" w:rsidRDefault="003F049D" w:rsidP="009B076C">
            <w:pPr>
              <w:pStyle w:val="tbl-center"/>
              <w:rPr>
                <w:b/>
              </w:rPr>
            </w:pPr>
            <w:r>
              <w:rPr>
                <w:b/>
              </w:rPr>
              <w:t>List of Effective Pages</w:t>
            </w:r>
          </w:p>
        </w:tc>
      </w:tr>
      <w:tr w:rsidR="003F049D" w14:paraId="29EEC540" w14:textId="77777777" w:rsidTr="009B076C">
        <w:trPr>
          <w:cantSplit/>
        </w:trPr>
        <w:tc>
          <w:tcPr>
            <w:tcW w:w="4752" w:type="dxa"/>
            <w:gridSpan w:val="2"/>
            <w:tcBorders>
              <w:top w:val="single" w:sz="12" w:space="0" w:color="auto"/>
              <w:left w:val="single" w:sz="12" w:space="0" w:color="auto"/>
              <w:bottom w:val="single" w:sz="12" w:space="0" w:color="auto"/>
              <w:right w:val="single" w:sz="12" w:space="0" w:color="auto"/>
            </w:tcBorders>
            <w:vAlign w:val="center"/>
          </w:tcPr>
          <w:p w14:paraId="7D74CDB7" w14:textId="77777777" w:rsidR="003F049D" w:rsidRDefault="003F049D" w:rsidP="009B076C">
            <w:pPr>
              <w:pStyle w:val="tbl-center"/>
              <w:rPr>
                <w:b/>
              </w:rPr>
            </w:pPr>
            <w:r>
              <w:rPr>
                <w:b/>
              </w:rPr>
              <w:t>Page Number</w:t>
            </w:r>
          </w:p>
        </w:tc>
        <w:tc>
          <w:tcPr>
            <w:tcW w:w="4680" w:type="dxa"/>
            <w:gridSpan w:val="4"/>
            <w:tcBorders>
              <w:top w:val="single" w:sz="12" w:space="0" w:color="auto"/>
              <w:left w:val="single" w:sz="12" w:space="0" w:color="auto"/>
              <w:bottom w:val="single" w:sz="12" w:space="0" w:color="auto"/>
              <w:right w:val="single" w:sz="12" w:space="0" w:color="auto"/>
            </w:tcBorders>
            <w:vAlign w:val="center"/>
          </w:tcPr>
          <w:p w14:paraId="0504F319" w14:textId="77777777" w:rsidR="003F049D" w:rsidRDefault="003F049D" w:rsidP="009B076C">
            <w:pPr>
              <w:pStyle w:val="tbl-center"/>
              <w:rPr>
                <w:b/>
              </w:rPr>
            </w:pPr>
            <w:r>
              <w:rPr>
                <w:b/>
              </w:rPr>
              <w:t>Issue</w:t>
            </w:r>
          </w:p>
        </w:tc>
      </w:tr>
      <w:tr w:rsidR="003F049D" w14:paraId="502C7306" w14:textId="77777777" w:rsidTr="009B076C">
        <w:trPr>
          <w:gridAfter w:val="2"/>
          <w:wAfter w:w="14" w:type="dxa"/>
          <w:cantSplit/>
        </w:trPr>
        <w:tc>
          <w:tcPr>
            <w:tcW w:w="4752" w:type="dxa"/>
            <w:gridSpan w:val="2"/>
            <w:tcBorders>
              <w:top w:val="single" w:sz="12" w:space="0" w:color="auto"/>
              <w:left w:val="single" w:sz="12" w:space="0" w:color="auto"/>
              <w:right w:val="single" w:sz="12" w:space="0" w:color="auto"/>
            </w:tcBorders>
          </w:tcPr>
          <w:p w14:paraId="4811E072" w14:textId="77777777" w:rsidR="003F049D" w:rsidRDefault="003F049D" w:rsidP="009B076C">
            <w:pPr>
              <w:pStyle w:val="tbl-center"/>
              <w:ind w:left="576"/>
              <w:jc w:val="left"/>
            </w:pPr>
            <w:r>
              <w:t xml:space="preserve"> </w:t>
            </w:r>
          </w:p>
        </w:tc>
        <w:tc>
          <w:tcPr>
            <w:tcW w:w="4666" w:type="dxa"/>
            <w:gridSpan w:val="2"/>
            <w:tcBorders>
              <w:top w:val="single" w:sz="12" w:space="0" w:color="auto"/>
              <w:left w:val="single" w:sz="12" w:space="0" w:color="auto"/>
              <w:right w:val="single" w:sz="12" w:space="0" w:color="auto"/>
            </w:tcBorders>
          </w:tcPr>
          <w:p w14:paraId="70DC5818" w14:textId="77777777" w:rsidR="003F049D" w:rsidRDefault="003F049D" w:rsidP="009B076C">
            <w:pPr>
              <w:pStyle w:val="tbl-center"/>
            </w:pPr>
          </w:p>
        </w:tc>
      </w:tr>
      <w:tr w:rsidR="003F049D" w14:paraId="16D76F4F" w14:textId="77777777" w:rsidTr="009B076C">
        <w:trPr>
          <w:gridAfter w:val="2"/>
          <w:wAfter w:w="14" w:type="dxa"/>
          <w:cantSplit/>
        </w:trPr>
        <w:tc>
          <w:tcPr>
            <w:tcW w:w="4752" w:type="dxa"/>
            <w:gridSpan w:val="2"/>
            <w:tcBorders>
              <w:left w:val="single" w:sz="12" w:space="0" w:color="auto"/>
              <w:right w:val="single" w:sz="12" w:space="0" w:color="auto"/>
            </w:tcBorders>
          </w:tcPr>
          <w:p w14:paraId="54459302" w14:textId="77777777" w:rsidR="003F049D" w:rsidRDefault="003F049D" w:rsidP="009B076C">
            <w:pPr>
              <w:pStyle w:val="tbl-center"/>
              <w:ind w:left="576"/>
              <w:jc w:val="left"/>
            </w:pPr>
          </w:p>
        </w:tc>
        <w:tc>
          <w:tcPr>
            <w:tcW w:w="4666" w:type="dxa"/>
            <w:gridSpan w:val="2"/>
            <w:tcBorders>
              <w:left w:val="single" w:sz="12" w:space="0" w:color="auto"/>
              <w:right w:val="single" w:sz="12" w:space="0" w:color="auto"/>
            </w:tcBorders>
          </w:tcPr>
          <w:p w14:paraId="0C2587CD" w14:textId="77777777" w:rsidR="003F049D" w:rsidRDefault="003F049D" w:rsidP="009B076C">
            <w:pPr>
              <w:pStyle w:val="tbl-center"/>
            </w:pPr>
          </w:p>
        </w:tc>
      </w:tr>
      <w:tr w:rsidR="003F049D" w14:paraId="3B3171AA" w14:textId="77777777" w:rsidTr="009B076C">
        <w:trPr>
          <w:gridAfter w:val="2"/>
          <w:wAfter w:w="14" w:type="dxa"/>
          <w:cantSplit/>
        </w:trPr>
        <w:tc>
          <w:tcPr>
            <w:tcW w:w="4752" w:type="dxa"/>
            <w:gridSpan w:val="2"/>
            <w:tcBorders>
              <w:left w:val="single" w:sz="12" w:space="0" w:color="auto"/>
              <w:right w:val="single" w:sz="12" w:space="0" w:color="auto"/>
            </w:tcBorders>
          </w:tcPr>
          <w:p w14:paraId="61D5E724" w14:textId="77777777" w:rsidR="003F049D" w:rsidRDefault="003F049D" w:rsidP="009B076C">
            <w:pPr>
              <w:pStyle w:val="tbl-center"/>
              <w:ind w:left="576"/>
              <w:jc w:val="left"/>
            </w:pPr>
          </w:p>
        </w:tc>
        <w:tc>
          <w:tcPr>
            <w:tcW w:w="4666" w:type="dxa"/>
            <w:gridSpan w:val="2"/>
            <w:tcBorders>
              <w:left w:val="single" w:sz="12" w:space="0" w:color="auto"/>
              <w:right w:val="single" w:sz="12" w:space="0" w:color="auto"/>
            </w:tcBorders>
          </w:tcPr>
          <w:p w14:paraId="661127D1" w14:textId="77777777" w:rsidR="003F049D" w:rsidRDefault="003F049D" w:rsidP="009B076C">
            <w:pPr>
              <w:pStyle w:val="tbl-center"/>
            </w:pPr>
          </w:p>
        </w:tc>
      </w:tr>
      <w:tr w:rsidR="003F049D" w14:paraId="5D7D8638" w14:textId="77777777" w:rsidTr="009B076C">
        <w:trPr>
          <w:gridAfter w:val="2"/>
          <w:wAfter w:w="14" w:type="dxa"/>
          <w:cantSplit/>
        </w:trPr>
        <w:tc>
          <w:tcPr>
            <w:tcW w:w="4752" w:type="dxa"/>
            <w:gridSpan w:val="2"/>
            <w:tcBorders>
              <w:left w:val="single" w:sz="12" w:space="0" w:color="auto"/>
              <w:right w:val="single" w:sz="12" w:space="0" w:color="auto"/>
            </w:tcBorders>
          </w:tcPr>
          <w:p w14:paraId="72E26072" w14:textId="77777777" w:rsidR="003F049D" w:rsidRDefault="003F049D" w:rsidP="009B076C">
            <w:pPr>
              <w:pStyle w:val="tbl-center"/>
              <w:ind w:left="576"/>
              <w:jc w:val="left"/>
            </w:pPr>
          </w:p>
        </w:tc>
        <w:tc>
          <w:tcPr>
            <w:tcW w:w="4666" w:type="dxa"/>
            <w:gridSpan w:val="2"/>
            <w:tcBorders>
              <w:left w:val="single" w:sz="12" w:space="0" w:color="auto"/>
              <w:right w:val="single" w:sz="12" w:space="0" w:color="auto"/>
            </w:tcBorders>
          </w:tcPr>
          <w:p w14:paraId="719ADF83" w14:textId="77777777" w:rsidR="003F049D" w:rsidRDefault="003F049D" w:rsidP="009B076C">
            <w:pPr>
              <w:pStyle w:val="tbl-center"/>
            </w:pPr>
          </w:p>
        </w:tc>
      </w:tr>
      <w:tr w:rsidR="003F049D" w14:paraId="5657A2BA" w14:textId="77777777" w:rsidTr="009B076C">
        <w:trPr>
          <w:gridAfter w:val="2"/>
          <w:wAfter w:w="14" w:type="dxa"/>
          <w:cantSplit/>
        </w:trPr>
        <w:tc>
          <w:tcPr>
            <w:tcW w:w="4752" w:type="dxa"/>
            <w:gridSpan w:val="2"/>
            <w:tcBorders>
              <w:left w:val="single" w:sz="12" w:space="0" w:color="auto"/>
              <w:right w:val="single" w:sz="12" w:space="0" w:color="auto"/>
            </w:tcBorders>
          </w:tcPr>
          <w:p w14:paraId="33930642" w14:textId="77777777" w:rsidR="003F049D" w:rsidRDefault="003F049D" w:rsidP="009B076C">
            <w:pPr>
              <w:pStyle w:val="tbl-center"/>
              <w:ind w:left="576"/>
              <w:jc w:val="left"/>
            </w:pPr>
          </w:p>
        </w:tc>
        <w:tc>
          <w:tcPr>
            <w:tcW w:w="4666" w:type="dxa"/>
            <w:gridSpan w:val="2"/>
            <w:tcBorders>
              <w:left w:val="single" w:sz="12" w:space="0" w:color="auto"/>
              <w:right w:val="single" w:sz="12" w:space="0" w:color="auto"/>
            </w:tcBorders>
          </w:tcPr>
          <w:p w14:paraId="2A63EBBE" w14:textId="77777777" w:rsidR="003F049D" w:rsidRDefault="003F049D" w:rsidP="009B076C">
            <w:pPr>
              <w:pStyle w:val="tbl-center"/>
            </w:pPr>
          </w:p>
        </w:tc>
      </w:tr>
      <w:tr w:rsidR="003F049D" w14:paraId="63C81408" w14:textId="77777777" w:rsidTr="009B076C">
        <w:trPr>
          <w:gridAfter w:val="2"/>
          <w:wAfter w:w="14" w:type="dxa"/>
          <w:cantSplit/>
        </w:trPr>
        <w:tc>
          <w:tcPr>
            <w:tcW w:w="4752" w:type="dxa"/>
            <w:gridSpan w:val="2"/>
            <w:tcBorders>
              <w:left w:val="single" w:sz="12" w:space="0" w:color="auto"/>
              <w:right w:val="single" w:sz="12" w:space="0" w:color="auto"/>
            </w:tcBorders>
          </w:tcPr>
          <w:p w14:paraId="7B0A9714" w14:textId="77777777" w:rsidR="003F049D" w:rsidRDefault="003F049D" w:rsidP="009B076C">
            <w:pPr>
              <w:pStyle w:val="tbl-center"/>
              <w:ind w:left="576"/>
              <w:jc w:val="left"/>
            </w:pPr>
          </w:p>
        </w:tc>
        <w:tc>
          <w:tcPr>
            <w:tcW w:w="4666" w:type="dxa"/>
            <w:gridSpan w:val="2"/>
            <w:tcBorders>
              <w:left w:val="single" w:sz="12" w:space="0" w:color="auto"/>
              <w:right w:val="single" w:sz="12" w:space="0" w:color="auto"/>
            </w:tcBorders>
          </w:tcPr>
          <w:p w14:paraId="6052CE7A" w14:textId="77777777" w:rsidR="003F049D" w:rsidRDefault="003F049D" w:rsidP="009B076C">
            <w:pPr>
              <w:pStyle w:val="tbl-center"/>
            </w:pPr>
          </w:p>
        </w:tc>
      </w:tr>
      <w:tr w:rsidR="003F049D" w14:paraId="43A4A7D5" w14:textId="77777777" w:rsidTr="009B076C">
        <w:trPr>
          <w:gridAfter w:val="2"/>
          <w:wAfter w:w="14" w:type="dxa"/>
          <w:cantSplit/>
        </w:trPr>
        <w:tc>
          <w:tcPr>
            <w:tcW w:w="4752" w:type="dxa"/>
            <w:gridSpan w:val="2"/>
            <w:tcBorders>
              <w:left w:val="single" w:sz="12" w:space="0" w:color="auto"/>
              <w:right w:val="single" w:sz="12" w:space="0" w:color="auto"/>
            </w:tcBorders>
          </w:tcPr>
          <w:p w14:paraId="0DB55E76" w14:textId="77777777" w:rsidR="003F049D" w:rsidRDefault="003F049D" w:rsidP="009B076C">
            <w:pPr>
              <w:pStyle w:val="tbl-center"/>
              <w:ind w:left="576"/>
              <w:jc w:val="left"/>
            </w:pPr>
          </w:p>
        </w:tc>
        <w:tc>
          <w:tcPr>
            <w:tcW w:w="4666" w:type="dxa"/>
            <w:gridSpan w:val="2"/>
            <w:tcBorders>
              <w:left w:val="single" w:sz="12" w:space="0" w:color="auto"/>
              <w:right w:val="single" w:sz="12" w:space="0" w:color="auto"/>
            </w:tcBorders>
          </w:tcPr>
          <w:p w14:paraId="01F58965" w14:textId="77777777" w:rsidR="003F049D" w:rsidRDefault="003F049D" w:rsidP="009B076C">
            <w:pPr>
              <w:pStyle w:val="tbl-center"/>
            </w:pPr>
          </w:p>
        </w:tc>
      </w:tr>
      <w:tr w:rsidR="003F049D" w14:paraId="5AE24601" w14:textId="77777777" w:rsidTr="009B076C">
        <w:trPr>
          <w:gridAfter w:val="2"/>
          <w:wAfter w:w="14" w:type="dxa"/>
          <w:cantSplit/>
        </w:trPr>
        <w:tc>
          <w:tcPr>
            <w:tcW w:w="4752" w:type="dxa"/>
            <w:gridSpan w:val="2"/>
            <w:tcBorders>
              <w:left w:val="single" w:sz="12" w:space="0" w:color="auto"/>
              <w:right w:val="single" w:sz="12" w:space="0" w:color="auto"/>
            </w:tcBorders>
          </w:tcPr>
          <w:p w14:paraId="1EC75C71" w14:textId="77777777" w:rsidR="003F049D" w:rsidRDefault="003F049D" w:rsidP="009B076C">
            <w:pPr>
              <w:pStyle w:val="tbl-center"/>
              <w:ind w:left="576"/>
              <w:jc w:val="left"/>
            </w:pPr>
          </w:p>
        </w:tc>
        <w:tc>
          <w:tcPr>
            <w:tcW w:w="4666" w:type="dxa"/>
            <w:gridSpan w:val="2"/>
            <w:tcBorders>
              <w:left w:val="single" w:sz="12" w:space="0" w:color="auto"/>
              <w:right w:val="single" w:sz="12" w:space="0" w:color="auto"/>
            </w:tcBorders>
          </w:tcPr>
          <w:p w14:paraId="61321F29" w14:textId="77777777" w:rsidR="003F049D" w:rsidRDefault="003F049D" w:rsidP="009B076C">
            <w:pPr>
              <w:pStyle w:val="tbl-center"/>
            </w:pPr>
          </w:p>
        </w:tc>
      </w:tr>
      <w:tr w:rsidR="003F049D" w14:paraId="19E53FD5" w14:textId="77777777" w:rsidTr="009B076C">
        <w:trPr>
          <w:gridAfter w:val="2"/>
          <w:wAfter w:w="14" w:type="dxa"/>
          <w:cantSplit/>
        </w:trPr>
        <w:tc>
          <w:tcPr>
            <w:tcW w:w="4752" w:type="dxa"/>
            <w:gridSpan w:val="2"/>
            <w:tcBorders>
              <w:left w:val="single" w:sz="12" w:space="0" w:color="auto"/>
              <w:right w:val="single" w:sz="12" w:space="0" w:color="auto"/>
            </w:tcBorders>
          </w:tcPr>
          <w:p w14:paraId="35A47399" w14:textId="77777777" w:rsidR="003F049D" w:rsidRDefault="003F049D" w:rsidP="009B076C">
            <w:pPr>
              <w:pStyle w:val="tbl-center"/>
              <w:ind w:left="576"/>
              <w:jc w:val="left"/>
            </w:pPr>
          </w:p>
        </w:tc>
        <w:tc>
          <w:tcPr>
            <w:tcW w:w="4666" w:type="dxa"/>
            <w:gridSpan w:val="2"/>
            <w:tcBorders>
              <w:left w:val="single" w:sz="12" w:space="0" w:color="auto"/>
              <w:right w:val="single" w:sz="12" w:space="0" w:color="auto"/>
            </w:tcBorders>
          </w:tcPr>
          <w:p w14:paraId="00F38941" w14:textId="77777777" w:rsidR="003F049D" w:rsidRDefault="003F049D" w:rsidP="009B076C">
            <w:pPr>
              <w:pStyle w:val="tbl-center"/>
            </w:pPr>
          </w:p>
        </w:tc>
      </w:tr>
      <w:tr w:rsidR="003F049D" w14:paraId="4158388F" w14:textId="77777777" w:rsidTr="009B076C">
        <w:trPr>
          <w:gridAfter w:val="2"/>
          <w:wAfter w:w="14" w:type="dxa"/>
          <w:cantSplit/>
        </w:trPr>
        <w:tc>
          <w:tcPr>
            <w:tcW w:w="4752" w:type="dxa"/>
            <w:gridSpan w:val="2"/>
            <w:tcBorders>
              <w:left w:val="single" w:sz="12" w:space="0" w:color="auto"/>
              <w:right w:val="single" w:sz="12" w:space="0" w:color="auto"/>
            </w:tcBorders>
          </w:tcPr>
          <w:p w14:paraId="0ACE9138" w14:textId="77777777" w:rsidR="003F049D" w:rsidRDefault="003F049D" w:rsidP="009B076C">
            <w:pPr>
              <w:pStyle w:val="tbl-center"/>
              <w:ind w:left="576"/>
              <w:jc w:val="left"/>
            </w:pPr>
          </w:p>
        </w:tc>
        <w:tc>
          <w:tcPr>
            <w:tcW w:w="4666" w:type="dxa"/>
            <w:gridSpan w:val="2"/>
            <w:tcBorders>
              <w:left w:val="single" w:sz="12" w:space="0" w:color="auto"/>
              <w:right w:val="single" w:sz="12" w:space="0" w:color="auto"/>
            </w:tcBorders>
          </w:tcPr>
          <w:p w14:paraId="31A5D139" w14:textId="77777777" w:rsidR="003F049D" w:rsidRDefault="003F049D" w:rsidP="009B076C">
            <w:pPr>
              <w:pStyle w:val="tbl-center"/>
            </w:pPr>
          </w:p>
        </w:tc>
      </w:tr>
      <w:tr w:rsidR="003F049D" w14:paraId="571727A5" w14:textId="77777777" w:rsidTr="009B076C">
        <w:trPr>
          <w:gridAfter w:val="2"/>
          <w:wAfter w:w="14" w:type="dxa"/>
          <w:cantSplit/>
        </w:trPr>
        <w:tc>
          <w:tcPr>
            <w:tcW w:w="4752" w:type="dxa"/>
            <w:gridSpan w:val="2"/>
            <w:tcBorders>
              <w:left w:val="single" w:sz="12" w:space="0" w:color="auto"/>
              <w:right w:val="single" w:sz="12" w:space="0" w:color="auto"/>
            </w:tcBorders>
          </w:tcPr>
          <w:p w14:paraId="707E94A9" w14:textId="77777777" w:rsidR="003F049D" w:rsidRDefault="003F049D" w:rsidP="009B076C">
            <w:pPr>
              <w:pStyle w:val="tbl-center"/>
              <w:ind w:left="576"/>
              <w:jc w:val="left"/>
            </w:pPr>
          </w:p>
        </w:tc>
        <w:tc>
          <w:tcPr>
            <w:tcW w:w="4666" w:type="dxa"/>
            <w:gridSpan w:val="2"/>
            <w:tcBorders>
              <w:left w:val="single" w:sz="12" w:space="0" w:color="auto"/>
              <w:right w:val="single" w:sz="12" w:space="0" w:color="auto"/>
            </w:tcBorders>
          </w:tcPr>
          <w:p w14:paraId="4319FD4C" w14:textId="77777777" w:rsidR="003F049D" w:rsidRDefault="003F049D" w:rsidP="009B076C">
            <w:pPr>
              <w:pStyle w:val="tbl-center"/>
            </w:pPr>
          </w:p>
        </w:tc>
      </w:tr>
      <w:tr w:rsidR="003F049D" w14:paraId="6938D717" w14:textId="77777777" w:rsidTr="009B076C">
        <w:trPr>
          <w:gridAfter w:val="2"/>
          <w:wAfter w:w="14" w:type="dxa"/>
          <w:cantSplit/>
        </w:trPr>
        <w:tc>
          <w:tcPr>
            <w:tcW w:w="4752" w:type="dxa"/>
            <w:gridSpan w:val="2"/>
            <w:tcBorders>
              <w:left w:val="single" w:sz="12" w:space="0" w:color="auto"/>
              <w:right w:val="single" w:sz="12" w:space="0" w:color="auto"/>
            </w:tcBorders>
          </w:tcPr>
          <w:p w14:paraId="2E58D962" w14:textId="77777777" w:rsidR="003F049D" w:rsidRDefault="003F049D" w:rsidP="009B076C">
            <w:pPr>
              <w:pStyle w:val="tbl-center"/>
              <w:ind w:left="576"/>
              <w:jc w:val="left"/>
            </w:pPr>
          </w:p>
        </w:tc>
        <w:tc>
          <w:tcPr>
            <w:tcW w:w="4666" w:type="dxa"/>
            <w:gridSpan w:val="2"/>
            <w:tcBorders>
              <w:left w:val="single" w:sz="12" w:space="0" w:color="auto"/>
              <w:right w:val="single" w:sz="12" w:space="0" w:color="auto"/>
            </w:tcBorders>
          </w:tcPr>
          <w:p w14:paraId="2198426B" w14:textId="77777777" w:rsidR="003F049D" w:rsidRDefault="003F049D" w:rsidP="009B076C">
            <w:pPr>
              <w:pStyle w:val="tbl-center"/>
            </w:pPr>
          </w:p>
        </w:tc>
      </w:tr>
      <w:tr w:rsidR="003F049D" w14:paraId="4B5E3BF2" w14:textId="77777777" w:rsidTr="009B076C">
        <w:trPr>
          <w:gridAfter w:val="2"/>
          <w:wAfter w:w="14" w:type="dxa"/>
          <w:cantSplit/>
        </w:trPr>
        <w:tc>
          <w:tcPr>
            <w:tcW w:w="4752" w:type="dxa"/>
            <w:gridSpan w:val="2"/>
            <w:tcBorders>
              <w:left w:val="single" w:sz="12" w:space="0" w:color="auto"/>
              <w:right w:val="single" w:sz="12" w:space="0" w:color="auto"/>
            </w:tcBorders>
          </w:tcPr>
          <w:p w14:paraId="44A06D7D" w14:textId="77777777" w:rsidR="003F049D" w:rsidRDefault="003F049D" w:rsidP="009B076C">
            <w:pPr>
              <w:pStyle w:val="tbl-center"/>
              <w:ind w:left="576"/>
              <w:jc w:val="left"/>
            </w:pPr>
          </w:p>
        </w:tc>
        <w:tc>
          <w:tcPr>
            <w:tcW w:w="4666" w:type="dxa"/>
            <w:gridSpan w:val="2"/>
            <w:tcBorders>
              <w:left w:val="single" w:sz="12" w:space="0" w:color="auto"/>
              <w:right w:val="single" w:sz="12" w:space="0" w:color="auto"/>
            </w:tcBorders>
          </w:tcPr>
          <w:p w14:paraId="59952FF9" w14:textId="77777777" w:rsidR="003F049D" w:rsidRDefault="003F049D" w:rsidP="009B076C">
            <w:pPr>
              <w:pStyle w:val="tbl-center"/>
            </w:pPr>
          </w:p>
        </w:tc>
      </w:tr>
      <w:tr w:rsidR="003F049D" w14:paraId="492E2A82" w14:textId="77777777" w:rsidTr="009B076C">
        <w:trPr>
          <w:gridAfter w:val="2"/>
          <w:wAfter w:w="14" w:type="dxa"/>
          <w:cantSplit/>
        </w:trPr>
        <w:tc>
          <w:tcPr>
            <w:tcW w:w="4752" w:type="dxa"/>
            <w:gridSpan w:val="2"/>
            <w:tcBorders>
              <w:left w:val="single" w:sz="12" w:space="0" w:color="auto"/>
              <w:right w:val="single" w:sz="12" w:space="0" w:color="auto"/>
            </w:tcBorders>
          </w:tcPr>
          <w:p w14:paraId="792EA09B" w14:textId="77777777" w:rsidR="003F049D" w:rsidRDefault="003F049D" w:rsidP="009B076C">
            <w:pPr>
              <w:pStyle w:val="tbl-center"/>
              <w:ind w:left="576"/>
              <w:jc w:val="left"/>
            </w:pPr>
          </w:p>
        </w:tc>
        <w:tc>
          <w:tcPr>
            <w:tcW w:w="4666" w:type="dxa"/>
            <w:gridSpan w:val="2"/>
            <w:tcBorders>
              <w:left w:val="single" w:sz="12" w:space="0" w:color="auto"/>
              <w:right w:val="single" w:sz="12" w:space="0" w:color="auto"/>
            </w:tcBorders>
          </w:tcPr>
          <w:p w14:paraId="0CD45784" w14:textId="77777777" w:rsidR="003F049D" w:rsidRDefault="003F049D" w:rsidP="009B076C">
            <w:pPr>
              <w:pStyle w:val="tbl-center"/>
            </w:pPr>
          </w:p>
        </w:tc>
      </w:tr>
      <w:tr w:rsidR="003F049D" w14:paraId="5E279217" w14:textId="77777777" w:rsidTr="009B076C">
        <w:trPr>
          <w:gridAfter w:val="2"/>
          <w:wAfter w:w="14" w:type="dxa"/>
          <w:cantSplit/>
        </w:trPr>
        <w:tc>
          <w:tcPr>
            <w:tcW w:w="4752" w:type="dxa"/>
            <w:gridSpan w:val="2"/>
            <w:tcBorders>
              <w:left w:val="single" w:sz="12" w:space="0" w:color="auto"/>
              <w:right w:val="single" w:sz="12" w:space="0" w:color="auto"/>
            </w:tcBorders>
          </w:tcPr>
          <w:p w14:paraId="0B21A8FA" w14:textId="77777777" w:rsidR="003F049D" w:rsidRDefault="003F049D" w:rsidP="009B076C">
            <w:pPr>
              <w:pStyle w:val="tbl-center"/>
              <w:ind w:left="576"/>
              <w:jc w:val="left"/>
            </w:pPr>
          </w:p>
        </w:tc>
        <w:tc>
          <w:tcPr>
            <w:tcW w:w="4666" w:type="dxa"/>
            <w:gridSpan w:val="2"/>
            <w:tcBorders>
              <w:left w:val="single" w:sz="12" w:space="0" w:color="auto"/>
              <w:right w:val="single" w:sz="12" w:space="0" w:color="auto"/>
            </w:tcBorders>
          </w:tcPr>
          <w:p w14:paraId="255C39F1" w14:textId="77777777" w:rsidR="003F049D" w:rsidRDefault="003F049D" w:rsidP="009B076C">
            <w:pPr>
              <w:pStyle w:val="tbl-center"/>
            </w:pPr>
          </w:p>
        </w:tc>
      </w:tr>
      <w:tr w:rsidR="003F049D" w14:paraId="6C6BC261" w14:textId="77777777" w:rsidTr="009B076C">
        <w:trPr>
          <w:gridAfter w:val="2"/>
          <w:wAfter w:w="14" w:type="dxa"/>
          <w:cantSplit/>
        </w:trPr>
        <w:tc>
          <w:tcPr>
            <w:tcW w:w="4752" w:type="dxa"/>
            <w:gridSpan w:val="2"/>
            <w:tcBorders>
              <w:left w:val="single" w:sz="12" w:space="0" w:color="auto"/>
              <w:bottom w:val="single" w:sz="12" w:space="0" w:color="auto"/>
              <w:right w:val="single" w:sz="12" w:space="0" w:color="auto"/>
            </w:tcBorders>
          </w:tcPr>
          <w:p w14:paraId="2F1C5765" w14:textId="77777777" w:rsidR="003F049D" w:rsidRDefault="003F049D" w:rsidP="009B076C">
            <w:pPr>
              <w:pStyle w:val="tbl-center"/>
              <w:ind w:left="576"/>
              <w:jc w:val="left"/>
            </w:pPr>
          </w:p>
        </w:tc>
        <w:tc>
          <w:tcPr>
            <w:tcW w:w="4666" w:type="dxa"/>
            <w:gridSpan w:val="2"/>
            <w:tcBorders>
              <w:left w:val="single" w:sz="12" w:space="0" w:color="auto"/>
              <w:bottom w:val="single" w:sz="12" w:space="0" w:color="auto"/>
              <w:right w:val="single" w:sz="12" w:space="0" w:color="auto"/>
            </w:tcBorders>
          </w:tcPr>
          <w:p w14:paraId="6D518BC4" w14:textId="77777777" w:rsidR="003F049D" w:rsidRDefault="003F049D" w:rsidP="009B076C">
            <w:pPr>
              <w:pStyle w:val="tbl-center"/>
            </w:pPr>
          </w:p>
        </w:tc>
      </w:tr>
      <w:tr w:rsidR="003F049D" w14:paraId="7675215D" w14:textId="77777777" w:rsidTr="009B076C">
        <w:trPr>
          <w:cantSplit/>
        </w:trPr>
        <w:tc>
          <w:tcPr>
            <w:tcW w:w="9432" w:type="dxa"/>
            <w:gridSpan w:val="6"/>
            <w:tcBorders>
              <w:top w:val="single" w:sz="12" w:space="0" w:color="auto"/>
              <w:left w:val="single" w:sz="12" w:space="0" w:color="auto"/>
              <w:bottom w:val="single" w:sz="12" w:space="0" w:color="auto"/>
              <w:right w:val="single" w:sz="12" w:space="0" w:color="auto"/>
            </w:tcBorders>
            <w:vAlign w:val="center"/>
          </w:tcPr>
          <w:p w14:paraId="7D0CFDE4" w14:textId="77777777" w:rsidR="003F049D" w:rsidRDefault="003F049D" w:rsidP="009B076C">
            <w:pPr>
              <w:pStyle w:val="tbl-center"/>
              <w:rPr>
                <w:b/>
              </w:rPr>
            </w:pPr>
            <w:r>
              <w:rPr>
                <w:b/>
              </w:rPr>
              <w:t>Document History</w:t>
            </w:r>
          </w:p>
        </w:tc>
      </w:tr>
      <w:tr w:rsidR="003F049D" w14:paraId="43615B01" w14:textId="77777777" w:rsidTr="009B076C">
        <w:trPr>
          <w:gridAfter w:val="1"/>
          <w:wAfter w:w="7" w:type="dxa"/>
          <w:cantSplit/>
        </w:trPr>
        <w:tc>
          <w:tcPr>
            <w:tcW w:w="3528" w:type="dxa"/>
            <w:tcBorders>
              <w:top w:val="single" w:sz="12" w:space="0" w:color="auto"/>
              <w:left w:val="single" w:sz="12" w:space="0" w:color="auto"/>
              <w:right w:val="single" w:sz="12" w:space="0" w:color="auto"/>
            </w:tcBorders>
            <w:vAlign w:val="center"/>
          </w:tcPr>
          <w:p w14:paraId="068DF1A3" w14:textId="77777777" w:rsidR="003F049D" w:rsidRDefault="003F049D" w:rsidP="009B076C">
            <w:pPr>
              <w:pStyle w:val="tbl-center"/>
              <w:rPr>
                <w:b/>
              </w:rPr>
            </w:pPr>
            <w:r>
              <w:rPr>
                <w:b/>
              </w:rPr>
              <w:t>Document Number</w:t>
            </w:r>
          </w:p>
        </w:tc>
        <w:tc>
          <w:tcPr>
            <w:tcW w:w="3060" w:type="dxa"/>
            <w:gridSpan w:val="2"/>
            <w:tcBorders>
              <w:top w:val="single" w:sz="12" w:space="0" w:color="auto"/>
              <w:left w:val="single" w:sz="12" w:space="0" w:color="auto"/>
              <w:right w:val="single" w:sz="12" w:space="0" w:color="auto"/>
            </w:tcBorders>
            <w:vAlign w:val="center"/>
          </w:tcPr>
          <w:p w14:paraId="0E7BAFA4" w14:textId="77777777" w:rsidR="003F049D" w:rsidRDefault="003F049D" w:rsidP="009B076C">
            <w:pPr>
              <w:pStyle w:val="tbl-center"/>
              <w:rPr>
                <w:b/>
              </w:rPr>
            </w:pPr>
            <w:r>
              <w:rPr>
                <w:b/>
              </w:rPr>
              <w:t>Version - Change</w:t>
            </w:r>
          </w:p>
        </w:tc>
        <w:tc>
          <w:tcPr>
            <w:tcW w:w="2837" w:type="dxa"/>
            <w:gridSpan w:val="2"/>
            <w:tcBorders>
              <w:top w:val="single" w:sz="12" w:space="0" w:color="auto"/>
              <w:left w:val="single" w:sz="12" w:space="0" w:color="auto"/>
              <w:right w:val="single" w:sz="12" w:space="0" w:color="auto"/>
            </w:tcBorders>
            <w:vAlign w:val="center"/>
          </w:tcPr>
          <w:p w14:paraId="3A0DED9C" w14:textId="77777777" w:rsidR="003F049D" w:rsidRDefault="003F049D" w:rsidP="009B076C">
            <w:pPr>
              <w:pStyle w:val="tbl-center"/>
              <w:rPr>
                <w:b/>
              </w:rPr>
            </w:pPr>
            <w:r>
              <w:rPr>
                <w:b/>
              </w:rPr>
              <w:t>Date</w:t>
            </w:r>
          </w:p>
        </w:tc>
      </w:tr>
      <w:tr w:rsidR="003F049D" w14:paraId="5C17528C" w14:textId="77777777" w:rsidTr="009B076C">
        <w:trPr>
          <w:gridAfter w:val="1"/>
          <w:wAfter w:w="7" w:type="dxa"/>
          <w:cantSplit/>
        </w:trPr>
        <w:tc>
          <w:tcPr>
            <w:tcW w:w="3528" w:type="dxa"/>
            <w:tcBorders>
              <w:top w:val="single" w:sz="12" w:space="0" w:color="auto"/>
              <w:left w:val="single" w:sz="12" w:space="0" w:color="auto"/>
              <w:right w:val="single" w:sz="12" w:space="0" w:color="auto"/>
            </w:tcBorders>
          </w:tcPr>
          <w:p w14:paraId="08ED0D55" w14:textId="056F5D4A" w:rsidR="003F049D" w:rsidRPr="004A529B" w:rsidRDefault="003F049D" w:rsidP="009B076C">
            <w:pPr>
              <w:pStyle w:val="tbl-left"/>
              <w:rPr>
                <w:sz w:val="24"/>
                <w:szCs w:val="24"/>
              </w:rPr>
            </w:pPr>
            <w:del w:id="63" w:author="Perrine, Martin L. (GSFC-5670)" w:date="2016-09-27T10:30:00Z">
              <w:r w:rsidDel="006A227A">
                <w:rPr>
                  <w:sz w:val="24"/>
                  <w:szCs w:val="24"/>
                </w:rPr>
                <w:delText>NEN-</w:delText>
              </w:r>
            </w:del>
            <w:ins w:id="64" w:author="Perrine, Martin L. (GSFC-5670)" w:date="2016-09-27T10:30:00Z">
              <w:r w:rsidR="006A227A">
                <w:rPr>
                  <w:sz w:val="24"/>
                  <w:szCs w:val="24"/>
                </w:rPr>
                <w:t>566-DAPHNE-MAIN</w:t>
              </w:r>
            </w:ins>
            <w:r>
              <w:rPr>
                <w:sz w:val="24"/>
                <w:szCs w:val="24"/>
              </w:rPr>
              <w:t>PLAN-0001</w:t>
            </w:r>
          </w:p>
        </w:tc>
        <w:tc>
          <w:tcPr>
            <w:tcW w:w="3060" w:type="dxa"/>
            <w:gridSpan w:val="2"/>
            <w:tcBorders>
              <w:top w:val="single" w:sz="12" w:space="0" w:color="auto"/>
              <w:left w:val="single" w:sz="12" w:space="0" w:color="auto"/>
              <w:right w:val="single" w:sz="12" w:space="0" w:color="auto"/>
            </w:tcBorders>
          </w:tcPr>
          <w:p w14:paraId="092532CD" w14:textId="77777777" w:rsidR="003F049D" w:rsidRPr="00417628" w:rsidRDefault="003F049D" w:rsidP="009B076C">
            <w:pPr>
              <w:pStyle w:val="tbl-left"/>
              <w:jc w:val="center"/>
              <w:rPr>
                <w:sz w:val="24"/>
                <w:szCs w:val="24"/>
              </w:rPr>
            </w:pPr>
            <w:r w:rsidRPr="00417628">
              <w:rPr>
                <w:sz w:val="24"/>
                <w:szCs w:val="24"/>
              </w:rPr>
              <w:t>Original</w:t>
            </w:r>
          </w:p>
        </w:tc>
        <w:tc>
          <w:tcPr>
            <w:tcW w:w="2837" w:type="dxa"/>
            <w:gridSpan w:val="2"/>
            <w:tcBorders>
              <w:top w:val="single" w:sz="12" w:space="0" w:color="auto"/>
              <w:left w:val="single" w:sz="12" w:space="0" w:color="auto"/>
              <w:right w:val="single" w:sz="12" w:space="0" w:color="auto"/>
            </w:tcBorders>
          </w:tcPr>
          <w:p w14:paraId="731A896F" w14:textId="10AE30AE" w:rsidR="003F049D" w:rsidRPr="004A529B" w:rsidRDefault="003F049D" w:rsidP="006A227A">
            <w:pPr>
              <w:pStyle w:val="tbl-left"/>
              <w:jc w:val="center"/>
              <w:rPr>
                <w:sz w:val="24"/>
                <w:szCs w:val="24"/>
              </w:rPr>
              <w:pPrChange w:id="65" w:author="Perrine, Martin L. (GSFC-5670)" w:date="2016-09-27T10:30:00Z">
                <w:pPr>
                  <w:pStyle w:val="tbl-left"/>
                  <w:jc w:val="center"/>
                </w:pPr>
              </w:pPrChange>
            </w:pPr>
            <w:del w:id="66" w:author="Perrine, Martin L. (GSFC-5670)" w:date="2016-09-27T10:30:00Z">
              <w:r w:rsidDel="006A227A">
                <w:rPr>
                  <w:sz w:val="24"/>
                  <w:szCs w:val="24"/>
                </w:rPr>
                <w:delText>12</w:delText>
              </w:r>
            </w:del>
            <w:ins w:id="67" w:author="Perrine, Martin L. (GSFC-5670)" w:date="2016-09-27T10:30:00Z">
              <w:r w:rsidR="006A227A">
                <w:rPr>
                  <w:sz w:val="24"/>
                  <w:szCs w:val="24"/>
                </w:rPr>
                <w:t>09</w:t>
              </w:r>
            </w:ins>
            <w:r>
              <w:rPr>
                <w:sz w:val="24"/>
                <w:szCs w:val="24"/>
              </w:rPr>
              <w:t>/</w:t>
            </w:r>
            <w:del w:id="68" w:author="Perrine, Martin L. (GSFC-5670)" w:date="2016-09-27T10:30:00Z">
              <w:r w:rsidDel="006A227A">
                <w:rPr>
                  <w:sz w:val="24"/>
                  <w:szCs w:val="24"/>
                </w:rPr>
                <w:delText>12</w:delText>
              </w:r>
            </w:del>
            <w:ins w:id="69" w:author="Perrine, Martin L. (GSFC-5670)" w:date="2016-09-27T10:30:00Z">
              <w:r w:rsidR="006A227A">
                <w:rPr>
                  <w:sz w:val="24"/>
                  <w:szCs w:val="24"/>
                </w:rPr>
                <w:t>27</w:t>
              </w:r>
            </w:ins>
            <w:r>
              <w:rPr>
                <w:sz w:val="24"/>
                <w:szCs w:val="24"/>
              </w:rPr>
              <w:t>/201</w:t>
            </w:r>
            <w:del w:id="70" w:author="Perrine, Martin L. (GSFC-5670)" w:date="2016-09-27T10:30:00Z">
              <w:r w:rsidDel="006A227A">
                <w:rPr>
                  <w:sz w:val="24"/>
                  <w:szCs w:val="24"/>
                </w:rPr>
                <w:delText>5</w:delText>
              </w:r>
            </w:del>
            <w:ins w:id="71" w:author="Perrine, Martin L. (GSFC-5670)" w:date="2016-09-27T10:30:00Z">
              <w:r w:rsidR="006A227A">
                <w:rPr>
                  <w:sz w:val="24"/>
                  <w:szCs w:val="24"/>
                </w:rPr>
                <w:t>6</w:t>
              </w:r>
            </w:ins>
          </w:p>
        </w:tc>
      </w:tr>
      <w:tr w:rsidR="003F049D" w14:paraId="59D7E5CC" w14:textId="77777777" w:rsidTr="009B076C">
        <w:trPr>
          <w:gridAfter w:val="1"/>
          <w:wAfter w:w="7" w:type="dxa"/>
          <w:cantSplit/>
        </w:trPr>
        <w:tc>
          <w:tcPr>
            <w:tcW w:w="3528" w:type="dxa"/>
            <w:tcBorders>
              <w:left w:val="single" w:sz="12" w:space="0" w:color="auto"/>
              <w:right w:val="single" w:sz="12" w:space="0" w:color="auto"/>
            </w:tcBorders>
          </w:tcPr>
          <w:p w14:paraId="05C69C01" w14:textId="77777777" w:rsidR="003F049D" w:rsidRPr="004A529B" w:rsidRDefault="003F049D" w:rsidP="009B076C">
            <w:pPr>
              <w:pStyle w:val="tbl-left"/>
              <w:jc w:val="center"/>
              <w:rPr>
                <w:sz w:val="24"/>
                <w:szCs w:val="24"/>
              </w:rPr>
            </w:pPr>
          </w:p>
        </w:tc>
        <w:tc>
          <w:tcPr>
            <w:tcW w:w="3060" w:type="dxa"/>
            <w:gridSpan w:val="2"/>
            <w:tcBorders>
              <w:left w:val="single" w:sz="12" w:space="0" w:color="auto"/>
              <w:right w:val="single" w:sz="12" w:space="0" w:color="auto"/>
            </w:tcBorders>
          </w:tcPr>
          <w:p w14:paraId="2F5B8F5B" w14:textId="77777777" w:rsidR="003F049D" w:rsidRPr="004A529B" w:rsidRDefault="003F049D" w:rsidP="009B076C">
            <w:pPr>
              <w:pStyle w:val="tbl-left"/>
              <w:jc w:val="center"/>
              <w:rPr>
                <w:sz w:val="24"/>
                <w:szCs w:val="24"/>
              </w:rPr>
            </w:pPr>
          </w:p>
        </w:tc>
        <w:tc>
          <w:tcPr>
            <w:tcW w:w="2837" w:type="dxa"/>
            <w:gridSpan w:val="2"/>
            <w:tcBorders>
              <w:left w:val="single" w:sz="12" w:space="0" w:color="auto"/>
              <w:right w:val="single" w:sz="12" w:space="0" w:color="auto"/>
            </w:tcBorders>
          </w:tcPr>
          <w:p w14:paraId="66976A5A" w14:textId="77777777" w:rsidR="003F049D" w:rsidRPr="004A529B" w:rsidRDefault="003F049D" w:rsidP="009B076C">
            <w:pPr>
              <w:pStyle w:val="tbl-left"/>
              <w:jc w:val="center"/>
              <w:rPr>
                <w:sz w:val="24"/>
                <w:szCs w:val="24"/>
              </w:rPr>
            </w:pPr>
          </w:p>
        </w:tc>
      </w:tr>
      <w:tr w:rsidR="003F049D" w14:paraId="14801DDC" w14:textId="77777777" w:rsidTr="009B076C">
        <w:trPr>
          <w:gridAfter w:val="1"/>
          <w:wAfter w:w="7" w:type="dxa"/>
          <w:cantSplit/>
        </w:trPr>
        <w:tc>
          <w:tcPr>
            <w:tcW w:w="3528" w:type="dxa"/>
            <w:tcBorders>
              <w:left w:val="single" w:sz="12" w:space="0" w:color="auto"/>
              <w:right w:val="single" w:sz="12" w:space="0" w:color="auto"/>
            </w:tcBorders>
          </w:tcPr>
          <w:p w14:paraId="4A979A8D" w14:textId="77777777" w:rsidR="003F049D" w:rsidRDefault="003F049D" w:rsidP="009B076C">
            <w:pPr>
              <w:pStyle w:val="tbl-left"/>
              <w:jc w:val="center"/>
            </w:pPr>
          </w:p>
        </w:tc>
        <w:tc>
          <w:tcPr>
            <w:tcW w:w="3060" w:type="dxa"/>
            <w:gridSpan w:val="2"/>
            <w:tcBorders>
              <w:left w:val="single" w:sz="12" w:space="0" w:color="auto"/>
              <w:right w:val="single" w:sz="12" w:space="0" w:color="auto"/>
            </w:tcBorders>
          </w:tcPr>
          <w:p w14:paraId="3510EC17" w14:textId="77777777" w:rsidR="003F049D" w:rsidRDefault="003F049D" w:rsidP="009B076C">
            <w:pPr>
              <w:pStyle w:val="tbl-left"/>
              <w:jc w:val="center"/>
            </w:pPr>
          </w:p>
        </w:tc>
        <w:tc>
          <w:tcPr>
            <w:tcW w:w="2837" w:type="dxa"/>
            <w:gridSpan w:val="2"/>
            <w:tcBorders>
              <w:left w:val="single" w:sz="12" w:space="0" w:color="auto"/>
              <w:right w:val="single" w:sz="12" w:space="0" w:color="auto"/>
            </w:tcBorders>
          </w:tcPr>
          <w:p w14:paraId="653DF22A" w14:textId="77777777" w:rsidR="003F049D" w:rsidRDefault="003F049D" w:rsidP="009B076C">
            <w:pPr>
              <w:pStyle w:val="tbl-left"/>
              <w:jc w:val="center"/>
            </w:pPr>
          </w:p>
        </w:tc>
      </w:tr>
      <w:tr w:rsidR="003F049D" w14:paraId="44596CCD" w14:textId="77777777" w:rsidTr="009B076C">
        <w:trPr>
          <w:gridAfter w:val="1"/>
          <w:wAfter w:w="7" w:type="dxa"/>
          <w:cantSplit/>
        </w:trPr>
        <w:tc>
          <w:tcPr>
            <w:tcW w:w="3528" w:type="dxa"/>
            <w:tcBorders>
              <w:left w:val="single" w:sz="12" w:space="0" w:color="auto"/>
              <w:right w:val="single" w:sz="12" w:space="0" w:color="auto"/>
            </w:tcBorders>
          </w:tcPr>
          <w:p w14:paraId="12064A48" w14:textId="77777777" w:rsidR="003F049D" w:rsidRDefault="003F049D" w:rsidP="009B076C">
            <w:pPr>
              <w:pStyle w:val="tbl-left"/>
              <w:jc w:val="center"/>
            </w:pPr>
          </w:p>
        </w:tc>
        <w:tc>
          <w:tcPr>
            <w:tcW w:w="3060" w:type="dxa"/>
            <w:gridSpan w:val="2"/>
            <w:tcBorders>
              <w:left w:val="single" w:sz="12" w:space="0" w:color="auto"/>
              <w:right w:val="single" w:sz="12" w:space="0" w:color="auto"/>
            </w:tcBorders>
          </w:tcPr>
          <w:p w14:paraId="165C58F7" w14:textId="77777777" w:rsidR="003F049D" w:rsidRDefault="003F049D" w:rsidP="009B076C">
            <w:pPr>
              <w:pStyle w:val="tbl-left"/>
              <w:jc w:val="center"/>
            </w:pPr>
          </w:p>
        </w:tc>
        <w:tc>
          <w:tcPr>
            <w:tcW w:w="2837" w:type="dxa"/>
            <w:gridSpan w:val="2"/>
            <w:tcBorders>
              <w:left w:val="single" w:sz="12" w:space="0" w:color="auto"/>
              <w:right w:val="single" w:sz="12" w:space="0" w:color="auto"/>
            </w:tcBorders>
          </w:tcPr>
          <w:p w14:paraId="6FCDC708" w14:textId="77777777" w:rsidR="003F049D" w:rsidRDefault="003F049D" w:rsidP="009B076C">
            <w:pPr>
              <w:pStyle w:val="tbl-left"/>
              <w:jc w:val="center"/>
            </w:pPr>
          </w:p>
        </w:tc>
      </w:tr>
      <w:tr w:rsidR="003F049D" w14:paraId="657F3151" w14:textId="77777777" w:rsidTr="009B076C">
        <w:trPr>
          <w:gridAfter w:val="1"/>
          <w:wAfter w:w="7" w:type="dxa"/>
          <w:cantSplit/>
        </w:trPr>
        <w:tc>
          <w:tcPr>
            <w:tcW w:w="3528" w:type="dxa"/>
            <w:tcBorders>
              <w:left w:val="single" w:sz="12" w:space="0" w:color="auto"/>
              <w:right w:val="single" w:sz="12" w:space="0" w:color="auto"/>
            </w:tcBorders>
          </w:tcPr>
          <w:p w14:paraId="35AFC7B8" w14:textId="77777777" w:rsidR="003F049D" w:rsidRDefault="003F049D" w:rsidP="009B076C">
            <w:pPr>
              <w:pStyle w:val="tbl-left"/>
              <w:jc w:val="center"/>
            </w:pPr>
          </w:p>
        </w:tc>
        <w:tc>
          <w:tcPr>
            <w:tcW w:w="3060" w:type="dxa"/>
            <w:gridSpan w:val="2"/>
            <w:tcBorders>
              <w:left w:val="single" w:sz="12" w:space="0" w:color="auto"/>
              <w:right w:val="single" w:sz="12" w:space="0" w:color="auto"/>
            </w:tcBorders>
          </w:tcPr>
          <w:p w14:paraId="338DB01E" w14:textId="77777777" w:rsidR="003F049D" w:rsidRDefault="003F049D" w:rsidP="009B076C">
            <w:pPr>
              <w:pStyle w:val="tbl-left"/>
              <w:jc w:val="center"/>
            </w:pPr>
          </w:p>
        </w:tc>
        <w:tc>
          <w:tcPr>
            <w:tcW w:w="2837" w:type="dxa"/>
            <w:gridSpan w:val="2"/>
            <w:tcBorders>
              <w:left w:val="single" w:sz="12" w:space="0" w:color="auto"/>
              <w:right w:val="single" w:sz="12" w:space="0" w:color="auto"/>
            </w:tcBorders>
          </w:tcPr>
          <w:p w14:paraId="5DAA334E" w14:textId="77777777" w:rsidR="003F049D" w:rsidRDefault="003F049D" w:rsidP="009B076C">
            <w:pPr>
              <w:pStyle w:val="tbl-left"/>
              <w:jc w:val="center"/>
            </w:pPr>
          </w:p>
        </w:tc>
      </w:tr>
      <w:tr w:rsidR="003F049D" w14:paraId="2CA358BD" w14:textId="77777777" w:rsidTr="009B076C">
        <w:trPr>
          <w:gridAfter w:val="1"/>
          <w:wAfter w:w="7" w:type="dxa"/>
          <w:cantSplit/>
        </w:trPr>
        <w:tc>
          <w:tcPr>
            <w:tcW w:w="3528" w:type="dxa"/>
            <w:tcBorders>
              <w:left w:val="single" w:sz="12" w:space="0" w:color="auto"/>
              <w:right w:val="single" w:sz="12" w:space="0" w:color="auto"/>
            </w:tcBorders>
          </w:tcPr>
          <w:p w14:paraId="5B93E58A" w14:textId="77777777" w:rsidR="003F049D" w:rsidRDefault="003F049D" w:rsidP="009B076C">
            <w:pPr>
              <w:pStyle w:val="tbl-left"/>
              <w:jc w:val="center"/>
            </w:pPr>
          </w:p>
        </w:tc>
        <w:tc>
          <w:tcPr>
            <w:tcW w:w="3060" w:type="dxa"/>
            <w:gridSpan w:val="2"/>
            <w:tcBorders>
              <w:left w:val="single" w:sz="12" w:space="0" w:color="auto"/>
              <w:right w:val="single" w:sz="12" w:space="0" w:color="auto"/>
            </w:tcBorders>
          </w:tcPr>
          <w:p w14:paraId="53D9B54D" w14:textId="77777777" w:rsidR="003F049D" w:rsidRDefault="003F049D" w:rsidP="009B076C">
            <w:pPr>
              <w:pStyle w:val="tbl-left"/>
              <w:jc w:val="center"/>
            </w:pPr>
          </w:p>
        </w:tc>
        <w:tc>
          <w:tcPr>
            <w:tcW w:w="2837" w:type="dxa"/>
            <w:gridSpan w:val="2"/>
            <w:tcBorders>
              <w:left w:val="single" w:sz="12" w:space="0" w:color="auto"/>
              <w:right w:val="single" w:sz="12" w:space="0" w:color="auto"/>
            </w:tcBorders>
          </w:tcPr>
          <w:p w14:paraId="620D2077" w14:textId="77777777" w:rsidR="003F049D" w:rsidRDefault="003F049D" w:rsidP="009B076C">
            <w:pPr>
              <w:pStyle w:val="tbl-left"/>
              <w:jc w:val="center"/>
            </w:pPr>
          </w:p>
        </w:tc>
      </w:tr>
      <w:tr w:rsidR="003F049D" w14:paraId="38C4A0FF" w14:textId="77777777" w:rsidTr="009B076C">
        <w:trPr>
          <w:gridAfter w:val="1"/>
          <w:wAfter w:w="7" w:type="dxa"/>
          <w:cantSplit/>
        </w:trPr>
        <w:tc>
          <w:tcPr>
            <w:tcW w:w="3528" w:type="dxa"/>
            <w:tcBorders>
              <w:left w:val="single" w:sz="12" w:space="0" w:color="auto"/>
              <w:right w:val="single" w:sz="12" w:space="0" w:color="auto"/>
            </w:tcBorders>
          </w:tcPr>
          <w:p w14:paraId="11900688" w14:textId="77777777" w:rsidR="003F049D" w:rsidRDefault="003F049D" w:rsidP="009B076C">
            <w:pPr>
              <w:pStyle w:val="tbl-left"/>
              <w:jc w:val="center"/>
            </w:pPr>
          </w:p>
        </w:tc>
        <w:tc>
          <w:tcPr>
            <w:tcW w:w="3060" w:type="dxa"/>
            <w:gridSpan w:val="2"/>
            <w:tcBorders>
              <w:left w:val="single" w:sz="12" w:space="0" w:color="auto"/>
              <w:right w:val="single" w:sz="12" w:space="0" w:color="auto"/>
            </w:tcBorders>
          </w:tcPr>
          <w:p w14:paraId="5D5747E7" w14:textId="77777777" w:rsidR="003F049D" w:rsidRDefault="003F049D" w:rsidP="009B076C">
            <w:pPr>
              <w:pStyle w:val="tbl-left"/>
              <w:jc w:val="center"/>
            </w:pPr>
          </w:p>
        </w:tc>
        <w:tc>
          <w:tcPr>
            <w:tcW w:w="2837" w:type="dxa"/>
            <w:gridSpan w:val="2"/>
            <w:tcBorders>
              <w:left w:val="single" w:sz="12" w:space="0" w:color="auto"/>
              <w:right w:val="single" w:sz="12" w:space="0" w:color="auto"/>
            </w:tcBorders>
          </w:tcPr>
          <w:p w14:paraId="786E411B" w14:textId="77777777" w:rsidR="003F049D" w:rsidRDefault="003F049D" w:rsidP="009B076C">
            <w:pPr>
              <w:pStyle w:val="tbl-left"/>
              <w:jc w:val="center"/>
            </w:pPr>
          </w:p>
        </w:tc>
      </w:tr>
      <w:tr w:rsidR="003F049D" w14:paraId="3D887AAA" w14:textId="77777777" w:rsidTr="009B076C">
        <w:trPr>
          <w:gridAfter w:val="1"/>
          <w:wAfter w:w="7" w:type="dxa"/>
          <w:cantSplit/>
        </w:trPr>
        <w:tc>
          <w:tcPr>
            <w:tcW w:w="3528" w:type="dxa"/>
            <w:tcBorders>
              <w:left w:val="single" w:sz="12" w:space="0" w:color="auto"/>
              <w:bottom w:val="single" w:sz="12" w:space="0" w:color="auto"/>
              <w:right w:val="single" w:sz="12" w:space="0" w:color="auto"/>
            </w:tcBorders>
          </w:tcPr>
          <w:p w14:paraId="6A611799" w14:textId="77777777" w:rsidR="003F049D" w:rsidRDefault="003F049D" w:rsidP="009B076C">
            <w:pPr>
              <w:pStyle w:val="tbl-left"/>
              <w:jc w:val="center"/>
            </w:pPr>
          </w:p>
        </w:tc>
        <w:tc>
          <w:tcPr>
            <w:tcW w:w="3060" w:type="dxa"/>
            <w:gridSpan w:val="2"/>
            <w:tcBorders>
              <w:left w:val="single" w:sz="12" w:space="0" w:color="auto"/>
              <w:bottom w:val="single" w:sz="12" w:space="0" w:color="auto"/>
              <w:right w:val="single" w:sz="12" w:space="0" w:color="auto"/>
            </w:tcBorders>
          </w:tcPr>
          <w:p w14:paraId="29D334EE" w14:textId="77777777" w:rsidR="003F049D" w:rsidRDefault="003F049D" w:rsidP="009B076C">
            <w:pPr>
              <w:pStyle w:val="tbl-left"/>
              <w:jc w:val="center"/>
            </w:pPr>
          </w:p>
        </w:tc>
        <w:tc>
          <w:tcPr>
            <w:tcW w:w="2837" w:type="dxa"/>
            <w:gridSpan w:val="2"/>
            <w:tcBorders>
              <w:left w:val="single" w:sz="12" w:space="0" w:color="auto"/>
              <w:bottom w:val="single" w:sz="12" w:space="0" w:color="auto"/>
              <w:right w:val="single" w:sz="12" w:space="0" w:color="auto"/>
            </w:tcBorders>
          </w:tcPr>
          <w:p w14:paraId="26A25AF7" w14:textId="77777777" w:rsidR="003F049D" w:rsidRDefault="003F049D" w:rsidP="009B076C">
            <w:pPr>
              <w:pStyle w:val="tbl-left"/>
              <w:jc w:val="center"/>
            </w:pPr>
          </w:p>
        </w:tc>
      </w:tr>
    </w:tbl>
    <w:p w14:paraId="37D6A9CB" w14:textId="77777777" w:rsidR="003F049D" w:rsidRDefault="003F049D" w:rsidP="003F049D">
      <w:pPr>
        <w:pStyle w:val="Paragraph"/>
        <w:sectPr w:rsidR="003F049D">
          <w:footerReference w:type="first" r:id="rId12"/>
          <w:pgSz w:w="12240" w:h="15840" w:code="1"/>
          <w:pgMar w:top="1440" w:right="1440" w:bottom="720" w:left="1440" w:header="720" w:footer="720" w:gutter="0"/>
          <w:pgNumType w:fmt="lowerRoman" w:start="5"/>
          <w:cols w:space="720"/>
          <w:titlePg/>
        </w:sectPr>
      </w:pPr>
    </w:p>
    <w:p w14:paraId="413CA903" w14:textId="77777777" w:rsidR="003F049D" w:rsidRDefault="003F049D" w:rsidP="003F049D">
      <w:pPr>
        <w:pStyle w:val="CenterHeading"/>
        <w:spacing w:after="280"/>
      </w:pPr>
      <w:r>
        <w:lastRenderedPageBreak/>
        <w:t>Contents</w:t>
      </w:r>
    </w:p>
    <w:p w14:paraId="49602A4A" w14:textId="77777777" w:rsidR="005B14A7" w:rsidRDefault="00DA3D69">
      <w:pPr>
        <w:pStyle w:val="TOC1"/>
        <w:rPr>
          <w:ins w:id="74" w:author="Perrine, Martin L. (GSFC-5670)" w:date="2016-09-27T10:50:00Z"/>
          <w:rFonts w:asciiTheme="minorHAnsi" w:eastAsiaTheme="minorEastAsia" w:hAnsiTheme="minorHAnsi" w:cstheme="minorBidi"/>
          <w:b w:val="0"/>
          <w:noProof/>
          <w:sz w:val="22"/>
          <w:szCs w:val="22"/>
        </w:rPr>
      </w:pPr>
      <w:r>
        <w:fldChar w:fldCharType="begin"/>
      </w:r>
      <w:r>
        <w:instrText xml:space="preserve"> TOC \o "1-3" </w:instrText>
      </w:r>
      <w:r>
        <w:fldChar w:fldCharType="separate"/>
      </w:r>
      <w:ins w:id="75" w:author="Perrine, Martin L. (GSFC-5670)" w:date="2016-09-27T10:50:00Z">
        <w:r w:rsidR="005B14A7" w:rsidRPr="00FF4F0D">
          <w:rPr>
            <w:noProof/>
            <w:color w:val="000000"/>
          </w:rPr>
          <w:t>Section 1.</w:t>
        </w:r>
        <w:r w:rsidR="005B14A7">
          <w:rPr>
            <w:noProof/>
          </w:rPr>
          <w:t xml:space="preserve"> Referenced Document</w:t>
        </w:r>
        <w:r w:rsidR="005B14A7">
          <w:rPr>
            <w:noProof/>
          </w:rPr>
          <w:tab/>
        </w:r>
        <w:r w:rsidR="005B14A7">
          <w:rPr>
            <w:noProof/>
          </w:rPr>
          <w:fldChar w:fldCharType="begin"/>
        </w:r>
        <w:r w:rsidR="005B14A7">
          <w:rPr>
            <w:noProof/>
          </w:rPr>
          <w:instrText xml:space="preserve"> PAGEREF _Toc462736770 \h </w:instrText>
        </w:r>
        <w:r w:rsidR="005B14A7">
          <w:rPr>
            <w:noProof/>
          </w:rPr>
        </w:r>
      </w:ins>
      <w:r w:rsidR="005B14A7">
        <w:rPr>
          <w:noProof/>
        </w:rPr>
        <w:fldChar w:fldCharType="separate"/>
      </w:r>
      <w:ins w:id="76" w:author="Perrine, Martin L. (GSFC-5670)" w:date="2016-09-27T10:50:00Z">
        <w:r w:rsidR="005B14A7">
          <w:rPr>
            <w:noProof/>
          </w:rPr>
          <w:t>3</w:t>
        </w:r>
        <w:r w:rsidR="005B14A7">
          <w:rPr>
            <w:noProof/>
          </w:rPr>
          <w:fldChar w:fldCharType="end"/>
        </w:r>
      </w:ins>
    </w:p>
    <w:p w14:paraId="09433F77" w14:textId="77777777" w:rsidR="005B14A7" w:rsidRDefault="005B14A7">
      <w:pPr>
        <w:pStyle w:val="TOC1"/>
        <w:rPr>
          <w:ins w:id="77" w:author="Perrine, Martin L. (GSFC-5670)" w:date="2016-09-27T10:50:00Z"/>
          <w:rFonts w:asciiTheme="minorHAnsi" w:eastAsiaTheme="minorEastAsia" w:hAnsiTheme="minorHAnsi" w:cstheme="minorBidi"/>
          <w:b w:val="0"/>
          <w:noProof/>
          <w:sz w:val="22"/>
          <w:szCs w:val="22"/>
        </w:rPr>
      </w:pPr>
      <w:ins w:id="78" w:author="Perrine, Martin L. (GSFC-5670)" w:date="2016-09-27T10:50:00Z">
        <w:r w:rsidRPr="00FF4F0D">
          <w:rPr>
            <w:noProof/>
            <w:color w:val="000000"/>
          </w:rPr>
          <w:t>Section 2.</w:t>
        </w:r>
        <w:r>
          <w:rPr>
            <w:noProof/>
          </w:rPr>
          <w:t xml:space="preserve"> Maintenance Plan</w:t>
        </w:r>
        <w:r>
          <w:rPr>
            <w:noProof/>
          </w:rPr>
          <w:tab/>
        </w:r>
        <w:r>
          <w:rPr>
            <w:noProof/>
          </w:rPr>
          <w:fldChar w:fldCharType="begin"/>
        </w:r>
        <w:r>
          <w:rPr>
            <w:noProof/>
          </w:rPr>
          <w:instrText xml:space="preserve"> PAGEREF _Toc462736771 \h </w:instrText>
        </w:r>
        <w:r>
          <w:rPr>
            <w:noProof/>
          </w:rPr>
        </w:r>
      </w:ins>
      <w:r>
        <w:rPr>
          <w:noProof/>
        </w:rPr>
        <w:fldChar w:fldCharType="separate"/>
      </w:r>
      <w:ins w:id="79" w:author="Perrine, Martin L. (GSFC-5670)" w:date="2016-09-27T10:50:00Z">
        <w:r>
          <w:rPr>
            <w:noProof/>
          </w:rPr>
          <w:t>3</w:t>
        </w:r>
        <w:r>
          <w:rPr>
            <w:noProof/>
          </w:rPr>
          <w:fldChar w:fldCharType="end"/>
        </w:r>
      </w:ins>
    </w:p>
    <w:p w14:paraId="73E65EE4" w14:textId="77777777" w:rsidR="005B14A7" w:rsidRDefault="005B14A7">
      <w:pPr>
        <w:pStyle w:val="TOC2"/>
        <w:tabs>
          <w:tab w:val="left" w:pos="1440"/>
        </w:tabs>
        <w:rPr>
          <w:ins w:id="80" w:author="Perrine, Martin L. (GSFC-5670)" w:date="2016-09-27T10:50:00Z"/>
          <w:rFonts w:asciiTheme="minorHAnsi" w:eastAsiaTheme="minorEastAsia" w:hAnsiTheme="minorHAnsi" w:cstheme="minorBidi"/>
          <w:noProof/>
          <w:sz w:val="22"/>
          <w:szCs w:val="22"/>
        </w:rPr>
      </w:pPr>
      <w:ins w:id="81" w:author="Perrine, Martin L. (GSFC-5670)" w:date="2016-09-27T10:50:00Z">
        <w:r w:rsidRPr="00FF4F0D">
          <w:rPr>
            <w:noProof/>
            <w:color w:val="000000"/>
          </w:rPr>
          <w:t>2.1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_Toc462736772 \h </w:instrText>
        </w:r>
        <w:r>
          <w:rPr>
            <w:noProof/>
          </w:rPr>
        </w:r>
      </w:ins>
      <w:r>
        <w:rPr>
          <w:noProof/>
        </w:rPr>
        <w:fldChar w:fldCharType="separate"/>
      </w:r>
      <w:ins w:id="82" w:author="Perrine, Martin L. (GSFC-5670)" w:date="2016-09-27T10:50:00Z">
        <w:r>
          <w:rPr>
            <w:noProof/>
          </w:rPr>
          <w:t>3</w:t>
        </w:r>
        <w:r>
          <w:rPr>
            <w:noProof/>
          </w:rPr>
          <w:fldChar w:fldCharType="end"/>
        </w:r>
      </w:ins>
    </w:p>
    <w:p w14:paraId="67D3468A" w14:textId="77777777" w:rsidR="005B14A7" w:rsidRDefault="005B14A7">
      <w:pPr>
        <w:pStyle w:val="TOC2"/>
        <w:tabs>
          <w:tab w:val="left" w:pos="1440"/>
        </w:tabs>
        <w:rPr>
          <w:ins w:id="83" w:author="Perrine, Martin L. (GSFC-5670)" w:date="2016-09-27T10:50:00Z"/>
          <w:rFonts w:asciiTheme="minorHAnsi" w:eastAsiaTheme="minorEastAsia" w:hAnsiTheme="minorHAnsi" w:cstheme="minorBidi"/>
          <w:noProof/>
          <w:sz w:val="22"/>
          <w:szCs w:val="22"/>
        </w:rPr>
      </w:pPr>
      <w:ins w:id="84" w:author="Perrine, Martin L. (GSFC-5670)" w:date="2016-09-27T10:50:00Z">
        <w:r w:rsidRPr="00FF4F0D">
          <w:rPr>
            <w:noProof/>
            <w:color w:val="000000"/>
          </w:rPr>
          <w:t>2.2</w:t>
        </w:r>
        <w:r>
          <w:rPr>
            <w:rFonts w:asciiTheme="minorHAnsi" w:eastAsiaTheme="minorEastAsia" w:hAnsiTheme="minorHAnsi" w:cstheme="minorBidi"/>
            <w:noProof/>
            <w:sz w:val="22"/>
            <w:szCs w:val="22"/>
          </w:rPr>
          <w:tab/>
        </w:r>
        <w:r w:rsidRPr="00FF4F0D">
          <w:rPr>
            <w:rFonts w:ascii="Times New Roman" w:hAnsi="Times New Roman"/>
            <w:noProof/>
          </w:rPr>
          <w:t>System Description</w:t>
        </w:r>
        <w:r>
          <w:rPr>
            <w:noProof/>
          </w:rPr>
          <w:tab/>
        </w:r>
        <w:r>
          <w:rPr>
            <w:noProof/>
          </w:rPr>
          <w:fldChar w:fldCharType="begin"/>
        </w:r>
        <w:r>
          <w:rPr>
            <w:noProof/>
          </w:rPr>
          <w:instrText xml:space="preserve"> PAGEREF _Toc462736775 \h </w:instrText>
        </w:r>
        <w:r>
          <w:rPr>
            <w:noProof/>
          </w:rPr>
        </w:r>
      </w:ins>
      <w:r>
        <w:rPr>
          <w:noProof/>
        </w:rPr>
        <w:fldChar w:fldCharType="separate"/>
      </w:r>
      <w:ins w:id="85" w:author="Perrine, Martin L. (GSFC-5670)" w:date="2016-09-27T10:50:00Z">
        <w:r>
          <w:rPr>
            <w:noProof/>
          </w:rPr>
          <w:t>3</w:t>
        </w:r>
        <w:r>
          <w:rPr>
            <w:noProof/>
          </w:rPr>
          <w:fldChar w:fldCharType="end"/>
        </w:r>
      </w:ins>
    </w:p>
    <w:p w14:paraId="2F4603C3" w14:textId="77777777" w:rsidR="005B14A7" w:rsidRDefault="005B14A7">
      <w:pPr>
        <w:pStyle w:val="TOC2"/>
        <w:tabs>
          <w:tab w:val="left" w:pos="1440"/>
        </w:tabs>
        <w:rPr>
          <w:ins w:id="86" w:author="Perrine, Martin L. (GSFC-5670)" w:date="2016-09-27T10:50:00Z"/>
          <w:rFonts w:asciiTheme="minorHAnsi" w:eastAsiaTheme="minorEastAsia" w:hAnsiTheme="minorHAnsi" w:cstheme="minorBidi"/>
          <w:noProof/>
          <w:sz w:val="22"/>
          <w:szCs w:val="22"/>
        </w:rPr>
      </w:pPr>
      <w:ins w:id="87" w:author="Perrine, Martin L. (GSFC-5670)" w:date="2016-09-27T10:50:00Z">
        <w:r w:rsidRPr="00FF4F0D">
          <w:rPr>
            <w:noProof/>
            <w:color w:val="000000"/>
          </w:rPr>
          <w:t>2.3</w:t>
        </w:r>
        <w:r>
          <w:rPr>
            <w:rFonts w:asciiTheme="minorHAnsi" w:eastAsiaTheme="minorEastAsia" w:hAnsiTheme="minorHAnsi" w:cstheme="minorBidi"/>
            <w:noProof/>
            <w:sz w:val="22"/>
            <w:szCs w:val="22"/>
          </w:rPr>
          <w:tab/>
        </w:r>
        <w:r>
          <w:rPr>
            <w:noProof/>
          </w:rPr>
          <w:t>Involved Parties</w:t>
        </w:r>
        <w:r>
          <w:rPr>
            <w:noProof/>
          </w:rPr>
          <w:tab/>
        </w:r>
        <w:r>
          <w:rPr>
            <w:noProof/>
          </w:rPr>
          <w:fldChar w:fldCharType="begin"/>
        </w:r>
        <w:r>
          <w:rPr>
            <w:noProof/>
          </w:rPr>
          <w:instrText xml:space="preserve"> PAGEREF _Toc462736777 \h </w:instrText>
        </w:r>
        <w:r>
          <w:rPr>
            <w:noProof/>
          </w:rPr>
        </w:r>
      </w:ins>
      <w:r>
        <w:rPr>
          <w:noProof/>
        </w:rPr>
        <w:fldChar w:fldCharType="separate"/>
      </w:r>
      <w:ins w:id="88" w:author="Perrine, Martin L. (GSFC-5670)" w:date="2016-09-27T10:50:00Z">
        <w:r>
          <w:rPr>
            <w:noProof/>
          </w:rPr>
          <w:t>5</w:t>
        </w:r>
        <w:r>
          <w:rPr>
            <w:noProof/>
          </w:rPr>
          <w:fldChar w:fldCharType="end"/>
        </w:r>
      </w:ins>
    </w:p>
    <w:p w14:paraId="2C0B0B56" w14:textId="77777777" w:rsidR="005B14A7" w:rsidRDefault="005B14A7">
      <w:pPr>
        <w:pStyle w:val="TOC2"/>
        <w:tabs>
          <w:tab w:val="left" w:pos="1440"/>
        </w:tabs>
        <w:rPr>
          <w:ins w:id="89" w:author="Perrine, Martin L. (GSFC-5670)" w:date="2016-09-27T10:50:00Z"/>
          <w:rFonts w:asciiTheme="minorHAnsi" w:eastAsiaTheme="minorEastAsia" w:hAnsiTheme="minorHAnsi" w:cstheme="minorBidi"/>
          <w:noProof/>
          <w:sz w:val="22"/>
          <w:szCs w:val="22"/>
        </w:rPr>
      </w:pPr>
      <w:ins w:id="90" w:author="Perrine, Martin L. (GSFC-5670)" w:date="2016-09-27T10:50:00Z">
        <w:r w:rsidRPr="00FF4F0D">
          <w:rPr>
            <w:noProof/>
            <w:color w:val="000000"/>
          </w:rPr>
          <w:t>2.4</w:t>
        </w:r>
        <w:r>
          <w:rPr>
            <w:rFonts w:asciiTheme="minorHAnsi" w:eastAsiaTheme="minorEastAsia" w:hAnsiTheme="minorHAnsi" w:cstheme="minorBidi"/>
            <w:noProof/>
            <w:sz w:val="22"/>
            <w:szCs w:val="22"/>
          </w:rPr>
          <w:tab/>
        </w:r>
        <w:r>
          <w:rPr>
            <w:noProof/>
          </w:rPr>
          <w:t>Maintenance</w:t>
        </w:r>
        <w:r>
          <w:rPr>
            <w:noProof/>
          </w:rPr>
          <w:tab/>
        </w:r>
        <w:r>
          <w:rPr>
            <w:noProof/>
          </w:rPr>
          <w:fldChar w:fldCharType="begin"/>
        </w:r>
        <w:r>
          <w:rPr>
            <w:noProof/>
          </w:rPr>
          <w:instrText xml:space="preserve"> PAGEREF _Toc462736778 \h </w:instrText>
        </w:r>
        <w:r>
          <w:rPr>
            <w:noProof/>
          </w:rPr>
        </w:r>
      </w:ins>
      <w:r>
        <w:rPr>
          <w:noProof/>
        </w:rPr>
        <w:fldChar w:fldCharType="separate"/>
      </w:r>
      <w:ins w:id="91" w:author="Perrine, Martin L. (GSFC-5670)" w:date="2016-09-27T10:50:00Z">
        <w:r>
          <w:rPr>
            <w:noProof/>
          </w:rPr>
          <w:t>5</w:t>
        </w:r>
        <w:r>
          <w:rPr>
            <w:noProof/>
          </w:rPr>
          <w:fldChar w:fldCharType="end"/>
        </w:r>
      </w:ins>
    </w:p>
    <w:p w14:paraId="3EBE9E43" w14:textId="77777777" w:rsidR="005B14A7" w:rsidRDefault="005B14A7">
      <w:pPr>
        <w:pStyle w:val="TOC2"/>
        <w:tabs>
          <w:tab w:val="left" w:pos="1440"/>
        </w:tabs>
        <w:rPr>
          <w:ins w:id="92" w:author="Perrine, Martin L. (GSFC-5670)" w:date="2016-09-27T10:50:00Z"/>
          <w:rFonts w:asciiTheme="minorHAnsi" w:eastAsiaTheme="minorEastAsia" w:hAnsiTheme="minorHAnsi" w:cstheme="minorBidi"/>
          <w:noProof/>
          <w:sz w:val="22"/>
          <w:szCs w:val="22"/>
        </w:rPr>
      </w:pPr>
      <w:ins w:id="93" w:author="Perrine, Martin L. (GSFC-5670)" w:date="2016-09-27T10:50:00Z">
        <w:r w:rsidRPr="00FF4F0D">
          <w:rPr>
            <w:rFonts w:eastAsia="Wingdings-Regular"/>
            <w:noProof/>
            <w:color w:val="000000"/>
          </w:rPr>
          <w:t>2.5</w:t>
        </w:r>
        <w:r>
          <w:rPr>
            <w:rFonts w:asciiTheme="minorHAnsi" w:eastAsiaTheme="minorEastAsia" w:hAnsiTheme="minorHAnsi" w:cstheme="minorBidi"/>
            <w:noProof/>
            <w:sz w:val="22"/>
            <w:szCs w:val="22"/>
          </w:rPr>
          <w:tab/>
        </w:r>
        <w:r w:rsidRPr="00FF4F0D">
          <w:rPr>
            <w:rFonts w:eastAsia="Wingdings-Regular"/>
            <w:noProof/>
          </w:rPr>
          <w:t>Responsibilities</w:t>
        </w:r>
        <w:r>
          <w:rPr>
            <w:noProof/>
          </w:rPr>
          <w:tab/>
        </w:r>
        <w:r>
          <w:rPr>
            <w:noProof/>
          </w:rPr>
          <w:fldChar w:fldCharType="begin"/>
        </w:r>
        <w:r>
          <w:rPr>
            <w:noProof/>
          </w:rPr>
          <w:instrText xml:space="preserve"> PAGEREF _Toc462736779 \h </w:instrText>
        </w:r>
        <w:r>
          <w:rPr>
            <w:noProof/>
          </w:rPr>
        </w:r>
      </w:ins>
      <w:r>
        <w:rPr>
          <w:noProof/>
        </w:rPr>
        <w:fldChar w:fldCharType="separate"/>
      </w:r>
      <w:ins w:id="94" w:author="Perrine, Martin L. (GSFC-5670)" w:date="2016-09-27T10:50:00Z">
        <w:r>
          <w:rPr>
            <w:noProof/>
          </w:rPr>
          <w:t>5</w:t>
        </w:r>
        <w:r>
          <w:rPr>
            <w:noProof/>
          </w:rPr>
          <w:fldChar w:fldCharType="end"/>
        </w:r>
      </w:ins>
    </w:p>
    <w:p w14:paraId="049B208C" w14:textId="77777777" w:rsidR="00DA3D69" w:rsidDel="006A227A" w:rsidRDefault="00DA3D69">
      <w:pPr>
        <w:pStyle w:val="TOC1"/>
        <w:rPr>
          <w:del w:id="95" w:author="Perrine, Martin L. (GSFC-5670)" w:date="2016-09-27T10:27:00Z"/>
          <w:rFonts w:asciiTheme="minorHAnsi" w:eastAsiaTheme="minorEastAsia" w:hAnsiTheme="minorHAnsi" w:cstheme="minorBidi"/>
          <w:b w:val="0"/>
          <w:noProof/>
          <w:szCs w:val="24"/>
          <w:lang w:eastAsia="ja-JP"/>
        </w:rPr>
      </w:pPr>
      <w:del w:id="96" w:author="Perrine, Martin L. (GSFC-5670)" w:date="2016-09-27T10:27:00Z">
        <w:r w:rsidDel="006A227A">
          <w:rPr>
            <w:noProof/>
          </w:rPr>
          <w:delText>Section 1. Introduction</w:delText>
        </w:r>
        <w:r w:rsidDel="006A227A">
          <w:rPr>
            <w:noProof/>
          </w:rPr>
          <w:tab/>
          <w:delText>1-1</w:delText>
        </w:r>
      </w:del>
    </w:p>
    <w:p w14:paraId="4E3C4E56" w14:textId="77777777" w:rsidR="00DA3D69" w:rsidDel="006A227A" w:rsidRDefault="00DA3D69">
      <w:pPr>
        <w:pStyle w:val="TOC2"/>
        <w:tabs>
          <w:tab w:val="left" w:pos="1150"/>
        </w:tabs>
        <w:rPr>
          <w:del w:id="97" w:author="Perrine, Martin L. (GSFC-5670)" w:date="2016-09-27T10:27:00Z"/>
          <w:rFonts w:asciiTheme="minorHAnsi" w:eastAsiaTheme="minorEastAsia" w:hAnsiTheme="minorHAnsi" w:cstheme="minorBidi"/>
          <w:noProof/>
          <w:szCs w:val="24"/>
          <w:lang w:eastAsia="ja-JP"/>
        </w:rPr>
      </w:pPr>
      <w:del w:id="98" w:author="Perrine, Martin L. (GSFC-5670)" w:date="2016-09-27T10:27:00Z">
        <w:r w:rsidDel="006A227A">
          <w:rPr>
            <w:noProof/>
          </w:rPr>
          <w:delText>1.1</w:delText>
        </w:r>
        <w:r w:rsidDel="006A227A">
          <w:rPr>
            <w:rFonts w:asciiTheme="minorHAnsi" w:eastAsiaTheme="minorEastAsia" w:hAnsiTheme="minorHAnsi" w:cstheme="minorBidi"/>
            <w:noProof/>
            <w:szCs w:val="24"/>
            <w:lang w:eastAsia="ja-JP"/>
          </w:rPr>
          <w:tab/>
        </w:r>
        <w:r w:rsidDel="006A227A">
          <w:rPr>
            <w:noProof/>
          </w:rPr>
          <w:delText>Purpose</w:delText>
        </w:r>
        <w:r w:rsidDel="006A227A">
          <w:rPr>
            <w:noProof/>
          </w:rPr>
          <w:tab/>
          <w:delText>1-1</w:delText>
        </w:r>
      </w:del>
    </w:p>
    <w:p w14:paraId="7A960AE9" w14:textId="77777777" w:rsidR="00DA3D69" w:rsidDel="006A227A" w:rsidRDefault="00DA3D69">
      <w:pPr>
        <w:pStyle w:val="TOC2"/>
        <w:tabs>
          <w:tab w:val="left" w:pos="1150"/>
        </w:tabs>
        <w:rPr>
          <w:del w:id="99" w:author="Perrine, Martin L. (GSFC-5670)" w:date="2016-09-27T10:27:00Z"/>
          <w:rFonts w:asciiTheme="minorHAnsi" w:eastAsiaTheme="minorEastAsia" w:hAnsiTheme="minorHAnsi" w:cstheme="minorBidi"/>
          <w:noProof/>
          <w:szCs w:val="24"/>
          <w:lang w:eastAsia="ja-JP"/>
        </w:rPr>
      </w:pPr>
      <w:del w:id="100" w:author="Perrine, Martin L. (GSFC-5670)" w:date="2016-09-27T10:27:00Z">
        <w:r w:rsidDel="006A227A">
          <w:rPr>
            <w:noProof/>
          </w:rPr>
          <w:delText>1.2</w:delText>
        </w:r>
        <w:r w:rsidDel="006A227A">
          <w:rPr>
            <w:rFonts w:asciiTheme="minorHAnsi" w:eastAsiaTheme="minorEastAsia" w:hAnsiTheme="minorHAnsi" w:cstheme="minorBidi"/>
            <w:noProof/>
            <w:szCs w:val="24"/>
            <w:lang w:eastAsia="ja-JP"/>
          </w:rPr>
          <w:tab/>
        </w:r>
        <w:r w:rsidDel="006A227A">
          <w:rPr>
            <w:noProof/>
          </w:rPr>
          <w:delText>Test and Verification Statement</w:delText>
        </w:r>
        <w:r w:rsidDel="006A227A">
          <w:rPr>
            <w:noProof/>
          </w:rPr>
          <w:tab/>
          <w:delText>1-1</w:delText>
        </w:r>
      </w:del>
    </w:p>
    <w:p w14:paraId="692D8C65" w14:textId="77777777" w:rsidR="00DA3D69" w:rsidDel="006A227A" w:rsidRDefault="00DA3D69">
      <w:pPr>
        <w:pStyle w:val="TOC2"/>
        <w:tabs>
          <w:tab w:val="left" w:pos="1150"/>
        </w:tabs>
        <w:rPr>
          <w:del w:id="101" w:author="Perrine, Martin L. (GSFC-5670)" w:date="2016-09-27T10:27:00Z"/>
          <w:rFonts w:asciiTheme="minorHAnsi" w:eastAsiaTheme="minorEastAsia" w:hAnsiTheme="minorHAnsi" w:cstheme="minorBidi"/>
          <w:noProof/>
          <w:szCs w:val="24"/>
          <w:lang w:eastAsia="ja-JP"/>
        </w:rPr>
      </w:pPr>
      <w:del w:id="102" w:author="Perrine, Martin L. (GSFC-5670)" w:date="2016-09-27T10:27:00Z">
        <w:r w:rsidDel="006A227A">
          <w:rPr>
            <w:noProof/>
          </w:rPr>
          <w:delText>1.3</w:delText>
        </w:r>
        <w:r w:rsidDel="006A227A">
          <w:rPr>
            <w:rFonts w:asciiTheme="minorHAnsi" w:eastAsiaTheme="minorEastAsia" w:hAnsiTheme="minorHAnsi" w:cstheme="minorBidi"/>
            <w:noProof/>
            <w:szCs w:val="24"/>
            <w:lang w:eastAsia="ja-JP"/>
          </w:rPr>
          <w:tab/>
        </w:r>
        <w:r w:rsidDel="006A227A">
          <w:rPr>
            <w:noProof/>
          </w:rPr>
          <w:delText>Test and Verification Stages</w:delText>
        </w:r>
        <w:r w:rsidDel="006A227A">
          <w:rPr>
            <w:noProof/>
          </w:rPr>
          <w:tab/>
          <w:delText>1-1</w:delText>
        </w:r>
      </w:del>
    </w:p>
    <w:p w14:paraId="136FF35C" w14:textId="77777777" w:rsidR="00DA3D69" w:rsidDel="006A227A" w:rsidRDefault="00DA3D69">
      <w:pPr>
        <w:pStyle w:val="TOC2"/>
        <w:tabs>
          <w:tab w:val="left" w:pos="1150"/>
        </w:tabs>
        <w:rPr>
          <w:del w:id="103" w:author="Perrine, Martin L. (GSFC-5670)" w:date="2016-09-27T10:27:00Z"/>
          <w:rFonts w:asciiTheme="minorHAnsi" w:eastAsiaTheme="minorEastAsia" w:hAnsiTheme="minorHAnsi" w:cstheme="minorBidi"/>
          <w:noProof/>
          <w:szCs w:val="24"/>
          <w:lang w:eastAsia="ja-JP"/>
        </w:rPr>
      </w:pPr>
      <w:del w:id="104" w:author="Perrine, Martin L. (GSFC-5670)" w:date="2016-09-27T10:27:00Z">
        <w:r w:rsidDel="006A227A">
          <w:rPr>
            <w:noProof/>
          </w:rPr>
          <w:delText>1.4</w:delText>
        </w:r>
        <w:r w:rsidDel="006A227A">
          <w:rPr>
            <w:rFonts w:asciiTheme="minorHAnsi" w:eastAsiaTheme="minorEastAsia" w:hAnsiTheme="minorHAnsi" w:cstheme="minorBidi"/>
            <w:noProof/>
            <w:szCs w:val="24"/>
            <w:lang w:eastAsia="ja-JP"/>
          </w:rPr>
          <w:tab/>
        </w:r>
        <w:r w:rsidDel="006A227A">
          <w:rPr>
            <w:noProof/>
          </w:rPr>
          <w:delText>Compliance Methods</w:delText>
        </w:r>
        <w:r w:rsidDel="006A227A">
          <w:rPr>
            <w:noProof/>
          </w:rPr>
          <w:tab/>
          <w:delText>1-1</w:delText>
        </w:r>
      </w:del>
    </w:p>
    <w:p w14:paraId="48D7BCC7" w14:textId="77777777" w:rsidR="00DA3D69" w:rsidDel="006A227A" w:rsidRDefault="00DA3D69">
      <w:pPr>
        <w:pStyle w:val="TOC3"/>
        <w:tabs>
          <w:tab w:val="left" w:pos="2214"/>
        </w:tabs>
        <w:rPr>
          <w:del w:id="105" w:author="Perrine, Martin L. (GSFC-5670)" w:date="2016-09-27T10:27:00Z"/>
          <w:rFonts w:asciiTheme="minorHAnsi" w:eastAsiaTheme="minorEastAsia" w:hAnsiTheme="minorHAnsi" w:cstheme="minorBidi"/>
          <w:noProof/>
          <w:szCs w:val="24"/>
          <w:lang w:eastAsia="ja-JP"/>
        </w:rPr>
      </w:pPr>
      <w:del w:id="106" w:author="Perrine, Martin L. (GSFC-5670)" w:date="2016-09-27T10:27:00Z">
        <w:r w:rsidDel="006A227A">
          <w:rPr>
            <w:noProof/>
          </w:rPr>
          <w:delText>1.4.1</w:delText>
        </w:r>
        <w:r w:rsidDel="006A227A">
          <w:rPr>
            <w:rFonts w:asciiTheme="minorHAnsi" w:eastAsiaTheme="minorEastAsia" w:hAnsiTheme="minorHAnsi" w:cstheme="minorBidi"/>
            <w:noProof/>
            <w:szCs w:val="24"/>
            <w:lang w:eastAsia="ja-JP"/>
          </w:rPr>
          <w:tab/>
        </w:r>
        <w:r w:rsidDel="006A227A">
          <w:rPr>
            <w:noProof/>
          </w:rPr>
          <w:delText>Analysis</w:delText>
        </w:r>
        <w:r w:rsidDel="006A227A">
          <w:rPr>
            <w:noProof/>
          </w:rPr>
          <w:tab/>
          <w:delText>1-1</w:delText>
        </w:r>
      </w:del>
    </w:p>
    <w:p w14:paraId="17720C84" w14:textId="77777777" w:rsidR="00DA3D69" w:rsidDel="006A227A" w:rsidRDefault="00DA3D69">
      <w:pPr>
        <w:pStyle w:val="TOC3"/>
        <w:tabs>
          <w:tab w:val="left" w:pos="2214"/>
        </w:tabs>
        <w:rPr>
          <w:del w:id="107" w:author="Perrine, Martin L. (GSFC-5670)" w:date="2016-09-27T10:27:00Z"/>
          <w:rFonts w:asciiTheme="minorHAnsi" w:eastAsiaTheme="minorEastAsia" w:hAnsiTheme="minorHAnsi" w:cstheme="minorBidi"/>
          <w:noProof/>
          <w:szCs w:val="24"/>
          <w:lang w:eastAsia="ja-JP"/>
        </w:rPr>
      </w:pPr>
      <w:del w:id="108" w:author="Perrine, Martin L. (GSFC-5670)" w:date="2016-09-27T10:27:00Z">
        <w:r w:rsidDel="006A227A">
          <w:rPr>
            <w:noProof/>
          </w:rPr>
          <w:delText>1.4.2</w:delText>
        </w:r>
        <w:r w:rsidDel="006A227A">
          <w:rPr>
            <w:rFonts w:asciiTheme="minorHAnsi" w:eastAsiaTheme="minorEastAsia" w:hAnsiTheme="minorHAnsi" w:cstheme="minorBidi"/>
            <w:noProof/>
            <w:szCs w:val="24"/>
            <w:lang w:eastAsia="ja-JP"/>
          </w:rPr>
          <w:tab/>
        </w:r>
        <w:r w:rsidDel="006A227A">
          <w:rPr>
            <w:noProof/>
          </w:rPr>
          <w:delText>Demonstration</w:delText>
        </w:r>
        <w:r w:rsidDel="006A227A">
          <w:rPr>
            <w:noProof/>
          </w:rPr>
          <w:tab/>
          <w:delText>1-2</w:delText>
        </w:r>
      </w:del>
    </w:p>
    <w:p w14:paraId="0D56DEDA" w14:textId="77777777" w:rsidR="00DA3D69" w:rsidDel="006A227A" w:rsidRDefault="00DA3D69">
      <w:pPr>
        <w:pStyle w:val="TOC3"/>
        <w:tabs>
          <w:tab w:val="left" w:pos="2214"/>
        </w:tabs>
        <w:rPr>
          <w:del w:id="109" w:author="Perrine, Martin L. (GSFC-5670)" w:date="2016-09-27T10:27:00Z"/>
          <w:rFonts w:asciiTheme="minorHAnsi" w:eastAsiaTheme="minorEastAsia" w:hAnsiTheme="minorHAnsi" w:cstheme="minorBidi"/>
          <w:noProof/>
          <w:szCs w:val="24"/>
          <w:lang w:eastAsia="ja-JP"/>
        </w:rPr>
      </w:pPr>
      <w:del w:id="110" w:author="Perrine, Martin L. (GSFC-5670)" w:date="2016-09-27T10:27:00Z">
        <w:r w:rsidDel="006A227A">
          <w:rPr>
            <w:noProof/>
          </w:rPr>
          <w:delText>1.4.3</w:delText>
        </w:r>
        <w:r w:rsidDel="006A227A">
          <w:rPr>
            <w:rFonts w:asciiTheme="minorHAnsi" w:eastAsiaTheme="minorEastAsia" w:hAnsiTheme="minorHAnsi" w:cstheme="minorBidi"/>
            <w:noProof/>
            <w:szCs w:val="24"/>
            <w:lang w:eastAsia="ja-JP"/>
          </w:rPr>
          <w:tab/>
        </w:r>
        <w:r w:rsidDel="006A227A">
          <w:rPr>
            <w:noProof/>
          </w:rPr>
          <w:delText>Inspection</w:delText>
        </w:r>
        <w:r w:rsidDel="006A227A">
          <w:rPr>
            <w:noProof/>
          </w:rPr>
          <w:tab/>
          <w:delText>1-2</w:delText>
        </w:r>
      </w:del>
    </w:p>
    <w:p w14:paraId="58AFFBD4" w14:textId="77777777" w:rsidR="00DA3D69" w:rsidDel="006A227A" w:rsidRDefault="00DA3D69">
      <w:pPr>
        <w:pStyle w:val="TOC3"/>
        <w:tabs>
          <w:tab w:val="left" w:pos="2214"/>
        </w:tabs>
        <w:rPr>
          <w:del w:id="111" w:author="Perrine, Martin L. (GSFC-5670)" w:date="2016-09-27T10:27:00Z"/>
          <w:rFonts w:asciiTheme="minorHAnsi" w:eastAsiaTheme="minorEastAsia" w:hAnsiTheme="minorHAnsi" w:cstheme="minorBidi"/>
          <w:noProof/>
          <w:szCs w:val="24"/>
          <w:lang w:eastAsia="ja-JP"/>
        </w:rPr>
      </w:pPr>
      <w:del w:id="112" w:author="Perrine, Martin L. (GSFC-5670)" w:date="2016-09-27T10:27:00Z">
        <w:r w:rsidDel="006A227A">
          <w:rPr>
            <w:noProof/>
          </w:rPr>
          <w:delText>1.4.4</w:delText>
        </w:r>
        <w:r w:rsidDel="006A227A">
          <w:rPr>
            <w:rFonts w:asciiTheme="minorHAnsi" w:eastAsiaTheme="minorEastAsia" w:hAnsiTheme="minorHAnsi" w:cstheme="minorBidi"/>
            <w:noProof/>
            <w:szCs w:val="24"/>
            <w:lang w:eastAsia="ja-JP"/>
          </w:rPr>
          <w:tab/>
        </w:r>
        <w:r w:rsidDel="006A227A">
          <w:rPr>
            <w:noProof/>
          </w:rPr>
          <w:delText>Test</w:delText>
        </w:r>
        <w:r w:rsidDel="006A227A">
          <w:rPr>
            <w:noProof/>
          </w:rPr>
          <w:tab/>
          <w:delText>1-2</w:delText>
        </w:r>
      </w:del>
    </w:p>
    <w:p w14:paraId="725CDB6A" w14:textId="77777777" w:rsidR="00DA3D69" w:rsidDel="006A227A" w:rsidRDefault="00DA3D69">
      <w:pPr>
        <w:pStyle w:val="TOC2"/>
        <w:tabs>
          <w:tab w:val="left" w:pos="1150"/>
        </w:tabs>
        <w:rPr>
          <w:del w:id="113" w:author="Perrine, Martin L. (GSFC-5670)" w:date="2016-09-27T10:27:00Z"/>
          <w:rFonts w:asciiTheme="minorHAnsi" w:eastAsiaTheme="minorEastAsia" w:hAnsiTheme="minorHAnsi" w:cstheme="minorBidi"/>
          <w:noProof/>
          <w:szCs w:val="24"/>
          <w:lang w:eastAsia="ja-JP"/>
        </w:rPr>
      </w:pPr>
      <w:del w:id="114" w:author="Perrine, Martin L. (GSFC-5670)" w:date="2016-09-27T10:27:00Z">
        <w:r w:rsidDel="006A227A">
          <w:rPr>
            <w:noProof/>
          </w:rPr>
          <w:delText>1.5</w:delText>
        </w:r>
        <w:r w:rsidDel="006A227A">
          <w:rPr>
            <w:rFonts w:asciiTheme="minorHAnsi" w:eastAsiaTheme="minorEastAsia" w:hAnsiTheme="minorHAnsi" w:cstheme="minorBidi"/>
            <w:noProof/>
            <w:szCs w:val="24"/>
            <w:lang w:eastAsia="ja-JP"/>
          </w:rPr>
          <w:tab/>
        </w:r>
        <w:r w:rsidDel="006A227A">
          <w:rPr>
            <w:noProof/>
          </w:rPr>
          <w:delText>Referenced Document</w:delText>
        </w:r>
        <w:r w:rsidDel="006A227A">
          <w:rPr>
            <w:noProof/>
          </w:rPr>
          <w:tab/>
          <w:delText>1-2</w:delText>
        </w:r>
      </w:del>
    </w:p>
    <w:p w14:paraId="6F5A64D2" w14:textId="77777777" w:rsidR="00DA3D69" w:rsidDel="006A227A" w:rsidRDefault="00DA3D69">
      <w:pPr>
        <w:pStyle w:val="TOC1"/>
        <w:rPr>
          <w:del w:id="115" w:author="Perrine, Martin L. (GSFC-5670)" w:date="2016-09-27T10:27:00Z"/>
          <w:rFonts w:asciiTheme="minorHAnsi" w:eastAsiaTheme="minorEastAsia" w:hAnsiTheme="minorHAnsi" w:cstheme="minorBidi"/>
          <w:b w:val="0"/>
          <w:noProof/>
          <w:szCs w:val="24"/>
          <w:lang w:eastAsia="ja-JP"/>
        </w:rPr>
      </w:pPr>
      <w:del w:id="116" w:author="Perrine, Martin L. (GSFC-5670)" w:date="2016-09-27T10:27:00Z">
        <w:r w:rsidDel="006A227A">
          <w:rPr>
            <w:noProof/>
          </w:rPr>
          <w:delText>Section 2. DAPHNE System Description</w:delText>
        </w:r>
        <w:r w:rsidDel="006A227A">
          <w:rPr>
            <w:noProof/>
          </w:rPr>
          <w:tab/>
          <w:delText>2-1</w:delText>
        </w:r>
      </w:del>
    </w:p>
    <w:p w14:paraId="79DABB1B" w14:textId="77777777" w:rsidR="00DA3D69" w:rsidDel="006A227A" w:rsidRDefault="00DA3D69">
      <w:pPr>
        <w:pStyle w:val="TOC2"/>
        <w:tabs>
          <w:tab w:val="left" w:pos="1150"/>
        </w:tabs>
        <w:rPr>
          <w:del w:id="117" w:author="Perrine, Martin L. (GSFC-5670)" w:date="2016-09-27T10:27:00Z"/>
          <w:rFonts w:asciiTheme="minorHAnsi" w:eastAsiaTheme="minorEastAsia" w:hAnsiTheme="minorHAnsi" w:cstheme="minorBidi"/>
          <w:noProof/>
          <w:szCs w:val="24"/>
          <w:lang w:eastAsia="ja-JP"/>
        </w:rPr>
      </w:pPr>
      <w:del w:id="118" w:author="Perrine, Martin L. (GSFC-5670)" w:date="2016-09-27T10:27:00Z">
        <w:r w:rsidDel="006A227A">
          <w:rPr>
            <w:noProof/>
          </w:rPr>
          <w:delText>2.1</w:delText>
        </w:r>
        <w:r w:rsidDel="006A227A">
          <w:rPr>
            <w:rFonts w:asciiTheme="minorHAnsi" w:eastAsiaTheme="minorEastAsia" w:hAnsiTheme="minorHAnsi" w:cstheme="minorBidi"/>
            <w:noProof/>
            <w:szCs w:val="24"/>
            <w:lang w:eastAsia="ja-JP"/>
          </w:rPr>
          <w:tab/>
        </w:r>
        <w:r w:rsidDel="006A227A">
          <w:rPr>
            <w:noProof/>
          </w:rPr>
          <w:delText>What is the DAPHNE</w:delText>
        </w:r>
        <w:r w:rsidDel="006A227A">
          <w:rPr>
            <w:noProof/>
          </w:rPr>
          <w:tab/>
          <w:delText>2-1</w:delText>
        </w:r>
      </w:del>
    </w:p>
    <w:p w14:paraId="5748ED86" w14:textId="77777777" w:rsidR="00DA3D69" w:rsidDel="006A227A" w:rsidRDefault="00DA3D69">
      <w:pPr>
        <w:pStyle w:val="TOC1"/>
        <w:rPr>
          <w:del w:id="119" w:author="Perrine, Martin L. (GSFC-5670)" w:date="2016-09-27T10:27:00Z"/>
          <w:rFonts w:asciiTheme="minorHAnsi" w:eastAsiaTheme="minorEastAsia" w:hAnsiTheme="minorHAnsi" w:cstheme="minorBidi"/>
          <w:b w:val="0"/>
          <w:noProof/>
          <w:szCs w:val="24"/>
          <w:lang w:eastAsia="ja-JP"/>
        </w:rPr>
      </w:pPr>
      <w:del w:id="120" w:author="Perrine, Martin L. (GSFC-5670)" w:date="2016-09-27T10:27:00Z">
        <w:r w:rsidDel="006A227A">
          <w:rPr>
            <w:noProof/>
          </w:rPr>
          <w:delText>Section 3. Test Apparatus and Configuration</w:delText>
        </w:r>
        <w:r w:rsidDel="006A227A">
          <w:rPr>
            <w:noProof/>
          </w:rPr>
          <w:tab/>
          <w:delText>3-1</w:delText>
        </w:r>
      </w:del>
    </w:p>
    <w:p w14:paraId="23CD0B1E" w14:textId="77777777" w:rsidR="00DA3D69" w:rsidDel="006A227A" w:rsidRDefault="00DA3D69">
      <w:pPr>
        <w:pStyle w:val="TOC2"/>
        <w:tabs>
          <w:tab w:val="left" w:pos="1150"/>
        </w:tabs>
        <w:rPr>
          <w:del w:id="121" w:author="Perrine, Martin L. (GSFC-5670)" w:date="2016-09-27T10:27:00Z"/>
          <w:rFonts w:asciiTheme="minorHAnsi" w:eastAsiaTheme="minorEastAsia" w:hAnsiTheme="minorHAnsi" w:cstheme="minorBidi"/>
          <w:noProof/>
          <w:szCs w:val="24"/>
          <w:lang w:eastAsia="ja-JP"/>
        </w:rPr>
      </w:pPr>
      <w:del w:id="122" w:author="Perrine, Martin L. (GSFC-5670)" w:date="2016-09-27T10:27:00Z">
        <w:r w:rsidDel="006A227A">
          <w:rPr>
            <w:noProof/>
          </w:rPr>
          <w:delText>3.1</w:delText>
        </w:r>
        <w:r w:rsidDel="006A227A">
          <w:rPr>
            <w:rFonts w:asciiTheme="minorHAnsi" w:eastAsiaTheme="minorEastAsia" w:hAnsiTheme="minorHAnsi" w:cstheme="minorBidi"/>
            <w:noProof/>
            <w:szCs w:val="24"/>
            <w:lang w:eastAsia="ja-JP"/>
          </w:rPr>
          <w:tab/>
        </w:r>
        <w:r w:rsidDel="006A227A">
          <w:rPr>
            <w:noProof/>
          </w:rPr>
          <w:delText>Test Apparatus hardware and connections</w:delText>
        </w:r>
        <w:r w:rsidDel="006A227A">
          <w:rPr>
            <w:noProof/>
          </w:rPr>
          <w:tab/>
          <w:delText>3-1</w:delText>
        </w:r>
      </w:del>
    </w:p>
    <w:p w14:paraId="0C3044C9" w14:textId="77777777" w:rsidR="00DA3D69" w:rsidDel="006A227A" w:rsidRDefault="00DA3D69">
      <w:pPr>
        <w:pStyle w:val="TOC2"/>
        <w:tabs>
          <w:tab w:val="left" w:pos="1150"/>
        </w:tabs>
        <w:rPr>
          <w:del w:id="123" w:author="Perrine, Martin L. (GSFC-5670)" w:date="2016-09-27T10:27:00Z"/>
          <w:rFonts w:asciiTheme="minorHAnsi" w:eastAsiaTheme="minorEastAsia" w:hAnsiTheme="minorHAnsi" w:cstheme="minorBidi"/>
          <w:noProof/>
          <w:szCs w:val="24"/>
          <w:lang w:eastAsia="ja-JP"/>
        </w:rPr>
      </w:pPr>
      <w:del w:id="124" w:author="Perrine, Martin L. (GSFC-5670)" w:date="2016-09-27T10:27:00Z">
        <w:r w:rsidDel="006A227A">
          <w:rPr>
            <w:noProof/>
          </w:rPr>
          <w:delText>3.2</w:delText>
        </w:r>
        <w:r w:rsidDel="006A227A">
          <w:rPr>
            <w:rFonts w:asciiTheme="minorHAnsi" w:eastAsiaTheme="minorEastAsia" w:hAnsiTheme="minorHAnsi" w:cstheme="minorBidi"/>
            <w:noProof/>
            <w:szCs w:val="24"/>
            <w:lang w:eastAsia="ja-JP"/>
          </w:rPr>
          <w:tab/>
        </w:r>
        <w:r w:rsidDel="006A227A">
          <w:rPr>
            <w:noProof/>
          </w:rPr>
          <w:delText>Test Data Format</w:delText>
        </w:r>
        <w:r w:rsidDel="006A227A">
          <w:rPr>
            <w:noProof/>
          </w:rPr>
          <w:tab/>
          <w:delText>3-1</w:delText>
        </w:r>
      </w:del>
    </w:p>
    <w:p w14:paraId="32CB800D" w14:textId="77777777" w:rsidR="00DA3D69" w:rsidDel="006A227A" w:rsidRDefault="00DA3D69">
      <w:pPr>
        <w:pStyle w:val="TOC1"/>
        <w:rPr>
          <w:del w:id="125" w:author="Perrine, Martin L. (GSFC-5670)" w:date="2016-09-27T10:27:00Z"/>
          <w:rFonts w:asciiTheme="minorHAnsi" w:eastAsiaTheme="minorEastAsia" w:hAnsiTheme="minorHAnsi" w:cstheme="minorBidi"/>
          <w:b w:val="0"/>
          <w:noProof/>
          <w:szCs w:val="24"/>
          <w:lang w:eastAsia="ja-JP"/>
        </w:rPr>
      </w:pPr>
      <w:del w:id="126" w:author="Perrine, Martin L. (GSFC-5670)" w:date="2016-09-27T10:27:00Z">
        <w:r w:rsidDel="006A227A">
          <w:rPr>
            <w:noProof/>
          </w:rPr>
          <w:delText>Section 4. Visual Inspections</w:delText>
        </w:r>
        <w:r w:rsidDel="006A227A">
          <w:rPr>
            <w:noProof/>
          </w:rPr>
          <w:tab/>
          <w:delText>4-1</w:delText>
        </w:r>
      </w:del>
    </w:p>
    <w:p w14:paraId="43FC52EE" w14:textId="77777777" w:rsidR="00DA3D69" w:rsidDel="006A227A" w:rsidRDefault="00DA3D69">
      <w:pPr>
        <w:pStyle w:val="TOC2"/>
        <w:tabs>
          <w:tab w:val="left" w:pos="1150"/>
        </w:tabs>
        <w:rPr>
          <w:del w:id="127" w:author="Perrine, Martin L. (GSFC-5670)" w:date="2016-09-27T10:27:00Z"/>
          <w:rFonts w:asciiTheme="minorHAnsi" w:eastAsiaTheme="minorEastAsia" w:hAnsiTheme="minorHAnsi" w:cstheme="minorBidi"/>
          <w:noProof/>
          <w:szCs w:val="24"/>
          <w:lang w:eastAsia="ja-JP"/>
        </w:rPr>
      </w:pPr>
      <w:del w:id="128" w:author="Perrine, Martin L. (GSFC-5670)" w:date="2016-09-27T10:27:00Z">
        <w:r w:rsidDel="006A227A">
          <w:rPr>
            <w:noProof/>
          </w:rPr>
          <w:delText>4.1</w:delText>
        </w:r>
        <w:r w:rsidDel="006A227A">
          <w:rPr>
            <w:rFonts w:asciiTheme="minorHAnsi" w:eastAsiaTheme="minorEastAsia" w:hAnsiTheme="minorHAnsi" w:cstheme="minorBidi"/>
            <w:noProof/>
            <w:szCs w:val="24"/>
            <w:lang w:eastAsia="ja-JP"/>
          </w:rPr>
          <w:tab/>
        </w:r>
        <w:r w:rsidDel="006A227A">
          <w:rPr>
            <w:noProof/>
          </w:rPr>
          <w:delText>Purpose</w:delText>
        </w:r>
        <w:r w:rsidDel="006A227A">
          <w:rPr>
            <w:noProof/>
          </w:rPr>
          <w:tab/>
          <w:delText>4-1</w:delText>
        </w:r>
      </w:del>
    </w:p>
    <w:p w14:paraId="420656FE" w14:textId="77777777" w:rsidR="00DA3D69" w:rsidDel="006A227A" w:rsidRDefault="00DA3D69">
      <w:pPr>
        <w:pStyle w:val="TOC2"/>
        <w:tabs>
          <w:tab w:val="left" w:pos="1150"/>
        </w:tabs>
        <w:rPr>
          <w:del w:id="129" w:author="Perrine, Martin L. (GSFC-5670)" w:date="2016-09-27T10:27:00Z"/>
          <w:rFonts w:asciiTheme="minorHAnsi" w:eastAsiaTheme="minorEastAsia" w:hAnsiTheme="minorHAnsi" w:cstheme="minorBidi"/>
          <w:noProof/>
          <w:szCs w:val="24"/>
          <w:lang w:eastAsia="ja-JP"/>
        </w:rPr>
      </w:pPr>
      <w:del w:id="130" w:author="Perrine, Martin L. (GSFC-5670)" w:date="2016-09-27T10:27:00Z">
        <w:r w:rsidDel="006A227A">
          <w:rPr>
            <w:noProof/>
          </w:rPr>
          <w:delText>4.2</w:delText>
        </w:r>
        <w:r w:rsidDel="006A227A">
          <w:rPr>
            <w:rFonts w:asciiTheme="minorHAnsi" w:eastAsiaTheme="minorEastAsia" w:hAnsiTheme="minorHAnsi" w:cstheme="minorBidi"/>
            <w:noProof/>
            <w:szCs w:val="24"/>
            <w:lang w:eastAsia="ja-JP"/>
          </w:rPr>
          <w:tab/>
        </w:r>
        <w:r w:rsidDel="006A227A">
          <w:rPr>
            <w:noProof/>
          </w:rPr>
          <w:delText>Visual Inspection Matrixes</w:delText>
        </w:r>
        <w:r w:rsidDel="006A227A">
          <w:rPr>
            <w:noProof/>
          </w:rPr>
          <w:tab/>
          <w:delText>4-1</w:delText>
        </w:r>
      </w:del>
    </w:p>
    <w:p w14:paraId="084422A5" w14:textId="77777777" w:rsidR="00DA3D69" w:rsidDel="006A227A" w:rsidRDefault="00DA3D69">
      <w:pPr>
        <w:pStyle w:val="TOC3"/>
        <w:tabs>
          <w:tab w:val="left" w:pos="2214"/>
        </w:tabs>
        <w:rPr>
          <w:del w:id="131" w:author="Perrine, Martin L. (GSFC-5670)" w:date="2016-09-27T10:27:00Z"/>
          <w:rFonts w:asciiTheme="minorHAnsi" w:eastAsiaTheme="minorEastAsia" w:hAnsiTheme="minorHAnsi" w:cstheme="minorBidi"/>
          <w:noProof/>
          <w:szCs w:val="24"/>
          <w:lang w:eastAsia="ja-JP"/>
        </w:rPr>
      </w:pPr>
      <w:del w:id="132" w:author="Perrine, Martin L. (GSFC-5670)" w:date="2016-09-27T10:27:00Z">
        <w:r w:rsidDel="006A227A">
          <w:rPr>
            <w:noProof/>
          </w:rPr>
          <w:delText>4.2.1</w:delText>
        </w:r>
        <w:r w:rsidDel="006A227A">
          <w:rPr>
            <w:rFonts w:asciiTheme="minorHAnsi" w:eastAsiaTheme="minorEastAsia" w:hAnsiTheme="minorHAnsi" w:cstheme="minorBidi"/>
            <w:noProof/>
            <w:szCs w:val="24"/>
            <w:lang w:eastAsia="ja-JP"/>
          </w:rPr>
          <w:tab/>
        </w:r>
        <w:r w:rsidDel="006A227A">
          <w:rPr>
            <w:noProof/>
          </w:rPr>
          <w:delText>Hardware Component Matrix</w:delText>
        </w:r>
        <w:r w:rsidDel="006A227A">
          <w:rPr>
            <w:noProof/>
          </w:rPr>
          <w:tab/>
          <w:delText>4-1</w:delText>
        </w:r>
      </w:del>
    </w:p>
    <w:p w14:paraId="38F1DBA6" w14:textId="77777777" w:rsidR="00DA3D69" w:rsidDel="006A227A" w:rsidRDefault="00DA3D69">
      <w:pPr>
        <w:pStyle w:val="TOC3"/>
        <w:tabs>
          <w:tab w:val="left" w:pos="2214"/>
        </w:tabs>
        <w:rPr>
          <w:del w:id="133" w:author="Perrine, Martin L. (GSFC-5670)" w:date="2016-09-27T10:27:00Z"/>
          <w:rFonts w:asciiTheme="minorHAnsi" w:eastAsiaTheme="minorEastAsia" w:hAnsiTheme="minorHAnsi" w:cstheme="minorBidi"/>
          <w:noProof/>
          <w:szCs w:val="24"/>
          <w:lang w:eastAsia="ja-JP"/>
        </w:rPr>
      </w:pPr>
      <w:del w:id="134" w:author="Perrine, Martin L. (GSFC-5670)" w:date="2016-09-27T10:27:00Z">
        <w:r w:rsidDel="006A227A">
          <w:rPr>
            <w:noProof/>
          </w:rPr>
          <w:delText>4.2.2</w:delText>
        </w:r>
        <w:r w:rsidDel="006A227A">
          <w:rPr>
            <w:rFonts w:asciiTheme="minorHAnsi" w:eastAsiaTheme="minorEastAsia" w:hAnsiTheme="minorHAnsi" w:cstheme="minorBidi"/>
            <w:noProof/>
            <w:szCs w:val="24"/>
            <w:lang w:eastAsia="ja-JP"/>
          </w:rPr>
          <w:tab/>
        </w:r>
        <w:r w:rsidDel="006A227A">
          <w:rPr>
            <w:noProof/>
          </w:rPr>
          <w:delText>Hardware Interface Matrix</w:delText>
        </w:r>
        <w:r w:rsidDel="006A227A">
          <w:rPr>
            <w:noProof/>
          </w:rPr>
          <w:tab/>
          <w:delText>4-1</w:delText>
        </w:r>
      </w:del>
    </w:p>
    <w:p w14:paraId="318442A0" w14:textId="77777777" w:rsidR="00DA3D69" w:rsidDel="006A227A" w:rsidRDefault="00DA3D69">
      <w:pPr>
        <w:pStyle w:val="TOC1"/>
        <w:rPr>
          <w:del w:id="135" w:author="Perrine, Martin L. (GSFC-5670)" w:date="2016-09-27T10:27:00Z"/>
          <w:rFonts w:asciiTheme="minorHAnsi" w:eastAsiaTheme="minorEastAsia" w:hAnsiTheme="minorHAnsi" w:cstheme="minorBidi"/>
          <w:b w:val="0"/>
          <w:noProof/>
          <w:szCs w:val="24"/>
          <w:lang w:eastAsia="ja-JP"/>
        </w:rPr>
      </w:pPr>
      <w:del w:id="136" w:author="Perrine, Martin L. (GSFC-5670)" w:date="2016-09-27T10:27:00Z">
        <w:r w:rsidDel="006A227A">
          <w:rPr>
            <w:noProof/>
          </w:rPr>
          <w:delText>Section 5. DAPHNE Testing</w:delText>
        </w:r>
        <w:r w:rsidDel="006A227A">
          <w:rPr>
            <w:noProof/>
          </w:rPr>
          <w:tab/>
          <w:delText>5-1</w:delText>
        </w:r>
      </w:del>
    </w:p>
    <w:p w14:paraId="39FCCD5E" w14:textId="77777777" w:rsidR="00DA3D69" w:rsidDel="006A227A" w:rsidRDefault="00DA3D69">
      <w:pPr>
        <w:pStyle w:val="TOC2"/>
        <w:tabs>
          <w:tab w:val="left" w:pos="1150"/>
        </w:tabs>
        <w:rPr>
          <w:del w:id="137" w:author="Perrine, Martin L. (GSFC-5670)" w:date="2016-09-27T10:27:00Z"/>
          <w:rFonts w:asciiTheme="minorHAnsi" w:eastAsiaTheme="minorEastAsia" w:hAnsiTheme="minorHAnsi" w:cstheme="minorBidi"/>
          <w:noProof/>
          <w:szCs w:val="24"/>
          <w:lang w:eastAsia="ja-JP"/>
        </w:rPr>
      </w:pPr>
      <w:del w:id="138" w:author="Perrine, Martin L. (GSFC-5670)" w:date="2016-09-27T10:27:00Z">
        <w:r w:rsidDel="006A227A">
          <w:rPr>
            <w:noProof/>
          </w:rPr>
          <w:delText>5.1</w:delText>
        </w:r>
        <w:r w:rsidDel="006A227A">
          <w:rPr>
            <w:rFonts w:asciiTheme="minorHAnsi" w:eastAsiaTheme="minorEastAsia" w:hAnsiTheme="minorHAnsi" w:cstheme="minorBidi"/>
            <w:noProof/>
            <w:szCs w:val="24"/>
            <w:lang w:eastAsia="ja-JP"/>
          </w:rPr>
          <w:tab/>
        </w:r>
        <w:r w:rsidDel="006A227A">
          <w:rPr>
            <w:noProof/>
          </w:rPr>
          <w:delText>Test Set 1: Standards Testing</w:delText>
        </w:r>
        <w:r w:rsidDel="006A227A">
          <w:rPr>
            <w:noProof/>
          </w:rPr>
          <w:tab/>
          <w:delText>5-1</w:delText>
        </w:r>
      </w:del>
    </w:p>
    <w:p w14:paraId="325F4F70" w14:textId="77777777" w:rsidR="00DA3D69" w:rsidDel="006A227A" w:rsidRDefault="00DA3D69">
      <w:pPr>
        <w:pStyle w:val="TOC3"/>
        <w:tabs>
          <w:tab w:val="left" w:pos="2214"/>
        </w:tabs>
        <w:rPr>
          <w:del w:id="139" w:author="Perrine, Martin L. (GSFC-5670)" w:date="2016-09-27T10:27:00Z"/>
          <w:rFonts w:asciiTheme="minorHAnsi" w:eastAsiaTheme="minorEastAsia" w:hAnsiTheme="minorHAnsi" w:cstheme="minorBidi"/>
          <w:noProof/>
          <w:szCs w:val="24"/>
          <w:lang w:eastAsia="ja-JP"/>
        </w:rPr>
      </w:pPr>
      <w:del w:id="140" w:author="Perrine, Martin L. (GSFC-5670)" w:date="2016-09-27T10:27:00Z">
        <w:r w:rsidDel="006A227A">
          <w:rPr>
            <w:noProof/>
          </w:rPr>
          <w:delText>5.1.1</w:delText>
        </w:r>
        <w:r w:rsidDel="006A227A">
          <w:rPr>
            <w:rFonts w:asciiTheme="minorHAnsi" w:eastAsiaTheme="minorEastAsia" w:hAnsiTheme="minorHAnsi" w:cstheme="minorBidi"/>
            <w:noProof/>
            <w:szCs w:val="24"/>
            <w:lang w:eastAsia="ja-JP"/>
          </w:rPr>
          <w:tab/>
        </w:r>
        <w:r w:rsidDel="006A227A">
          <w:rPr>
            <w:noProof/>
          </w:rPr>
          <w:delText>Objectives</w:delText>
        </w:r>
        <w:r w:rsidDel="006A227A">
          <w:rPr>
            <w:noProof/>
          </w:rPr>
          <w:tab/>
          <w:delText>5-1</w:delText>
        </w:r>
      </w:del>
    </w:p>
    <w:p w14:paraId="0D774FAF" w14:textId="77777777" w:rsidR="00DA3D69" w:rsidDel="006A227A" w:rsidRDefault="00DA3D69">
      <w:pPr>
        <w:pStyle w:val="TOC3"/>
        <w:tabs>
          <w:tab w:val="left" w:pos="2214"/>
        </w:tabs>
        <w:rPr>
          <w:del w:id="141" w:author="Perrine, Martin L. (GSFC-5670)" w:date="2016-09-27T10:27:00Z"/>
          <w:rFonts w:asciiTheme="minorHAnsi" w:eastAsiaTheme="minorEastAsia" w:hAnsiTheme="minorHAnsi" w:cstheme="minorBidi"/>
          <w:noProof/>
          <w:szCs w:val="24"/>
          <w:lang w:eastAsia="ja-JP"/>
        </w:rPr>
      </w:pPr>
      <w:del w:id="142" w:author="Perrine, Martin L. (GSFC-5670)" w:date="2016-09-27T10:27:00Z">
        <w:r w:rsidDel="006A227A">
          <w:rPr>
            <w:noProof/>
          </w:rPr>
          <w:delText>5.1.2</w:delText>
        </w:r>
        <w:r w:rsidDel="006A227A">
          <w:rPr>
            <w:rFonts w:asciiTheme="minorHAnsi" w:eastAsiaTheme="minorEastAsia" w:hAnsiTheme="minorHAnsi" w:cstheme="minorBidi"/>
            <w:noProof/>
            <w:szCs w:val="24"/>
            <w:lang w:eastAsia="ja-JP"/>
          </w:rPr>
          <w:tab/>
        </w:r>
        <w:r w:rsidDel="006A227A">
          <w:rPr>
            <w:noProof/>
          </w:rPr>
          <w:delText>Configuration</w:delText>
        </w:r>
        <w:r w:rsidDel="006A227A">
          <w:rPr>
            <w:noProof/>
          </w:rPr>
          <w:tab/>
          <w:delText>5-1</w:delText>
        </w:r>
      </w:del>
    </w:p>
    <w:p w14:paraId="3538B7CE" w14:textId="77777777" w:rsidR="00DA3D69" w:rsidDel="006A227A" w:rsidRDefault="00DA3D69">
      <w:pPr>
        <w:pStyle w:val="TOC2"/>
        <w:tabs>
          <w:tab w:val="left" w:pos="1150"/>
        </w:tabs>
        <w:rPr>
          <w:del w:id="143" w:author="Perrine, Martin L. (GSFC-5670)" w:date="2016-09-27T10:27:00Z"/>
          <w:rFonts w:asciiTheme="minorHAnsi" w:eastAsiaTheme="minorEastAsia" w:hAnsiTheme="minorHAnsi" w:cstheme="minorBidi"/>
          <w:noProof/>
          <w:szCs w:val="24"/>
          <w:lang w:eastAsia="ja-JP"/>
        </w:rPr>
      </w:pPr>
      <w:del w:id="144" w:author="Perrine, Martin L. (GSFC-5670)" w:date="2016-09-27T10:27:00Z">
        <w:r w:rsidDel="006A227A">
          <w:rPr>
            <w:noProof/>
          </w:rPr>
          <w:delText>5.2</w:delText>
        </w:r>
        <w:r w:rsidDel="006A227A">
          <w:rPr>
            <w:rFonts w:asciiTheme="minorHAnsi" w:eastAsiaTheme="minorEastAsia" w:hAnsiTheme="minorHAnsi" w:cstheme="minorBidi"/>
            <w:noProof/>
            <w:szCs w:val="24"/>
            <w:lang w:eastAsia="ja-JP"/>
          </w:rPr>
          <w:tab/>
        </w:r>
        <w:r w:rsidDel="006A227A">
          <w:rPr>
            <w:noProof/>
          </w:rPr>
          <w:delText>Test Set 2: DAPHNE Data Delivery and Storage</w:delText>
        </w:r>
        <w:r w:rsidDel="006A227A">
          <w:rPr>
            <w:noProof/>
          </w:rPr>
          <w:tab/>
          <w:delText>5-1</w:delText>
        </w:r>
      </w:del>
    </w:p>
    <w:p w14:paraId="5BF01B66" w14:textId="77777777" w:rsidR="00DA3D69" w:rsidDel="006A227A" w:rsidRDefault="00DA3D69">
      <w:pPr>
        <w:pStyle w:val="TOC3"/>
        <w:tabs>
          <w:tab w:val="left" w:pos="2214"/>
        </w:tabs>
        <w:rPr>
          <w:del w:id="145" w:author="Perrine, Martin L. (GSFC-5670)" w:date="2016-09-27T10:27:00Z"/>
          <w:rFonts w:asciiTheme="minorHAnsi" w:eastAsiaTheme="minorEastAsia" w:hAnsiTheme="minorHAnsi" w:cstheme="minorBidi"/>
          <w:noProof/>
          <w:szCs w:val="24"/>
          <w:lang w:eastAsia="ja-JP"/>
        </w:rPr>
      </w:pPr>
      <w:del w:id="146" w:author="Perrine, Martin L. (GSFC-5670)" w:date="2016-09-27T10:27:00Z">
        <w:r w:rsidDel="006A227A">
          <w:rPr>
            <w:noProof/>
          </w:rPr>
          <w:delText>5.2.1</w:delText>
        </w:r>
        <w:r w:rsidDel="006A227A">
          <w:rPr>
            <w:rFonts w:asciiTheme="minorHAnsi" w:eastAsiaTheme="minorEastAsia" w:hAnsiTheme="minorHAnsi" w:cstheme="minorBidi"/>
            <w:noProof/>
            <w:szCs w:val="24"/>
            <w:lang w:eastAsia="ja-JP"/>
          </w:rPr>
          <w:tab/>
        </w:r>
        <w:r w:rsidDel="006A227A">
          <w:rPr>
            <w:noProof/>
          </w:rPr>
          <w:delText>Objectives</w:delText>
        </w:r>
        <w:r w:rsidDel="006A227A">
          <w:rPr>
            <w:noProof/>
          </w:rPr>
          <w:tab/>
          <w:delText>5-2</w:delText>
        </w:r>
      </w:del>
    </w:p>
    <w:p w14:paraId="2557EF6C" w14:textId="77777777" w:rsidR="00DA3D69" w:rsidDel="006A227A" w:rsidRDefault="00DA3D69">
      <w:pPr>
        <w:pStyle w:val="TOC3"/>
        <w:tabs>
          <w:tab w:val="left" w:pos="2214"/>
        </w:tabs>
        <w:rPr>
          <w:del w:id="147" w:author="Perrine, Martin L. (GSFC-5670)" w:date="2016-09-27T10:27:00Z"/>
          <w:rFonts w:asciiTheme="minorHAnsi" w:eastAsiaTheme="minorEastAsia" w:hAnsiTheme="minorHAnsi" w:cstheme="minorBidi"/>
          <w:noProof/>
          <w:szCs w:val="24"/>
          <w:lang w:eastAsia="ja-JP"/>
        </w:rPr>
      </w:pPr>
      <w:del w:id="148" w:author="Perrine, Martin L. (GSFC-5670)" w:date="2016-09-27T10:27:00Z">
        <w:r w:rsidDel="006A227A">
          <w:rPr>
            <w:noProof/>
          </w:rPr>
          <w:delText>5.2.2</w:delText>
        </w:r>
        <w:r w:rsidDel="006A227A">
          <w:rPr>
            <w:rFonts w:asciiTheme="minorHAnsi" w:eastAsiaTheme="minorEastAsia" w:hAnsiTheme="minorHAnsi" w:cstheme="minorBidi"/>
            <w:noProof/>
            <w:szCs w:val="24"/>
            <w:lang w:eastAsia="ja-JP"/>
          </w:rPr>
          <w:tab/>
        </w:r>
        <w:r w:rsidDel="006A227A">
          <w:rPr>
            <w:noProof/>
          </w:rPr>
          <w:delText>Configuration</w:delText>
        </w:r>
        <w:r w:rsidDel="006A227A">
          <w:rPr>
            <w:noProof/>
          </w:rPr>
          <w:tab/>
          <w:delText>5-2</w:delText>
        </w:r>
      </w:del>
    </w:p>
    <w:p w14:paraId="3988D422" w14:textId="77777777" w:rsidR="00DA3D69" w:rsidDel="006A227A" w:rsidRDefault="00DA3D69">
      <w:pPr>
        <w:pStyle w:val="TOC2"/>
        <w:tabs>
          <w:tab w:val="left" w:pos="1150"/>
        </w:tabs>
        <w:rPr>
          <w:del w:id="149" w:author="Perrine, Martin L. (GSFC-5670)" w:date="2016-09-27T10:27:00Z"/>
          <w:rFonts w:asciiTheme="minorHAnsi" w:eastAsiaTheme="minorEastAsia" w:hAnsiTheme="minorHAnsi" w:cstheme="minorBidi"/>
          <w:noProof/>
          <w:szCs w:val="24"/>
          <w:lang w:eastAsia="ja-JP"/>
        </w:rPr>
      </w:pPr>
      <w:del w:id="150" w:author="Perrine, Martin L. (GSFC-5670)" w:date="2016-09-27T10:27:00Z">
        <w:r w:rsidDel="006A227A">
          <w:rPr>
            <w:noProof/>
          </w:rPr>
          <w:delText>5.3</w:delText>
        </w:r>
        <w:r w:rsidDel="006A227A">
          <w:rPr>
            <w:rFonts w:asciiTheme="minorHAnsi" w:eastAsiaTheme="minorEastAsia" w:hAnsiTheme="minorHAnsi" w:cstheme="minorBidi"/>
            <w:noProof/>
            <w:szCs w:val="24"/>
            <w:lang w:eastAsia="ja-JP"/>
          </w:rPr>
          <w:tab/>
        </w:r>
        <w:r w:rsidDel="006A227A">
          <w:rPr>
            <w:noProof/>
          </w:rPr>
          <w:delText>Test Set 3: Data Flow</w:delText>
        </w:r>
        <w:r w:rsidDel="006A227A">
          <w:rPr>
            <w:noProof/>
          </w:rPr>
          <w:tab/>
          <w:delText>5-3</w:delText>
        </w:r>
      </w:del>
    </w:p>
    <w:p w14:paraId="513EE448" w14:textId="77777777" w:rsidR="00DA3D69" w:rsidDel="006A227A" w:rsidRDefault="00DA3D69">
      <w:pPr>
        <w:pStyle w:val="TOC3"/>
        <w:tabs>
          <w:tab w:val="left" w:pos="2214"/>
        </w:tabs>
        <w:rPr>
          <w:del w:id="151" w:author="Perrine, Martin L. (GSFC-5670)" w:date="2016-09-27T10:27:00Z"/>
          <w:rFonts w:asciiTheme="minorHAnsi" w:eastAsiaTheme="minorEastAsia" w:hAnsiTheme="minorHAnsi" w:cstheme="minorBidi"/>
          <w:noProof/>
          <w:szCs w:val="24"/>
          <w:lang w:eastAsia="ja-JP"/>
        </w:rPr>
      </w:pPr>
      <w:del w:id="152" w:author="Perrine, Martin L. (GSFC-5670)" w:date="2016-09-27T10:27:00Z">
        <w:r w:rsidDel="006A227A">
          <w:rPr>
            <w:noProof/>
          </w:rPr>
          <w:delText>5.3.1</w:delText>
        </w:r>
        <w:r w:rsidDel="006A227A">
          <w:rPr>
            <w:rFonts w:asciiTheme="minorHAnsi" w:eastAsiaTheme="minorEastAsia" w:hAnsiTheme="minorHAnsi" w:cstheme="minorBidi"/>
            <w:noProof/>
            <w:szCs w:val="24"/>
            <w:lang w:eastAsia="ja-JP"/>
          </w:rPr>
          <w:tab/>
        </w:r>
        <w:r w:rsidDel="006A227A">
          <w:rPr>
            <w:noProof/>
          </w:rPr>
          <w:delText>Objectives</w:delText>
        </w:r>
        <w:r w:rsidDel="006A227A">
          <w:rPr>
            <w:noProof/>
          </w:rPr>
          <w:tab/>
          <w:delText>5-3</w:delText>
        </w:r>
      </w:del>
    </w:p>
    <w:p w14:paraId="74C88661" w14:textId="77777777" w:rsidR="00DA3D69" w:rsidDel="006A227A" w:rsidRDefault="00DA3D69">
      <w:pPr>
        <w:pStyle w:val="TOC3"/>
        <w:tabs>
          <w:tab w:val="left" w:pos="2214"/>
        </w:tabs>
        <w:rPr>
          <w:del w:id="153" w:author="Perrine, Martin L. (GSFC-5670)" w:date="2016-09-27T10:27:00Z"/>
          <w:rFonts w:asciiTheme="minorHAnsi" w:eastAsiaTheme="minorEastAsia" w:hAnsiTheme="minorHAnsi" w:cstheme="minorBidi"/>
          <w:noProof/>
          <w:szCs w:val="24"/>
          <w:lang w:eastAsia="ja-JP"/>
        </w:rPr>
      </w:pPr>
      <w:del w:id="154" w:author="Perrine, Martin L. (GSFC-5670)" w:date="2016-09-27T10:27:00Z">
        <w:r w:rsidDel="006A227A">
          <w:rPr>
            <w:noProof/>
          </w:rPr>
          <w:delText>5.3.2</w:delText>
        </w:r>
        <w:r w:rsidDel="006A227A">
          <w:rPr>
            <w:rFonts w:asciiTheme="minorHAnsi" w:eastAsiaTheme="minorEastAsia" w:hAnsiTheme="minorHAnsi" w:cstheme="minorBidi"/>
            <w:noProof/>
            <w:szCs w:val="24"/>
            <w:lang w:eastAsia="ja-JP"/>
          </w:rPr>
          <w:tab/>
        </w:r>
        <w:r w:rsidDel="006A227A">
          <w:rPr>
            <w:noProof/>
          </w:rPr>
          <w:delText>Configuration</w:delText>
        </w:r>
        <w:r w:rsidDel="006A227A">
          <w:rPr>
            <w:noProof/>
          </w:rPr>
          <w:tab/>
          <w:delText>5-4</w:delText>
        </w:r>
      </w:del>
    </w:p>
    <w:p w14:paraId="4BD82A7A" w14:textId="77777777" w:rsidR="00DA3D69" w:rsidDel="006A227A" w:rsidRDefault="00DA3D69">
      <w:pPr>
        <w:pStyle w:val="TOC2"/>
        <w:tabs>
          <w:tab w:val="left" w:pos="1150"/>
        </w:tabs>
        <w:rPr>
          <w:del w:id="155" w:author="Perrine, Martin L. (GSFC-5670)" w:date="2016-09-27T10:27:00Z"/>
          <w:rFonts w:asciiTheme="minorHAnsi" w:eastAsiaTheme="minorEastAsia" w:hAnsiTheme="minorHAnsi" w:cstheme="minorBidi"/>
          <w:noProof/>
          <w:szCs w:val="24"/>
          <w:lang w:eastAsia="ja-JP"/>
        </w:rPr>
      </w:pPr>
      <w:del w:id="156" w:author="Perrine, Martin L. (GSFC-5670)" w:date="2016-09-27T10:27:00Z">
        <w:r w:rsidDel="006A227A">
          <w:rPr>
            <w:noProof/>
          </w:rPr>
          <w:delText>5.4</w:delText>
        </w:r>
        <w:r w:rsidDel="006A227A">
          <w:rPr>
            <w:rFonts w:asciiTheme="minorHAnsi" w:eastAsiaTheme="minorEastAsia" w:hAnsiTheme="minorHAnsi" w:cstheme="minorBidi"/>
            <w:noProof/>
            <w:szCs w:val="24"/>
            <w:lang w:eastAsia="ja-JP"/>
          </w:rPr>
          <w:tab/>
        </w:r>
        <w:r w:rsidDel="006A227A">
          <w:rPr>
            <w:noProof/>
          </w:rPr>
          <w:delText>Test Set 4: Logging and Reporting</w:delText>
        </w:r>
        <w:r w:rsidDel="006A227A">
          <w:rPr>
            <w:noProof/>
          </w:rPr>
          <w:tab/>
          <w:delText>5-4</w:delText>
        </w:r>
      </w:del>
    </w:p>
    <w:p w14:paraId="3EE2723F" w14:textId="77777777" w:rsidR="00DA3D69" w:rsidDel="006A227A" w:rsidRDefault="00DA3D69">
      <w:pPr>
        <w:pStyle w:val="TOC3"/>
        <w:tabs>
          <w:tab w:val="left" w:pos="2214"/>
        </w:tabs>
        <w:rPr>
          <w:del w:id="157" w:author="Perrine, Martin L. (GSFC-5670)" w:date="2016-09-27T10:27:00Z"/>
          <w:rFonts w:asciiTheme="minorHAnsi" w:eastAsiaTheme="minorEastAsia" w:hAnsiTheme="minorHAnsi" w:cstheme="minorBidi"/>
          <w:noProof/>
          <w:szCs w:val="24"/>
          <w:lang w:eastAsia="ja-JP"/>
        </w:rPr>
      </w:pPr>
      <w:del w:id="158" w:author="Perrine, Martin L. (GSFC-5670)" w:date="2016-09-27T10:27:00Z">
        <w:r w:rsidDel="006A227A">
          <w:rPr>
            <w:noProof/>
          </w:rPr>
          <w:delText>5.4.1</w:delText>
        </w:r>
        <w:r w:rsidDel="006A227A">
          <w:rPr>
            <w:rFonts w:asciiTheme="minorHAnsi" w:eastAsiaTheme="minorEastAsia" w:hAnsiTheme="minorHAnsi" w:cstheme="minorBidi"/>
            <w:noProof/>
            <w:szCs w:val="24"/>
            <w:lang w:eastAsia="ja-JP"/>
          </w:rPr>
          <w:tab/>
        </w:r>
        <w:r w:rsidDel="006A227A">
          <w:rPr>
            <w:noProof/>
          </w:rPr>
          <w:delText>Objectives</w:delText>
        </w:r>
        <w:r w:rsidDel="006A227A">
          <w:rPr>
            <w:noProof/>
          </w:rPr>
          <w:tab/>
          <w:delText>5-5</w:delText>
        </w:r>
      </w:del>
    </w:p>
    <w:p w14:paraId="1045B242" w14:textId="77777777" w:rsidR="00DA3D69" w:rsidDel="006A227A" w:rsidRDefault="00DA3D69">
      <w:pPr>
        <w:pStyle w:val="TOC3"/>
        <w:tabs>
          <w:tab w:val="left" w:pos="2214"/>
        </w:tabs>
        <w:rPr>
          <w:del w:id="159" w:author="Perrine, Martin L. (GSFC-5670)" w:date="2016-09-27T10:27:00Z"/>
          <w:rFonts w:asciiTheme="minorHAnsi" w:eastAsiaTheme="minorEastAsia" w:hAnsiTheme="minorHAnsi" w:cstheme="minorBidi"/>
          <w:noProof/>
          <w:szCs w:val="24"/>
          <w:lang w:eastAsia="ja-JP"/>
        </w:rPr>
      </w:pPr>
      <w:del w:id="160" w:author="Perrine, Martin L. (GSFC-5670)" w:date="2016-09-27T10:27:00Z">
        <w:r w:rsidDel="006A227A">
          <w:rPr>
            <w:noProof/>
          </w:rPr>
          <w:delText>5.4.2</w:delText>
        </w:r>
        <w:r w:rsidDel="006A227A">
          <w:rPr>
            <w:rFonts w:asciiTheme="minorHAnsi" w:eastAsiaTheme="minorEastAsia" w:hAnsiTheme="minorHAnsi" w:cstheme="minorBidi"/>
            <w:noProof/>
            <w:szCs w:val="24"/>
            <w:lang w:eastAsia="ja-JP"/>
          </w:rPr>
          <w:tab/>
        </w:r>
        <w:r w:rsidDel="006A227A">
          <w:rPr>
            <w:noProof/>
          </w:rPr>
          <w:delText>Configuration</w:delText>
        </w:r>
        <w:r w:rsidDel="006A227A">
          <w:rPr>
            <w:noProof/>
          </w:rPr>
          <w:tab/>
          <w:delText>5-5</w:delText>
        </w:r>
      </w:del>
    </w:p>
    <w:p w14:paraId="5CD43982" w14:textId="77777777" w:rsidR="00DA3D69" w:rsidDel="006A227A" w:rsidRDefault="00DA3D69">
      <w:pPr>
        <w:pStyle w:val="TOC2"/>
        <w:tabs>
          <w:tab w:val="left" w:pos="1150"/>
        </w:tabs>
        <w:rPr>
          <w:del w:id="161" w:author="Perrine, Martin L. (GSFC-5670)" w:date="2016-09-27T10:27:00Z"/>
          <w:rFonts w:asciiTheme="minorHAnsi" w:eastAsiaTheme="minorEastAsia" w:hAnsiTheme="minorHAnsi" w:cstheme="minorBidi"/>
          <w:noProof/>
          <w:szCs w:val="24"/>
          <w:lang w:eastAsia="ja-JP"/>
        </w:rPr>
      </w:pPr>
      <w:del w:id="162" w:author="Perrine, Martin L. (GSFC-5670)" w:date="2016-09-27T10:27:00Z">
        <w:r w:rsidDel="006A227A">
          <w:rPr>
            <w:noProof/>
          </w:rPr>
          <w:delText>5.5</w:delText>
        </w:r>
        <w:r w:rsidDel="006A227A">
          <w:rPr>
            <w:rFonts w:asciiTheme="minorHAnsi" w:eastAsiaTheme="minorEastAsia" w:hAnsiTheme="minorHAnsi" w:cstheme="minorBidi"/>
            <w:noProof/>
            <w:szCs w:val="24"/>
            <w:lang w:eastAsia="ja-JP"/>
          </w:rPr>
          <w:tab/>
        </w:r>
        <w:r w:rsidDel="006A227A">
          <w:rPr>
            <w:noProof/>
          </w:rPr>
          <w:delText>Test Set 5: IT Security</w:delText>
        </w:r>
        <w:r w:rsidDel="006A227A">
          <w:rPr>
            <w:noProof/>
          </w:rPr>
          <w:tab/>
          <w:delText>5-5</w:delText>
        </w:r>
      </w:del>
    </w:p>
    <w:p w14:paraId="54AF1E85" w14:textId="77777777" w:rsidR="00DA3D69" w:rsidDel="006A227A" w:rsidRDefault="00DA3D69">
      <w:pPr>
        <w:pStyle w:val="TOC3"/>
        <w:tabs>
          <w:tab w:val="left" w:pos="2214"/>
        </w:tabs>
        <w:rPr>
          <w:del w:id="163" w:author="Perrine, Martin L. (GSFC-5670)" w:date="2016-09-27T10:27:00Z"/>
          <w:rFonts w:asciiTheme="minorHAnsi" w:eastAsiaTheme="minorEastAsia" w:hAnsiTheme="minorHAnsi" w:cstheme="minorBidi"/>
          <w:noProof/>
          <w:szCs w:val="24"/>
          <w:lang w:eastAsia="ja-JP"/>
        </w:rPr>
      </w:pPr>
      <w:del w:id="164" w:author="Perrine, Martin L. (GSFC-5670)" w:date="2016-09-27T10:27:00Z">
        <w:r w:rsidDel="006A227A">
          <w:rPr>
            <w:noProof/>
          </w:rPr>
          <w:delText>5.5.1</w:delText>
        </w:r>
        <w:r w:rsidDel="006A227A">
          <w:rPr>
            <w:rFonts w:asciiTheme="minorHAnsi" w:eastAsiaTheme="minorEastAsia" w:hAnsiTheme="minorHAnsi" w:cstheme="minorBidi"/>
            <w:noProof/>
            <w:szCs w:val="24"/>
            <w:lang w:eastAsia="ja-JP"/>
          </w:rPr>
          <w:tab/>
        </w:r>
        <w:r w:rsidDel="006A227A">
          <w:rPr>
            <w:noProof/>
          </w:rPr>
          <w:delText>Objectives</w:delText>
        </w:r>
        <w:r w:rsidDel="006A227A">
          <w:rPr>
            <w:noProof/>
          </w:rPr>
          <w:tab/>
          <w:delText>5-7</w:delText>
        </w:r>
      </w:del>
    </w:p>
    <w:p w14:paraId="5D32BC8A" w14:textId="77777777" w:rsidR="00DA3D69" w:rsidDel="006A227A" w:rsidRDefault="00DA3D69">
      <w:pPr>
        <w:pStyle w:val="TOC3"/>
        <w:tabs>
          <w:tab w:val="left" w:pos="2214"/>
        </w:tabs>
        <w:rPr>
          <w:del w:id="165" w:author="Perrine, Martin L. (GSFC-5670)" w:date="2016-09-27T10:27:00Z"/>
          <w:rFonts w:asciiTheme="minorHAnsi" w:eastAsiaTheme="minorEastAsia" w:hAnsiTheme="minorHAnsi" w:cstheme="minorBidi"/>
          <w:noProof/>
          <w:szCs w:val="24"/>
          <w:lang w:eastAsia="ja-JP"/>
        </w:rPr>
      </w:pPr>
      <w:del w:id="166" w:author="Perrine, Martin L. (GSFC-5670)" w:date="2016-09-27T10:27:00Z">
        <w:r w:rsidDel="006A227A">
          <w:rPr>
            <w:noProof/>
          </w:rPr>
          <w:delText>5.5.2</w:delText>
        </w:r>
        <w:r w:rsidDel="006A227A">
          <w:rPr>
            <w:rFonts w:asciiTheme="minorHAnsi" w:eastAsiaTheme="minorEastAsia" w:hAnsiTheme="minorHAnsi" w:cstheme="minorBidi"/>
            <w:noProof/>
            <w:szCs w:val="24"/>
            <w:lang w:eastAsia="ja-JP"/>
          </w:rPr>
          <w:tab/>
        </w:r>
        <w:r w:rsidDel="006A227A">
          <w:rPr>
            <w:noProof/>
          </w:rPr>
          <w:delText>Configuration</w:delText>
        </w:r>
        <w:r w:rsidDel="006A227A">
          <w:rPr>
            <w:noProof/>
          </w:rPr>
          <w:tab/>
          <w:delText>5-7</w:delText>
        </w:r>
      </w:del>
    </w:p>
    <w:p w14:paraId="7E77ED5E" w14:textId="77777777" w:rsidR="00DA3D69" w:rsidDel="006A227A" w:rsidRDefault="00DA3D69">
      <w:pPr>
        <w:pStyle w:val="TOC2"/>
        <w:tabs>
          <w:tab w:val="left" w:pos="1150"/>
        </w:tabs>
        <w:rPr>
          <w:del w:id="167" w:author="Perrine, Martin L. (GSFC-5670)" w:date="2016-09-27T10:27:00Z"/>
          <w:rFonts w:asciiTheme="minorHAnsi" w:eastAsiaTheme="minorEastAsia" w:hAnsiTheme="minorHAnsi" w:cstheme="minorBidi"/>
          <w:noProof/>
          <w:szCs w:val="24"/>
          <w:lang w:eastAsia="ja-JP"/>
        </w:rPr>
      </w:pPr>
      <w:del w:id="168" w:author="Perrine, Martin L. (GSFC-5670)" w:date="2016-09-27T10:27:00Z">
        <w:r w:rsidDel="006A227A">
          <w:rPr>
            <w:noProof/>
          </w:rPr>
          <w:delText>5.6</w:delText>
        </w:r>
        <w:r w:rsidDel="006A227A">
          <w:rPr>
            <w:rFonts w:asciiTheme="minorHAnsi" w:eastAsiaTheme="minorEastAsia" w:hAnsiTheme="minorHAnsi" w:cstheme="minorBidi"/>
            <w:noProof/>
            <w:szCs w:val="24"/>
            <w:lang w:eastAsia="ja-JP"/>
          </w:rPr>
          <w:tab/>
        </w:r>
        <w:r w:rsidDel="006A227A">
          <w:rPr>
            <w:noProof/>
          </w:rPr>
          <w:delText>Full System Test 1: Single Event</w:delText>
        </w:r>
        <w:r w:rsidDel="006A227A">
          <w:rPr>
            <w:noProof/>
          </w:rPr>
          <w:tab/>
          <w:delText>5-7</w:delText>
        </w:r>
      </w:del>
    </w:p>
    <w:p w14:paraId="59DA3D49" w14:textId="77777777" w:rsidR="00DA3D69" w:rsidDel="006A227A" w:rsidRDefault="00DA3D69">
      <w:pPr>
        <w:pStyle w:val="TOC3"/>
        <w:tabs>
          <w:tab w:val="left" w:pos="2214"/>
        </w:tabs>
        <w:rPr>
          <w:del w:id="169" w:author="Perrine, Martin L. (GSFC-5670)" w:date="2016-09-27T10:27:00Z"/>
          <w:rFonts w:asciiTheme="minorHAnsi" w:eastAsiaTheme="minorEastAsia" w:hAnsiTheme="minorHAnsi" w:cstheme="minorBidi"/>
          <w:noProof/>
          <w:szCs w:val="24"/>
          <w:lang w:eastAsia="ja-JP"/>
        </w:rPr>
      </w:pPr>
      <w:del w:id="170" w:author="Perrine, Martin L. (GSFC-5670)" w:date="2016-09-27T10:27:00Z">
        <w:r w:rsidDel="006A227A">
          <w:rPr>
            <w:noProof/>
          </w:rPr>
          <w:delText>5.6.1</w:delText>
        </w:r>
        <w:r w:rsidDel="006A227A">
          <w:rPr>
            <w:rFonts w:asciiTheme="minorHAnsi" w:eastAsiaTheme="minorEastAsia" w:hAnsiTheme="minorHAnsi" w:cstheme="minorBidi"/>
            <w:noProof/>
            <w:szCs w:val="24"/>
            <w:lang w:eastAsia="ja-JP"/>
          </w:rPr>
          <w:tab/>
        </w:r>
        <w:r w:rsidDel="006A227A">
          <w:rPr>
            <w:noProof/>
          </w:rPr>
          <w:delText>Objectives</w:delText>
        </w:r>
        <w:r w:rsidDel="006A227A">
          <w:rPr>
            <w:noProof/>
          </w:rPr>
          <w:tab/>
          <w:delText>5-7</w:delText>
        </w:r>
      </w:del>
    </w:p>
    <w:p w14:paraId="246E0964" w14:textId="77777777" w:rsidR="00DA3D69" w:rsidDel="006A227A" w:rsidRDefault="00DA3D69">
      <w:pPr>
        <w:pStyle w:val="TOC3"/>
        <w:tabs>
          <w:tab w:val="left" w:pos="2214"/>
        </w:tabs>
        <w:rPr>
          <w:del w:id="171" w:author="Perrine, Martin L. (GSFC-5670)" w:date="2016-09-27T10:27:00Z"/>
          <w:rFonts w:asciiTheme="minorHAnsi" w:eastAsiaTheme="minorEastAsia" w:hAnsiTheme="minorHAnsi" w:cstheme="minorBidi"/>
          <w:noProof/>
          <w:szCs w:val="24"/>
          <w:lang w:eastAsia="ja-JP"/>
        </w:rPr>
      </w:pPr>
      <w:del w:id="172" w:author="Perrine, Martin L. (GSFC-5670)" w:date="2016-09-27T10:27:00Z">
        <w:r w:rsidDel="006A227A">
          <w:rPr>
            <w:noProof/>
          </w:rPr>
          <w:delText>5.6.2</w:delText>
        </w:r>
        <w:r w:rsidDel="006A227A">
          <w:rPr>
            <w:rFonts w:asciiTheme="minorHAnsi" w:eastAsiaTheme="minorEastAsia" w:hAnsiTheme="minorHAnsi" w:cstheme="minorBidi"/>
            <w:noProof/>
            <w:szCs w:val="24"/>
            <w:lang w:eastAsia="ja-JP"/>
          </w:rPr>
          <w:tab/>
        </w:r>
        <w:r w:rsidDel="006A227A">
          <w:rPr>
            <w:noProof/>
          </w:rPr>
          <w:delText>Configuration</w:delText>
        </w:r>
        <w:r w:rsidDel="006A227A">
          <w:rPr>
            <w:noProof/>
          </w:rPr>
          <w:tab/>
          <w:delText>5-8</w:delText>
        </w:r>
      </w:del>
    </w:p>
    <w:p w14:paraId="2C6AFC13" w14:textId="77777777" w:rsidR="00DA3D69" w:rsidDel="006A227A" w:rsidRDefault="00DA3D69">
      <w:pPr>
        <w:pStyle w:val="TOC2"/>
        <w:tabs>
          <w:tab w:val="left" w:pos="1150"/>
        </w:tabs>
        <w:rPr>
          <w:del w:id="173" w:author="Perrine, Martin L. (GSFC-5670)" w:date="2016-09-27T10:27:00Z"/>
          <w:rFonts w:asciiTheme="minorHAnsi" w:eastAsiaTheme="minorEastAsia" w:hAnsiTheme="minorHAnsi" w:cstheme="minorBidi"/>
          <w:noProof/>
          <w:szCs w:val="24"/>
          <w:lang w:eastAsia="ja-JP"/>
        </w:rPr>
      </w:pPr>
      <w:del w:id="174" w:author="Perrine, Martin L. (GSFC-5670)" w:date="2016-09-27T10:27:00Z">
        <w:r w:rsidDel="006A227A">
          <w:rPr>
            <w:noProof/>
          </w:rPr>
          <w:delText>5.7</w:delText>
        </w:r>
        <w:r w:rsidDel="006A227A">
          <w:rPr>
            <w:rFonts w:asciiTheme="minorHAnsi" w:eastAsiaTheme="minorEastAsia" w:hAnsiTheme="minorHAnsi" w:cstheme="minorBidi"/>
            <w:noProof/>
            <w:szCs w:val="24"/>
            <w:lang w:eastAsia="ja-JP"/>
          </w:rPr>
          <w:tab/>
        </w:r>
        <w:r w:rsidDel="006A227A">
          <w:rPr>
            <w:noProof/>
          </w:rPr>
          <w:delText>Full System Test 2: Multiple Events</w:delText>
        </w:r>
        <w:r w:rsidDel="006A227A">
          <w:rPr>
            <w:noProof/>
          </w:rPr>
          <w:tab/>
          <w:delText>5-9</w:delText>
        </w:r>
      </w:del>
    </w:p>
    <w:p w14:paraId="1F5527F7" w14:textId="77777777" w:rsidR="00DA3D69" w:rsidDel="006A227A" w:rsidRDefault="00DA3D69">
      <w:pPr>
        <w:pStyle w:val="TOC3"/>
        <w:tabs>
          <w:tab w:val="left" w:pos="2214"/>
        </w:tabs>
        <w:rPr>
          <w:del w:id="175" w:author="Perrine, Martin L. (GSFC-5670)" w:date="2016-09-27T10:27:00Z"/>
          <w:rFonts w:asciiTheme="minorHAnsi" w:eastAsiaTheme="minorEastAsia" w:hAnsiTheme="minorHAnsi" w:cstheme="minorBidi"/>
          <w:noProof/>
          <w:szCs w:val="24"/>
          <w:lang w:eastAsia="ja-JP"/>
        </w:rPr>
      </w:pPr>
      <w:del w:id="176" w:author="Perrine, Martin L. (GSFC-5670)" w:date="2016-09-27T10:27:00Z">
        <w:r w:rsidDel="006A227A">
          <w:rPr>
            <w:noProof/>
          </w:rPr>
          <w:delText>5.7.1</w:delText>
        </w:r>
        <w:r w:rsidDel="006A227A">
          <w:rPr>
            <w:rFonts w:asciiTheme="minorHAnsi" w:eastAsiaTheme="minorEastAsia" w:hAnsiTheme="minorHAnsi" w:cstheme="minorBidi"/>
            <w:noProof/>
            <w:szCs w:val="24"/>
            <w:lang w:eastAsia="ja-JP"/>
          </w:rPr>
          <w:tab/>
        </w:r>
        <w:r w:rsidDel="006A227A">
          <w:rPr>
            <w:noProof/>
          </w:rPr>
          <w:delText>Objectives</w:delText>
        </w:r>
        <w:r w:rsidDel="006A227A">
          <w:rPr>
            <w:noProof/>
          </w:rPr>
          <w:tab/>
          <w:delText>5-10</w:delText>
        </w:r>
      </w:del>
    </w:p>
    <w:p w14:paraId="20EAF803" w14:textId="77777777" w:rsidR="00DA3D69" w:rsidDel="006A227A" w:rsidRDefault="00DA3D69">
      <w:pPr>
        <w:pStyle w:val="TOC3"/>
        <w:tabs>
          <w:tab w:val="left" w:pos="2214"/>
        </w:tabs>
        <w:rPr>
          <w:del w:id="177" w:author="Perrine, Martin L. (GSFC-5670)" w:date="2016-09-27T10:27:00Z"/>
          <w:rFonts w:asciiTheme="minorHAnsi" w:eastAsiaTheme="minorEastAsia" w:hAnsiTheme="minorHAnsi" w:cstheme="minorBidi"/>
          <w:noProof/>
          <w:szCs w:val="24"/>
          <w:lang w:eastAsia="ja-JP"/>
        </w:rPr>
      </w:pPr>
      <w:del w:id="178" w:author="Perrine, Martin L. (GSFC-5670)" w:date="2016-09-27T10:27:00Z">
        <w:r w:rsidDel="006A227A">
          <w:rPr>
            <w:noProof/>
          </w:rPr>
          <w:delText>5.7.2</w:delText>
        </w:r>
        <w:r w:rsidDel="006A227A">
          <w:rPr>
            <w:rFonts w:asciiTheme="minorHAnsi" w:eastAsiaTheme="minorEastAsia" w:hAnsiTheme="minorHAnsi" w:cstheme="minorBidi"/>
            <w:noProof/>
            <w:szCs w:val="24"/>
            <w:lang w:eastAsia="ja-JP"/>
          </w:rPr>
          <w:tab/>
        </w:r>
        <w:r w:rsidDel="006A227A">
          <w:rPr>
            <w:noProof/>
          </w:rPr>
          <w:delText>Configuration</w:delText>
        </w:r>
        <w:r w:rsidDel="006A227A">
          <w:rPr>
            <w:noProof/>
          </w:rPr>
          <w:tab/>
          <w:delText>5-9</w:delText>
        </w:r>
      </w:del>
    </w:p>
    <w:p w14:paraId="7139574A" w14:textId="77777777" w:rsidR="00DA3D69" w:rsidDel="006A227A" w:rsidRDefault="00DA3D69">
      <w:pPr>
        <w:pStyle w:val="TOC2"/>
        <w:tabs>
          <w:tab w:val="left" w:pos="1150"/>
        </w:tabs>
        <w:rPr>
          <w:del w:id="179" w:author="Perrine, Martin L. (GSFC-5670)" w:date="2016-09-27T10:27:00Z"/>
          <w:rFonts w:asciiTheme="minorHAnsi" w:eastAsiaTheme="minorEastAsia" w:hAnsiTheme="minorHAnsi" w:cstheme="minorBidi"/>
          <w:noProof/>
          <w:szCs w:val="24"/>
          <w:lang w:eastAsia="ja-JP"/>
        </w:rPr>
      </w:pPr>
      <w:del w:id="180" w:author="Perrine, Martin L. (GSFC-5670)" w:date="2016-09-27T10:27:00Z">
        <w:r w:rsidDel="006A227A">
          <w:rPr>
            <w:noProof/>
          </w:rPr>
          <w:delText>5.8</w:delText>
        </w:r>
        <w:r w:rsidDel="006A227A">
          <w:rPr>
            <w:rFonts w:asciiTheme="minorHAnsi" w:eastAsiaTheme="minorEastAsia" w:hAnsiTheme="minorHAnsi" w:cstheme="minorBidi"/>
            <w:noProof/>
            <w:szCs w:val="24"/>
            <w:lang w:eastAsia="ja-JP"/>
          </w:rPr>
          <w:tab/>
        </w:r>
        <w:r w:rsidDel="006A227A">
          <w:rPr>
            <w:noProof/>
          </w:rPr>
          <w:delText>Full System Test 3: Failure Mode</w:delText>
        </w:r>
        <w:r w:rsidDel="006A227A">
          <w:rPr>
            <w:noProof/>
          </w:rPr>
          <w:tab/>
          <w:delText>5-9</w:delText>
        </w:r>
      </w:del>
    </w:p>
    <w:p w14:paraId="3FD6A7AC" w14:textId="77777777" w:rsidR="00DA3D69" w:rsidDel="006A227A" w:rsidRDefault="00DA3D69">
      <w:pPr>
        <w:pStyle w:val="TOC3"/>
        <w:tabs>
          <w:tab w:val="left" w:pos="2214"/>
        </w:tabs>
        <w:rPr>
          <w:del w:id="181" w:author="Perrine, Martin L. (GSFC-5670)" w:date="2016-09-27T10:27:00Z"/>
          <w:rFonts w:asciiTheme="minorHAnsi" w:eastAsiaTheme="minorEastAsia" w:hAnsiTheme="minorHAnsi" w:cstheme="minorBidi"/>
          <w:noProof/>
          <w:szCs w:val="24"/>
          <w:lang w:eastAsia="ja-JP"/>
        </w:rPr>
      </w:pPr>
      <w:del w:id="182" w:author="Perrine, Martin L. (GSFC-5670)" w:date="2016-09-27T10:27:00Z">
        <w:r w:rsidDel="006A227A">
          <w:rPr>
            <w:noProof/>
          </w:rPr>
          <w:delText>5.8.1</w:delText>
        </w:r>
        <w:r w:rsidDel="006A227A">
          <w:rPr>
            <w:rFonts w:asciiTheme="minorHAnsi" w:eastAsiaTheme="minorEastAsia" w:hAnsiTheme="minorHAnsi" w:cstheme="minorBidi"/>
            <w:noProof/>
            <w:szCs w:val="24"/>
            <w:lang w:eastAsia="ja-JP"/>
          </w:rPr>
          <w:tab/>
        </w:r>
        <w:r w:rsidDel="006A227A">
          <w:rPr>
            <w:noProof/>
          </w:rPr>
          <w:delText>Objectives</w:delText>
        </w:r>
        <w:r w:rsidDel="006A227A">
          <w:rPr>
            <w:noProof/>
          </w:rPr>
          <w:tab/>
          <w:delText>5-10</w:delText>
        </w:r>
      </w:del>
    </w:p>
    <w:p w14:paraId="28EB39A4" w14:textId="77777777" w:rsidR="00DA3D69" w:rsidDel="006A227A" w:rsidRDefault="00DA3D69">
      <w:pPr>
        <w:pStyle w:val="TOC3"/>
        <w:tabs>
          <w:tab w:val="left" w:pos="2214"/>
        </w:tabs>
        <w:rPr>
          <w:del w:id="183" w:author="Perrine, Martin L. (GSFC-5670)" w:date="2016-09-27T10:27:00Z"/>
          <w:rFonts w:asciiTheme="minorHAnsi" w:eastAsiaTheme="minorEastAsia" w:hAnsiTheme="minorHAnsi" w:cstheme="minorBidi"/>
          <w:noProof/>
          <w:szCs w:val="24"/>
          <w:lang w:eastAsia="ja-JP"/>
        </w:rPr>
      </w:pPr>
      <w:del w:id="184" w:author="Perrine, Martin L. (GSFC-5670)" w:date="2016-09-27T10:27:00Z">
        <w:r w:rsidDel="006A227A">
          <w:rPr>
            <w:noProof/>
          </w:rPr>
          <w:delText>5.8.2</w:delText>
        </w:r>
        <w:r w:rsidDel="006A227A">
          <w:rPr>
            <w:rFonts w:asciiTheme="minorHAnsi" w:eastAsiaTheme="minorEastAsia" w:hAnsiTheme="minorHAnsi" w:cstheme="minorBidi"/>
            <w:noProof/>
            <w:szCs w:val="24"/>
            <w:lang w:eastAsia="ja-JP"/>
          </w:rPr>
          <w:tab/>
        </w:r>
        <w:r w:rsidDel="006A227A">
          <w:rPr>
            <w:noProof/>
          </w:rPr>
          <w:delText>Configuration</w:delText>
        </w:r>
        <w:r w:rsidDel="006A227A">
          <w:rPr>
            <w:noProof/>
          </w:rPr>
          <w:tab/>
          <w:delText>5-11</w:delText>
        </w:r>
      </w:del>
    </w:p>
    <w:p w14:paraId="630F1F58" w14:textId="77777777" w:rsidR="00DA3D69" w:rsidDel="006A227A" w:rsidRDefault="00DA3D69">
      <w:pPr>
        <w:pStyle w:val="TOC2"/>
        <w:tabs>
          <w:tab w:val="left" w:pos="1150"/>
        </w:tabs>
        <w:rPr>
          <w:del w:id="185" w:author="Perrine, Martin L. (GSFC-5670)" w:date="2016-09-27T10:27:00Z"/>
          <w:rFonts w:asciiTheme="minorHAnsi" w:eastAsiaTheme="minorEastAsia" w:hAnsiTheme="minorHAnsi" w:cstheme="minorBidi"/>
          <w:noProof/>
          <w:szCs w:val="24"/>
          <w:lang w:eastAsia="ja-JP"/>
        </w:rPr>
      </w:pPr>
      <w:del w:id="186" w:author="Perrine, Martin L. (GSFC-5670)" w:date="2016-09-27T10:27:00Z">
        <w:r w:rsidDel="006A227A">
          <w:rPr>
            <w:noProof/>
          </w:rPr>
          <w:delText>5.9</w:delText>
        </w:r>
        <w:r w:rsidDel="006A227A">
          <w:rPr>
            <w:rFonts w:asciiTheme="minorHAnsi" w:eastAsiaTheme="minorEastAsia" w:hAnsiTheme="minorHAnsi" w:cstheme="minorBidi"/>
            <w:noProof/>
            <w:szCs w:val="24"/>
            <w:lang w:eastAsia="ja-JP"/>
          </w:rPr>
          <w:tab/>
        </w:r>
        <w:r w:rsidDel="006A227A">
          <w:rPr>
            <w:noProof/>
          </w:rPr>
          <w:delText>Test Reporting</w:delText>
        </w:r>
        <w:r w:rsidDel="006A227A">
          <w:rPr>
            <w:noProof/>
          </w:rPr>
          <w:tab/>
          <w:delText>5-11</w:delText>
        </w:r>
      </w:del>
    </w:p>
    <w:p w14:paraId="2DA8ED06" w14:textId="3D705F5C" w:rsidR="005B14A7" w:rsidRDefault="00DA3D69" w:rsidP="005B14A7">
      <w:pPr>
        <w:pStyle w:val="TOC1"/>
        <w:rPr>
          <w:ins w:id="187" w:author="Perrine, Martin L. (GSFC-5670)" w:date="2016-09-27T10:48:00Z"/>
        </w:rPr>
      </w:pPr>
      <w:r>
        <w:fldChar w:fldCharType="end"/>
      </w:r>
    </w:p>
    <w:p w14:paraId="5A71786C" w14:textId="77777777" w:rsidR="005B14A7" w:rsidRPr="005B14A7" w:rsidRDefault="005B14A7" w:rsidP="005B14A7">
      <w:pPr>
        <w:rPr>
          <w:ins w:id="188" w:author="Perrine, Martin L. (GSFC-5670)" w:date="2016-09-27T10:48:00Z"/>
          <w:rPrChange w:id="189" w:author="Perrine, Martin L. (GSFC-5670)" w:date="2016-09-27T10:48:00Z">
            <w:rPr>
              <w:ins w:id="190" w:author="Perrine, Martin L. (GSFC-5670)" w:date="2016-09-27T10:48:00Z"/>
            </w:rPr>
          </w:rPrChange>
        </w:rPr>
        <w:pPrChange w:id="191" w:author="Perrine, Martin L. (GSFC-5670)" w:date="2016-09-27T10:48:00Z">
          <w:pPr>
            <w:pStyle w:val="TOC1"/>
          </w:pPr>
        </w:pPrChange>
      </w:pPr>
    </w:p>
    <w:p w14:paraId="17DD0255" w14:textId="77777777" w:rsidR="005B14A7" w:rsidRPr="005B14A7" w:rsidRDefault="005B14A7" w:rsidP="005B14A7">
      <w:pPr>
        <w:rPr>
          <w:ins w:id="192" w:author="Perrine, Martin L. (GSFC-5670)" w:date="2016-09-27T10:48:00Z"/>
          <w:rPrChange w:id="193" w:author="Perrine, Martin L. (GSFC-5670)" w:date="2016-09-27T10:48:00Z">
            <w:rPr>
              <w:ins w:id="194" w:author="Perrine, Martin L. (GSFC-5670)" w:date="2016-09-27T10:48:00Z"/>
            </w:rPr>
          </w:rPrChange>
        </w:rPr>
        <w:pPrChange w:id="195" w:author="Perrine, Martin L. (GSFC-5670)" w:date="2016-09-27T10:48:00Z">
          <w:pPr>
            <w:pStyle w:val="TOC1"/>
          </w:pPr>
        </w:pPrChange>
      </w:pPr>
    </w:p>
    <w:p w14:paraId="1F43735F" w14:textId="77777777" w:rsidR="005B14A7" w:rsidRPr="005B14A7" w:rsidRDefault="005B14A7" w:rsidP="005B14A7">
      <w:pPr>
        <w:rPr>
          <w:ins w:id="196" w:author="Perrine, Martin L. (GSFC-5670)" w:date="2016-09-27T10:48:00Z"/>
          <w:rPrChange w:id="197" w:author="Perrine, Martin L. (GSFC-5670)" w:date="2016-09-27T10:48:00Z">
            <w:rPr>
              <w:ins w:id="198" w:author="Perrine, Martin L. (GSFC-5670)" w:date="2016-09-27T10:48:00Z"/>
            </w:rPr>
          </w:rPrChange>
        </w:rPr>
        <w:pPrChange w:id="199" w:author="Perrine, Martin L. (GSFC-5670)" w:date="2016-09-27T10:48:00Z">
          <w:pPr>
            <w:pStyle w:val="TOC1"/>
          </w:pPr>
        </w:pPrChange>
      </w:pPr>
    </w:p>
    <w:p w14:paraId="19714CA7" w14:textId="77777777" w:rsidR="005B14A7" w:rsidRPr="005B14A7" w:rsidRDefault="005B14A7" w:rsidP="005B14A7">
      <w:pPr>
        <w:rPr>
          <w:ins w:id="200" w:author="Perrine, Martin L. (GSFC-5670)" w:date="2016-09-27T10:48:00Z"/>
          <w:rPrChange w:id="201" w:author="Perrine, Martin L. (GSFC-5670)" w:date="2016-09-27T10:48:00Z">
            <w:rPr>
              <w:ins w:id="202" w:author="Perrine, Martin L. (GSFC-5670)" w:date="2016-09-27T10:48:00Z"/>
            </w:rPr>
          </w:rPrChange>
        </w:rPr>
        <w:pPrChange w:id="203" w:author="Perrine, Martin L. (GSFC-5670)" w:date="2016-09-27T10:48:00Z">
          <w:pPr>
            <w:pStyle w:val="TOC1"/>
          </w:pPr>
        </w:pPrChange>
      </w:pPr>
      <w:bookmarkStart w:id="204" w:name="_GoBack"/>
      <w:bookmarkEnd w:id="204"/>
    </w:p>
    <w:p w14:paraId="65E38A8F" w14:textId="77777777" w:rsidR="005B14A7" w:rsidRPr="005B14A7" w:rsidRDefault="005B14A7" w:rsidP="005B14A7">
      <w:pPr>
        <w:rPr>
          <w:ins w:id="205" w:author="Perrine, Martin L. (GSFC-5670)" w:date="2016-09-27T10:48:00Z"/>
          <w:rPrChange w:id="206" w:author="Perrine, Martin L. (GSFC-5670)" w:date="2016-09-27T10:48:00Z">
            <w:rPr>
              <w:ins w:id="207" w:author="Perrine, Martin L. (GSFC-5670)" w:date="2016-09-27T10:48:00Z"/>
            </w:rPr>
          </w:rPrChange>
        </w:rPr>
        <w:pPrChange w:id="208" w:author="Perrine, Martin L. (GSFC-5670)" w:date="2016-09-27T10:48:00Z">
          <w:pPr>
            <w:pStyle w:val="TOC1"/>
          </w:pPr>
        </w:pPrChange>
      </w:pPr>
    </w:p>
    <w:p w14:paraId="0110EC48" w14:textId="77777777" w:rsidR="005B14A7" w:rsidRPr="005B14A7" w:rsidRDefault="005B14A7" w:rsidP="005B14A7">
      <w:pPr>
        <w:rPr>
          <w:ins w:id="209" w:author="Perrine, Martin L. (GSFC-5670)" w:date="2016-09-27T10:48:00Z"/>
          <w:rPrChange w:id="210" w:author="Perrine, Martin L. (GSFC-5670)" w:date="2016-09-27T10:48:00Z">
            <w:rPr>
              <w:ins w:id="211" w:author="Perrine, Martin L. (GSFC-5670)" w:date="2016-09-27T10:48:00Z"/>
            </w:rPr>
          </w:rPrChange>
        </w:rPr>
        <w:pPrChange w:id="212" w:author="Perrine, Martin L. (GSFC-5670)" w:date="2016-09-27T10:48:00Z">
          <w:pPr>
            <w:pStyle w:val="TOC1"/>
          </w:pPr>
        </w:pPrChange>
      </w:pPr>
    </w:p>
    <w:p w14:paraId="57145548" w14:textId="77777777" w:rsidR="005B14A7" w:rsidRPr="005B14A7" w:rsidRDefault="005B14A7" w:rsidP="005B14A7">
      <w:pPr>
        <w:rPr>
          <w:ins w:id="213" w:author="Perrine, Martin L. (GSFC-5670)" w:date="2016-09-27T10:48:00Z"/>
          <w:rPrChange w:id="214" w:author="Perrine, Martin L. (GSFC-5670)" w:date="2016-09-27T10:48:00Z">
            <w:rPr>
              <w:ins w:id="215" w:author="Perrine, Martin L. (GSFC-5670)" w:date="2016-09-27T10:48:00Z"/>
            </w:rPr>
          </w:rPrChange>
        </w:rPr>
        <w:pPrChange w:id="216" w:author="Perrine, Martin L. (GSFC-5670)" w:date="2016-09-27T10:48:00Z">
          <w:pPr>
            <w:pStyle w:val="TOC1"/>
          </w:pPr>
        </w:pPrChange>
      </w:pPr>
    </w:p>
    <w:p w14:paraId="45EA44C8" w14:textId="77777777" w:rsidR="005B14A7" w:rsidRPr="005B14A7" w:rsidRDefault="005B14A7" w:rsidP="005B14A7">
      <w:pPr>
        <w:rPr>
          <w:ins w:id="217" w:author="Perrine, Martin L. (GSFC-5670)" w:date="2016-09-27T10:48:00Z"/>
          <w:rPrChange w:id="218" w:author="Perrine, Martin L. (GSFC-5670)" w:date="2016-09-27T10:48:00Z">
            <w:rPr>
              <w:ins w:id="219" w:author="Perrine, Martin L. (GSFC-5670)" w:date="2016-09-27T10:48:00Z"/>
            </w:rPr>
          </w:rPrChange>
        </w:rPr>
        <w:pPrChange w:id="220" w:author="Perrine, Martin L. (GSFC-5670)" w:date="2016-09-27T10:48:00Z">
          <w:pPr>
            <w:pStyle w:val="TOC1"/>
          </w:pPr>
        </w:pPrChange>
      </w:pPr>
    </w:p>
    <w:p w14:paraId="69DDE93B" w14:textId="77777777" w:rsidR="005B14A7" w:rsidRPr="005B14A7" w:rsidRDefault="005B14A7" w:rsidP="005B14A7">
      <w:pPr>
        <w:rPr>
          <w:ins w:id="221" w:author="Perrine, Martin L. (GSFC-5670)" w:date="2016-09-27T10:48:00Z"/>
          <w:rPrChange w:id="222" w:author="Perrine, Martin L. (GSFC-5670)" w:date="2016-09-27T10:48:00Z">
            <w:rPr>
              <w:ins w:id="223" w:author="Perrine, Martin L. (GSFC-5670)" w:date="2016-09-27T10:48:00Z"/>
            </w:rPr>
          </w:rPrChange>
        </w:rPr>
        <w:pPrChange w:id="224" w:author="Perrine, Martin L. (GSFC-5670)" w:date="2016-09-27T10:48:00Z">
          <w:pPr>
            <w:pStyle w:val="TOC1"/>
          </w:pPr>
        </w:pPrChange>
      </w:pPr>
    </w:p>
    <w:p w14:paraId="7679A1D9" w14:textId="77777777" w:rsidR="005B14A7" w:rsidRPr="005B14A7" w:rsidRDefault="005B14A7" w:rsidP="005B14A7">
      <w:pPr>
        <w:rPr>
          <w:ins w:id="225" w:author="Perrine, Martin L. (GSFC-5670)" w:date="2016-09-27T10:48:00Z"/>
          <w:rPrChange w:id="226" w:author="Perrine, Martin L. (GSFC-5670)" w:date="2016-09-27T10:48:00Z">
            <w:rPr>
              <w:ins w:id="227" w:author="Perrine, Martin L. (GSFC-5670)" w:date="2016-09-27T10:48:00Z"/>
            </w:rPr>
          </w:rPrChange>
        </w:rPr>
        <w:pPrChange w:id="228" w:author="Perrine, Martin L. (GSFC-5670)" w:date="2016-09-27T10:48:00Z">
          <w:pPr>
            <w:pStyle w:val="TOC1"/>
          </w:pPr>
        </w:pPrChange>
      </w:pPr>
    </w:p>
    <w:p w14:paraId="2AA3E826" w14:textId="77777777" w:rsidR="005B14A7" w:rsidRPr="005B14A7" w:rsidRDefault="005B14A7" w:rsidP="005B14A7">
      <w:pPr>
        <w:rPr>
          <w:ins w:id="229" w:author="Perrine, Martin L. (GSFC-5670)" w:date="2016-09-27T10:48:00Z"/>
          <w:rPrChange w:id="230" w:author="Perrine, Martin L. (GSFC-5670)" w:date="2016-09-27T10:48:00Z">
            <w:rPr>
              <w:ins w:id="231" w:author="Perrine, Martin L. (GSFC-5670)" w:date="2016-09-27T10:48:00Z"/>
            </w:rPr>
          </w:rPrChange>
        </w:rPr>
        <w:pPrChange w:id="232" w:author="Perrine, Martin L. (GSFC-5670)" w:date="2016-09-27T10:48:00Z">
          <w:pPr>
            <w:pStyle w:val="TOC1"/>
          </w:pPr>
        </w:pPrChange>
      </w:pPr>
    </w:p>
    <w:p w14:paraId="444CABD5" w14:textId="77777777" w:rsidR="005B14A7" w:rsidRPr="005B14A7" w:rsidRDefault="005B14A7" w:rsidP="005B14A7">
      <w:pPr>
        <w:rPr>
          <w:ins w:id="233" w:author="Perrine, Martin L. (GSFC-5670)" w:date="2016-09-27T10:48:00Z"/>
          <w:rPrChange w:id="234" w:author="Perrine, Martin L. (GSFC-5670)" w:date="2016-09-27T10:48:00Z">
            <w:rPr>
              <w:ins w:id="235" w:author="Perrine, Martin L. (GSFC-5670)" w:date="2016-09-27T10:48:00Z"/>
            </w:rPr>
          </w:rPrChange>
        </w:rPr>
        <w:pPrChange w:id="236" w:author="Perrine, Martin L. (GSFC-5670)" w:date="2016-09-27T10:48:00Z">
          <w:pPr>
            <w:pStyle w:val="TOC1"/>
          </w:pPr>
        </w:pPrChange>
      </w:pPr>
    </w:p>
    <w:p w14:paraId="1B0715DB" w14:textId="7274723A" w:rsidR="005B14A7" w:rsidRDefault="005B14A7">
      <w:pPr>
        <w:spacing w:before="0" w:after="0"/>
        <w:jc w:val="left"/>
        <w:rPr>
          <w:ins w:id="237" w:author="Perrine, Martin L. (GSFC-5670)" w:date="2016-09-27T10:49:00Z"/>
          <w:b/>
        </w:rPr>
      </w:pPr>
      <w:ins w:id="238" w:author="Perrine, Martin L. (GSFC-5670)" w:date="2016-09-27T10:49:00Z">
        <w:r>
          <w:br w:type="page"/>
        </w:r>
      </w:ins>
    </w:p>
    <w:p w14:paraId="784F187F" w14:textId="77777777" w:rsidR="005B14A7" w:rsidRDefault="005B14A7" w:rsidP="005B14A7">
      <w:pPr>
        <w:pStyle w:val="TOC1"/>
        <w:rPr>
          <w:ins w:id="239" w:author="Perrine, Martin L. (GSFC-5670)" w:date="2016-09-27T10:48:00Z"/>
        </w:rPr>
      </w:pPr>
    </w:p>
    <w:p w14:paraId="599E69BB" w14:textId="5462EEEA" w:rsidR="003F049D" w:rsidDel="005B14A7" w:rsidRDefault="003F049D" w:rsidP="005B14A7">
      <w:pPr>
        <w:pStyle w:val="TOC1"/>
        <w:rPr>
          <w:del w:id="240" w:author="Perrine, Martin L. (GSFC-5670)" w:date="2016-09-27T10:46:00Z"/>
        </w:rPr>
        <w:pPrChange w:id="241" w:author="Perrine, Martin L. (GSFC-5670)" w:date="2016-09-27T10:46:00Z">
          <w:pPr>
            <w:pStyle w:val="TOC1"/>
          </w:pPr>
        </w:pPrChange>
      </w:pPr>
      <w:del w:id="242" w:author="Perrine, Martin L. (GSFC-5670)" w:date="2016-09-27T10:49:00Z">
        <w:r w:rsidRPr="005B14A7" w:rsidDel="005B14A7">
          <w:rPr>
            <w:rPrChange w:id="243" w:author="Perrine, Martin L. (GSFC-5670)" w:date="2016-09-27T10:48:00Z">
              <w:rPr/>
            </w:rPrChange>
          </w:rPr>
          <w:br w:type="page"/>
        </w:r>
      </w:del>
      <w:del w:id="244" w:author="Perrine, Martin L. (GSFC-5670)" w:date="2016-09-27T10:46:00Z">
        <w:r w:rsidDel="005B14A7">
          <w:delText>List of Figures</w:delText>
        </w:r>
      </w:del>
    </w:p>
    <w:p w14:paraId="4499C4DD" w14:textId="1A99BD2D" w:rsidR="003F049D" w:rsidDel="005B14A7" w:rsidRDefault="003F049D" w:rsidP="005B14A7">
      <w:pPr>
        <w:pStyle w:val="TOC1"/>
        <w:rPr>
          <w:del w:id="245" w:author="Perrine, Martin L. (GSFC-5670)" w:date="2016-09-27T10:46:00Z"/>
        </w:rPr>
        <w:pPrChange w:id="246" w:author="Perrine, Martin L. (GSFC-5670)" w:date="2016-09-27T10:46:00Z">
          <w:pPr>
            <w:pStyle w:val="TableofFigures"/>
          </w:pPr>
        </w:pPrChange>
      </w:pPr>
      <w:del w:id="247" w:author="Perrine, Martin L. (GSFC-5670)" w:date="2016-09-27T10:46:00Z">
        <w:r w:rsidDel="005B14A7">
          <w:delText>Figure 2-1.  Configuration</w:delText>
        </w:r>
        <w:r w:rsidDel="005B14A7">
          <w:tab/>
          <w:delText>2-1</w:delText>
        </w:r>
      </w:del>
    </w:p>
    <w:p w14:paraId="5A222947" w14:textId="16FB1BBA" w:rsidR="003F049D" w:rsidDel="005B14A7" w:rsidRDefault="003F049D" w:rsidP="005B14A7">
      <w:pPr>
        <w:pStyle w:val="TOC1"/>
        <w:rPr>
          <w:del w:id="248" w:author="Perrine, Martin L. (GSFC-5670)" w:date="2016-09-27T10:46:00Z"/>
        </w:rPr>
        <w:pPrChange w:id="249" w:author="Perrine, Martin L. (GSFC-5670)" w:date="2016-09-27T10:46:00Z">
          <w:pPr>
            <w:pStyle w:val="TableofFigures"/>
          </w:pPr>
        </w:pPrChange>
      </w:pPr>
      <w:del w:id="250" w:author="Perrine, Martin L. (GSFC-5670)" w:date="2016-09-27T10:46:00Z">
        <w:r w:rsidDel="005B14A7">
          <w:delText>Figure 3-1.  Test Bed Configuration</w:delText>
        </w:r>
        <w:r w:rsidDel="005B14A7">
          <w:tab/>
          <w:delText>3-1</w:delText>
        </w:r>
      </w:del>
    </w:p>
    <w:p w14:paraId="6B965E35" w14:textId="3A6360C6" w:rsidR="003F049D" w:rsidDel="005B14A7" w:rsidRDefault="003F049D" w:rsidP="005B14A7">
      <w:pPr>
        <w:pStyle w:val="TOC1"/>
        <w:rPr>
          <w:del w:id="251" w:author="Perrine, Martin L. (GSFC-5670)" w:date="2016-09-27T10:46:00Z"/>
        </w:rPr>
        <w:pPrChange w:id="252" w:author="Perrine, Martin L. (GSFC-5670)" w:date="2016-09-27T10:46:00Z">
          <w:pPr>
            <w:pStyle w:val="TableofFigures"/>
          </w:pPr>
        </w:pPrChange>
      </w:pPr>
      <w:del w:id="253" w:author="Perrine, Martin L. (GSFC-5670)" w:date="2016-09-27T10:46:00Z">
        <w:r w:rsidDel="005B14A7">
          <w:delText>Figure 3-2.  IRIS Data Format</w:delText>
        </w:r>
        <w:r w:rsidDel="005B14A7">
          <w:tab/>
          <w:delText>3-2</w:delText>
        </w:r>
      </w:del>
    </w:p>
    <w:p w14:paraId="02A91A28" w14:textId="11845A3C" w:rsidR="003F049D" w:rsidDel="005B14A7" w:rsidRDefault="003F049D" w:rsidP="005B14A7">
      <w:pPr>
        <w:pStyle w:val="TOC1"/>
        <w:rPr>
          <w:del w:id="254" w:author="Perrine, Martin L. (GSFC-5670)" w:date="2016-09-27T10:46:00Z"/>
        </w:rPr>
        <w:pPrChange w:id="255" w:author="Perrine, Martin L. (GSFC-5670)" w:date="2016-09-27T10:46:00Z">
          <w:pPr>
            <w:pStyle w:val="TableofFigures"/>
          </w:pPr>
        </w:pPrChange>
      </w:pPr>
      <w:del w:id="256" w:author="Perrine, Martin L. (GSFC-5670)" w:date="2016-09-27T10:46:00Z">
        <w:r w:rsidDel="005B14A7">
          <w:delText>Figure 3-3.  IRIS Frames, LDCP Asynchronously Encoded</w:delText>
        </w:r>
        <w:r w:rsidDel="005B14A7">
          <w:tab/>
          <w:delText>3-3</w:delText>
        </w:r>
      </w:del>
    </w:p>
    <w:p w14:paraId="2C5D3099" w14:textId="468A3263" w:rsidR="003F049D" w:rsidDel="005B14A7" w:rsidRDefault="003F049D" w:rsidP="005B14A7">
      <w:pPr>
        <w:pStyle w:val="TOC1"/>
        <w:rPr>
          <w:del w:id="257" w:author="Perrine, Martin L. (GSFC-5670)" w:date="2016-09-27T10:46:00Z"/>
        </w:rPr>
        <w:pPrChange w:id="258" w:author="Perrine, Martin L. (GSFC-5670)" w:date="2016-09-27T10:46:00Z">
          <w:pPr>
            <w:pStyle w:val="TableofFigures"/>
          </w:pPr>
        </w:pPrChange>
      </w:pPr>
      <w:del w:id="259" w:author="Perrine, Martin L. (GSFC-5670)" w:date="2016-09-27T10:46:00Z">
        <w:r w:rsidDel="005B14A7">
          <w:delText>Figure 5-1.  Simplified  Configuration</w:delText>
        </w:r>
        <w:r w:rsidDel="005B14A7">
          <w:tab/>
          <w:delText>5-2</w:delText>
        </w:r>
      </w:del>
    </w:p>
    <w:p w14:paraId="0E1E1CAD" w14:textId="730C98CA" w:rsidR="003F049D" w:rsidDel="005B14A7" w:rsidRDefault="003F049D" w:rsidP="005B14A7">
      <w:pPr>
        <w:pStyle w:val="TOC1"/>
        <w:rPr>
          <w:del w:id="260" w:author="Perrine, Martin L. (GSFC-5670)" w:date="2016-09-27T10:46:00Z"/>
        </w:rPr>
        <w:pPrChange w:id="261" w:author="Perrine, Martin L. (GSFC-5670)" w:date="2016-09-27T10:46:00Z">
          <w:pPr>
            <w:pStyle w:val="TableofFigures"/>
          </w:pPr>
        </w:pPrChange>
      </w:pPr>
      <w:del w:id="262" w:author="Perrine, Martin L. (GSFC-5670)" w:date="2016-09-27T10:46:00Z">
        <w:r w:rsidDel="005B14A7">
          <w:delText xml:space="preserve">Figure 5-2.  </w:delText>
        </w:r>
        <w:r w:rsidRPr="00E25122" w:rsidDel="005B14A7">
          <w:delText>Data Flow Configuration</w:delText>
        </w:r>
        <w:r w:rsidDel="005B14A7">
          <w:tab/>
          <w:delText>5-4</w:delText>
        </w:r>
      </w:del>
    </w:p>
    <w:p w14:paraId="343EE114" w14:textId="3CCAA053" w:rsidR="003F049D" w:rsidDel="005B14A7" w:rsidRDefault="003F049D" w:rsidP="005B14A7">
      <w:pPr>
        <w:pStyle w:val="TOC1"/>
        <w:rPr>
          <w:del w:id="263" w:author="Perrine, Martin L. (GSFC-5670)" w:date="2016-09-27T10:46:00Z"/>
        </w:rPr>
        <w:pPrChange w:id="264" w:author="Perrine, Martin L. (GSFC-5670)" w:date="2016-09-27T10:46:00Z">
          <w:pPr>
            <w:pStyle w:val="TableofFigures"/>
          </w:pPr>
        </w:pPrChange>
      </w:pPr>
      <w:del w:id="265" w:author="Perrine, Martin L. (GSFC-5670)" w:date="2016-09-27T10:46:00Z">
        <w:r w:rsidDel="005B14A7">
          <w:delText xml:space="preserve">Figure 5-3.  </w:delText>
        </w:r>
        <w:r w:rsidRPr="00E25122" w:rsidDel="005B14A7">
          <w:delText>Full System Test 1 Configuration</w:delText>
        </w:r>
        <w:r w:rsidDel="005B14A7">
          <w:tab/>
          <w:delText>5-7</w:delText>
        </w:r>
      </w:del>
    </w:p>
    <w:p w14:paraId="6B4D9A00" w14:textId="447566B2" w:rsidR="003F049D" w:rsidDel="005B14A7" w:rsidRDefault="003F049D" w:rsidP="005B14A7">
      <w:pPr>
        <w:pStyle w:val="TOC1"/>
        <w:rPr>
          <w:del w:id="266" w:author="Perrine, Martin L. (GSFC-5670)" w:date="2016-09-27T10:46:00Z"/>
        </w:rPr>
        <w:pPrChange w:id="267" w:author="Perrine, Martin L. (GSFC-5670)" w:date="2016-09-27T10:46:00Z">
          <w:pPr>
            <w:pStyle w:val="TableofFigures"/>
          </w:pPr>
        </w:pPrChange>
      </w:pPr>
      <w:del w:id="268" w:author="Perrine, Martin L. (GSFC-5670)" w:date="2016-09-27T10:46:00Z">
        <w:r w:rsidDel="005B14A7">
          <w:delText>Figure 5-4.  Hardware Configuration for Test 2</w:delText>
        </w:r>
        <w:r w:rsidDel="005B14A7">
          <w:tab/>
          <w:delText>5-9</w:delText>
        </w:r>
      </w:del>
    </w:p>
    <w:p w14:paraId="1B19D4C2" w14:textId="77777777" w:rsidR="003F049D" w:rsidRDefault="003F049D" w:rsidP="005B14A7">
      <w:pPr>
        <w:pStyle w:val="TOC1"/>
        <w:pPrChange w:id="269" w:author="Perrine, Martin L. (GSFC-5670)" w:date="2016-09-27T10:46:00Z">
          <w:pPr>
            <w:pStyle w:val="Paragraph"/>
            <w:jc w:val="left"/>
          </w:pPr>
        </w:pPrChange>
      </w:pPr>
    </w:p>
    <w:p w14:paraId="4903D98A" w14:textId="1A82F4A4" w:rsidR="003F049D" w:rsidDel="005B14A7" w:rsidRDefault="003F049D" w:rsidP="003F049D">
      <w:pPr>
        <w:pStyle w:val="Title"/>
        <w:rPr>
          <w:del w:id="270" w:author="Perrine, Martin L. (GSFC-5670)" w:date="2016-09-27T10:46:00Z"/>
        </w:rPr>
      </w:pPr>
      <w:del w:id="271" w:author="Perrine, Martin L. (GSFC-5670)" w:date="2016-09-27T10:46:00Z">
        <w:r w:rsidDel="005B14A7">
          <w:delText>List of Tables</w:delText>
        </w:r>
        <w:bookmarkStart w:id="272" w:name="_Toc462736758"/>
        <w:bookmarkEnd w:id="272"/>
      </w:del>
    </w:p>
    <w:p w14:paraId="33BD4C6A" w14:textId="2CF004D5" w:rsidR="003F049D" w:rsidDel="005B14A7" w:rsidRDefault="003F049D" w:rsidP="003F049D">
      <w:pPr>
        <w:pStyle w:val="TableofFigures"/>
        <w:rPr>
          <w:del w:id="273" w:author="Perrine, Martin L. (GSFC-5670)" w:date="2016-09-27T10:46:00Z"/>
        </w:rPr>
      </w:pPr>
      <w:bookmarkStart w:id="274" w:name="_Toc462736759"/>
      <w:bookmarkEnd w:id="274"/>
    </w:p>
    <w:p w14:paraId="00294AB7" w14:textId="12CDBB42" w:rsidR="003F049D" w:rsidDel="005B14A7" w:rsidRDefault="003F049D" w:rsidP="003F049D">
      <w:pPr>
        <w:pStyle w:val="TableofFigures"/>
        <w:rPr>
          <w:del w:id="275" w:author="Perrine, Martin L. (GSFC-5670)" w:date="2016-09-27T10:46:00Z"/>
        </w:rPr>
      </w:pPr>
      <w:del w:id="276" w:author="Perrine, Martin L. (GSFC-5670)" w:date="2016-09-27T10:46:00Z">
        <w:r w:rsidRPr="00647E5C" w:rsidDel="005B14A7">
          <w:delText>Table 4-2.1  Hardware Components</w:delText>
        </w:r>
        <w:r w:rsidDel="005B14A7">
          <w:delText>…………………………………………………….4-2.1</w:delText>
        </w:r>
        <w:bookmarkStart w:id="277" w:name="_Toc462736760"/>
        <w:bookmarkEnd w:id="277"/>
      </w:del>
    </w:p>
    <w:p w14:paraId="4B23F78A" w14:textId="4304C0DB" w:rsidR="003F049D" w:rsidRPr="00647E5C" w:rsidDel="005B14A7" w:rsidRDefault="003F049D" w:rsidP="003F049D">
      <w:pPr>
        <w:pStyle w:val="TableofFigures"/>
        <w:rPr>
          <w:del w:id="278" w:author="Perrine, Martin L. (GSFC-5670)" w:date="2016-09-27T10:46:00Z"/>
        </w:rPr>
      </w:pPr>
      <w:del w:id="279" w:author="Perrine, Martin L. (GSFC-5670)" w:date="2016-09-27T10:46:00Z">
        <w:r w:rsidDel="005B14A7">
          <w:delText>Table 4-2.2  Hardware Interface ….……………………………………………………...4-2.2</w:delText>
        </w:r>
        <w:bookmarkStart w:id="280" w:name="_Toc462736761"/>
        <w:bookmarkEnd w:id="280"/>
      </w:del>
    </w:p>
    <w:p w14:paraId="3DDC57A7" w14:textId="286771B1" w:rsidR="003F049D" w:rsidDel="005B14A7" w:rsidRDefault="003F049D" w:rsidP="003F049D">
      <w:pPr>
        <w:pStyle w:val="TableofFigures"/>
        <w:rPr>
          <w:del w:id="281" w:author="Perrine, Martin L. (GSFC-5670)" w:date="2016-09-27T10:46:00Z"/>
        </w:rPr>
      </w:pPr>
      <w:del w:id="282" w:author="Perrine, Martin L. (GSFC-5670)" w:date="2016-09-27T10:46:00Z">
        <w:r w:rsidDel="005B14A7">
          <w:delText>Table 5-1.  Test Set 1 Covered Requirements</w:delText>
        </w:r>
        <w:r w:rsidDel="005B14A7">
          <w:tab/>
          <w:delText>5-1</w:delText>
        </w:r>
        <w:bookmarkStart w:id="283" w:name="_Toc462736762"/>
        <w:bookmarkEnd w:id="283"/>
      </w:del>
    </w:p>
    <w:p w14:paraId="491B86D2" w14:textId="23816EDD" w:rsidR="003F049D" w:rsidDel="005B14A7" w:rsidRDefault="003F049D" w:rsidP="003F049D">
      <w:pPr>
        <w:pStyle w:val="TableofFigures"/>
        <w:rPr>
          <w:del w:id="284" w:author="Perrine, Martin L. (GSFC-5670)" w:date="2016-09-27T10:46:00Z"/>
        </w:rPr>
      </w:pPr>
      <w:del w:id="285" w:author="Perrine, Martin L. (GSFC-5670)" w:date="2016-09-27T10:46:00Z">
        <w:r w:rsidDel="005B14A7">
          <w:delText>Table 5-2.  Test Set 2 Covered Requirements</w:delText>
        </w:r>
        <w:r w:rsidDel="005B14A7">
          <w:tab/>
          <w:delText>5-2</w:delText>
        </w:r>
        <w:bookmarkStart w:id="286" w:name="_Toc462736763"/>
        <w:bookmarkEnd w:id="286"/>
      </w:del>
    </w:p>
    <w:p w14:paraId="4010085F" w14:textId="3786ECC7" w:rsidR="003F049D" w:rsidDel="005B14A7" w:rsidRDefault="003F049D" w:rsidP="003F049D">
      <w:pPr>
        <w:pStyle w:val="TableofFigures"/>
        <w:rPr>
          <w:del w:id="287" w:author="Perrine, Martin L. (GSFC-5670)" w:date="2016-09-27T10:46:00Z"/>
        </w:rPr>
      </w:pPr>
      <w:del w:id="288" w:author="Perrine, Martin L. (GSFC-5670)" w:date="2016-09-27T10:46:00Z">
        <w:r w:rsidDel="005B14A7">
          <w:delText>Table 5-3.  Test Set 3 Covered Requirements</w:delText>
        </w:r>
        <w:r w:rsidDel="005B14A7">
          <w:tab/>
          <w:delText>5-3</w:delText>
        </w:r>
        <w:bookmarkStart w:id="289" w:name="_Toc462736764"/>
        <w:bookmarkEnd w:id="289"/>
      </w:del>
    </w:p>
    <w:p w14:paraId="421DF56F" w14:textId="5EDB3E93" w:rsidR="003F049D" w:rsidDel="005B14A7" w:rsidRDefault="003F049D" w:rsidP="003F049D">
      <w:pPr>
        <w:pStyle w:val="TableofFigures"/>
        <w:rPr>
          <w:del w:id="290" w:author="Perrine, Martin L. (GSFC-5670)" w:date="2016-09-27T10:46:00Z"/>
        </w:rPr>
      </w:pPr>
      <w:del w:id="291" w:author="Perrine, Martin L. (GSFC-5670)" w:date="2016-09-27T10:46:00Z">
        <w:r w:rsidDel="005B14A7">
          <w:delText xml:space="preserve">Table 5-4.  </w:delText>
        </w:r>
        <w:r w:rsidRPr="00CD1930" w:rsidDel="005B14A7">
          <w:delText>Test Set 4 Covered Requirements</w:delText>
        </w:r>
        <w:r w:rsidDel="005B14A7">
          <w:tab/>
          <w:delText>5-5</w:delText>
        </w:r>
        <w:bookmarkStart w:id="292" w:name="_Toc462736765"/>
        <w:bookmarkEnd w:id="292"/>
      </w:del>
    </w:p>
    <w:p w14:paraId="125D83C3" w14:textId="74636D69" w:rsidR="003F049D" w:rsidDel="005B14A7" w:rsidRDefault="003F049D" w:rsidP="003F049D">
      <w:pPr>
        <w:pStyle w:val="TableofFigures"/>
        <w:ind w:left="0" w:firstLine="0"/>
        <w:rPr>
          <w:del w:id="293" w:author="Perrine, Martin L. (GSFC-5670)" w:date="2016-09-27T10:46:00Z"/>
        </w:rPr>
      </w:pPr>
      <w:del w:id="294" w:author="Perrine, Martin L. (GSFC-5670)" w:date="2016-09-27T10:46:00Z">
        <w:r w:rsidDel="005B14A7">
          <w:delText xml:space="preserve">Table 5-5.  </w:delText>
        </w:r>
        <w:r w:rsidRPr="00E25122" w:rsidDel="005B14A7">
          <w:delText>Test Set 5 Covered Requirements</w:delText>
        </w:r>
        <w:r w:rsidDel="005B14A7">
          <w:tab/>
          <w:delText>5-6</w:delText>
        </w:r>
        <w:bookmarkStart w:id="295" w:name="_Toc462736766"/>
        <w:bookmarkEnd w:id="295"/>
      </w:del>
    </w:p>
    <w:p w14:paraId="28947A8D" w14:textId="3869F3B9" w:rsidR="003F049D" w:rsidDel="005B14A7" w:rsidRDefault="003F049D" w:rsidP="003F049D">
      <w:pPr>
        <w:pStyle w:val="TableofFigures"/>
        <w:rPr>
          <w:del w:id="296" w:author="Perrine, Martin L. (GSFC-5670)" w:date="2016-09-27T10:46:00Z"/>
        </w:rPr>
      </w:pPr>
      <w:del w:id="297" w:author="Perrine, Martin L. (GSFC-5670)" w:date="2016-09-27T10:46:00Z">
        <w:r w:rsidDel="005B14A7">
          <w:delText xml:space="preserve">Table 5-6.  </w:delText>
        </w:r>
        <w:r w:rsidRPr="00E25122" w:rsidDel="005B14A7">
          <w:delText>Full System Test 1 Requirements</w:delText>
        </w:r>
        <w:r w:rsidDel="005B14A7">
          <w:tab/>
          <w:delText>5-7</w:delText>
        </w:r>
        <w:bookmarkStart w:id="298" w:name="_Toc462736767"/>
        <w:bookmarkEnd w:id="298"/>
      </w:del>
    </w:p>
    <w:p w14:paraId="632E3B3A" w14:textId="5BCF02BA" w:rsidR="003F049D" w:rsidDel="005B14A7" w:rsidRDefault="003F049D" w:rsidP="003F049D">
      <w:pPr>
        <w:pStyle w:val="TableofFigures"/>
        <w:rPr>
          <w:del w:id="299" w:author="Perrine, Martin L. (GSFC-5670)" w:date="2016-09-27T10:46:00Z"/>
        </w:rPr>
      </w:pPr>
      <w:del w:id="300" w:author="Perrine, Martin L. (GSFC-5670)" w:date="2016-09-27T10:46:00Z">
        <w:r w:rsidDel="005B14A7">
          <w:delText xml:space="preserve">Table 5-7.  </w:delText>
        </w:r>
        <w:r w:rsidRPr="00EF5583" w:rsidDel="005B14A7">
          <w:delText>Full System Test 2 Requirements</w:delText>
        </w:r>
        <w:r w:rsidDel="005B14A7">
          <w:tab/>
          <w:delText>5-8</w:delText>
        </w:r>
        <w:bookmarkStart w:id="301" w:name="_Toc462736768"/>
        <w:bookmarkEnd w:id="301"/>
      </w:del>
    </w:p>
    <w:p w14:paraId="7FA30F43" w14:textId="2FA88312" w:rsidR="003F049D" w:rsidRPr="00DE0C0B" w:rsidDel="005B14A7" w:rsidRDefault="003F049D" w:rsidP="003F049D">
      <w:pPr>
        <w:rPr>
          <w:del w:id="302" w:author="Perrine, Martin L. (GSFC-5670)" w:date="2016-09-27T10:46:00Z"/>
        </w:rPr>
      </w:pPr>
      <w:bookmarkStart w:id="303" w:name="_Toc462736769"/>
      <w:bookmarkEnd w:id="303"/>
    </w:p>
    <w:p w14:paraId="2D8D6C76" w14:textId="6EB919C9" w:rsidR="003F049D" w:rsidRPr="00647E5C" w:rsidDel="005B14A7" w:rsidRDefault="003F049D" w:rsidP="003F049D">
      <w:pPr>
        <w:rPr>
          <w:del w:id="304" w:author="Perrine, Martin L. (GSFC-5670)" w:date="2016-09-27T10:46:00Z"/>
        </w:rPr>
        <w:sectPr w:rsidR="003F049D" w:rsidRPr="00647E5C" w:rsidDel="005B14A7" w:rsidSect="009B076C">
          <w:footerReference w:type="first" r:id="rId13"/>
          <w:pgSz w:w="12240" w:h="15840" w:code="1"/>
          <w:pgMar w:top="1440" w:right="1440" w:bottom="720" w:left="1440" w:header="720" w:footer="720" w:gutter="0"/>
          <w:pgNumType w:fmt="lowerRoman" w:start="7"/>
          <w:cols w:space="720"/>
          <w:titlePg/>
        </w:sectPr>
      </w:pPr>
    </w:p>
    <w:p w14:paraId="77CA4206" w14:textId="4E1F2277" w:rsidR="006A227A" w:rsidRDefault="006A227A" w:rsidP="006A227A">
      <w:pPr>
        <w:pStyle w:val="Heading1"/>
        <w:rPr>
          <w:ins w:id="307" w:author="Perrine, Martin L. (GSFC-5670)" w:date="2016-09-27T10:37:00Z"/>
        </w:rPr>
        <w:pPrChange w:id="308" w:author="Perrine, Martin L. (GSFC-5670)" w:date="2016-09-27T10:27:00Z">
          <w:pPr>
            <w:pStyle w:val="Heading2"/>
          </w:pPr>
        </w:pPrChange>
      </w:pPr>
      <w:bookmarkStart w:id="309" w:name="_Toc311983094"/>
      <w:bookmarkStart w:id="310" w:name="_Toc462736770"/>
      <w:ins w:id="311" w:author="Perrine, Martin L. (GSFC-5670)" w:date="2016-09-27T10:27:00Z">
        <w:r>
          <w:t>Referenced Document</w:t>
        </w:r>
      </w:ins>
      <w:bookmarkEnd w:id="310"/>
    </w:p>
    <w:p w14:paraId="7E385D9D" w14:textId="77777777" w:rsidR="009424E7" w:rsidRDefault="009424E7" w:rsidP="009424E7">
      <w:pPr>
        <w:pStyle w:val="Paragraph"/>
        <w:rPr>
          <w:ins w:id="312" w:author="Perrine, Martin L. (GSFC-5670)" w:date="2016-09-27T10:37:00Z"/>
        </w:rPr>
        <w:pPrChange w:id="313" w:author="Perrine, Martin L. (GSFC-5670)" w:date="2016-09-27T10:37:00Z">
          <w:pPr>
            <w:pStyle w:val="Heading2"/>
          </w:pPr>
        </w:pPrChange>
      </w:pPr>
    </w:p>
    <w:p w14:paraId="5D91C4FD" w14:textId="46E24343" w:rsidR="009424E7" w:rsidRDefault="009424E7" w:rsidP="009424E7">
      <w:pPr>
        <w:pStyle w:val="Caption"/>
        <w:keepNext/>
        <w:rPr>
          <w:ins w:id="314" w:author="Perrine, Martin L. (GSFC-5670)" w:date="2016-09-27T10:38:00Z"/>
        </w:rPr>
        <w:pPrChange w:id="315" w:author="Perrine, Martin L. (GSFC-5670)" w:date="2016-09-27T10:38:00Z">
          <w:pPr/>
        </w:pPrChange>
      </w:pPr>
      <w:bookmarkStart w:id="316" w:name="_Toc462736623"/>
      <w:ins w:id="317" w:author="Perrine, Martin L. (GSFC-5670)" w:date="2016-09-27T10:38:00Z">
        <w:r>
          <w:t xml:space="preserve">Table </w:t>
        </w:r>
        <w:r>
          <w:fldChar w:fldCharType="begin"/>
        </w:r>
        <w:r>
          <w:instrText xml:space="preserve"> SEQ Table \* ARABIC </w:instrText>
        </w:r>
      </w:ins>
      <w:r>
        <w:fldChar w:fldCharType="separate"/>
      </w:r>
      <w:ins w:id="318" w:author="Perrine, Martin L. (GSFC-5670)" w:date="2016-09-27T10:38:00Z">
        <w:r>
          <w:rPr>
            <w:noProof/>
          </w:rPr>
          <w:t>1</w:t>
        </w:r>
        <w:r>
          <w:fldChar w:fldCharType="end"/>
        </w:r>
        <w:r>
          <w:t xml:space="preserve">  References</w:t>
        </w:r>
        <w:bookmarkEnd w:id="316"/>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19" w:author="Perrine, Martin L. (GSFC-5670)" w:date="2016-09-27T10:38: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7731"/>
        <w:gridCol w:w="1619"/>
        <w:tblGridChange w:id="320">
          <w:tblGrid>
            <w:gridCol w:w="7731"/>
            <w:gridCol w:w="1619"/>
          </w:tblGrid>
        </w:tblGridChange>
      </w:tblGrid>
      <w:tr w:rsidR="009424E7" w14:paraId="7789A7D6" w14:textId="77777777" w:rsidTr="009424E7">
        <w:trPr>
          <w:ins w:id="321" w:author="Perrine, Martin L. (GSFC-5670)" w:date="2016-09-27T10:37:00Z"/>
        </w:trPr>
        <w:tc>
          <w:tcPr>
            <w:tcW w:w="7731" w:type="dxa"/>
            <w:shd w:val="clear" w:color="auto" w:fill="B3B3B3"/>
            <w:tcPrChange w:id="322" w:author="Perrine, Martin L. (GSFC-5670)" w:date="2016-09-27T10:38:00Z">
              <w:tcPr>
                <w:tcW w:w="7938" w:type="dxa"/>
                <w:shd w:val="clear" w:color="auto" w:fill="B3B3B3"/>
              </w:tcPr>
            </w:tcPrChange>
          </w:tcPr>
          <w:p w14:paraId="2E7CF1A0" w14:textId="77777777" w:rsidR="009424E7" w:rsidRDefault="009424E7" w:rsidP="00A07171">
            <w:pPr>
              <w:pStyle w:val="Paragraph"/>
              <w:rPr>
                <w:ins w:id="323" w:author="Perrine, Martin L. (GSFC-5670)" w:date="2016-09-27T10:37:00Z"/>
              </w:rPr>
            </w:pPr>
            <w:ins w:id="324" w:author="Perrine, Martin L. (GSFC-5670)" w:date="2016-09-27T10:37:00Z">
              <w:r>
                <w:t>Name</w:t>
              </w:r>
            </w:ins>
          </w:p>
        </w:tc>
        <w:tc>
          <w:tcPr>
            <w:tcW w:w="1619" w:type="dxa"/>
            <w:shd w:val="clear" w:color="auto" w:fill="B3B3B3"/>
            <w:tcPrChange w:id="325" w:author="Perrine, Martin L. (GSFC-5670)" w:date="2016-09-27T10:38:00Z">
              <w:tcPr>
                <w:tcW w:w="1638" w:type="dxa"/>
                <w:shd w:val="clear" w:color="auto" w:fill="B3B3B3"/>
              </w:tcPr>
            </w:tcPrChange>
          </w:tcPr>
          <w:p w14:paraId="0A4E43BF" w14:textId="77777777" w:rsidR="009424E7" w:rsidRDefault="009424E7" w:rsidP="00A07171">
            <w:pPr>
              <w:pStyle w:val="Paragraph"/>
              <w:rPr>
                <w:ins w:id="326" w:author="Perrine, Martin L. (GSFC-5670)" w:date="2016-09-27T10:37:00Z"/>
              </w:rPr>
            </w:pPr>
            <w:ins w:id="327" w:author="Perrine, Martin L. (GSFC-5670)" w:date="2016-09-27T10:37:00Z">
              <w:r>
                <w:t>Location</w:t>
              </w:r>
            </w:ins>
          </w:p>
        </w:tc>
      </w:tr>
      <w:tr w:rsidR="009424E7" w14:paraId="3CAF9F63" w14:textId="77777777" w:rsidTr="009424E7">
        <w:trPr>
          <w:ins w:id="328" w:author="Perrine, Martin L. (GSFC-5670)" w:date="2016-09-27T10:37:00Z"/>
        </w:trPr>
        <w:tc>
          <w:tcPr>
            <w:tcW w:w="7731" w:type="dxa"/>
            <w:shd w:val="clear" w:color="auto" w:fill="auto"/>
            <w:tcPrChange w:id="329" w:author="Perrine, Martin L. (GSFC-5670)" w:date="2016-09-27T10:38:00Z">
              <w:tcPr>
                <w:tcW w:w="7938" w:type="dxa"/>
                <w:shd w:val="clear" w:color="auto" w:fill="auto"/>
              </w:tcPr>
            </w:tcPrChange>
          </w:tcPr>
          <w:p w14:paraId="76F8B872" w14:textId="2E632C0E" w:rsidR="009424E7" w:rsidRDefault="005B14A7" w:rsidP="00A07171">
            <w:pPr>
              <w:pStyle w:val="Paragraph"/>
              <w:rPr>
                <w:ins w:id="330" w:author="Perrine, Martin L. (GSFC-5670)" w:date="2016-09-27T10:37:00Z"/>
              </w:rPr>
            </w:pPr>
            <w:ins w:id="331" w:author="Perrine, Martin L. (GSFC-5670)" w:date="2016-09-27T10:45:00Z">
              <w:r w:rsidRPr="005B14A7">
                <w:t>SC</w:t>
              </w:r>
              <w:r>
                <w:t>NS-NEN-REQT-0008rev3</w:t>
              </w:r>
            </w:ins>
          </w:p>
        </w:tc>
        <w:tc>
          <w:tcPr>
            <w:tcW w:w="1619" w:type="dxa"/>
            <w:shd w:val="clear" w:color="auto" w:fill="auto"/>
            <w:tcPrChange w:id="332" w:author="Perrine, Martin L. (GSFC-5670)" w:date="2016-09-27T10:38:00Z">
              <w:tcPr>
                <w:tcW w:w="1638" w:type="dxa"/>
                <w:shd w:val="clear" w:color="auto" w:fill="auto"/>
              </w:tcPr>
            </w:tcPrChange>
          </w:tcPr>
          <w:p w14:paraId="3EC8E96C" w14:textId="77777777" w:rsidR="009424E7" w:rsidRDefault="009424E7" w:rsidP="00A07171">
            <w:pPr>
              <w:pStyle w:val="Paragraph"/>
              <w:rPr>
                <w:ins w:id="333" w:author="Perrine, Martin L. (GSFC-5670)" w:date="2016-09-27T10:37:00Z"/>
              </w:rPr>
            </w:pPr>
            <w:ins w:id="334" w:author="Perrine, Martin L. (GSFC-5670)" w:date="2016-09-27T10:37:00Z">
              <w:r>
                <w:t>TBD</w:t>
              </w:r>
            </w:ins>
          </w:p>
        </w:tc>
      </w:tr>
      <w:tr w:rsidR="009424E7" w14:paraId="1CD6123B" w14:textId="77777777" w:rsidTr="009424E7">
        <w:trPr>
          <w:ins w:id="335" w:author="Perrine, Martin L. (GSFC-5670)" w:date="2016-09-27T10:37:00Z"/>
        </w:trPr>
        <w:tc>
          <w:tcPr>
            <w:tcW w:w="7731" w:type="dxa"/>
            <w:shd w:val="clear" w:color="auto" w:fill="auto"/>
            <w:tcPrChange w:id="336" w:author="Perrine, Martin L. (GSFC-5670)" w:date="2016-09-27T10:38:00Z">
              <w:tcPr>
                <w:tcW w:w="7938" w:type="dxa"/>
                <w:shd w:val="clear" w:color="auto" w:fill="auto"/>
              </w:tcPr>
            </w:tcPrChange>
          </w:tcPr>
          <w:p w14:paraId="388279EC" w14:textId="77777777" w:rsidR="009424E7" w:rsidRDefault="009424E7" w:rsidP="00A07171">
            <w:pPr>
              <w:pStyle w:val="Paragraph"/>
              <w:rPr>
                <w:ins w:id="337" w:author="Perrine, Martin L. (GSFC-5670)" w:date="2016-09-27T10:37:00Z"/>
              </w:rPr>
            </w:pPr>
            <w:ins w:id="338" w:author="Perrine, Martin L. (GSFC-5670)" w:date="2016-09-27T10:37:00Z">
              <w:r>
                <w:t>NASA Systems Engineering Processes and Requirements (NPR 7123.1A)</w:t>
              </w:r>
            </w:ins>
          </w:p>
        </w:tc>
        <w:tc>
          <w:tcPr>
            <w:tcW w:w="1619" w:type="dxa"/>
            <w:shd w:val="clear" w:color="auto" w:fill="auto"/>
            <w:tcPrChange w:id="339" w:author="Perrine, Martin L. (GSFC-5670)" w:date="2016-09-27T10:38:00Z">
              <w:tcPr>
                <w:tcW w:w="1638" w:type="dxa"/>
                <w:shd w:val="clear" w:color="auto" w:fill="auto"/>
              </w:tcPr>
            </w:tcPrChange>
          </w:tcPr>
          <w:p w14:paraId="008C2E3A" w14:textId="77777777" w:rsidR="009424E7" w:rsidRDefault="009424E7" w:rsidP="00A07171">
            <w:pPr>
              <w:pStyle w:val="Paragraph"/>
              <w:rPr>
                <w:ins w:id="340" w:author="Perrine, Martin L. (GSFC-5670)" w:date="2016-09-27T10:37:00Z"/>
              </w:rPr>
            </w:pPr>
            <w:ins w:id="341" w:author="Perrine, Martin L. (GSFC-5670)" w:date="2016-09-27T10:37:00Z">
              <w:r>
                <w:t>TBD</w:t>
              </w:r>
            </w:ins>
          </w:p>
        </w:tc>
      </w:tr>
      <w:tr w:rsidR="009424E7" w14:paraId="26D509D0" w14:textId="77777777" w:rsidTr="009424E7">
        <w:trPr>
          <w:ins w:id="342" w:author="Perrine, Martin L. (GSFC-5670)" w:date="2016-09-27T10:37:00Z"/>
        </w:trPr>
        <w:tc>
          <w:tcPr>
            <w:tcW w:w="7731" w:type="dxa"/>
            <w:shd w:val="clear" w:color="auto" w:fill="auto"/>
            <w:tcPrChange w:id="343" w:author="Perrine, Martin L. (GSFC-5670)" w:date="2016-09-27T10:38:00Z">
              <w:tcPr>
                <w:tcW w:w="7938" w:type="dxa"/>
                <w:shd w:val="clear" w:color="auto" w:fill="auto"/>
              </w:tcPr>
            </w:tcPrChange>
          </w:tcPr>
          <w:p w14:paraId="46C7FB51" w14:textId="77777777" w:rsidR="009424E7" w:rsidRDefault="009424E7" w:rsidP="00A07171">
            <w:pPr>
              <w:pStyle w:val="Paragraph"/>
              <w:rPr>
                <w:ins w:id="344" w:author="Perrine, Martin L. (GSFC-5670)" w:date="2016-09-27T10:37:00Z"/>
              </w:rPr>
            </w:pPr>
            <w:ins w:id="345" w:author="Perrine, Martin L. (GSFC-5670)" w:date="2016-09-27T10:37:00Z">
              <w:r>
                <w:t>Near Earth Network User’s Guide</w:t>
              </w:r>
            </w:ins>
          </w:p>
        </w:tc>
        <w:tc>
          <w:tcPr>
            <w:tcW w:w="1619" w:type="dxa"/>
            <w:shd w:val="clear" w:color="auto" w:fill="auto"/>
            <w:tcPrChange w:id="346" w:author="Perrine, Martin L. (GSFC-5670)" w:date="2016-09-27T10:38:00Z">
              <w:tcPr>
                <w:tcW w:w="1638" w:type="dxa"/>
                <w:shd w:val="clear" w:color="auto" w:fill="auto"/>
              </w:tcPr>
            </w:tcPrChange>
          </w:tcPr>
          <w:p w14:paraId="0101382F" w14:textId="77777777" w:rsidR="009424E7" w:rsidRDefault="009424E7" w:rsidP="00A07171">
            <w:pPr>
              <w:pStyle w:val="Paragraph"/>
              <w:rPr>
                <w:ins w:id="347" w:author="Perrine, Martin L. (GSFC-5670)" w:date="2016-09-27T10:37:00Z"/>
              </w:rPr>
            </w:pPr>
            <w:ins w:id="348" w:author="Perrine, Martin L. (GSFC-5670)" w:date="2016-09-27T10:37:00Z">
              <w:r>
                <w:t>TBD</w:t>
              </w:r>
            </w:ins>
          </w:p>
        </w:tc>
      </w:tr>
      <w:tr w:rsidR="009424E7" w14:paraId="1537CE13" w14:textId="77777777" w:rsidTr="009424E7">
        <w:trPr>
          <w:ins w:id="349" w:author="Perrine, Martin L. (GSFC-5670)" w:date="2016-09-27T10:37:00Z"/>
        </w:trPr>
        <w:tc>
          <w:tcPr>
            <w:tcW w:w="7731" w:type="dxa"/>
            <w:shd w:val="clear" w:color="auto" w:fill="auto"/>
            <w:tcPrChange w:id="350" w:author="Perrine, Martin L. (GSFC-5670)" w:date="2016-09-27T10:38:00Z">
              <w:tcPr>
                <w:tcW w:w="7938" w:type="dxa"/>
                <w:shd w:val="clear" w:color="auto" w:fill="auto"/>
              </w:tcPr>
            </w:tcPrChange>
          </w:tcPr>
          <w:p w14:paraId="55E646E1" w14:textId="77777777" w:rsidR="009424E7" w:rsidRDefault="009424E7" w:rsidP="00A07171">
            <w:pPr>
              <w:pStyle w:val="Paragraph"/>
              <w:rPr>
                <w:ins w:id="351" w:author="Perrine, Martin L. (GSFC-5670)" w:date="2016-09-27T10:37:00Z"/>
              </w:rPr>
            </w:pPr>
            <w:ins w:id="352" w:author="Perrine, Martin L. (GSFC-5670)" w:date="2016-09-27T10:37:00Z">
              <w:r>
                <w:t>NASA Integrated Services Network (NISN) Internet Protocol Operational Network (IONet) Security Policy (700-DOC-029)</w:t>
              </w:r>
            </w:ins>
          </w:p>
        </w:tc>
        <w:tc>
          <w:tcPr>
            <w:tcW w:w="1619" w:type="dxa"/>
            <w:shd w:val="clear" w:color="auto" w:fill="auto"/>
            <w:tcPrChange w:id="353" w:author="Perrine, Martin L. (GSFC-5670)" w:date="2016-09-27T10:38:00Z">
              <w:tcPr>
                <w:tcW w:w="1638" w:type="dxa"/>
                <w:shd w:val="clear" w:color="auto" w:fill="auto"/>
              </w:tcPr>
            </w:tcPrChange>
          </w:tcPr>
          <w:p w14:paraId="7E3A14AB" w14:textId="77777777" w:rsidR="009424E7" w:rsidRDefault="009424E7" w:rsidP="00A07171">
            <w:pPr>
              <w:pStyle w:val="Paragraph"/>
              <w:rPr>
                <w:ins w:id="354" w:author="Perrine, Martin L. (GSFC-5670)" w:date="2016-09-27T10:37:00Z"/>
              </w:rPr>
            </w:pPr>
            <w:ins w:id="355" w:author="Perrine, Martin L. (GSFC-5670)" w:date="2016-09-27T10:37:00Z">
              <w:r>
                <w:t>TBD</w:t>
              </w:r>
            </w:ins>
          </w:p>
        </w:tc>
      </w:tr>
      <w:tr w:rsidR="009424E7" w14:paraId="081250C9" w14:textId="77777777" w:rsidTr="009424E7">
        <w:trPr>
          <w:ins w:id="356" w:author="Perrine, Martin L. (GSFC-5670)" w:date="2016-09-27T10:37:00Z"/>
        </w:trPr>
        <w:tc>
          <w:tcPr>
            <w:tcW w:w="7731" w:type="dxa"/>
            <w:shd w:val="clear" w:color="auto" w:fill="auto"/>
            <w:tcPrChange w:id="357" w:author="Perrine, Martin L. (GSFC-5670)" w:date="2016-09-27T10:38:00Z">
              <w:tcPr>
                <w:tcW w:w="7938" w:type="dxa"/>
                <w:shd w:val="clear" w:color="auto" w:fill="auto"/>
              </w:tcPr>
            </w:tcPrChange>
          </w:tcPr>
          <w:p w14:paraId="18E95C63" w14:textId="77777777" w:rsidR="009424E7" w:rsidRDefault="009424E7" w:rsidP="00A07171">
            <w:pPr>
              <w:pStyle w:val="Paragraph"/>
              <w:rPr>
                <w:ins w:id="358" w:author="Perrine, Martin L. (GSFC-5670)" w:date="2016-09-27T10:37:00Z"/>
              </w:rPr>
            </w:pPr>
            <w:ins w:id="359" w:author="Perrine, Martin L. (GSFC-5670)" w:date="2016-09-27T10:37:00Z">
              <w:r>
                <w:t>IONet Access Protection Policy and Requirements Document (290-004)</w:t>
              </w:r>
            </w:ins>
          </w:p>
        </w:tc>
        <w:tc>
          <w:tcPr>
            <w:tcW w:w="1619" w:type="dxa"/>
            <w:shd w:val="clear" w:color="auto" w:fill="auto"/>
            <w:tcPrChange w:id="360" w:author="Perrine, Martin L. (GSFC-5670)" w:date="2016-09-27T10:38:00Z">
              <w:tcPr>
                <w:tcW w:w="1638" w:type="dxa"/>
                <w:shd w:val="clear" w:color="auto" w:fill="auto"/>
              </w:tcPr>
            </w:tcPrChange>
          </w:tcPr>
          <w:p w14:paraId="4B89FF41" w14:textId="77777777" w:rsidR="009424E7" w:rsidRDefault="009424E7" w:rsidP="00A07171">
            <w:pPr>
              <w:pStyle w:val="Paragraph"/>
              <w:rPr>
                <w:ins w:id="361" w:author="Perrine, Martin L. (GSFC-5670)" w:date="2016-09-27T10:37:00Z"/>
              </w:rPr>
            </w:pPr>
            <w:ins w:id="362" w:author="Perrine, Martin L. (GSFC-5670)" w:date="2016-09-27T10:37:00Z">
              <w:r>
                <w:t>TBD</w:t>
              </w:r>
            </w:ins>
          </w:p>
        </w:tc>
      </w:tr>
      <w:tr w:rsidR="009424E7" w14:paraId="30A45C4B" w14:textId="77777777" w:rsidTr="009424E7">
        <w:trPr>
          <w:ins w:id="363" w:author="Perrine, Martin L. (GSFC-5670)" w:date="2016-09-27T10:37:00Z"/>
        </w:trPr>
        <w:tc>
          <w:tcPr>
            <w:tcW w:w="7731" w:type="dxa"/>
            <w:shd w:val="clear" w:color="auto" w:fill="auto"/>
            <w:tcPrChange w:id="364" w:author="Perrine, Martin L. (GSFC-5670)" w:date="2016-09-27T10:38:00Z">
              <w:tcPr>
                <w:tcW w:w="7938" w:type="dxa"/>
                <w:shd w:val="clear" w:color="auto" w:fill="auto"/>
              </w:tcPr>
            </w:tcPrChange>
          </w:tcPr>
          <w:p w14:paraId="41B1DF46" w14:textId="77777777" w:rsidR="009424E7" w:rsidRDefault="009424E7" w:rsidP="00A07171">
            <w:pPr>
              <w:pStyle w:val="Paragraph"/>
              <w:rPr>
                <w:ins w:id="365" w:author="Perrine, Martin L. (GSFC-5670)" w:date="2016-09-27T10:37:00Z"/>
              </w:rPr>
            </w:pPr>
            <w:ins w:id="366" w:author="Perrine, Martin L. (GSFC-5670)" w:date="2016-09-27T10:37:00Z">
              <w:r>
                <w:t>Recommended Security Controls and Federal Information Systems (NIST SP 800-53)</w:t>
              </w:r>
            </w:ins>
          </w:p>
        </w:tc>
        <w:tc>
          <w:tcPr>
            <w:tcW w:w="1619" w:type="dxa"/>
            <w:shd w:val="clear" w:color="auto" w:fill="auto"/>
            <w:tcPrChange w:id="367" w:author="Perrine, Martin L. (GSFC-5670)" w:date="2016-09-27T10:38:00Z">
              <w:tcPr>
                <w:tcW w:w="1638" w:type="dxa"/>
                <w:shd w:val="clear" w:color="auto" w:fill="auto"/>
              </w:tcPr>
            </w:tcPrChange>
          </w:tcPr>
          <w:p w14:paraId="5FCF595E" w14:textId="77777777" w:rsidR="009424E7" w:rsidRDefault="009424E7" w:rsidP="00A07171">
            <w:pPr>
              <w:pStyle w:val="Paragraph"/>
              <w:rPr>
                <w:ins w:id="368" w:author="Perrine, Martin L. (GSFC-5670)" w:date="2016-09-27T10:37:00Z"/>
              </w:rPr>
            </w:pPr>
            <w:ins w:id="369" w:author="Perrine, Martin L. (GSFC-5670)" w:date="2016-09-27T10:37:00Z">
              <w:r>
                <w:t>TBD</w:t>
              </w:r>
            </w:ins>
          </w:p>
        </w:tc>
      </w:tr>
      <w:tr w:rsidR="009424E7" w14:paraId="5984AB9A" w14:textId="77777777" w:rsidTr="009424E7">
        <w:trPr>
          <w:ins w:id="370" w:author="Perrine, Martin L. (GSFC-5670)" w:date="2016-09-27T10:37:00Z"/>
        </w:trPr>
        <w:tc>
          <w:tcPr>
            <w:tcW w:w="7731" w:type="dxa"/>
            <w:shd w:val="clear" w:color="auto" w:fill="auto"/>
            <w:tcPrChange w:id="371" w:author="Perrine, Martin L. (GSFC-5670)" w:date="2016-09-27T10:38:00Z">
              <w:tcPr>
                <w:tcW w:w="7938" w:type="dxa"/>
                <w:shd w:val="clear" w:color="auto" w:fill="auto"/>
              </w:tcPr>
            </w:tcPrChange>
          </w:tcPr>
          <w:p w14:paraId="2C75675D" w14:textId="77777777" w:rsidR="009424E7" w:rsidRDefault="009424E7" w:rsidP="00A07171">
            <w:pPr>
              <w:pStyle w:val="Paragraph"/>
              <w:rPr>
                <w:ins w:id="372" w:author="Perrine, Martin L. (GSFC-5670)" w:date="2016-09-27T10:37:00Z"/>
              </w:rPr>
            </w:pPr>
            <w:ins w:id="373" w:author="Perrine, Martin L. (GSFC-5670)" w:date="2016-09-27T10:37:00Z">
              <w:r>
                <w:t>Command Telemetry Format Interface Control Document (ICD), IRIS Observatory (A101-RQ-09-0364, Rev C)</w:t>
              </w:r>
            </w:ins>
          </w:p>
        </w:tc>
        <w:tc>
          <w:tcPr>
            <w:tcW w:w="1619" w:type="dxa"/>
            <w:shd w:val="clear" w:color="auto" w:fill="auto"/>
            <w:tcPrChange w:id="374" w:author="Perrine, Martin L. (GSFC-5670)" w:date="2016-09-27T10:38:00Z">
              <w:tcPr>
                <w:tcW w:w="1638" w:type="dxa"/>
                <w:shd w:val="clear" w:color="auto" w:fill="auto"/>
              </w:tcPr>
            </w:tcPrChange>
          </w:tcPr>
          <w:p w14:paraId="2F0B2484" w14:textId="77777777" w:rsidR="009424E7" w:rsidRDefault="009424E7" w:rsidP="00A07171">
            <w:pPr>
              <w:pStyle w:val="Paragraph"/>
              <w:rPr>
                <w:ins w:id="375" w:author="Perrine, Martin L. (GSFC-5670)" w:date="2016-09-27T10:37:00Z"/>
              </w:rPr>
            </w:pPr>
            <w:ins w:id="376" w:author="Perrine, Martin L. (GSFC-5670)" w:date="2016-09-27T10:37:00Z">
              <w:r>
                <w:t>TBD</w:t>
              </w:r>
            </w:ins>
          </w:p>
        </w:tc>
      </w:tr>
    </w:tbl>
    <w:p w14:paraId="536C3D6E" w14:textId="77777777" w:rsidR="009424E7" w:rsidRDefault="009424E7" w:rsidP="009424E7">
      <w:pPr>
        <w:pStyle w:val="Paragraph"/>
        <w:rPr>
          <w:ins w:id="377" w:author="Perrine, Martin L. (GSFC-5670)" w:date="2016-09-27T10:37:00Z"/>
        </w:rPr>
        <w:pPrChange w:id="378" w:author="Perrine, Martin L. (GSFC-5670)" w:date="2016-09-27T10:37:00Z">
          <w:pPr>
            <w:pStyle w:val="Heading2"/>
          </w:pPr>
        </w:pPrChange>
      </w:pPr>
    </w:p>
    <w:p w14:paraId="7A7D864A" w14:textId="77777777" w:rsidR="009424E7" w:rsidRPr="009424E7" w:rsidRDefault="009424E7" w:rsidP="009424E7">
      <w:pPr>
        <w:pStyle w:val="Paragraph"/>
        <w:rPr>
          <w:ins w:id="379" w:author="Perrine, Martin L. (GSFC-5670)" w:date="2016-09-27T10:27:00Z"/>
          <w:rPrChange w:id="380" w:author="Perrine, Martin L. (GSFC-5670)" w:date="2016-09-27T10:37:00Z">
            <w:rPr>
              <w:ins w:id="381" w:author="Perrine, Martin L. (GSFC-5670)" w:date="2016-09-27T10:27:00Z"/>
            </w:rPr>
          </w:rPrChange>
        </w:rPr>
        <w:pPrChange w:id="382" w:author="Perrine, Martin L. (GSFC-5670)" w:date="2016-09-27T10:37:00Z">
          <w:pPr>
            <w:pStyle w:val="Heading2"/>
          </w:pPr>
        </w:pPrChange>
      </w:pPr>
    </w:p>
    <w:p w14:paraId="7879E81B" w14:textId="77777777" w:rsidR="006A227A" w:rsidRPr="006A227A" w:rsidRDefault="006A227A" w:rsidP="006A227A">
      <w:pPr>
        <w:pStyle w:val="Paragraph"/>
        <w:rPr>
          <w:ins w:id="383" w:author="Perrine, Martin L. (GSFC-5670)" w:date="2016-09-27T10:26:00Z"/>
          <w:rPrChange w:id="384" w:author="Perrine, Martin L. (GSFC-5670)" w:date="2016-09-27T10:27:00Z">
            <w:rPr>
              <w:ins w:id="385" w:author="Perrine, Martin L. (GSFC-5670)" w:date="2016-09-27T10:26:00Z"/>
            </w:rPr>
          </w:rPrChange>
        </w:rPr>
        <w:pPrChange w:id="386" w:author="Perrine, Martin L. (GSFC-5670)" w:date="2016-09-27T10:27:00Z">
          <w:pPr>
            <w:pStyle w:val="Heading1"/>
          </w:pPr>
        </w:pPrChange>
      </w:pPr>
    </w:p>
    <w:p w14:paraId="2586ACBB" w14:textId="4CB4DCA2" w:rsidR="003F049D" w:rsidRDefault="006A227A" w:rsidP="003F049D">
      <w:pPr>
        <w:pStyle w:val="Heading1"/>
      </w:pPr>
      <w:bookmarkStart w:id="387" w:name="_Toc462736771"/>
      <w:ins w:id="388" w:author="Perrine, Martin L. (GSFC-5670)" w:date="2016-09-27T10:25:00Z">
        <w:r>
          <w:t>Maintenance Plan</w:t>
        </w:r>
      </w:ins>
      <w:bookmarkEnd w:id="387"/>
      <w:del w:id="389" w:author="Perrine, Martin L. (GSFC-5670)" w:date="2016-09-27T10:25:00Z">
        <w:r w:rsidR="003F049D" w:rsidDel="006A227A">
          <w:delText>Introduction</w:delText>
        </w:r>
      </w:del>
      <w:bookmarkEnd w:id="309"/>
    </w:p>
    <w:p w14:paraId="3A9D4ED0" w14:textId="77777777" w:rsidR="003F049D" w:rsidRDefault="003F049D" w:rsidP="003F049D">
      <w:pPr>
        <w:pStyle w:val="Heading2"/>
      </w:pPr>
      <w:bookmarkStart w:id="390" w:name="_Toc311983095"/>
      <w:bookmarkStart w:id="391" w:name="_Toc462736772"/>
      <w:r>
        <w:t>Purpose</w:t>
      </w:r>
      <w:bookmarkEnd w:id="390"/>
      <w:bookmarkEnd w:id="391"/>
    </w:p>
    <w:p w14:paraId="3FE542FA" w14:textId="164B898A" w:rsidR="003F049D" w:rsidRDefault="003F049D" w:rsidP="003F049D">
      <w:pPr>
        <w:pStyle w:val="Paragraph"/>
      </w:pPr>
      <w:r w:rsidRPr="008C092A">
        <w:t xml:space="preserve">The purpose of this document is to </w:t>
      </w:r>
      <w:del w:id="392" w:author="Perrine, Martin L. (GSFC-5670)" w:date="2016-09-27T09:07:00Z">
        <w:r w:rsidRPr="008C092A" w:rsidDel="002D1886">
          <w:delText xml:space="preserve">outline testing </w:delText>
        </w:r>
        <w:r w:rsidDel="002D1886">
          <w:delText xml:space="preserve">that </w:delText>
        </w:r>
        <w:r w:rsidRPr="008C092A" w:rsidDel="002D1886">
          <w:delText>will be performed on</w:delText>
        </w:r>
      </w:del>
      <w:ins w:id="393" w:author="Perrine, Martin L. (GSFC-5670)" w:date="2016-09-27T09:07:00Z">
        <w:r w:rsidR="002D1886">
          <w:t>provide a plan for the maintenance of</w:t>
        </w:r>
      </w:ins>
      <w:r w:rsidRPr="008C092A">
        <w:t xml:space="preserve"> the </w:t>
      </w:r>
      <w:r w:rsidRPr="00B8291B">
        <w:t xml:space="preserve">Data Acquisition Processing and Handling Network Environment </w:t>
      </w:r>
      <w:r w:rsidRPr="008C092A">
        <w:t>(</w:t>
      </w:r>
      <w:commentRangeStart w:id="394"/>
      <w:r>
        <w:t>DAPHNE</w:t>
      </w:r>
      <w:commentRangeEnd w:id="394"/>
      <w:r w:rsidR="00FA024B">
        <w:rPr>
          <w:rStyle w:val="CommentReference"/>
          <w:rFonts w:ascii="Arial" w:hAnsi="Arial"/>
        </w:rPr>
        <w:commentReference w:id="394"/>
      </w:r>
      <w:r>
        <w:t>)</w:t>
      </w:r>
      <w:ins w:id="395" w:author="Perrine, Martin L. (GSFC-5670)" w:date="2016-09-27T09:07:00Z">
        <w:r w:rsidR="002D1886">
          <w:t xml:space="preserve"> system</w:t>
        </w:r>
      </w:ins>
      <w:r w:rsidRPr="008C092A">
        <w:t xml:space="preserve">.  </w:t>
      </w:r>
      <w:del w:id="396" w:author="Perrine, Martin L. (GSFC-5670)" w:date="2016-09-27T09:08:00Z">
        <w:r w:rsidRPr="008C092A" w:rsidDel="002D1886">
          <w:delText>This document will cover ONLY the plan for test</w:delText>
        </w:r>
        <w:r w:rsidDel="002D1886">
          <w:delText>ing</w:delText>
        </w:r>
        <w:r w:rsidRPr="008C092A" w:rsidDel="002D1886">
          <w:delText xml:space="preserve"> the </w:delText>
        </w:r>
        <w:r w:rsidDel="002D1886">
          <w:delText>DAPHNE</w:delText>
        </w:r>
        <w:r w:rsidRPr="008C092A" w:rsidDel="002D1886">
          <w:delText>.</w:delText>
        </w:r>
      </w:del>
      <w:r w:rsidRPr="008C092A">
        <w:t xml:space="preserve">  </w:t>
      </w:r>
      <w:del w:id="397" w:author="Perrine, Martin L. (GSFC-5670)" w:date="2016-09-27T09:08:00Z">
        <w:r w:rsidRPr="008C092A" w:rsidDel="002D1886">
          <w:delText xml:space="preserve">The procedures for each test can be found in </w:delText>
        </w:r>
        <w:r w:rsidDel="002D1886">
          <w:delText>DAPHNE</w:delText>
        </w:r>
        <w:r w:rsidRPr="008C092A" w:rsidDel="002D1886">
          <w:delText xml:space="preserve"> Test Procedures.   </w:delText>
        </w:r>
      </w:del>
    </w:p>
    <w:p w14:paraId="59473A40" w14:textId="77777777" w:rsidR="003F049D" w:rsidRDefault="003F049D" w:rsidP="003F049D">
      <w:pPr>
        <w:pStyle w:val="Paragraph"/>
      </w:pPr>
    </w:p>
    <w:p w14:paraId="1C928364" w14:textId="7005AF67" w:rsidR="003F049D" w:rsidRPr="00DA3515" w:rsidDel="00400F87" w:rsidRDefault="003F049D" w:rsidP="003F049D">
      <w:pPr>
        <w:widowControl w:val="0"/>
        <w:autoSpaceDE w:val="0"/>
        <w:autoSpaceDN w:val="0"/>
        <w:adjustRightInd w:val="0"/>
        <w:spacing w:before="0" w:after="0"/>
        <w:jc w:val="left"/>
        <w:rPr>
          <w:del w:id="398" w:author="Koslosky, Anne Marie.J (GSFC-5860)" w:date="2016-02-26T10:23:00Z"/>
          <w:rFonts w:ascii="Times New Roman" w:hAnsi="Times New Roman"/>
          <w:rPrChange w:id="399" w:author="Koslosky, Anne Marie.J (GSFC-5860)" w:date="2016-02-25T15:14:00Z">
            <w:rPr>
              <w:del w:id="400" w:author="Koslosky, Anne Marie.J (GSFC-5860)" w:date="2016-02-26T10:23:00Z"/>
            </w:rPr>
          </w:rPrChange>
        </w:rPr>
      </w:pPr>
      <w:del w:id="401" w:author="Koslosky, Anne Marie.J (GSFC-5860)" w:date="2016-02-26T10:23:00Z">
        <w:r w:rsidRPr="00DA3515" w:rsidDel="00400F87">
          <w:rPr>
            <w:rFonts w:ascii="Times New Roman" w:hAnsi="Times New Roman"/>
            <w:szCs w:val="24"/>
          </w:rPr>
          <w:delText xml:space="preserve">TDRS support will include the capture of </w:delText>
        </w:r>
      </w:del>
      <w:del w:id="402" w:author="Koslosky, Anne Marie.J (GSFC-5860)" w:date="2016-02-25T15:13:00Z">
        <w:r w:rsidRPr="00DA3515" w:rsidDel="00DA3515">
          <w:rPr>
            <w:rFonts w:ascii="Times New Roman" w:hAnsi="Times New Roman"/>
            <w:szCs w:val="24"/>
          </w:rPr>
          <w:delText xml:space="preserve">S-band </w:delText>
        </w:r>
      </w:del>
      <w:del w:id="403" w:author="Koslosky, Anne Marie.J (GSFC-5860)" w:date="2016-02-26T10:23:00Z">
        <w:r w:rsidRPr="00DA3515" w:rsidDel="00400F87">
          <w:rPr>
            <w:rFonts w:ascii="Times New Roman" w:hAnsi="Times New Roman"/>
            <w:szCs w:val="24"/>
          </w:rPr>
          <w:delText>t</w:delText>
        </w:r>
        <w:r w:rsidRPr="006F1BC5" w:rsidDel="00400F87">
          <w:rPr>
            <w:rFonts w:ascii="Times New Roman" w:hAnsi="Times New Roman"/>
            <w:szCs w:val="24"/>
          </w:rPr>
          <w:delText xml:space="preserve">elemetry, uplink of commands, tracking and mission contingencies. Commands are received from the </w:delText>
        </w:r>
        <w:r w:rsidRPr="008B1C13" w:rsidDel="00400F87">
          <w:rPr>
            <w:rFonts w:ascii="Times New Roman" w:hAnsi="Times New Roman"/>
            <w:szCs w:val="24"/>
          </w:rPr>
          <w:delText>Mission Operations Center (</w:delText>
        </w:r>
        <w:r w:rsidRPr="00BA379B" w:rsidDel="00400F87">
          <w:rPr>
            <w:rFonts w:ascii="Times New Roman" w:hAnsi="Times New Roman"/>
            <w:szCs w:val="24"/>
          </w:rPr>
          <w:delText>MOC</w:delText>
        </w:r>
        <w:r w:rsidRPr="00177F9D" w:rsidDel="00400F87">
          <w:rPr>
            <w:rFonts w:ascii="Times New Roman" w:hAnsi="Times New Roman"/>
            <w:szCs w:val="24"/>
          </w:rPr>
          <w:delText>) at GSFC for uplink to the</w:delText>
        </w:r>
        <w:r w:rsidRPr="008E4F9F" w:rsidDel="00400F87">
          <w:rPr>
            <w:rFonts w:ascii="Times New Roman" w:hAnsi="Times New Roman"/>
            <w:szCs w:val="24"/>
          </w:rPr>
          <w:delText xml:space="preserve"> </w:delText>
        </w:r>
        <w:r w:rsidRPr="009B076C" w:rsidDel="00400F87">
          <w:rPr>
            <w:rFonts w:ascii="Times New Roman" w:hAnsi="Times New Roman"/>
            <w:szCs w:val="24"/>
          </w:rPr>
          <w:delText>mission. All downlinked mission Health and Safety (H&amp;S) telemetry received by the</w:delText>
        </w:r>
        <w:r w:rsidRPr="0060215E" w:rsidDel="00400F87">
          <w:rPr>
            <w:rFonts w:ascii="Times New Roman" w:hAnsi="Times New Roman"/>
            <w:szCs w:val="24"/>
          </w:rPr>
          <w:delText xml:space="preserve"> TDRS are forwarded to the MOC. All tracking data is forwarded to Flight Dynamics Facility (FDF).  </w:delText>
        </w:r>
        <w:r w:rsidRPr="00DA3515" w:rsidDel="00400F87">
          <w:rPr>
            <w:rFonts w:ascii="Times New Roman" w:hAnsi="Times New Roman"/>
            <w:rPrChange w:id="404" w:author="Koslosky, Anne Marie.J (GSFC-5860)" w:date="2016-02-25T15:14:00Z">
              <w:rPr/>
            </w:rPrChange>
          </w:rPr>
          <w:delText>The MOC monitors the housekeeping telemetry for health and safety of their mission and they generate the commanding data necessary for the nominal observation sequences.   The MOC stores and archives the housekeeping data for the life of the mission.  It also distributes that data in near real-time to the Science Operation Center (SOCs).  FDF will provide acquisition data, tracking data evaluation, and orbit determination to the mission.</w:delText>
        </w:r>
        <w:bookmarkStart w:id="405" w:name="_Toc462735384"/>
        <w:bookmarkStart w:id="406" w:name="_Toc462735597"/>
        <w:bookmarkStart w:id="407" w:name="_Toc462736773"/>
        <w:bookmarkEnd w:id="405"/>
        <w:bookmarkEnd w:id="406"/>
        <w:bookmarkEnd w:id="407"/>
      </w:del>
    </w:p>
    <w:p w14:paraId="3BC75A83" w14:textId="787EAB16" w:rsidR="003F049D" w:rsidRPr="00226857" w:rsidDel="002D1886" w:rsidRDefault="0075045B" w:rsidP="003F049D">
      <w:pPr>
        <w:widowControl w:val="0"/>
        <w:autoSpaceDE w:val="0"/>
        <w:autoSpaceDN w:val="0"/>
        <w:adjustRightInd w:val="0"/>
        <w:spacing w:before="0" w:after="0"/>
        <w:jc w:val="left"/>
        <w:rPr>
          <w:del w:id="408" w:author="Perrine, Martin L. (GSFC-5670)" w:date="2016-09-27T09:08:00Z"/>
        </w:rPr>
      </w:pPr>
      <w:ins w:id="409" w:author="Koslosky, Anne Marie.J (GSFC-5860)" w:date="2016-02-26T10:29:00Z">
        <w:del w:id="410" w:author="Perrine, Martin L. (GSFC-5670)" w:date="2016-09-27T09:08:00Z">
          <w:r w:rsidDel="002D1886">
            <w:delText>Telemetry and Control (T&amp;C) does not pass through DAPHNE.  These functions are out</w:delText>
          </w:r>
        </w:del>
        <w:del w:id="411" w:author="Perrine, Martin L. (GSFC-5670)" w:date="2016-03-30T10:40:00Z">
          <w:r w:rsidDel="00361662">
            <w:delText xml:space="preserve"> </w:delText>
          </w:r>
        </w:del>
        <w:del w:id="412" w:author="Perrine, Martin L. (GSFC-5670)" w:date="2016-09-27T09:08:00Z">
          <w:r w:rsidDel="002D1886">
            <w:delText>of the scope.</w:delText>
          </w:r>
        </w:del>
      </w:ins>
      <w:bookmarkStart w:id="413" w:name="_Toc462735385"/>
      <w:bookmarkStart w:id="414" w:name="_Toc462735598"/>
      <w:bookmarkStart w:id="415" w:name="_Toc462736774"/>
      <w:bookmarkEnd w:id="413"/>
      <w:bookmarkEnd w:id="414"/>
      <w:bookmarkEnd w:id="415"/>
    </w:p>
    <w:p w14:paraId="69E81C7E" w14:textId="79A64DDD" w:rsidR="003F049D" w:rsidRDefault="003F049D" w:rsidP="003F049D">
      <w:pPr>
        <w:pStyle w:val="Heading2"/>
        <w:rPr>
          <w:ins w:id="416" w:author="Perrine, Martin L. (GSFC-5670)" w:date="2016-09-27T09:56:00Z"/>
          <w:rFonts w:ascii="Times New Roman" w:hAnsi="Times New Roman"/>
          <w:szCs w:val="24"/>
        </w:rPr>
      </w:pPr>
      <w:bookmarkStart w:id="417" w:name="_Toc311983096"/>
      <w:del w:id="418" w:author="Perrine, Martin L. (GSFC-5670)" w:date="2016-09-27T09:09:00Z">
        <w:r w:rsidRPr="008C092A" w:rsidDel="002D1886">
          <w:delText>Test and Verification Statement</w:delText>
        </w:r>
      </w:del>
      <w:bookmarkStart w:id="419" w:name="_Toc462736775"/>
      <w:bookmarkEnd w:id="417"/>
      <w:ins w:id="420" w:author="Perrine, Martin L. (GSFC-5670)" w:date="2016-09-27T09:09:00Z">
        <w:r w:rsidR="002D1886">
          <w:rPr>
            <w:rFonts w:ascii="Times New Roman" w:hAnsi="Times New Roman"/>
            <w:szCs w:val="24"/>
          </w:rPr>
          <w:t>System Description</w:t>
        </w:r>
      </w:ins>
      <w:bookmarkEnd w:id="419"/>
    </w:p>
    <w:p w14:paraId="259E559A" w14:textId="51BC4015" w:rsidR="0052641C" w:rsidRDefault="0052641C" w:rsidP="0052641C">
      <w:pPr>
        <w:pStyle w:val="Paragraph"/>
        <w:rPr>
          <w:ins w:id="421" w:author="Perrine, Martin L. (GSFC-5670)" w:date="2016-09-27T09:58:00Z"/>
        </w:rPr>
      </w:pPr>
      <w:ins w:id="422" w:author="Perrine, Martin L. (GSFC-5670)" w:date="2016-09-27T09:56:00Z">
        <w:r>
          <w:t>DAPHNE is a store and forward computer system</w:t>
        </w:r>
      </w:ins>
      <w:ins w:id="423" w:author="Perrine, Martin L. (GSFC-5670)" w:date="2016-09-27T10:08:00Z">
        <w:r w:rsidR="003F1BB6">
          <w:t xml:space="preserve"> located at NASA Ground Stations</w:t>
        </w:r>
      </w:ins>
      <w:ins w:id="424" w:author="Perrine, Martin L. (GSFC-5670)" w:date="2016-09-27T09:56:00Z">
        <w:r>
          <w:t xml:space="preserve"> that takes telemetry data input from a NEN  </w:t>
        </w:r>
        <w:r w:rsidRPr="00073DC4">
          <w:t xml:space="preserve"> </w:t>
        </w:r>
        <w:r>
          <w:t>high data rate (HDR) intermediate frequency (IF) receiver</w:t>
        </w:r>
      </w:ins>
      <w:ins w:id="425" w:author="Perrine, Martin L. (GSFC-5670)" w:date="2016-09-27T09:57:00Z">
        <w:r>
          <w:t xml:space="preserve"> </w:t>
        </w:r>
        <w:r>
          <w:lastRenderedPageBreak/>
          <w:t>buffers and parses it and than distributes it to the</w:t>
        </w:r>
      </w:ins>
      <w:ins w:id="426" w:author="Perrine, Martin L. (GSFC-5670)" w:date="2016-09-27T09:58:00Z">
        <w:r>
          <w:t xml:space="preserve"> mission operations center (MOC) over NISN data networks.</w:t>
        </w:r>
        <w:r>
          <w:t xml:space="preserve"> </w:t>
        </w:r>
      </w:ins>
      <w:ins w:id="427" w:author="Perrine, Martin L. (GSFC-5670)" w:date="2016-09-27T10:32:00Z">
        <w:r w:rsidR="006A227A">
          <w:fldChar w:fldCharType="begin"/>
        </w:r>
        <w:r w:rsidR="006A227A">
          <w:instrText xml:space="preserve"> REF _Ref462735648 \h </w:instrText>
        </w:r>
      </w:ins>
      <w:r w:rsidR="006A227A">
        <w:fldChar w:fldCharType="separate"/>
      </w:r>
      <w:ins w:id="428" w:author="Perrine, Martin L. (GSFC-5670)" w:date="2016-09-27T10:32:00Z">
        <w:r w:rsidR="006A227A">
          <w:t xml:space="preserve">Figure </w:t>
        </w:r>
        <w:r w:rsidR="006A227A">
          <w:rPr>
            <w:noProof/>
          </w:rPr>
          <w:t>1</w:t>
        </w:r>
        <w:r w:rsidR="006A227A">
          <w:fldChar w:fldCharType="end"/>
        </w:r>
        <w:r w:rsidR="006A227A">
          <w:t>.</w:t>
        </w:r>
      </w:ins>
    </w:p>
    <w:p w14:paraId="19BF133A" w14:textId="77777777" w:rsidR="003F1BB6" w:rsidRDefault="0052641C" w:rsidP="0052641C">
      <w:pPr>
        <w:pStyle w:val="Paragraph"/>
        <w:rPr>
          <w:ins w:id="429" w:author="Perrine, Martin L. (GSFC-5670)" w:date="2016-09-27T10:07:00Z"/>
        </w:rPr>
      </w:pPr>
      <w:ins w:id="430" w:author="Perrine, Martin L. (GSFC-5670)" w:date="2016-09-27T09:58:00Z">
        <w:r>
          <w:t xml:space="preserve">The IF signal contains </w:t>
        </w:r>
      </w:ins>
      <w:ins w:id="431" w:author="Perrine, Martin L. (GSFC-5670)" w:date="2016-09-27T09:59:00Z">
        <w:r>
          <w:t>i</w:t>
        </w:r>
      </w:ins>
      <w:ins w:id="432" w:author="Perrine, Martin L. (GSFC-5670)" w:date="2016-09-27T09:56:00Z">
        <w:r>
          <w:t xml:space="preserve">ncoming </w:t>
        </w:r>
        <w:r w:rsidRPr="00DB13BC">
          <w:t>Consultative Committee for Space Data Standards</w:t>
        </w:r>
        <w:r>
          <w:t xml:space="preserve"> (CCSDS) </w:t>
        </w:r>
        <w:r w:rsidRPr="008C092A">
          <w:t>Advanced</w:t>
        </w:r>
        <w:r w:rsidRPr="008C092A">
          <w:rPr>
            <w:color w:val="1F497D"/>
          </w:rPr>
          <w:t xml:space="preserve"> </w:t>
        </w:r>
        <w:r w:rsidRPr="008C092A">
          <w:t>Orbiting Systems</w:t>
        </w:r>
        <w:r w:rsidRPr="008C092A">
          <w:rPr>
            <w:color w:val="1F497D"/>
          </w:rPr>
          <w:t xml:space="preserve"> (</w:t>
        </w:r>
        <w:r w:rsidRPr="008C092A">
          <w:t xml:space="preserve">AOS) </w:t>
        </w:r>
      </w:ins>
      <w:ins w:id="433" w:author="Perrine, Martin L. (GSFC-5670)" w:date="2016-09-27T09:59:00Z">
        <w:r>
          <w:t xml:space="preserve">data </w:t>
        </w:r>
      </w:ins>
      <w:ins w:id="434" w:author="Perrine, Martin L. (GSFC-5670)" w:date="2016-09-27T09:56:00Z">
        <w:r w:rsidRPr="008C092A">
          <w:t xml:space="preserve">stream. </w:t>
        </w:r>
      </w:ins>
      <w:ins w:id="435" w:author="Perrine, Martin L. (GSFC-5670)" w:date="2016-09-27T10:00:00Z">
        <w:r>
          <w:t xml:space="preserve"> The receiver demodulates this signal and </w:t>
        </w:r>
      </w:ins>
      <w:ins w:id="436" w:author="Perrine, Martin L. (GSFC-5670)" w:date="2016-09-27T10:03:00Z">
        <w:r w:rsidR="003F1BB6">
          <w:t>output</w:t>
        </w:r>
      </w:ins>
      <w:ins w:id="437" w:author="Perrine, Martin L. (GSFC-5670)" w:date="2016-09-27T10:00:00Z">
        <w:r>
          <w:t xml:space="preserve"> frames of data </w:t>
        </w:r>
      </w:ins>
      <w:ins w:id="438" w:author="Perrine, Martin L. (GSFC-5670)" w:date="2016-09-27T10:02:00Z">
        <w:r w:rsidR="003F1BB6">
          <w:t xml:space="preserve">defined using </w:t>
        </w:r>
      </w:ins>
      <w:ins w:id="439" w:author="Perrine, Martin L. (GSFC-5670)" w:date="2016-09-27T10:03:00Z">
        <w:r w:rsidR="003F1BB6">
          <w:t xml:space="preserve">an “AOS </w:t>
        </w:r>
      </w:ins>
      <w:ins w:id="440" w:author="Perrine, Martin L. (GSFC-5670)" w:date="2016-09-27T10:00:00Z">
        <w:r>
          <w:t>header</w:t>
        </w:r>
      </w:ins>
      <w:ins w:id="441" w:author="Perrine, Martin L. (GSFC-5670)" w:date="2016-09-27T10:03:00Z">
        <w:r w:rsidR="003F1BB6">
          <w:t>”</w:t>
        </w:r>
      </w:ins>
      <w:ins w:id="442" w:author="Perrine, Martin L. (GSFC-5670)" w:date="2016-09-27T10:00:00Z">
        <w:r>
          <w:t xml:space="preserve">. </w:t>
        </w:r>
      </w:ins>
      <w:ins w:id="443" w:author="Perrine, Martin L. (GSFC-5670)" w:date="2016-09-27T09:56:00Z">
        <w:r w:rsidRPr="008C092A">
          <w:t xml:space="preserve"> </w:t>
        </w:r>
        <w:r>
          <w:t>T</w:t>
        </w:r>
        <w:r w:rsidRPr="008C092A">
          <w:t>he AOS frame</w:t>
        </w:r>
        <w:r>
          <w:t xml:space="preserve"> contains virtual channels</w:t>
        </w:r>
        <w:r w:rsidRPr="008C092A">
          <w:t xml:space="preserve"> that </w:t>
        </w:r>
        <w:r>
          <w:t xml:space="preserve"> DAPHNE </w:t>
        </w:r>
        <w:r w:rsidRPr="008C092A">
          <w:t>write</w:t>
        </w:r>
        <w:r>
          <w:t>s</w:t>
        </w:r>
        <w:r w:rsidRPr="008C092A">
          <w:t xml:space="preserve"> into separate files.  </w:t>
        </w:r>
        <w:r>
          <w:t xml:space="preserve"> </w:t>
        </w:r>
      </w:ins>
      <w:ins w:id="444" w:author="Perrine, Martin L. (GSFC-5670)" w:date="2016-09-27T10:05:00Z">
        <w:r w:rsidR="003F1BB6">
          <w:t xml:space="preserve"> </w:t>
        </w:r>
      </w:ins>
      <w:ins w:id="445" w:author="Perrine, Martin L. (GSFC-5670)" w:date="2016-09-27T09:56:00Z">
        <w:r w:rsidRPr="008C092A">
          <w:t xml:space="preserve">Files are </w:t>
        </w:r>
        <w:r>
          <w:t xml:space="preserve">limited </w:t>
        </w:r>
        <w:r w:rsidRPr="008C092A">
          <w:t xml:space="preserve"> </w:t>
        </w:r>
        <w:r>
          <w:t>in size</w:t>
        </w:r>
        <w:r w:rsidRPr="008C092A">
          <w:t xml:space="preserve"> </w:t>
        </w:r>
        <w:r>
          <w:t xml:space="preserve">(e.g. </w:t>
        </w:r>
        <w:r w:rsidRPr="008C092A">
          <w:t xml:space="preserve">one-minute </w:t>
        </w:r>
        <w:r>
          <w:t xml:space="preserve">length) </w:t>
        </w:r>
        <w:r w:rsidRPr="008C092A">
          <w:t xml:space="preserve"> </w:t>
        </w:r>
      </w:ins>
      <w:ins w:id="446" w:author="Perrine, Martin L. (GSFC-5670)" w:date="2016-09-27T10:05:00Z">
        <w:r w:rsidR="003F1BB6">
          <w:t>to improve manageability</w:t>
        </w:r>
      </w:ins>
      <w:ins w:id="447" w:author="Perrine, Martin L. (GSFC-5670)" w:date="2016-09-27T10:06:00Z">
        <w:r w:rsidR="003F1BB6">
          <w:t>, and to</w:t>
        </w:r>
      </w:ins>
      <w:ins w:id="448" w:author="Perrine, Martin L. (GSFC-5670)" w:date="2016-09-27T10:05:00Z">
        <w:r w:rsidR="003F1BB6">
          <w:t xml:space="preserve"> </w:t>
        </w:r>
      </w:ins>
      <w:ins w:id="449" w:author="Perrine, Martin L. (GSFC-5670)" w:date="2016-09-27T09:56:00Z">
        <w:r w:rsidRPr="008C092A">
          <w:t xml:space="preserve">allow for faster turn-around time on the data and smaller transmission cycles in case of </w:t>
        </w:r>
        <w:r>
          <w:t xml:space="preserve">any </w:t>
        </w:r>
        <w:r w:rsidRPr="008C092A">
          <w:t>transfer problems.</w:t>
        </w:r>
        <w:r>
          <w:t xml:space="preserve"> The files </w:t>
        </w:r>
        <w:r w:rsidRPr="008C092A">
          <w:t>a</w:t>
        </w:r>
        <w:r>
          <w:t>re automatically pushed to the customer</w:t>
        </w:r>
      </w:ins>
      <w:ins w:id="450" w:author="Perrine, Martin L. (GSFC-5670)" w:date="2016-09-27T10:07:00Z">
        <w:r w:rsidR="003F1BB6">
          <w:t xml:space="preserve"> MOC</w:t>
        </w:r>
      </w:ins>
      <w:ins w:id="451" w:author="Perrine, Martin L. (GSFC-5670)" w:date="2016-09-27T09:56:00Z">
        <w:r>
          <w:t xml:space="preserve"> using </w:t>
        </w:r>
        <w:r w:rsidRPr="008C092A">
          <w:t>file transfer protocol (ftp)/</w:t>
        </w:r>
      </w:ins>
      <w:ins w:id="452" w:author="Perrine, Martin L. (GSFC-5670)" w:date="2016-09-27T10:07:00Z">
        <w:r w:rsidR="003F1BB6" w:rsidRPr="008C092A">
          <w:t xml:space="preserve"> </w:t>
        </w:r>
      </w:ins>
      <w:ins w:id="453" w:author="Perrine, Martin L. (GSFC-5670)" w:date="2016-09-27T09:56:00Z">
        <w:r w:rsidRPr="008C092A">
          <w:t>secure copy protocol (scp)</w:t>
        </w:r>
        <w:r>
          <w:t xml:space="preserve">.  </w:t>
        </w:r>
      </w:ins>
    </w:p>
    <w:p w14:paraId="1597F6D8" w14:textId="77777777" w:rsidR="003F1BB6" w:rsidRDefault="003F1BB6" w:rsidP="0052641C">
      <w:pPr>
        <w:pStyle w:val="Paragraph"/>
        <w:rPr>
          <w:ins w:id="454" w:author="Perrine, Martin L. (GSFC-5670)" w:date="2016-09-27T10:07:00Z"/>
        </w:rPr>
      </w:pPr>
    </w:p>
    <w:p w14:paraId="39F620D6" w14:textId="58DF35C7" w:rsidR="0052641C" w:rsidRDefault="0052641C" w:rsidP="0052641C">
      <w:pPr>
        <w:pStyle w:val="Paragraph"/>
        <w:rPr>
          <w:ins w:id="455" w:author="Perrine, Martin L. (GSFC-5670)" w:date="2016-09-27T09:56:00Z"/>
        </w:rPr>
      </w:pPr>
      <w:ins w:id="456" w:author="Perrine, Martin L. (GSFC-5670)" w:date="2016-09-27T09:56:00Z">
        <w:r>
          <w:t xml:space="preserve">DAPHNE also provides </w:t>
        </w:r>
        <w:r>
          <w:t xml:space="preserve">a “self-service” ftp/sftp interface that allows the MOC to pull </w:t>
        </w:r>
      </w:ins>
      <w:ins w:id="457" w:author="Perrine, Martin L. (GSFC-5670)" w:date="2016-09-27T10:08:00Z">
        <w:r w:rsidR="003F1BB6">
          <w:t xml:space="preserve">specific </w:t>
        </w:r>
      </w:ins>
      <w:ins w:id="458" w:author="Perrine, Martin L. (GSFC-5670)" w:date="2016-09-27T09:56:00Z">
        <w:r>
          <w:t>data files to their site after a satellite pass if there were problems automatically transferring the data</w:t>
        </w:r>
      </w:ins>
      <w:ins w:id="459" w:author="Perrine, Martin L. (GSFC-5670)" w:date="2016-09-27T10:08:00Z">
        <w:r w:rsidR="003F1BB6">
          <w:t>.</w:t>
        </w:r>
      </w:ins>
    </w:p>
    <w:p w14:paraId="05A58543" w14:textId="77777777" w:rsidR="0052641C" w:rsidRDefault="0052641C" w:rsidP="0052641C">
      <w:pPr>
        <w:pStyle w:val="Paragraph"/>
        <w:rPr>
          <w:ins w:id="460" w:author="Perrine, Martin L. (GSFC-5670)" w:date="2016-09-27T10:29:00Z"/>
        </w:rPr>
        <w:pPrChange w:id="461" w:author="Perrine, Martin L. (GSFC-5670)" w:date="2016-09-27T09:56:00Z">
          <w:pPr>
            <w:pStyle w:val="Heading2"/>
          </w:pPr>
        </w:pPrChange>
      </w:pPr>
    </w:p>
    <w:p w14:paraId="419E3038" w14:textId="77777777" w:rsidR="006A227A" w:rsidRDefault="006A227A" w:rsidP="006A227A">
      <w:pPr>
        <w:pStyle w:val="Paragraph"/>
        <w:keepNext/>
        <w:rPr>
          <w:ins w:id="462" w:author="Perrine, Martin L. (GSFC-5670)" w:date="2016-09-27T10:31:00Z"/>
        </w:rPr>
        <w:pPrChange w:id="463" w:author="Perrine, Martin L. (GSFC-5670)" w:date="2016-09-27T10:31:00Z">
          <w:pPr>
            <w:pStyle w:val="Paragraph"/>
          </w:pPr>
        </w:pPrChange>
      </w:pPr>
      <w:ins w:id="464" w:author="Perrine, Martin L. (GSFC-5670)" w:date="2016-09-27T10:29:00Z">
        <w:r>
          <w:rPr>
            <w:noProof/>
          </w:rPr>
          <w:drawing>
            <wp:inline distT="0" distB="0" distL="0" distR="0" wp14:anchorId="743DCFC8" wp14:editId="41318F43">
              <wp:extent cx="5943600" cy="4551680"/>
              <wp:effectExtent l="0" t="0" r="0" b="1270"/>
              <wp:docPr id="10" name="Picture 10" descr="Macintosh HD:Users:akoslosk:Desktop:Screen Shot 2016-02-25 at 4.04.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koslosk:Desktop:Screen Shot 2016-02-25 at 4.04.3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51680"/>
                      </a:xfrm>
                      <a:prstGeom prst="rect">
                        <a:avLst/>
                      </a:prstGeom>
                      <a:noFill/>
                      <a:ln>
                        <a:noFill/>
                      </a:ln>
                    </pic:spPr>
                  </pic:pic>
                </a:graphicData>
              </a:graphic>
            </wp:inline>
          </w:drawing>
        </w:r>
      </w:ins>
    </w:p>
    <w:p w14:paraId="7B988275" w14:textId="6002E65F" w:rsidR="006A227A" w:rsidRDefault="006A227A" w:rsidP="006A227A">
      <w:pPr>
        <w:pStyle w:val="Caption"/>
        <w:jc w:val="both"/>
        <w:rPr>
          <w:ins w:id="465" w:author="Perrine, Martin L. (GSFC-5670)" w:date="2016-09-27T10:31:00Z"/>
        </w:rPr>
        <w:pPrChange w:id="466" w:author="Perrine, Martin L. (GSFC-5670)" w:date="2016-09-27T10:31:00Z">
          <w:pPr>
            <w:pStyle w:val="Heading2"/>
          </w:pPr>
        </w:pPrChange>
      </w:pPr>
      <w:bookmarkStart w:id="467" w:name="_Ref462735648"/>
      <w:ins w:id="468" w:author="Perrine, Martin L. (GSFC-5670)" w:date="2016-09-27T10:31:00Z">
        <w:r>
          <w:t xml:space="preserve">Figure </w:t>
        </w:r>
        <w:r>
          <w:fldChar w:fldCharType="begin"/>
        </w:r>
        <w:r>
          <w:instrText xml:space="preserve"> SEQ Figure \* ARABIC </w:instrText>
        </w:r>
      </w:ins>
      <w:r>
        <w:fldChar w:fldCharType="separate"/>
      </w:r>
      <w:ins w:id="469" w:author="Perrine, Martin L. (GSFC-5670)" w:date="2016-09-27T10:31:00Z">
        <w:r>
          <w:rPr>
            <w:noProof/>
          </w:rPr>
          <w:t>1</w:t>
        </w:r>
        <w:r>
          <w:fldChar w:fldCharType="end"/>
        </w:r>
        <w:bookmarkEnd w:id="467"/>
        <w:r>
          <w:t xml:space="preserve"> DAPHNE system</w:t>
        </w:r>
      </w:ins>
    </w:p>
    <w:p w14:paraId="6A4CC0D2" w14:textId="77777777" w:rsidR="006A227A" w:rsidRPr="006A227A" w:rsidRDefault="006A227A" w:rsidP="006A227A">
      <w:pPr>
        <w:pStyle w:val="Paragraph"/>
        <w:rPr>
          <w:rPrChange w:id="470" w:author="Perrine, Martin L. (GSFC-5670)" w:date="2016-09-27T10:31:00Z">
            <w:rPr/>
          </w:rPrChange>
        </w:rPr>
        <w:pPrChange w:id="471" w:author="Perrine, Martin L. (GSFC-5670)" w:date="2016-09-27T10:31:00Z">
          <w:pPr>
            <w:pStyle w:val="Heading2"/>
          </w:pPr>
        </w:pPrChange>
      </w:pPr>
    </w:p>
    <w:p w14:paraId="089A03DD" w14:textId="59C65DD6" w:rsidR="003F049D" w:rsidRPr="008C092A" w:rsidDel="006959E8" w:rsidRDefault="003F049D" w:rsidP="003F049D">
      <w:pPr>
        <w:pStyle w:val="Paragraph"/>
        <w:rPr>
          <w:del w:id="472" w:author="Perrine, Martin L. (GSFC-5670)" w:date="2016-09-27T09:48:00Z"/>
        </w:rPr>
      </w:pPr>
      <w:del w:id="473" w:author="Perrine, Martin L. (GSFC-5670)" w:date="2016-09-27T09:48:00Z">
        <w:r w:rsidRPr="008C092A" w:rsidDel="006959E8">
          <w:lastRenderedPageBreak/>
          <w:delText xml:space="preserve">The testing being performed will test the system in an environment and manner that is representative of how the system will be operated in the </w:delText>
        </w:r>
        <w:commentRangeStart w:id="474"/>
        <w:r w:rsidRPr="008C092A" w:rsidDel="006959E8">
          <w:delText>field</w:delText>
        </w:r>
        <w:commentRangeEnd w:id="474"/>
        <w:r w:rsidR="00361662" w:rsidDel="006959E8">
          <w:rPr>
            <w:rStyle w:val="CommentReference"/>
            <w:rFonts w:ascii="Arial" w:hAnsi="Arial"/>
          </w:rPr>
          <w:commentReference w:id="474"/>
        </w:r>
        <w:r w:rsidRPr="008C092A" w:rsidDel="006959E8">
          <w:delText>.</w:delText>
        </w:r>
        <w:bookmarkStart w:id="475" w:name="_Toc462735387"/>
        <w:bookmarkStart w:id="476" w:name="_Toc462735600"/>
        <w:bookmarkStart w:id="477" w:name="_Toc462736776"/>
        <w:bookmarkEnd w:id="475"/>
        <w:bookmarkEnd w:id="476"/>
        <w:bookmarkEnd w:id="477"/>
      </w:del>
    </w:p>
    <w:p w14:paraId="1792F2F4" w14:textId="42E0A24F" w:rsidR="003F049D" w:rsidRPr="008C092A" w:rsidRDefault="003F049D" w:rsidP="003F049D">
      <w:pPr>
        <w:pStyle w:val="Heading2"/>
      </w:pPr>
      <w:bookmarkStart w:id="478" w:name="_Toc311983097"/>
      <w:del w:id="479" w:author="Perrine, Martin L. (GSFC-5670)" w:date="2016-09-27T09:09:00Z">
        <w:r w:rsidRPr="008C092A" w:rsidDel="002D1886">
          <w:delText>Test and Verification Stages</w:delText>
        </w:r>
      </w:del>
      <w:bookmarkStart w:id="480" w:name="_Toc462736777"/>
      <w:bookmarkEnd w:id="478"/>
      <w:ins w:id="481" w:author="Perrine, Martin L. (GSFC-5670)" w:date="2016-09-27T09:09:00Z">
        <w:r w:rsidR="002D1886">
          <w:t>Involved Parties</w:t>
        </w:r>
      </w:ins>
      <w:bookmarkEnd w:id="480"/>
    </w:p>
    <w:p w14:paraId="7B7F40EC" w14:textId="2B09E082" w:rsidR="003F049D" w:rsidRPr="008C092A" w:rsidDel="002D1886" w:rsidRDefault="003F1BB6" w:rsidP="004F1FFB">
      <w:pPr>
        <w:pStyle w:val="Paragraph"/>
        <w:rPr>
          <w:del w:id="482" w:author="Perrine, Martin L. (GSFC-5670)" w:date="2016-09-27T09:10:00Z"/>
        </w:rPr>
        <w:pPrChange w:id="483" w:author="Perrine, Martin L. (GSFC-5670)" w:date="2016-09-27T10:12:00Z">
          <w:pPr>
            <w:pStyle w:val="Paragraph"/>
          </w:pPr>
        </w:pPrChange>
      </w:pPr>
      <w:ins w:id="484" w:author="Perrine, Martin L. (GSFC-5670)" w:date="2016-09-27T10:09:00Z">
        <w:r>
          <w:t xml:space="preserve">DAPHNE </w:t>
        </w:r>
      </w:ins>
      <w:ins w:id="485" w:author="Perrine, Martin L. (GSFC-5670)" w:date="2016-09-27T10:10:00Z">
        <w:r>
          <w:t>is</w:t>
        </w:r>
      </w:ins>
      <w:ins w:id="486" w:author="Perrine, Martin L. (GSFC-5670)" w:date="2016-09-27T10:09:00Z">
        <w:r>
          <w:t xml:space="preserve"> developed </w:t>
        </w:r>
      </w:ins>
      <w:ins w:id="487" w:author="Perrine, Martin L. (GSFC-5670)" w:date="2016-09-27T10:10:00Z">
        <w:r>
          <w:t>by</w:t>
        </w:r>
      </w:ins>
      <w:ins w:id="488" w:author="Perrine, Martin L. (GSFC-5670)" w:date="2016-09-27T09:10:00Z">
        <w:r w:rsidR="002D1886">
          <w:t xml:space="preserve"> Code 566</w:t>
        </w:r>
      </w:ins>
      <w:ins w:id="489" w:author="Perrine, Martin L. (GSFC-5670)" w:date="2016-09-27T10:10:00Z">
        <w:r>
          <w:t>.  Code 566 also builds and tests each united needed by the NEN</w:t>
        </w:r>
      </w:ins>
      <w:ins w:id="490" w:author="Perrine, Martin L. (GSFC-5670)" w:date="2016-09-27T10:11:00Z">
        <w:r>
          <w:t xml:space="preserve"> for its operational </w:t>
        </w:r>
      </w:ins>
      <w:ins w:id="491" w:author="Perrine, Martin L. (GSFC-5670)" w:date="2016-09-27T10:12:00Z">
        <w:r w:rsidR="004F1FFB">
          <w:t xml:space="preserve">satellite communication </w:t>
        </w:r>
      </w:ins>
      <w:ins w:id="492" w:author="Perrine, Martin L. (GSFC-5670)" w:date="2016-09-27T10:11:00Z">
        <w:r>
          <w:t>network</w:t>
        </w:r>
      </w:ins>
      <w:ins w:id="493" w:author="Perrine, Martin L. (GSFC-5670)" w:date="2016-09-27T10:10:00Z">
        <w:r>
          <w:t xml:space="preserve">. </w:t>
        </w:r>
      </w:ins>
      <w:del w:id="494" w:author="Perrine, Martin L. (GSFC-5670)" w:date="2016-09-27T09:10:00Z">
        <w:r w:rsidR="003F049D" w:rsidRPr="008C092A" w:rsidDel="002D1886">
          <w:delText>The testing being performed will occur in several stages, which are defined in the following sections:</w:delText>
        </w:r>
      </w:del>
    </w:p>
    <w:p w14:paraId="5BEA861C" w14:textId="3108BE43" w:rsidR="003F049D" w:rsidRPr="008C092A" w:rsidDel="002D1886" w:rsidRDefault="003F049D" w:rsidP="004F1FFB">
      <w:pPr>
        <w:pStyle w:val="Paragraph"/>
        <w:rPr>
          <w:del w:id="495" w:author="Perrine, Martin L. (GSFC-5670)" w:date="2016-09-27T09:10:00Z"/>
        </w:rPr>
        <w:pPrChange w:id="496" w:author="Perrine, Martin L. (GSFC-5670)" w:date="2016-09-27T10:12:00Z">
          <w:pPr>
            <w:pStyle w:val="List-a1stlevel"/>
          </w:pPr>
        </w:pPrChange>
      </w:pPr>
      <w:del w:id="497" w:author="Perrine, Martin L. (GSFC-5670)" w:date="2016-09-27T09:10:00Z">
        <w:r w:rsidRPr="008C092A" w:rsidDel="002D1886">
          <w:delText>a.</w:delText>
        </w:r>
        <w:r w:rsidRPr="008C092A" w:rsidDel="002D1886">
          <w:tab/>
          <w:delText>System component hardware inspections.</w:delText>
        </w:r>
      </w:del>
    </w:p>
    <w:p w14:paraId="4F27BB0F" w14:textId="0ABC624A" w:rsidR="003F049D" w:rsidRPr="008C092A" w:rsidDel="002D1886" w:rsidRDefault="003F049D" w:rsidP="004F1FFB">
      <w:pPr>
        <w:pStyle w:val="Paragraph"/>
        <w:rPr>
          <w:del w:id="498" w:author="Perrine, Martin L. (GSFC-5670)" w:date="2016-09-27T09:10:00Z"/>
        </w:rPr>
        <w:pPrChange w:id="499" w:author="Perrine, Martin L. (GSFC-5670)" w:date="2016-09-27T10:12:00Z">
          <w:pPr>
            <w:pStyle w:val="List-a1stlevel"/>
          </w:pPr>
        </w:pPrChange>
      </w:pPr>
      <w:del w:id="500" w:author="Perrine, Martin L. (GSFC-5670)" w:date="2016-09-27T09:10:00Z">
        <w:r w:rsidRPr="008C092A" w:rsidDel="002D1886">
          <w:delText>b.</w:delText>
        </w:r>
        <w:r w:rsidRPr="008C092A" w:rsidDel="002D1886">
          <w:tab/>
          <w:delText>System configuration inspections.</w:delText>
        </w:r>
      </w:del>
    </w:p>
    <w:p w14:paraId="424014F4" w14:textId="19CD3CCE" w:rsidR="003F049D" w:rsidRPr="008C092A" w:rsidDel="002D1886" w:rsidRDefault="003F049D" w:rsidP="004F1FFB">
      <w:pPr>
        <w:pStyle w:val="Paragraph"/>
        <w:rPr>
          <w:del w:id="501" w:author="Perrine, Martin L. (GSFC-5670)" w:date="2016-09-27T09:10:00Z"/>
        </w:rPr>
        <w:pPrChange w:id="502" w:author="Perrine, Martin L. (GSFC-5670)" w:date="2016-09-27T10:12:00Z">
          <w:pPr>
            <w:pStyle w:val="List-a1stlevel"/>
          </w:pPr>
        </w:pPrChange>
      </w:pPr>
      <w:del w:id="503" w:author="Perrine, Martin L. (GSFC-5670)" w:date="2016-09-27T09:10:00Z">
        <w:r w:rsidRPr="008C092A" w:rsidDel="002D1886">
          <w:delText>c.</w:delText>
        </w:r>
        <w:r w:rsidRPr="008C092A" w:rsidDel="002D1886">
          <w:tab/>
          <w:delText>Monitor and Control (M&amp;C) interface tests.</w:delText>
        </w:r>
      </w:del>
    </w:p>
    <w:p w14:paraId="2F709AB3" w14:textId="107114D9" w:rsidR="003F049D" w:rsidDel="002D1886" w:rsidRDefault="003F049D" w:rsidP="004F1FFB">
      <w:pPr>
        <w:pStyle w:val="Paragraph"/>
        <w:rPr>
          <w:del w:id="504" w:author="Perrine, Martin L. (GSFC-5670)" w:date="2016-09-27T09:10:00Z"/>
        </w:rPr>
        <w:pPrChange w:id="505" w:author="Perrine, Martin L. (GSFC-5670)" w:date="2016-09-27T10:12:00Z">
          <w:pPr>
            <w:pStyle w:val="List-a1stlevel"/>
          </w:pPr>
        </w:pPrChange>
      </w:pPr>
      <w:del w:id="506" w:author="Perrine, Martin L. (GSFC-5670)" w:date="2016-09-27T09:10:00Z">
        <w:r w:rsidRPr="008C092A" w:rsidDel="002D1886">
          <w:delText>d.</w:delText>
        </w:r>
        <w:r w:rsidRPr="008C092A" w:rsidDel="002D1886">
          <w:tab/>
          <w:delText>Single</w:delText>
        </w:r>
        <w:r w:rsidDel="002D1886">
          <w:delText xml:space="preserve"> Event End to End tests.</w:delText>
        </w:r>
      </w:del>
    </w:p>
    <w:p w14:paraId="0DEB9880" w14:textId="0106B883" w:rsidR="003F049D" w:rsidDel="002D1886" w:rsidRDefault="003F049D" w:rsidP="004F1FFB">
      <w:pPr>
        <w:pStyle w:val="Paragraph"/>
        <w:rPr>
          <w:del w:id="507" w:author="Perrine, Martin L. (GSFC-5670)" w:date="2016-09-27T09:10:00Z"/>
        </w:rPr>
        <w:pPrChange w:id="508" w:author="Perrine, Martin L. (GSFC-5670)" w:date="2016-09-27T10:12:00Z">
          <w:pPr>
            <w:pStyle w:val="List-a1stlevel"/>
          </w:pPr>
        </w:pPrChange>
      </w:pPr>
      <w:del w:id="509" w:author="Perrine, Martin L. (GSFC-5670)" w:date="2016-09-27T09:10:00Z">
        <w:r w:rsidDel="002D1886">
          <w:delText>e.</w:delText>
        </w:r>
        <w:r w:rsidDel="002D1886">
          <w:tab/>
          <w:delText>Customized Single Event End to End Tests.</w:delText>
        </w:r>
      </w:del>
    </w:p>
    <w:p w14:paraId="22462751" w14:textId="228BB3ED" w:rsidR="003F049D" w:rsidDel="002D1886" w:rsidRDefault="003F049D" w:rsidP="004F1FFB">
      <w:pPr>
        <w:pStyle w:val="Paragraph"/>
        <w:rPr>
          <w:del w:id="510" w:author="Perrine, Martin L. (GSFC-5670)" w:date="2016-09-27T09:10:00Z"/>
        </w:rPr>
        <w:pPrChange w:id="511" w:author="Perrine, Martin L. (GSFC-5670)" w:date="2016-09-27T10:12:00Z">
          <w:pPr>
            <w:pStyle w:val="List-a1stlevel"/>
          </w:pPr>
        </w:pPrChange>
      </w:pPr>
      <w:del w:id="512" w:author="Perrine, Martin L. (GSFC-5670)" w:date="2016-09-27T09:10:00Z">
        <w:r w:rsidDel="002D1886">
          <w:delText>f.</w:delText>
        </w:r>
        <w:r w:rsidDel="002D1886">
          <w:tab/>
          <w:delText>Long Term End to End tests.</w:delText>
        </w:r>
      </w:del>
    </w:p>
    <w:p w14:paraId="785F0678" w14:textId="783F0A2D" w:rsidR="003F049D" w:rsidDel="002D1886" w:rsidRDefault="003F049D" w:rsidP="004F1FFB">
      <w:pPr>
        <w:pStyle w:val="Paragraph"/>
        <w:rPr>
          <w:del w:id="513" w:author="Perrine, Martin L. (GSFC-5670)" w:date="2016-09-27T09:10:00Z"/>
        </w:rPr>
        <w:pPrChange w:id="514" w:author="Perrine, Martin L. (GSFC-5670)" w:date="2016-09-27T10:12:00Z">
          <w:pPr>
            <w:pStyle w:val="List-a1stlevel"/>
          </w:pPr>
        </w:pPrChange>
      </w:pPr>
      <w:del w:id="515" w:author="Perrine, Martin L. (GSFC-5670)" w:date="2016-09-27T09:10:00Z">
        <w:r w:rsidDel="002D1886">
          <w:delText>g.</w:delText>
        </w:r>
        <w:r w:rsidDel="002D1886">
          <w:tab/>
          <w:delText>Data Delivery Tests.</w:delText>
        </w:r>
      </w:del>
    </w:p>
    <w:p w14:paraId="708824B3" w14:textId="24BBA0EB" w:rsidR="003F049D" w:rsidRDefault="003F049D" w:rsidP="004F1FFB">
      <w:pPr>
        <w:pStyle w:val="Paragraph"/>
        <w:rPr>
          <w:ins w:id="516" w:author="Perrine, Martin L. (GSFC-5670)" w:date="2016-09-27T10:25:00Z"/>
        </w:rPr>
        <w:pPrChange w:id="517" w:author="Perrine, Martin L. (GSFC-5670)" w:date="2016-09-27T10:12:00Z">
          <w:pPr>
            <w:pStyle w:val="List-a1stlevel"/>
          </w:pPr>
        </w:pPrChange>
      </w:pPr>
      <w:del w:id="518" w:author="Perrine, Martin L. (GSFC-5670)" w:date="2016-09-27T09:10:00Z">
        <w:r w:rsidDel="002D1886">
          <w:delText>h.</w:delText>
        </w:r>
        <w:r w:rsidDel="002D1886">
          <w:tab/>
          <w:delText>Corner Case Tests.</w:delText>
        </w:r>
      </w:del>
      <w:ins w:id="519" w:author="Perrine, Martin L. (GSFC-5670)" w:date="2016-09-27T09:11:00Z">
        <w:r w:rsidR="002D1886">
          <w:t xml:space="preserve"> </w:t>
        </w:r>
      </w:ins>
      <w:ins w:id="520" w:author="Perrine, Martin L. (GSFC-5670)" w:date="2016-09-27T09:48:00Z">
        <w:r w:rsidR="006959E8">
          <w:t xml:space="preserve">NEN will </w:t>
        </w:r>
      </w:ins>
      <w:ins w:id="521" w:author="Perrine, Martin L. (GSFC-5670)" w:date="2016-09-27T09:11:00Z">
        <w:r w:rsidR="002D1886">
          <w:t>deploy</w:t>
        </w:r>
      </w:ins>
      <w:ins w:id="522" w:author="Perrine, Martin L. (GSFC-5670)" w:date="2016-09-27T09:48:00Z">
        <w:r w:rsidR="006959E8">
          <w:t xml:space="preserve"> each DAPHNE system</w:t>
        </w:r>
      </w:ins>
      <w:ins w:id="523" w:author="Perrine, Martin L. (GSFC-5670)" w:date="2016-09-27T09:11:00Z">
        <w:r w:rsidR="002D1886">
          <w:t xml:space="preserve"> to a particular NASA Ground Station </w:t>
        </w:r>
        <w:r w:rsidR="00CA4D84">
          <w:t>where it is operated and maintained under the SCNS contract.</w:t>
        </w:r>
      </w:ins>
    </w:p>
    <w:p w14:paraId="518120C5" w14:textId="77777777" w:rsidR="006A227A" w:rsidRPr="00417628" w:rsidRDefault="006A227A" w:rsidP="004F1FFB">
      <w:pPr>
        <w:pStyle w:val="Paragraph"/>
        <w:pPrChange w:id="524" w:author="Perrine, Martin L. (GSFC-5670)" w:date="2016-09-27T10:12:00Z">
          <w:pPr>
            <w:pStyle w:val="List-a1stlevel"/>
          </w:pPr>
        </w:pPrChange>
      </w:pPr>
    </w:p>
    <w:p w14:paraId="31F4D1A7" w14:textId="0DCC5919" w:rsidR="003F049D" w:rsidRDefault="003F049D" w:rsidP="003F049D">
      <w:pPr>
        <w:pStyle w:val="Heading2"/>
      </w:pPr>
      <w:bookmarkStart w:id="525" w:name="_Toc311983098"/>
      <w:del w:id="526" w:author="Perrine, Martin L. (GSFC-5670)" w:date="2016-09-27T09:13:00Z">
        <w:r w:rsidDel="00CA4D84">
          <w:delText>Compliance Methods</w:delText>
        </w:r>
      </w:del>
      <w:bookmarkEnd w:id="525"/>
      <w:ins w:id="527" w:author="Perrine, Martin L. (GSFC-5670)" w:date="2016-09-27T09:13:00Z">
        <w:r w:rsidR="00CA4D84">
          <w:t xml:space="preserve"> </w:t>
        </w:r>
        <w:bookmarkStart w:id="528" w:name="_Toc462736778"/>
        <w:r w:rsidR="00CA4D84">
          <w:t>Maintenance</w:t>
        </w:r>
      </w:ins>
      <w:bookmarkEnd w:id="528"/>
    </w:p>
    <w:p w14:paraId="181BB96E" w14:textId="10A0485C" w:rsidR="003F049D" w:rsidRPr="00F4225E" w:rsidDel="006A227A" w:rsidRDefault="003F049D" w:rsidP="003F049D">
      <w:pPr>
        <w:pStyle w:val="Heading3"/>
        <w:rPr>
          <w:del w:id="529" w:author="Perrine, Martin L. (GSFC-5670)" w:date="2016-09-27T10:25:00Z"/>
          <w:noProof/>
        </w:rPr>
      </w:pPr>
      <w:bookmarkStart w:id="530" w:name="_Toc267571563"/>
      <w:bookmarkStart w:id="531" w:name="_Toc273608892"/>
      <w:bookmarkStart w:id="532" w:name="_Toc311983099"/>
      <w:del w:id="533" w:author="Perrine, Martin L. (GSFC-5670)" w:date="2016-09-27T09:13:00Z">
        <w:r w:rsidRPr="00E647AD" w:rsidDel="00CA4D84">
          <w:rPr>
            <w:noProof/>
          </w:rPr>
          <w:delText>Analysis</w:delText>
        </w:r>
      </w:del>
      <w:bookmarkEnd w:id="530"/>
      <w:bookmarkEnd w:id="531"/>
      <w:bookmarkEnd w:id="532"/>
    </w:p>
    <w:p w14:paraId="7AA5688E" w14:textId="42F8BDAA" w:rsidR="003F049D" w:rsidRPr="00CA4D84" w:rsidDel="00336830" w:rsidRDefault="003F049D" w:rsidP="00CA4D84">
      <w:pPr>
        <w:pStyle w:val="Paragraph"/>
        <w:rPr>
          <w:del w:id="534" w:author="Perrine, Martin L. (GSFC-5670)" w:date="2016-03-30T16:03:00Z"/>
          <w:rFonts w:eastAsia="Wingdings-Regular"/>
          <w:noProof/>
          <w:szCs w:val="24"/>
          <w:rPrChange w:id="535" w:author="Perrine, Martin L. (GSFC-5670)" w:date="2016-09-27T09:17:00Z">
            <w:rPr>
              <w:del w:id="536" w:author="Perrine, Martin L. (GSFC-5670)" w:date="2016-03-30T16:03:00Z"/>
              <w:noProof/>
            </w:rPr>
          </w:rPrChange>
        </w:rPr>
        <w:pPrChange w:id="537" w:author="Perrine, Martin L. (GSFC-5670)" w:date="2016-09-27T09:17:00Z">
          <w:pPr>
            <w:pStyle w:val="Paragraph"/>
          </w:pPr>
        </w:pPrChange>
      </w:pPr>
      <w:del w:id="538" w:author="Perrine, Martin L. (GSFC-5670)" w:date="2016-09-27T09:14:00Z">
        <w:r w:rsidRPr="00CA4D84" w:rsidDel="00CA4D84">
          <w:rPr>
            <w:rFonts w:eastAsia="Wingdings-Regular"/>
            <w:noProof/>
            <w:szCs w:val="24"/>
            <w:rPrChange w:id="539" w:author="Perrine, Martin L. (GSFC-5670)" w:date="2016-09-27T09:17:00Z">
              <w:rPr>
                <w:rFonts w:eastAsia="Wingdings-Regular"/>
                <w:noProof/>
              </w:rPr>
            </w:rPrChange>
          </w:rPr>
          <w:delText xml:space="preserve">The compliance method of analysis uses mathematical modeling and analytical techniques to predict the suitability of a design to stakeholder expectations based on calculated data or data derived from lower system structure end product verifications.  Analysis is generally used when a prototype; engineering model; or fabricated, assembled, and integrated product is not available. Analysis includes the use of modeling and simulation as analytical tools.  A model is a mathematical representation of reality.  A simulation is the manipulation of a </w:delText>
        </w:r>
        <w:commentRangeStart w:id="540"/>
        <w:r w:rsidRPr="00CA4D84" w:rsidDel="00CA4D84">
          <w:rPr>
            <w:rFonts w:eastAsia="Wingdings-Regular"/>
            <w:noProof/>
            <w:szCs w:val="24"/>
            <w:rPrChange w:id="541" w:author="Perrine, Martin L. (GSFC-5670)" w:date="2016-09-27T09:17:00Z">
              <w:rPr>
                <w:rFonts w:eastAsia="Wingdings-Regular"/>
                <w:noProof/>
              </w:rPr>
            </w:rPrChange>
          </w:rPr>
          <w:delText>model</w:delText>
        </w:r>
        <w:commentRangeEnd w:id="540"/>
        <w:r w:rsidR="00336830" w:rsidRPr="00CA4D84" w:rsidDel="00CA4D84">
          <w:rPr>
            <w:rFonts w:eastAsia="Wingdings-Regular"/>
            <w:noProof/>
            <w:szCs w:val="24"/>
            <w:rPrChange w:id="542" w:author="Perrine, Martin L. (GSFC-5670)" w:date="2016-09-27T09:17:00Z">
              <w:rPr>
                <w:rStyle w:val="CommentReference"/>
                <w:rFonts w:ascii="Arial" w:hAnsi="Arial"/>
              </w:rPr>
            </w:rPrChange>
          </w:rPr>
          <w:commentReference w:id="540"/>
        </w:r>
        <w:r w:rsidRPr="00CA4D84" w:rsidDel="00CA4D84">
          <w:rPr>
            <w:rFonts w:eastAsia="Wingdings-Regular"/>
            <w:noProof/>
            <w:szCs w:val="24"/>
            <w:rPrChange w:id="543" w:author="Perrine, Martin L. (GSFC-5670)" w:date="2016-09-27T09:17:00Z">
              <w:rPr>
                <w:rFonts w:eastAsia="Wingdings-Regular"/>
                <w:noProof/>
              </w:rPr>
            </w:rPrChange>
          </w:rPr>
          <w:delText>.</w:delText>
        </w:r>
      </w:del>
    </w:p>
    <w:p w14:paraId="36A9073F" w14:textId="5B910B22" w:rsidR="003F049D" w:rsidRPr="00CA4D84" w:rsidDel="00CA4D84" w:rsidRDefault="003F049D" w:rsidP="00CA4D84">
      <w:pPr>
        <w:pStyle w:val="Paragraph"/>
        <w:rPr>
          <w:del w:id="544" w:author="Perrine, Martin L. (GSFC-5670)" w:date="2016-09-27T09:14:00Z"/>
          <w:rFonts w:eastAsia="Wingdings-Regular"/>
          <w:noProof/>
          <w:szCs w:val="24"/>
          <w:rPrChange w:id="545" w:author="Perrine, Martin L. (GSFC-5670)" w:date="2016-09-27T09:17:00Z">
            <w:rPr>
              <w:del w:id="546" w:author="Perrine, Martin L. (GSFC-5670)" w:date="2016-09-27T09:14:00Z"/>
            </w:rPr>
          </w:rPrChange>
        </w:rPr>
        <w:pPrChange w:id="547" w:author="Perrine, Martin L. (GSFC-5670)" w:date="2016-09-27T09:17:00Z">
          <w:pPr>
            <w:pStyle w:val="Paragraph"/>
            <w:spacing w:line="240" w:lineRule="auto"/>
          </w:pPr>
        </w:pPrChange>
      </w:pPr>
    </w:p>
    <w:p w14:paraId="6447FED8" w14:textId="66698703" w:rsidR="004F1FFB" w:rsidRDefault="00CA4D84" w:rsidP="004F1FFB">
      <w:pPr>
        <w:pStyle w:val="Paragraph"/>
        <w:rPr>
          <w:ins w:id="548" w:author="Perrine, Martin L. (GSFC-5670)" w:date="2016-09-27T10:17:00Z"/>
          <w:rFonts w:eastAsia="Wingdings-Regular"/>
          <w:noProof/>
          <w:szCs w:val="24"/>
        </w:rPr>
      </w:pPr>
      <w:ins w:id="549" w:author="Perrine, Martin L. (GSFC-5670)" w:date="2016-09-27T09:14:00Z">
        <w:r w:rsidRPr="00CA4D84">
          <w:rPr>
            <w:rFonts w:eastAsia="Wingdings-Regular"/>
            <w:noProof/>
            <w:szCs w:val="24"/>
            <w:rPrChange w:id="550" w:author="Perrine, Martin L. (GSFC-5670)" w:date="2016-09-27T09:17:00Z">
              <w:rPr/>
            </w:rPrChange>
          </w:rPr>
          <w:t xml:space="preserve">The DAPHNE system is designed to </w:t>
        </w:r>
      </w:ins>
      <w:ins w:id="551" w:author="Perrine, Martin L. (GSFC-5670)" w:date="2016-09-27T10:13:00Z">
        <w:r w:rsidR="004F1FFB">
          <w:rPr>
            <w:rFonts w:eastAsia="Wingdings-Regular"/>
            <w:noProof/>
            <w:szCs w:val="24"/>
          </w:rPr>
          <w:t xml:space="preserve">automatically </w:t>
        </w:r>
      </w:ins>
      <w:ins w:id="552" w:author="Perrine, Martin L. (GSFC-5670)" w:date="2016-09-27T09:14:00Z">
        <w:r w:rsidRPr="00CA4D84">
          <w:rPr>
            <w:rFonts w:eastAsia="Wingdings-Regular"/>
            <w:noProof/>
            <w:szCs w:val="24"/>
            <w:rPrChange w:id="553" w:author="Perrine, Martin L. (GSFC-5670)" w:date="2016-09-27T09:17:00Z">
              <w:rPr/>
            </w:rPrChange>
          </w:rPr>
          <w:t>accommodate a single common failure and remain</w:t>
        </w:r>
      </w:ins>
      <w:ins w:id="554" w:author="Perrine, Martin L. (GSFC-5670)" w:date="2016-09-27T09:15:00Z">
        <w:r w:rsidRPr="00CA4D84">
          <w:rPr>
            <w:rFonts w:eastAsia="Wingdings-Regular"/>
            <w:noProof/>
            <w:szCs w:val="24"/>
            <w:rPrChange w:id="555" w:author="Perrine, Martin L. (GSFC-5670)" w:date="2016-09-27T09:17:00Z">
              <w:rPr/>
            </w:rPrChange>
          </w:rPr>
          <w:t xml:space="preserve"> </w:t>
        </w:r>
      </w:ins>
      <w:ins w:id="556" w:author="Perrine, Martin L. (GSFC-5670)" w:date="2016-09-27T09:14:00Z">
        <w:r w:rsidRPr="00CA4D84">
          <w:rPr>
            <w:rFonts w:eastAsia="Wingdings-Regular"/>
            <w:noProof/>
            <w:szCs w:val="24"/>
            <w:rPrChange w:id="557" w:author="Perrine, Martin L. (GSFC-5670)" w:date="2016-09-27T09:17:00Z">
              <w:rPr/>
            </w:rPrChange>
          </w:rPr>
          <w:t xml:space="preserve">operational. The system can be brought back to full </w:t>
        </w:r>
      </w:ins>
      <w:ins w:id="558" w:author="Perrine, Martin L. (GSFC-5670)" w:date="2016-09-27T10:13:00Z">
        <w:r w:rsidR="004F1FFB">
          <w:rPr>
            <w:rFonts w:eastAsia="Wingdings-Regular"/>
            <w:noProof/>
            <w:szCs w:val="24"/>
          </w:rPr>
          <w:t>specification</w:t>
        </w:r>
      </w:ins>
      <w:ins w:id="559" w:author="Perrine, Martin L. (GSFC-5670)" w:date="2016-09-27T09:14:00Z">
        <w:r w:rsidRPr="00CA4D84">
          <w:rPr>
            <w:rFonts w:eastAsia="Wingdings-Regular"/>
            <w:noProof/>
            <w:szCs w:val="24"/>
            <w:rPrChange w:id="560" w:author="Perrine, Martin L. (GSFC-5670)" w:date="2016-09-27T09:17:00Z">
              <w:rPr/>
            </w:rPrChange>
          </w:rPr>
          <w:t xml:space="preserve"> by </w:t>
        </w:r>
      </w:ins>
      <w:ins w:id="561" w:author="Perrine, Martin L. (GSFC-5670)" w:date="2016-09-27T10:17:00Z">
        <w:r w:rsidR="004F1FFB">
          <w:rPr>
            <w:rFonts w:eastAsia="Wingdings-Regular"/>
            <w:noProof/>
            <w:szCs w:val="24"/>
          </w:rPr>
          <w:t>by referring to the Local Operating Procedures</w:t>
        </w:r>
        <w:r w:rsidR="004F1FFB">
          <w:rPr>
            <w:rFonts w:eastAsia="Wingdings-Regular"/>
            <w:noProof/>
            <w:szCs w:val="24"/>
          </w:rPr>
          <w:t xml:space="preserve"> and </w:t>
        </w:r>
        <w:r w:rsidR="004F1FFB">
          <w:rPr>
            <w:rFonts w:eastAsia="Wingdings-Regular"/>
            <w:noProof/>
            <w:szCs w:val="24"/>
          </w:rPr>
          <w:t xml:space="preserve"> </w:t>
        </w:r>
        <w:r w:rsidR="004F1FFB">
          <w:rPr>
            <w:rFonts w:eastAsia="Wingdings-Regular"/>
            <w:noProof/>
            <w:szCs w:val="24"/>
          </w:rPr>
          <w:t>M</w:t>
        </w:r>
        <w:r w:rsidR="004F1FFB">
          <w:rPr>
            <w:rFonts w:eastAsia="Wingdings-Regular"/>
            <w:noProof/>
            <w:szCs w:val="24"/>
          </w:rPr>
          <w:t>aintenance</w:t>
        </w:r>
        <w:r w:rsidR="004F1FFB">
          <w:rPr>
            <w:rFonts w:eastAsia="Wingdings-Regular"/>
            <w:noProof/>
            <w:szCs w:val="24"/>
          </w:rPr>
          <w:t xml:space="preserve">.  This process generally will address a software issue with a reboot or replacing a defective piece of hardware. </w:t>
        </w:r>
        <w:r w:rsidR="004F1FFB">
          <w:rPr>
            <w:rFonts w:eastAsia="Wingdings-Regular"/>
            <w:noProof/>
            <w:szCs w:val="24"/>
          </w:rPr>
          <w:t xml:space="preserve"> </w:t>
        </w:r>
      </w:ins>
    </w:p>
    <w:p w14:paraId="3E76A809" w14:textId="3CE9D3B5" w:rsidR="00210930" w:rsidRDefault="004F1FFB" w:rsidP="00CA4D84">
      <w:pPr>
        <w:pStyle w:val="Paragraph"/>
        <w:rPr>
          <w:ins w:id="562" w:author="Perrine, Martin L. (GSFC-5670)" w:date="2016-09-27T09:25:00Z"/>
          <w:rFonts w:eastAsia="Wingdings-Regular"/>
          <w:noProof/>
          <w:szCs w:val="24"/>
        </w:rPr>
        <w:pPrChange w:id="563" w:author="Perrine, Martin L. (GSFC-5670)" w:date="2016-09-27T09:17:00Z">
          <w:pPr>
            <w:pStyle w:val="Paragraph"/>
            <w:spacing w:line="480" w:lineRule="auto"/>
          </w:pPr>
        </w:pPrChange>
      </w:pPr>
      <w:ins w:id="564" w:author="Perrine, Martin L. (GSFC-5670)" w:date="2016-09-27T10:19:00Z">
        <w:r>
          <w:rPr>
            <w:rFonts w:eastAsia="Wingdings-Regular"/>
            <w:noProof/>
            <w:szCs w:val="24"/>
          </w:rPr>
          <w:t>Any</w:t>
        </w:r>
      </w:ins>
      <w:ins w:id="565" w:author="Perrine, Martin L. (GSFC-5670)" w:date="2016-09-27T09:18:00Z">
        <w:r w:rsidR="00CA4D84">
          <w:rPr>
            <w:rFonts w:eastAsia="Wingdings-Regular"/>
            <w:noProof/>
            <w:szCs w:val="24"/>
          </w:rPr>
          <w:t xml:space="preserve"> defective unit</w:t>
        </w:r>
      </w:ins>
      <w:ins w:id="566" w:author="Perrine, Martin L. (GSFC-5670)" w:date="2016-09-27T10:19:00Z">
        <w:r>
          <w:rPr>
            <w:rFonts w:eastAsia="Wingdings-Regular"/>
            <w:noProof/>
            <w:szCs w:val="24"/>
          </w:rPr>
          <w:t>s</w:t>
        </w:r>
      </w:ins>
      <w:ins w:id="567" w:author="Perrine, Martin L. (GSFC-5670)" w:date="2016-09-27T09:18:00Z">
        <w:r w:rsidR="00CA4D84">
          <w:rPr>
            <w:rFonts w:eastAsia="Wingdings-Regular"/>
            <w:noProof/>
            <w:szCs w:val="24"/>
          </w:rPr>
          <w:t xml:space="preserve"> will be returned to the manufacturer for repair or desposed </w:t>
        </w:r>
      </w:ins>
      <w:ins w:id="568" w:author="Perrine, Martin L. (GSFC-5670)" w:date="2016-09-27T09:19:00Z">
        <w:r w:rsidR="00CA4D84">
          <w:rPr>
            <w:rFonts w:eastAsia="Wingdings-Regular"/>
            <w:noProof/>
            <w:szCs w:val="24"/>
          </w:rPr>
          <w:t xml:space="preserve">of and replaced </w:t>
        </w:r>
      </w:ins>
      <w:ins w:id="569" w:author="Perrine, Martin L. (GSFC-5670)" w:date="2016-09-27T09:18:00Z">
        <w:r w:rsidR="00CA4D84">
          <w:rPr>
            <w:rFonts w:eastAsia="Wingdings-Regular"/>
            <w:noProof/>
            <w:szCs w:val="24"/>
          </w:rPr>
          <w:t>whichever is cost effective.</w:t>
        </w:r>
      </w:ins>
      <w:ins w:id="570" w:author="Perrine, Martin L. (GSFC-5670)" w:date="2016-09-27T09:19:00Z">
        <w:r w:rsidR="00CA4D84">
          <w:rPr>
            <w:rFonts w:eastAsia="Wingdings-Regular"/>
            <w:noProof/>
            <w:szCs w:val="24"/>
          </w:rPr>
          <w:t xml:space="preserve"> </w:t>
        </w:r>
      </w:ins>
    </w:p>
    <w:p w14:paraId="12119419" w14:textId="77777777" w:rsidR="00F02465" w:rsidRDefault="00F02465" w:rsidP="00CA4D84">
      <w:pPr>
        <w:pStyle w:val="Paragraph"/>
        <w:rPr>
          <w:ins w:id="571" w:author="Perrine, Martin L. (GSFC-5670)" w:date="2016-09-27T09:39:00Z"/>
          <w:rFonts w:eastAsia="Wingdings-Regular"/>
          <w:noProof/>
          <w:szCs w:val="24"/>
        </w:rPr>
        <w:pPrChange w:id="572" w:author="Perrine, Martin L. (GSFC-5670)" w:date="2016-09-27T09:17:00Z">
          <w:pPr>
            <w:pStyle w:val="Paragraph"/>
            <w:spacing w:line="480" w:lineRule="auto"/>
          </w:pPr>
        </w:pPrChange>
      </w:pPr>
    </w:p>
    <w:p w14:paraId="476B3429" w14:textId="7AF24F33" w:rsidR="00F02465" w:rsidRDefault="00F02465" w:rsidP="00CA4D84">
      <w:pPr>
        <w:pStyle w:val="Paragraph"/>
        <w:rPr>
          <w:ins w:id="573" w:author="Perrine, Martin L. (GSFC-5670)" w:date="2016-09-27T09:43:00Z"/>
          <w:rFonts w:eastAsia="Wingdings-Regular"/>
          <w:noProof/>
          <w:szCs w:val="24"/>
        </w:rPr>
        <w:pPrChange w:id="574" w:author="Perrine, Martin L. (GSFC-5670)" w:date="2016-09-27T09:17:00Z">
          <w:pPr>
            <w:pStyle w:val="Paragraph"/>
            <w:spacing w:line="480" w:lineRule="auto"/>
          </w:pPr>
        </w:pPrChange>
      </w:pPr>
      <w:ins w:id="575" w:author="Perrine, Martin L. (GSFC-5670)" w:date="2016-09-27T09:39:00Z">
        <w:r>
          <w:rPr>
            <w:rFonts w:eastAsia="Wingdings-Regular"/>
            <w:noProof/>
            <w:szCs w:val="24"/>
          </w:rPr>
          <w:t>The system is built using Commercial Off-</w:t>
        </w:r>
      </w:ins>
      <w:ins w:id="576" w:author="Perrine, Martin L. (GSFC-5670)" w:date="2016-09-27T09:40:00Z">
        <w:r>
          <w:rPr>
            <w:rFonts w:eastAsia="Wingdings-Regular"/>
            <w:noProof/>
            <w:szCs w:val="24"/>
          </w:rPr>
          <w:t>T</w:t>
        </w:r>
      </w:ins>
      <w:ins w:id="577" w:author="Perrine, Martin L. (GSFC-5670)" w:date="2016-09-27T09:39:00Z">
        <w:r>
          <w:rPr>
            <w:rFonts w:eastAsia="Wingdings-Regular"/>
            <w:noProof/>
            <w:szCs w:val="24"/>
          </w:rPr>
          <w:t>he-</w:t>
        </w:r>
      </w:ins>
      <w:ins w:id="578" w:author="Perrine, Martin L. (GSFC-5670)" w:date="2016-09-27T09:40:00Z">
        <w:r>
          <w:rPr>
            <w:rFonts w:eastAsia="Wingdings-Regular"/>
            <w:noProof/>
            <w:szCs w:val="24"/>
          </w:rPr>
          <w:t>S</w:t>
        </w:r>
      </w:ins>
      <w:ins w:id="579" w:author="Perrine, Martin L. (GSFC-5670)" w:date="2016-09-27T09:39:00Z">
        <w:r>
          <w:rPr>
            <w:rFonts w:eastAsia="Wingdings-Regular"/>
            <w:noProof/>
            <w:szCs w:val="24"/>
          </w:rPr>
          <w:t xml:space="preserve">helf </w:t>
        </w:r>
      </w:ins>
      <w:ins w:id="580" w:author="Perrine, Martin L. (GSFC-5670)" w:date="2016-09-27T09:40:00Z">
        <w:r>
          <w:rPr>
            <w:rFonts w:eastAsia="Wingdings-Regular"/>
            <w:noProof/>
            <w:szCs w:val="24"/>
          </w:rPr>
          <w:t xml:space="preserve">(COTS) </w:t>
        </w:r>
      </w:ins>
      <w:ins w:id="581" w:author="Perrine, Martin L. (GSFC-5670)" w:date="2016-09-27T09:39:00Z">
        <w:r>
          <w:rPr>
            <w:rFonts w:eastAsia="Wingdings-Regular"/>
            <w:noProof/>
            <w:szCs w:val="24"/>
          </w:rPr>
          <w:t>units.</w:t>
        </w:r>
      </w:ins>
      <w:ins w:id="582" w:author="Perrine, Martin L. (GSFC-5670)" w:date="2016-09-27T09:40:00Z">
        <w:r>
          <w:rPr>
            <w:rFonts w:eastAsia="Wingdings-Regular"/>
            <w:noProof/>
            <w:szCs w:val="24"/>
          </w:rPr>
          <w:t xml:space="preserve">  These units have a limited us</w:t>
        </w:r>
        <w:r w:rsidR="00DE1C35">
          <w:rPr>
            <w:rFonts w:eastAsia="Wingdings-Regular"/>
            <w:noProof/>
            <w:szCs w:val="24"/>
          </w:rPr>
          <w:t>eable life span.  To assure the system meets the</w:t>
        </w:r>
      </w:ins>
      <w:ins w:id="583" w:author="Perrine, Martin L. (GSFC-5670)" w:date="2016-09-27T09:42:00Z">
        <w:r w:rsidR="00DE1C35">
          <w:rPr>
            <w:rFonts w:eastAsia="Wingdings-Regular"/>
            <w:noProof/>
            <w:szCs w:val="24"/>
          </w:rPr>
          <w:t xml:space="preserve"> availability</w:t>
        </w:r>
      </w:ins>
      <w:ins w:id="584" w:author="Perrine, Martin L. (GSFC-5670)" w:date="2016-09-27T09:40:00Z">
        <w:r w:rsidR="00DE1C35">
          <w:rPr>
            <w:rFonts w:eastAsia="Wingdings-Regular"/>
            <w:noProof/>
            <w:szCs w:val="24"/>
          </w:rPr>
          <w:t xml:space="preserve"> requirement of </w:t>
        </w:r>
      </w:ins>
      <w:ins w:id="585" w:author="Perrine, Martin L. (GSFC-5670)" w:date="2016-09-27T09:39:00Z">
        <w:r>
          <w:rPr>
            <w:rFonts w:eastAsia="Wingdings-Regular"/>
            <w:noProof/>
            <w:szCs w:val="24"/>
          </w:rPr>
          <w:t xml:space="preserve"> </w:t>
        </w:r>
      </w:ins>
      <w:ins w:id="586" w:author="Perrine, Martin L. (GSFC-5670)" w:date="2016-09-27T09:42:00Z">
        <w:r w:rsidR="00DE1C35">
          <w:rPr>
            <w:rFonts w:eastAsia="Wingdings-Regular"/>
            <w:noProof/>
            <w:szCs w:val="24"/>
          </w:rPr>
          <w:t>0.99</w:t>
        </w:r>
        <w:r w:rsidR="00CF0E3C">
          <w:rPr>
            <w:rFonts w:eastAsia="Wingdings-Regular"/>
            <w:noProof/>
            <w:szCs w:val="24"/>
          </w:rPr>
          <w:t xml:space="preserve"> it must have high reliability.  To assure high reliability the various units must be replaced before their end-of-life. </w:t>
        </w:r>
      </w:ins>
      <w:ins w:id="587" w:author="Perrine, Martin L. (GSFC-5670)" w:date="2016-09-27T09:44:00Z">
        <w:r w:rsidR="00CF0E3C">
          <w:rPr>
            <w:rFonts w:eastAsia="Wingdings-Regular"/>
            <w:noProof/>
            <w:szCs w:val="24"/>
          </w:rPr>
          <w:t xml:space="preserve">  This replacement </w:t>
        </w:r>
      </w:ins>
      <w:ins w:id="588" w:author="Perrine, Martin L. (GSFC-5670)" w:date="2016-09-27T09:47:00Z">
        <w:r w:rsidR="00CF0E3C">
          <w:rPr>
            <w:rFonts w:eastAsia="Wingdings-Regular"/>
            <w:noProof/>
            <w:szCs w:val="24"/>
          </w:rPr>
          <w:t xml:space="preserve">processes </w:t>
        </w:r>
      </w:ins>
      <w:ins w:id="589" w:author="Perrine, Martin L. (GSFC-5670)" w:date="2016-09-27T09:46:00Z">
        <w:r w:rsidR="00CF0E3C">
          <w:rPr>
            <w:rFonts w:eastAsia="Wingdings-Regular"/>
            <w:noProof/>
            <w:szCs w:val="24"/>
          </w:rPr>
          <w:t>minimizes</w:t>
        </w:r>
      </w:ins>
      <w:ins w:id="590" w:author="Perrine, Martin L. (GSFC-5670)" w:date="2016-09-27T09:47:00Z">
        <w:r w:rsidR="00CF0E3C">
          <w:rPr>
            <w:rFonts w:eastAsia="Wingdings-Regular"/>
            <w:noProof/>
            <w:szCs w:val="24"/>
          </w:rPr>
          <w:t>,</w:t>
        </w:r>
      </w:ins>
      <w:ins w:id="591" w:author="Perrine, Martin L. (GSFC-5670)" w:date="2016-09-27T09:46:00Z">
        <w:r w:rsidR="00CF0E3C">
          <w:rPr>
            <w:rFonts w:eastAsia="Wingdings-Regular"/>
            <w:noProof/>
            <w:szCs w:val="24"/>
          </w:rPr>
          <w:t xml:space="preserve"> but does not prevent</w:t>
        </w:r>
      </w:ins>
      <w:ins w:id="592" w:author="Perrine, Martin L. (GSFC-5670)" w:date="2016-09-27T09:47:00Z">
        <w:r w:rsidR="00CF0E3C">
          <w:rPr>
            <w:rFonts w:eastAsia="Wingdings-Regular"/>
            <w:noProof/>
            <w:szCs w:val="24"/>
          </w:rPr>
          <w:t>,</w:t>
        </w:r>
      </w:ins>
      <w:ins w:id="593" w:author="Perrine, Martin L. (GSFC-5670)" w:date="2016-09-27T09:46:00Z">
        <w:r w:rsidR="00CF0E3C">
          <w:rPr>
            <w:rFonts w:eastAsia="Wingdings-Regular"/>
            <w:noProof/>
            <w:szCs w:val="24"/>
          </w:rPr>
          <w:t xml:space="preserve"> failures and </w:t>
        </w:r>
      </w:ins>
      <w:ins w:id="594" w:author="Perrine, Martin L. (GSFC-5670)" w:date="2016-09-27T09:47:00Z">
        <w:r w:rsidR="00CF0E3C">
          <w:rPr>
            <w:rFonts w:eastAsia="Wingdings-Regular"/>
            <w:noProof/>
            <w:szCs w:val="24"/>
          </w:rPr>
          <w:t>so</w:t>
        </w:r>
      </w:ins>
      <w:ins w:id="595" w:author="Perrine, Martin L. (GSFC-5670)" w:date="2016-09-27T09:44:00Z">
        <w:r w:rsidR="00CF0E3C">
          <w:rPr>
            <w:rFonts w:eastAsia="Wingdings-Regular"/>
            <w:noProof/>
            <w:szCs w:val="24"/>
          </w:rPr>
          <w:t xml:space="preserve"> should be maintained seperately from the sparing process mentioned above</w:t>
        </w:r>
      </w:ins>
      <w:ins w:id="596" w:author="Perrine, Martin L. (GSFC-5670)" w:date="2016-09-27T09:47:00Z">
        <w:r w:rsidR="00CF0E3C">
          <w:rPr>
            <w:rFonts w:eastAsia="Wingdings-Regular"/>
            <w:noProof/>
            <w:szCs w:val="24"/>
          </w:rPr>
          <w:t>.</w:t>
        </w:r>
      </w:ins>
      <w:ins w:id="597" w:author="Perrine, Martin L. (GSFC-5670)" w:date="2016-09-27T09:44:00Z">
        <w:r w:rsidR="00CF0E3C">
          <w:rPr>
            <w:rFonts w:eastAsia="Wingdings-Regular"/>
            <w:noProof/>
            <w:szCs w:val="24"/>
          </w:rPr>
          <w:t xml:space="preserve"> </w:t>
        </w:r>
      </w:ins>
    </w:p>
    <w:p w14:paraId="4AB7FCA1" w14:textId="77777777" w:rsidR="00CF0E3C" w:rsidRDefault="00CF0E3C" w:rsidP="00CA4D84">
      <w:pPr>
        <w:pStyle w:val="Paragraph"/>
        <w:rPr>
          <w:ins w:id="598" w:author="Perrine, Martin L. (GSFC-5670)" w:date="2016-09-27T10:40:00Z"/>
          <w:rFonts w:eastAsia="Wingdings-Regular"/>
          <w:noProof/>
          <w:szCs w:val="24"/>
        </w:rPr>
        <w:pPrChange w:id="599" w:author="Perrine, Martin L. (GSFC-5670)" w:date="2016-09-27T09:17:00Z">
          <w:pPr>
            <w:pStyle w:val="Paragraph"/>
            <w:spacing w:line="480" w:lineRule="auto"/>
          </w:pPr>
        </w:pPrChange>
      </w:pPr>
    </w:p>
    <w:p w14:paraId="7F8AC881" w14:textId="1A2F0594" w:rsidR="009424E7" w:rsidRDefault="009424E7" w:rsidP="00CA4D84">
      <w:pPr>
        <w:pStyle w:val="Paragraph"/>
        <w:rPr>
          <w:ins w:id="600" w:author="Perrine, Martin L. (GSFC-5670)" w:date="2016-09-27T10:43:00Z"/>
          <w:rFonts w:eastAsia="Wingdings-Regular"/>
          <w:noProof/>
          <w:szCs w:val="24"/>
        </w:rPr>
        <w:pPrChange w:id="601" w:author="Perrine, Martin L. (GSFC-5670)" w:date="2016-09-27T09:17:00Z">
          <w:pPr>
            <w:pStyle w:val="Paragraph"/>
            <w:spacing w:line="480" w:lineRule="auto"/>
          </w:pPr>
        </w:pPrChange>
      </w:pPr>
      <w:ins w:id="602" w:author="Perrine, Martin L. (GSFC-5670)" w:date="2016-09-27T10:40:00Z">
        <w:r>
          <w:rPr>
            <w:rFonts w:eastAsia="Wingdings-Regular"/>
            <w:noProof/>
            <w:szCs w:val="24"/>
          </w:rPr>
          <w:t xml:space="preserve">Code 566 will configuration management the software load of the system.  They will update the system as necessary.  </w:t>
        </w:r>
      </w:ins>
      <w:ins w:id="603" w:author="Perrine, Martin L. (GSFC-5670)" w:date="2016-09-27T10:42:00Z">
        <w:r>
          <w:rPr>
            <w:rFonts w:eastAsia="Wingdings-Regular"/>
            <w:noProof/>
            <w:szCs w:val="24"/>
          </w:rPr>
          <w:t xml:space="preserve">These updates will address not only </w:t>
        </w:r>
      </w:ins>
      <w:ins w:id="604" w:author="Perrine, Martin L. (GSFC-5670)" w:date="2016-09-27T10:43:00Z">
        <w:r>
          <w:rPr>
            <w:rFonts w:eastAsia="Wingdings-Regular"/>
            <w:noProof/>
            <w:szCs w:val="24"/>
          </w:rPr>
          <w:t xml:space="preserve">system </w:t>
        </w:r>
      </w:ins>
      <w:ins w:id="605" w:author="Perrine, Martin L. (GSFC-5670)" w:date="2016-09-27T10:42:00Z">
        <w:r>
          <w:rPr>
            <w:rFonts w:eastAsia="Wingdings-Regular"/>
            <w:noProof/>
            <w:szCs w:val="24"/>
          </w:rPr>
          <w:t xml:space="preserve">functionality but also </w:t>
        </w:r>
      </w:ins>
      <w:ins w:id="606" w:author="Perrine, Martin L. (GSFC-5670)" w:date="2016-09-27T10:43:00Z">
        <w:r>
          <w:rPr>
            <w:rFonts w:eastAsia="Wingdings-Regular"/>
            <w:noProof/>
            <w:szCs w:val="24"/>
          </w:rPr>
          <w:t xml:space="preserve">IT </w:t>
        </w:r>
      </w:ins>
      <w:ins w:id="607" w:author="Perrine, Martin L. (GSFC-5670)" w:date="2016-09-27T10:42:00Z">
        <w:r>
          <w:rPr>
            <w:rFonts w:eastAsia="Wingdings-Regular"/>
            <w:noProof/>
            <w:szCs w:val="24"/>
          </w:rPr>
          <w:t>security.</w:t>
        </w:r>
      </w:ins>
    </w:p>
    <w:p w14:paraId="43B557D6" w14:textId="77777777" w:rsidR="009424E7" w:rsidRDefault="009424E7" w:rsidP="00CA4D84">
      <w:pPr>
        <w:pStyle w:val="Paragraph"/>
        <w:rPr>
          <w:ins w:id="608" w:author="Perrine, Martin L. (GSFC-5670)" w:date="2016-09-27T10:50:00Z"/>
          <w:rFonts w:eastAsia="Wingdings-Regular"/>
          <w:noProof/>
          <w:szCs w:val="24"/>
        </w:rPr>
        <w:pPrChange w:id="609" w:author="Perrine, Martin L. (GSFC-5670)" w:date="2016-09-27T09:17:00Z">
          <w:pPr>
            <w:pStyle w:val="Paragraph"/>
            <w:spacing w:line="480" w:lineRule="auto"/>
          </w:pPr>
        </w:pPrChange>
      </w:pPr>
    </w:p>
    <w:p w14:paraId="0D6BC30A" w14:textId="7A2616B1" w:rsidR="005B14A7" w:rsidRDefault="005B14A7" w:rsidP="005B14A7">
      <w:pPr>
        <w:pStyle w:val="Heading2"/>
        <w:rPr>
          <w:ins w:id="610" w:author="Perrine, Martin L. (GSFC-5670)" w:date="2016-09-27T09:19:00Z"/>
          <w:rFonts w:eastAsia="Wingdings-Regular"/>
          <w:noProof/>
        </w:rPr>
        <w:pPrChange w:id="611" w:author="Perrine, Martin L. (GSFC-5670)" w:date="2016-09-27T10:50:00Z">
          <w:pPr>
            <w:pStyle w:val="Paragraph"/>
            <w:spacing w:line="480" w:lineRule="auto"/>
          </w:pPr>
        </w:pPrChange>
      </w:pPr>
      <w:bookmarkStart w:id="612" w:name="_Toc462736779"/>
      <w:ins w:id="613" w:author="Perrine, Martin L. (GSFC-5670)" w:date="2016-09-27T10:50:00Z">
        <w:r>
          <w:rPr>
            <w:rFonts w:eastAsia="Wingdings-Regular"/>
            <w:noProof/>
          </w:rPr>
          <w:t>Responsibilities</w:t>
        </w:r>
      </w:ins>
      <w:bookmarkEnd w:id="612"/>
    </w:p>
    <w:p w14:paraId="35492577" w14:textId="47EBA52D" w:rsidR="00CA4D84" w:rsidRDefault="00CA4D84" w:rsidP="00CA4D84">
      <w:pPr>
        <w:pStyle w:val="Paragraph"/>
        <w:rPr>
          <w:ins w:id="614" w:author="Perrine, Martin L. (GSFC-5670)" w:date="2016-09-27T09:19:00Z"/>
          <w:rFonts w:eastAsia="Wingdings-Regular"/>
          <w:noProof/>
          <w:szCs w:val="24"/>
        </w:rPr>
        <w:pPrChange w:id="615" w:author="Perrine, Martin L. (GSFC-5670)" w:date="2016-09-27T09:17:00Z">
          <w:pPr>
            <w:pStyle w:val="Paragraph"/>
            <w:spacing w:line="480" w:lineRule="auto"/>
          </w:pPr>
        </w:pPrChange>
      </w:pPr>
      <w:ins w:id="616" w:author="Perrine, Martin L. (GSFC-5670)" w:date="2016-09-27T09:19:00Z">
        <w:r>
          <w:rPr>
            <w:rFonts w:eastAsia="Wingdings-Regular"/>
            <w:noProof/>
            <w:szCs w:val="24"/>
          </w:rPr>
          <w:t>The following lists the</w:t>
        </w:r>
      </w:ins>
      <w:ins w:id="617" w:author="Perrine, Martin L. (GSFC-5670)" w:date="2016-09-27T09:38:00Z">
        <w:r w:rsidR="00F02465">
          <w:rPr>
            <w:rFonts w:eastAsia="Wingdings-Regular"/>
            <w:noProof/>
            <w:szCs w:val="24"/>
          </w:rPr>
          <w:t xml:space="preserve"> </w:t>
        </w:r>
      </w:ins>
      <w:ins w:id="618" w:author="Perrine, Martin L. (GSFC-5670)" w:date="2016-09-27T09:19:00Z">
        <w:r>
          <w:rPr>
            <w:rFonts w:eastAsia="Wingdings-Regular"/>
            <w:noProof/>
            <w:szCs w:val="24"/>
          </w:rPr>
          <w:t xml:space="preserve"> </w:t>
        </w:r>
      </w:ins>
      <w:ins w:id="619" w:author="Perrine, Martin L. (GSFC-5670)" w:date="2016-09-27T09:38:00Z">
        <w:r w:rsidR="00F02465">
          <w:rPr>
            <w:rFonts w:eastAsia="Wingdings-Regular"/>
            <w:noProof/>
            <w:szCs w:val="24"/>
          </w:rPr>
          <w:t xml:space="preserve">maintenance </w:t>
        </w:r>
      </w:ins>
      <w:ins w:id="620" w:author="Perrine, Martin L. (GSFC-5670)" w:date="2016-09-27T09:19:00Z">
        <w:r>
          <w:rPr>
            <w:rFonts w:eastAsia="Wingdings-Regular"/>
            <w:noProof/>
            <w:szCs w:val="24"/>
          </w:rPr>
          <w:t>responsibility by party:</w:t>
        </w:r>
      </w:ins>
    </w:p>
    <w:p w14:paraId="2E13F10B" w14:textId="77777777" w:rsidR="00210930" w:rsidRDefault="00210930" w:rsidP="00CA4D84">
      <w:pPr>
        <w:pStyle w:val="Paragraph"/>
        <w:numPr>
          <w:ilvl w:val="0"/>
          <w:numId w:val="35"/>
        </w:numPr>
        <w:rPr>
          <w:ins w:id="621" w:author="Perrine, Martin L. (GSFC-5670)" w:date="2016-09-27T09:30:00Z"/>
          <w:rFonts w:eastAsia="Wingdings-Regular"/>
          <w:noProof/>
          <w:szCs w:val="24"/>
        </w:rPr>
        <w:pPrChange w:id="622" w:author="Perrine, Martin L. (GSFC-5670)" w:date="2016-09-27T09:20:00Z">
          <w:pPr>
            <w:pStyle w:val="Paragraph"/>
            <w:spacing w:line="480" w:lineRule="auto"/>
          </w:pPr>
        </w:pPrChange>
      </w:pPr>
      <w:ins w:id="623" w:author="Perrine, Martin L. (GSFC-5670)" w:date="2016-09-27T09:20:00Z">
        <w:r>
          <w:rPr>
            <w:rFonts w:eastAsia="Wingdings-Regular"/>
            <w:noProof/>
            <w:szCs w:val="24"/>
          </w:rPr>
          <w:t xml:space="preserve">Code 566  </w:t>
        </w:r>
      </w:ins>
    </w:p>
    <w:p w14:paraId="4BC50136" w14:textId="66B73B2D" w:rsidR="00CA4D84" w:rsidRDefault="004F1FFB" w:rsidP="00210930">
      <w:pPr>
        <w:pStyle w:val="Paragraph"/>
        <w:numPr>
          <w:ilvl w:val="1"/>
          <w:numId w:val="35"/>
        </w:numPr>
        <w:rPr>
          <w:ins w:id="624" w:author="Perrine, Martin L. (GSFC-5670)" w:date="2016-09-27T09:43:00Z"/>
          <w:rFonts w:eastAsia="Wingdings-Regular"/>
          <w:noProof/>
          <w:szCs w:val="24"/>
        </w:rPr>
        <w:pPrChange w:id="625" w:author="Perrine, Martin L. (GSFC-5670)" w:date="2016-09-27T09:30:00Z">
          <w:pPr>
            <w:pStyle w:val="Paragraph"/>
            <w:spacing w:line="480" w:lineRule="auto"/>
          </w:pPr>
        </w:pPrChange>
      </w:pPr>
      <w:ins w:id="626" w:author="Perrine, Martin L. (GSFC-5670)" w:date="2016-09-27T09:20:00Z">
        <w:r>
          <w:rPr>
            <w:rFonts w:eastAsia="Wingdings-Regular"/>
            <w:noProof/>
            <w:szCs w:val="24"/>
          </w:rPr>
          <w:t>P</w:t>
        </w:r>
        <w:r w:rsidR="00CA4D84">
          <w:rPr>
            <w:rFonts w:eastAsia="Wingdings-Regular"/>
            <w:noProof/>
            <w:szCs w:val="24"/>
          </w:rPr>
          <w:t>rovide a recommended spare parts list</w:t>
        </w:r>
      </w:ins>
      <w:ins w:id="627" w:author="Perrine, Martin L. (GSFC-5670)" w:date="2016-09-27T09:29:00Z">
        <w:r w:rsidR="00210930">
          <w:rPr>
            <w:rFonts w:eastAsia="Wingdings-Regular"/>
            <w:noProof/>
            <w:szCs w:val="24"/>
          </w:rPr>
          <w:t xml:space="preserve"> to NEN</w:t>
        </w:r>
      </w:ins>
      <w:ins w:id="628" w:author="Perrine, Martin L. (GSFC-5670)" w:date="2016-09-27T09:30:00Z">
        <w:r w:rsidR="00210930">
          <w:rPr>
            <w:rFonts w:eastAsia="Wingdings-Regular"/>
            <w:noProof/>
            <w:szCs w:val="24"/>
          </w:rPr>
          <w:t>.</w:t>
        </w:r>
      </w:ins>
    </w:p>
    <w:p w14:paraId="0F637B51" w14:textId="1E14492E" w:rsidR="00CF0E3C" w:rsidRDefault="00CF0E3C" w:rsidP="00210930">
      <w:pPr>
        <w:pStyle w:val="Paragraph"/>
        <w:numPr>
          <w:ilvl w:val="1"/>
          <w:numId w:val="35"/>
        </w:numPr>
        <w:rPr>
          <w:ins w:id="629" w:author="Perrine, Martin L. (GSFC-5670)" w:date="2016-09-27T09:30:00Z"/>
          <w:rFonts w:eastAsia="Wingdings-Regular"/>
          <w:noProof/>
          <w:szCs w:val="24"/>
        </w:rPr>
        <w:pPrChange w:id="630" w:author="Perrine, Martin L. (GSFC-5670)" w:date="2016-09-27T09:30:00Z">
          <w:pPr>
            <w:pStyle w:val="Paragraph"/>
            <w:spacing w:line="480" w:lineRule="auto"/>
          </w:pPr>
        </w:pPrChange>
      </w:pPr>
      <w:ins w:id="631" w:author="Perrine, Martin L. (GSFC-5670)" w:date="2016-09-27T09:43:00Z">
        <w:r>
          <w:rPr>
            <w:rFonts w:eastAsia="Wingdings-Regular"/>
            <w:noProof/>
            <w:szCs w:val="24"/>
          </w:rPr>
          <w:t>Provide a recommended replacement schedule to assure high reliability.</w:t>
        </w:r>
      </w:ins>
    </w:p>
    <w:p w14:paraId="49A43926" w14:textId="6FE85915" w:rsidR="00210930" w:rsidRDefault="004F1FFB" w:rsidP="00210930">
      <w:pPr>
        <w:pStyle w:val="Paragraph"/>
        <w:numPr>
          <w:ilvl w:val="1"/>
          <w:numId w:val="35"/>
        </w:numPr>
        <w:rPr>
          <w:ins w:id="632" w:author="Perrine, Martin L. (GSFC-5670)" w:date="2016-09-27T09:33:00Z"/>
          <w:rFonts w:eastAsia="Wingdings-Regular"/>
          <w:noProof/>
          <w:szCs w:val="24"/>
        </w:rPr>
        <w:pPrChange w:id="633" w:author="Perrine, Martin L. (GSFC-5670)" w:date="2016-09-27T09:30:00Z">
          <w:pPr>
            <w:pStyle w:val="Paragraph"/>
            <w:spacing w:line="480" w:lineRule="auto"/>
          </w:pPr>
        </w:pPrChange>
      </w:pPr>
      <w:ins w:id="634" w:author="Perrine, Martin L. (GSFC-5670)" w:date="2016-09-27T09:30:00Z">
        <w:r>
          <w:rPr>
            <w:rFonts w:eastAsia="Wingdings-Regular"/>
            <w:noProof/>
            <w:szCs w:val="24"/>
          </w:rPr>
          <w:t>P</w:t>
        </w:r>
        <w:r w:rsidR="00210930">
          <w:rPr>
            <w:rFonts w:eastAsia="Wingdings-Regular"/>
            <w:noProof/>
            <w:szCs w:val="24"/>
          </w:rPr>
          <w:t>rovide software support as required.</w:t>
        </w:r>
      </w:ins>
    </w:p>
    <w:p w14:paraId="1285250C" w14:textId="55809F05" w:rsidR="00F02465" w:rsidRDefault="00F02465" w:rsidP="00210930">
      <w:pPr>
        <w:pStyle w:val="Paragraph"/>
        <w:numPr>
          <w:ilvl w:val="1"/>
          <w:numId w:val="35"/>
        </w:numPr>
        <w:rPr>
          <w:ins w:id="635" w:author="Perrine, Martin L. (GSFC-5670)" w:date="2016-09-27T09:33:00Z"/>
          <w:rFonts w:eastAsia="Wingdings-Regular"/>
          <w:noProof/>
          <w:szCs w:val="24"/>
        </w:rPr>
        <w:pPrChange w:id="636" w:author="Perrine, Martin L. (GSFC-5670)" w:date="2016-09-27T09:30:00Z">
          <w:pPr>
            <w:pStyle w:val="Paragraph"/>
            <w:spacing w:line="480" w:lineRule="auto"/>
          </w:pPr>
        </w:pPrChange>
      </w:pPr>
      <w:ins w:id="637" w:author="Perrine, Martin L. (GSFC-5670)" w:date="2016-09-27T09:33:00Z">
        <w:r>
          <w:rPr>
            <w:rFonts w:eastAsia="Wingdings-Regular"/>
            <w:noProof/>
            <w:szCs w:val="24"/>
          </w:rPr>
          <w:t xml:space="preserve">Provide </w:t>
        </w:r>
        <w:r w:rsidR="004F1FFB">
          <w:rPr>
            <w:rFonts w:eastAsia="Wingdings-Regular"/>
            <w:noProof/>
            <w:szCs w:val="24"/>
          </w:rPr>
          <w:t>L</w:t>
        </w:r>
        <w:r>
          <w:rPr>
            <w:rFonts w:eastAsia="Wingdings-Regular"/>
            <w:noProof/>
            <w:szCs w:val="24"/>
          </w:rPr>
          <w:t xml:space="preserve">ocal </w:t>
        </w:r>
      </w:ins>
      <w:ins w:id="638" w:author="Perrine, Martin L. (GSFC-5670)" w:date="2016-09-27T10:21:00Z">
        <w:r w:rsidR="004F1FFB">
          <w:rPr>
            <w:rFonts w:eastAsia="Wingdings-Regular"/>
            <w:noProof/>
            <w:szCs w:val="24"/>
          </w:rPr>
          <w:t>O</w:t>
        </w:r>
      </w:ins>
      <w:ins w:id="639" w:author="Perrine, Martin L. (GSFC-5670)" w:date="2016-09-27T09:33:00Z">
        <w:r>
          <w:rPr>
            <w:rFonts w:eastAsia="Wingdings-Regular"/>
            <w:noProof/>
            <w:szCs w:val="24"/>
          </w:rPr>
          <w:t xml:space="preserve">perating </w:t>
        </w:r>
      </w:ins>
      <w:ins w:id="640" w:author="Perrine, Martin L. (GSFC-5670)" w:date="2016-09-27T10:21:00Z">
        <w:r w:rsidR="004F1FFB">
          <w:rPr>
            <w:rFonts w:eastAsia="Wingdings-Regular"/>
            <w:noProof/>
            <w:szCs w:val="24"/>
          </w:rPr>
          <w:t>P</w:t>
        </w:r>
      </w:ins>
      <w:ins w:id="641" w:author="Perrine, Martin L. (GSFC-5670)" w:date="2016-09-27T09:33:00Z">
        <w:r>
          <w:rPr>
            <w:rFonts w:eastAsia="Wingdings-Regular"/>
            <w:noProof/>
            <w:szCs w:val="24"/>
          </w:rPr>
          <w:t>rocedures</w:t>
        </w:r>
      </w:ins>
      <w:ins w:id="642" w:author="Perrine, Martin L. (GSFC-5670)" w:date="2016-09-27T10:22:00Z">
        <w:r w:rsidR="004F1FFB">
          <w:rPr>
            <w:rFonts w:eastAsia="Wingdings-Regular"/>
            <w:noProof/>
            <w:szCs w:val="24"/>
          </w:rPr>
          <w:t xml:space="preserve"> (LOP)</w:t>
        </w:r>
      </w:ins>
      <w:ins w:id="643" w:author="Perrine, Martin L. (GSFC-5670)" w:date="2016-09-27T09:33:00Z">
        <w:r>
          <w:rPr>
            <w:rFonts w:eastAsia="Wingdings-Regular"/>
            <w:noProof/>
            <w:szCs w:val="24"/>
          </w:rPr>
          <w:t>.</w:t>
        </w:r>
      </w:ins>
    </w:p>
    <w:p w14:paraId="19914365" w14:textId="1E6610A1" w:rsidR="00F02465" w:rsidRDefault="00F02465" w:rsidP="00210930">
      <w:pPr>
        <w:pStyle w:val="Paragraph"/>
        <w:numPr>
          <w:ilvl w:val="1"/>
          <w:numId w:val="35"/>
        </w:numPr>
        <w:rPr>
          <w:ins w:id="644" w:author="Perrine, Martin L. (GSFC-5670)" w:date="2016-09-27T09:49:00Z"/>
          <w:rFonts w:eastAsia="Wingdings-Regular"/>
          <w:noProof/>
          <w:szCs w:val="24"/>
        </w:rPr>
        <w:pPrChange w:id="645" w:author="Perrine, Martin L. (GSFC-5670)" w:date="2016-09-27T09:30:00Z">
          <w:pPr>
            <w:pStyle w:val="Paragraph"/>
            <w:spacing w:line="480" w:lineRule="auto"/>
          </w:pPr>
        </w:pPrChange>
      </w:pPr>
      <w:ins w:id="646" w:author="Perrine, Martin L. (GSFC-5670)" w:date="2016-09-27T09:33:00Z">
        <w:r>
          <w:rPr>
            <w:rFonts w:eastAsia="Wingdings-Regular"/>
            <w:noProof/>
            <w:szCs w:val="24"/>
          </w:rPr>
          <w:t xml:space="preserve">Provide </w:t>
        </w:r>
      </w:ins>
      <w:ins w:id="647" w:author="Perrine, Martin L. (GSFC-5670)" w:date="2016-09-27T10:21:00Z">
        <w:r w:rsidR="004F1FFB">
          <w:rPr>
            <w:rFonts w:eastAsia="Wingdings-Regular"/>
            <w:noProof/>
            <w:szCs w:val="24"/>
          </w:rPr>
          <w:t xml:space="preserve">a </w:t>
        </w:r>
      </w:ins>
      <w:ins w:id="648" w:author="Perrine, Martin L. (GSFC-5670)" w:date="2016-09-27T09:33:00Z">
        <w:r>
          <w:rPr>
            <w:rFonts w:eastAsia="Wingdings-Regular"/>
            <w:noProof/>
            <w:szCs w:val="24"/>
          </w:rPr>
          <w:t>maintenance manual.</w:t>
        </w:r>
      </w:ins>
    </w:p>
    <w:p w14:paraId="68E38EC7" w14:textId="4C98BDD0" w:rsidR="006959E8" w:rsidRDefault="006959E8" w:rsidP="00210930">
      <w:pPr>
        <w:pStyle w:val="Paragraph"/>
        <w:numPr>
          <w:ilvl w:val="1"/>
          <w:numId w:val="35"/>
        </w:numPr>
        <w:rPr>
          <w:ins w:id="649" w:author="Perrine, Martin L. (GSFC-5670)" w:date="2016-09-27T09:20:00Z"/>
          <w:rFonts w:eastAsia="Wingdings-Regular"/>
          <w:noProof/>
          <w:szCs w:val="24"/>
        </w:rPr>
        <w:pPrChange w:id="650" w:author="Perrine, Martin L. (GSFC-5670)" w:date="2016-09-27T09:30:00Z">
          <w:pPr>
            <w:pStyle w:val="Paragraph"/>
            <w:spacing w:line="480" w:lineRule="auto"/>
          </w:pPr>
        </w:pPrChange>
      </w:pPr>
      <w:ins w:id="651" w:author="Perrine, Martin L. (GSFC-5670)" w:date="2016-09-27T09:49:00Z">
        <w:r>
          <w:rPr>
            <w:rFonts w:eastAsia="Wingdings-Regular"/>
            <w:noProof/>
            <w:szCs w:val="24"/>
          </w:rPr>
          <w:t>Provide software updates if necessary.</w:t>
        </w:r>
      </w:ins>
    </w:p>
    <w:p w14:paraId="099D94C0" w14:textId="77777777" w:rsidR="00210930" w:rsidRDefault="00CA4D84" w:rsidP="00CA4D84">
      <w:pPr>
        <w:pStyle w:val="Paragraph"/>
        <w:numPr>
          <w:ilvl w:val="0"/>
          <w:numId w:val="35"/>
        </w:numPr>
        <w:rPr>
          <w:ins w:id="652" w:author="Perrine, Martin L. (GSFC-5670)" w:date="2016-09-27T09:29:00Z"/>
          <w:rFonts w:eastAsia="Wingdings-Regular"/>
          <w:noProof/>
          <w:szCs w:val="24"/>
        </w:rPr>
        <w:pPrChange w:id="653" w:author="Perrine, Martin L. (GSFC-5670)" w:date="2016-09-27T09:20:00Z">
          <w:pPr>
            <w:pStyle w:val="Paragraph"/>
            <w:spacing w:line="480" w:lineRule="auto"/>
          </w:pPr>
        </w:pPrChange>
      </w:pPr>
      <w:ins w:id="654" w:author="Perrine, Martin L. (GSFC-5670)" w:date="2016-09-27T09:20:00Z">
        <w:r>
          <w:rPr>
            <w:rFonts w:eastAsia="Wingdings-Regular"/>
            <w:noProof/>
            <w:szCs w:val="24"/>
          </w:rPr>
          <w:t>NEN</w:t>
        </w:r>
      </w:ins>
      <w:ins w:id="655" w:author="Perrine, Martin L. (GSFC-5670)" w:date="2016-09-27T09:29:00Z">
        <w:r w:rsidR="00210930">
          <w:rPr>
            <w:rFonts w:eastAsia="Wingdings-Regular"/>
            <w:noProof/>
            <w:szCs w:val="24"/>
          </w:rPr>
          <w:t xml:space="preserve"> </w:t>
        </w:r>
      </w:ins>
    </w:p>
    <w:p w14:paraId="51153F64" w14:textId="1F41D396" w:rsidR="00CA4D84" w:rsidRDefault="00210930" w:rsidP="00210930">
      <w:pPr>
        <w:pStyle w:val="Paragraph"/>
        <w:numPr>
          <w:ilvl w:val="1"/>
          <w:numId w:val="35"/>
        </w:numPr>
        <w:rPr>
          <w:ins w:id="656" w:author="Perrine, Martin L. (GSFC-5670)" w:date="2016-09-27T09:29:00Z"/>
          <w:rFonts w:eastAsia="Wingdings-Regular"/>
          <w:noProof/>
          <w:szCs w:val="24"/>
        </w:rPr>
        <w:pPrChange w:id="657" w:author="Perrine, Martin L. (GSFC-5670)" w:date="2016-09-27T09:29:00Z">
          <w:pPr>
            <w:pStyle w:val="Paragraph"/>
            <w:spacing w:line="480" w:lineRule="auto"/>
          </w:pPr>
        </w:pPrChange>
      </w:pPr>
      <w:ins w:id="658" w:author="Perrine, Martin L. (GSFC-5670)" w:date="2016-09-27T09:29:00Z">
        <w:r>
          <w:rPr>
            <w:rFonts w:eastAsia="Wingdings-Regular"/>
            <w:noProof/>
            <w:szCs w:val="24"/>
          </w:rPr>
          <w:t xml:space="preserve">Assure SCNS contractor has </w:t>
        </w:r>
      </w:ins>
      <w:ins w:id="659" w:author="Perrine, Martin L. (GSFC-5670)" w:date="2016-09-27T09:53:00Z">
        <w:r w:rsidR="0052641C">
          <w:rPr>
            <w:rFonts w:eastAsia="Wingdings-Regular"/>
            <w:noProof/>
            <w:szCs w:val="24"/>
          </w:rPr>
          <w:t>LOP and maintenance</w:t>
        </w:r>
      </w:ins>
      <w:ins w:id="660" w:author="Perrine, Martin L. (GSFC-5670)" w:date="2016-09-27T09:29:00Z">
        <w:r w:rsidR="0052641C">
          <w:rPr>
            <w:rFonts w:eastAsia="Wingdings-Regular"/>
            <w:noProof/>
            <w:szCs w:val="24"/>
          </w:rPr>
          <w:t xml:space="preserve"> </w:t>
        </w:r>
      </w:ins>
      <w:ins w:id="661" w:author="Perrine, Martin L. (GSFC-5670)" w:date="2016-09-27T10:22:00Z">
        <w:r w:rsidR="004F1FFB">
          <w:rPr>
            <w:rFonts w:eastAsia="Wingdings-Regular"/>
            <w:noProof/>
            <w:szCs w:val="24"/>
          </w:rPr>
          <w:t>manual</w:t>
        </w:r>
      </w:ins>
      <w:ins w:id="662" w:author="Perrine, Martin L. (GSFC-5670)" w:date="2016-09-27T09:29:00Z">
        <w:r w:rsidR="0052641C">
          <w:rPr>
            <w:rFonts w:eastAsia="Wingdings-Regular"/>
            <w:noProof/>
            <w:szCs w:val="24"/>
          </w:rPr>
          <w:t>, spares list, and replacement schedule.</w:t>
        </w:r>
        <w:r>
          <w:rPr>
            <w:rFonts w:eastAsia="Wingdings-Regular"/>
            <w:noProof/>
            <w:szCs w:val="24"/>
          </w:rPr>
          <w:t xml:space="preserve">  </w:t>
        </w:r>
      </w:ins>
    </w:p>
    <w:p w14:paraId="70E2E2B0" w14:textId="4B1F65C2" w:rsidR="00210930" w:rsidRDefault="00210930" w:rsidP="00210930">
      <w:pPr>
        <w:pStyle w:val="Paragraph"/>
        <w:numPr>
          <w:ilvl w:val="1"/>
          <w:numId w:val="35"/>
        </w:numPr>
        <w:rPr>
          <w:ins w:id="663" w:author="Perrine, Martin L. (GSFC-5670)" w:date="2016-09-27T09:49:00Z"/>
          <w:rFonts w:eastAsia="Wingdings-Regular"/>
          <w:noProof/>
          <w:szCs w:val="24"/>
        </w:rPr>
        <w:pPrChange w:id="664" w:author="Perrine, Martin L. (GSFC-5670)" w:date="2016-09-27T09:29:00Z">
          <w:pPr>
            <w:pStyle w:val="Paragraph"/>
            <w:spacing w:line="480" w:lineRule="auto"/>
          </w:pPr>
        </w:pPrChange>
      </w:pPr>
      <w:ins w:id="665" w:author="Perrine, Martin L. (GSFC-5670)" w:date="2016-09-27T09:29:00Z">
        <w:r>
          <w:rPr>
            <w:rFonts w:eastAsia="Wingdings-Regular"/>
            <w:noProof/>
            <w:szCs w:val="24"/>
          </w:rPr>
          <w:t>Monitor SCNS implementation of maintence procedures.</w:t>
        </w:r>
      </w:ins>
    </w:p>
    <w:p w14:paraId="53CDDCFB" w14:textId="1BA3759B" w:rsidR="006959E8" w:rsidRDefault="006959E8" w:rsidP="00210930">
      <w:pPr>
        <w:pStyle w:val="Paragraph"/>
        <w:numPr>
          <w:ilvl w:val="1"/>
          <w:numId w:val="35"/>
        </w:numPr>
        <w:rPr>
          <w:ins w:id="666" w:author="Perrine, Martin L. (GSFC-5670)" w:date="2016-09-27T09:51:00Z"/>
          <w:rFonts w:eastAsia="Wingdings-Regular"/>
          <w:noProof/>
          <w:szCs w:val="24"/>
        </w:rPr>
        <w:pPrChange w:id="667" w:author="Perrine, Martin L. (GSFC-5670)" w:date="2016-09-27T09:29:00Z">
          <w:pPr>
            <w:pStyle w:val="Paragraph"/>
            <w:spacing w:line="480" w:lineRule="auto"/>
          </w:pPr>
        </w:pPrChange>
      </w:pPr>
      <w:ins w:id="668" w:author="Perrine, Martin L. (GSFC-5670)" w:date="2016-09-27T09:49:00Z">
        <w:r>
          <w:rPr>
            <w:rFonts w:eastAsia="Wingdings-Regular"/>
            <w:noProof/>
            <w:szCs w:val="24"/>
          </w:rPr>
          <w:t>Coordinate IT security scans with Code 700.</w:t>
        </w:r>
      </w:ins>
    </w:p>
    <w:p w14:paraId="1C530068" w14:textId="7E913474" w:rsidR="006959E8" w:rsidRDefault="006959E8" w:rsidP="00210930">
      <w:pPr>
        <w:pStyle w:val="Paragraph"/>
        <w:numPr>
          <w:ilvl w:val="1"/>
          <w:numId w:val="35"/>
        </w:numPr>
        <w:rPr>
          <w:ins w:id="669" w:author="Perrine, Martin L. (GSFC-5670)" w:date="2016-09-27T09:20:00Z"/>
          <w:rFonts w:eastAsia="Wingdings-Regular"/>
          <w:noProof/>
          <w:szCs w:val="24"/>
        </w:rPr>
        <w:pPrChange w:id="670" w:author="Perrine, Martin L. (GSFC-5670)" w:date="2016-09-27T09:29:00Z">
          <w:pPr>
            <w:pStyle w:val="Paragraph"/>
            <w:spacing w:line="480" w:lineRule="auto"/>
          </w:pPr>
        </w:pPrChange>
      </w:pPr>
      <w:ins w:id="671" w:author="Perrine, Martin L. (GSFC-5670)" w:date="2016-09-27T09:51:00Z">
        <w:r>
          <w:rPr>
            <w:rFonts w:eastAsia="Wingdings-Regular"/>
            <w:noProof/>
            <w:szCs w:val="24"/>
          </w:rPr>
          <w:t>Coordinate network maintenance</w:t>
        </w:r>
      </w:ins>
      <w:ins w:id="672" w:author="Perrine, Martin L. (GSFC-5670)" w:date="2016-09-27T10:22:00Z">
        <w:r w:rsidR="006A227A">
          <w:rPr>
            <w:rFonts w:eastAsia="Wingdings-Regular"/>
            <w:noProof/>
            <w:szCs w:val="24"/>
          </w:rPr>
          <w:t xml:space="preserve"> with NISN</w:t>
        </w:r>
      </w:ins>
      <w:ins w:id="673" w:author="Perrine, Martin L. (GSFC-5670)" w:date="2016-09-27T09:51:00Z">
        <w:r>
          <w:rPr>
            <w:rFonts w:eastAsia="Wingdings-Regular"/>
            <w:noProof/>
            <w:szCs w:val="24"/>
          </w:rPr>
          <w:t>.</w:t>
        </w:r>
      </w:ins>
    </w:p>
    <w:p w14:paraId="1F2355FF" w14:textId="77777777" w:rsidR="00CA4D84" w:rsidRDefault="00CA4D84" w:rsidP="00CA4D84">
      <w:pPr>
        <w:pStyle w:val="Paragraph"/>
        <w:numPr>
          <w:ilvl w:val="0"/>
          <w:numId w:val="35"/>
        </w:numPr>
        <w:rPr>
          <w:ins w:id="674" w:author="Perrine, Martin L. (GSFC-5670)" w:date="2016-09-27T09:21:00Z"/>
          <w:rFonts w:eastAsia="Wingdings-Regular"/>
          <w:noProof/>
          <w:szCs w:val="24"/>
        </w:rPr>
        <w:pPrChange w:id="675" w:author="Perrine, Martin L. (GSFC-5670)" w:date="2016-09-27T09:20:00Z">
          <w:pPr>
            <w:pStyle w:val="Paragraph"/>
            <w:spacing w:line="480" w:lineRule="auto"/>
          </w:pPr>
        </w:pPrChange>
      </w:pPr>
      <w:ins w:id="676" w:author="Perrine, Martin L. (GSFC-5670)" w:date="2016-09-27T09:20:00Z">
        <w:r>
          <w:rPr>
            <w:rFonts w:eastAsia="Wingdings-Regular"/>
            <w:noProof/>
            <w:szCs w:val="24"/>
          </w:rPr>
          <w:t xml:space="preserve">SCNS contractor: </w:t>
        </w:r>
      </w:ins>
    </w:p>
    <w:p w14:paraId="6EC10854" w14:textId="38C664C0" w:rsidR="00CA4D84" w:rsidRDefault="00210930" w:rsidP="00CA4D84">
      <w:pPr>
        <w:pStyle w:val="Paragraph"/>
        <w:numPr>
          <w:ilvl w:val="1"/>
          <w:numId w:val="35"/>
        </w:numPr>
        <w:rPr>
          <w:ins w:id="677" w:author="Perrine, Martin L. (GSFC-5670)" w:date="2016-09-27T09:21:00Z"/>
          <w:rFonts w:eastAsia="Wingdings-Regular"/>
          <w:noProof/>
          <w:szCs w:val="24"/>
        </w:rPr>
        <w:pPrChange w:id="678" w:author="Perrine, Martin L. (GSFC-5670)" w:date="2016-09-27T09:21:00Z">
          <w:pPr>
            <w:pStyle w:val="Paragraph"/>
            <w:spacing w:line="480" w:lineRule="auto"/>
          </w:pPr>
        </w:pPrChange>
      </w:pPr>
      <w:ins w:id="679" w:author="Perrine, Martin L. (GSFC-5670)" w:date="2016-09-27T09:20:00Z">
        <w:r>
          <w:rPr>
            <w:rFonts w:eastAsia="Wingdings-Regular"/>
            <w:noProof/>
            <w:szCs w:val="24"/>
          </w:rPr>
          <w:lastRenderedPageBreak/>
          <w:t>Maintain the spares depot</w:t>
        </w:r>
        <w:r w:rsidR="00CA4D84">
          <w:rPr>
            <w:rFonts w:eastAsia="Wingdings-Regular"/>
            <w:noProof/>
            <w:szCs w:val="24"/>
          </w:rPr>
          <w:t>.</w:t>
        </w:r>
      </w:ins>
    </w:p>
    <w:p w14:paraId="3AB28FD8" w14:textId="23963915" w:rsidR="00210930" w:rsidRPr="006959E8" w:rsidRDefault="00CA4D84" w:rsidP="006959E8">
      <w:pPr>
        <w:pStyle w:val="Paragraph"/>
        <w:numPr>
          <w:ilvl w:val="1"/>
          <w:numId w:val="35"/>
        </w:numPr>
        <w:rPr>
          <w:ins w:id="680" w:author="Perrine, Martin L. (GSFC-5670)" w:date="2016-09-27T09:23:00Z"/>
          <w:rFonts w:eastAsia="Wingdings-Regular"/>
          <w:noProof/>
          <w:szCs w:val="24"/>
          <w:rPrChange w:id="681" w:author="Perrine, Martin L. (GSFC-5670)" w:date="2016-09-27T09:50:00Z">
            <w:rPr>
              <w:ins w:id="682" w:author="Perrine, Martin L. (GSFC-5670)" w:date="2016-09-27T09:23:00Z"/>
              <w:rFonts w:eastAsia="Wingdings-Regular"/>
              <w:noProof/>
              <w:szCs w:val="24"/>
            </w:rPr>
          </w:rPrChange>
        </w:rPr>
        <w:pPrChange w:id="683" w:author="Perrine, Martin L. (GSFC-5670)" w:date="2016-09-27T09:50:00Z">
          <w:pPr>
            <w:pStyle w:val="Paragraph"/>
            <w:spacing w:line="480" w:lineRule="auto"/>
          </w:pPr>
        </w:pPrChange>
      </w:pPr>
      <w:ins w:id="684" w:author="Perrine, Martin L. (GSFC-5670)" w:date="2016-09-27T09:21:00Z">
        <w:r>
          <w:rPr>
            <w:rFonts w:eastAsia="Wingdings-Regular"/>
            <w:noProof/>
            <w:szCs w:val="24"/>
          </w:rPr>
          <w:t>Monitor the DAPHNE system for failures</w:t>
        </w:r>
      </w:ins>
      <w:ins w:id="685" w:author="Perrine, Martin L. (GSFC-5670)" w:date="2016-09-27T09:50:00Z">
        <w:r w:rsidR="006959E8">
          <w:rPr>
            <w:rFonts w:eastAsia="Wingdings-Regular"/>
            <w:noProof/>
            <w:szCs w:val="24"/>
          </w:rPr>
          <w:t xml:space="preserve"> and d</w:t>
        </w:r>
      </w:ins>
      <w:ins w:id="686" w:author="Perrine, Martin L. (GSFC-5670)" w:date="2016-09-27T09:23:00Z">
        <w:r w:rsidR="00210930" w:rsidRPr="006959E8">
          <w:rPr>
            <w:rFonts w:eastAsia="Wingdings-Regular"/>
            <w:noProof/>
            <w:szCs w:val="24"/>
            <w:rPrChange w:id="687" w:author="Perrine, Martin L. (GSFC-5670)" w:date="2016-09-27T09:50:00Z">
              <w:rPr>
                <w:rFonts w:eastAsia="Wingdings-Regular"/>
                <w:noProof/>
                <w:szCs w:val="24"/>
              </w:rPr>
            </w:rPrChange>
          </w:rPr>
          <w:t>etermine the needed follow-on acti</w:t>
        </w:r>
        <w:r w:rsidR="006959E8">
          <w:rPr>
            <w:rFonts w:eastAsia="Wingdings-Regular"/>
            <w:noProof/>
            <w:szCs w:val="24"/>
            <w:rPrChange w:id="688" w:author="Perrine, Martin L. (GSFC-5670)" w:date="2016-09-27T09:50:00Z">
              <w:rPr>
                <w:rFonts w:eastAsia="Wingdings-Regular"/>
                <w:noProof/>
                <w:szCs w:val="24"/>
              </w:rPr>
            </w:rPrChange>
          </w:rPr>
          <w:t>on based on symptons using the LOP</w:t>
        </w:r>
      </w:ins>
      <w:ins w:id="689" w:author="Perrine, Martin L. (GSFC-5670)" w:date="2016-09-27T10:23:00Z">
        <w:r w:rsidR="006A227A">
          <w:rPr>
            <w:rFonts w:eastAsia="Wingdings-Regular"/>
            <w:noProof/>
            <w:szCs w:val="24"/>
          </w:rPr>
          <w:t xml:space="preserve"> and maintenance manual</w:t>
        </w:r>
      </w:ins>
      <w:ins w:id="690" w:author="Perrine, Martin L. (GSFC-5670)" w:date="2016-09-27T09:23:00Z">
        <w:r w:rsidR="00210930" w:rsidRPr="006959E8">
          <w:rPr>
            <w:rFonts w:eastAsia="Wingdings-Regular"/>
            <w:noProof/>
            <w:szCs w:val="24"/>
            <w:rPrChange w:id="691" w:author="Perrine, Martin L. (GSFC-5670)" w:date="2016-09-27T09:50:00Z">
              <w:rPr>
                <w:rFonts w:eastAsia="Wingdings-Regular"/>
                <w:noProof/>
                <w:szCs w:val="24"/>
              </w:rPr>
            </w:rPrChange>
          </w:rPr>
          <w:t xml:space="preserve">.  </w:t>
        </w:r>
      </w:ins>
    </w:p>
    <w:p w14:paraId="4A761490" w14:textId="77777777" w:rsidR="00210930" w:rsidRDefault="00CA4D84" w:rsidP="00CA4D84">
      <w:pPr>
        <w:pStyle w:val="Paragraph"/>
        <w:numPr>
          <w:ilvl w:val="1"/>
          <w:numId w:val="35"/>
        </w:numPr>
        <w:rPr>
          <w:ins w:id="692" w:author="Perrine, Martin L. (GSFC-5670)" w:date="2016-09-27T09:24:00Z"/>
          <w:rFonts w:eastAsia="Wingdings-Regular"/>
          <w:noProof/>
          <w:szCs w:val="24"/>
        </w:rPr>
        <w:pPrChange w:id="693" w:author="Perrine, Martin L. (GSFC-5670)" w:date="2016-09-27T09:21:00Z">
          <w:pPr>
            <w:pStyle w:val="Paragraph"/>
            <w:spacing w:line="480" w:lineRule="auto"/>
          </w:pPr>
        </w:pPrChange>
      </w:pPr>
      <w:ins w:id="694" w:author="Perrine, Martin L. (GSFC-5670)" w:date="2016-09-27T09:21:00Z">
        <w:r>
          <w:rPr>
            <w:rFonts w:eastAsia="Wingdings-Regular"/>
            <w:noProof/>
            <w:szCs w:val="24"/>
          </w:rPr>
          <w:t>Re</w:t>
        </w:r>
      </w:ins>
      <w:ins w:id="695" w:author="Perrine, Martin L. (GSFC-5670)" w:date="2016-09-27T09:22:00Z">
        <w:r w:rsidR="00210930">
          <w:rPr>
            <w:rFonts w:eastAsia="Wingdings-Regular"/>
            <w:noProof/>
            <w:szCs w:val="24"/>
          </w:rPr>
          <w:t xml:space="preserve">store DAPHNE system to full operation by </w:t>
        </w:r>
      </w:ins>
    </w:p>
    <w:p w14:paraId="2211D777" w14:textId="61ABAFD3" w:rsidR="00210930" w:rsidRDefault="00210930" w:rsidP="00210930">
      <w:pPr>
        <w:pStyle w:val="Paragraph"/>
        <w:numPr>
          <w:ilvl w:val="2"/>
          <w:numId w:val="35"/>
        </w:numPr>
        <w:rPr>
          <w:ins w:id="696" w:author="Perrine, Martin L. (GSFC-5670)" w:date="2016-09-27T09:25:00Z"/>
          <w:rFonts w:eastAsia="Wingdings-Regular"/>
          <w:noProof/>
          <w:szCs w:val="24"/>
        </w:rPr>
        <w:pPrChange w:id="697" w:author="Perrine, Martin L. (GSFC-5670)" w:date="2016-09-27T09:24:00Z">
          <w:pPr>
            <w:pStyle w:val="Paragraph"/>
            <w:spacing w:line="480" w:lineRule="auto"/>
          </w:pPr>
        </w:pPrChange>
      </w:pPr>
      <w:ins w:id="698" w:author="Perrine, Martin L. (GSFC-5670)" w:date="2016-09-27T09:24:00Z">
        <w:r>
          <w:rPr>
            <w:rFonts w:eastAsia="Wingdings-Regular"/>
            <w:noProof/>
            <w:szCs w:val="24"/>
          </w:rPr>
          <w:t>Restoring software functionality</w:t>
        </w:r>
      </w:ins>
      <w:ins w:id="699" w:author="Perrine, Martin L. (GSFC-5670)" w:date="2016-09-27T09:33:00Z">
        <w:r w:rsidR="00F02465">
          <w:rPr>
            <w:rFonts w:eastAsia="Wingdings-Regular"/>
            <w:noProof/>
            <w:szCs w:val="24"/>
          </w:rPr>
          <w:t xml:space="preserve"> using local operating procedures</w:t>
        </w:r>
      </w:ins>
      <w:ins w:id="700" w:author="Perrine, Martin L. (GSFC-5670)" w:date="2016-09-27T09:24:00Z">
        <w:r>
          <w:rPr>
            <w:rFonts w:eastAsia="Wingdings-Regular"/>
            <w:noProof/>
            <w:szCs w:val="24"/>
          </w:rPr>
          <w:t xml:space="preserve"> (rebooting or similar)</w:t>
        </w:r>
      </w:ins>
    </w:p>
    <w:p w14:paraId="462955E3" w14:textId="7C4DAD00" w:rsidR="00210930" w:rsidRDefault="00210930" w:rsidP="00023AC0">
      <w:pPr>
        <w:pStyle w:val="Paragraph"/>
        <w:numPr>
          <w:ilvl w:val="2"/>
          <w:numId w:val="35"/>
        </w:numPr>
        <w:rPr>
          <w:ins w:id="701" w:author="Perrine, Martin L. (GSFC-5670)" w:date="2016-09-27T09:32:00Z"/>
          <w:rFonts w:eastAsia="Wingdings-Regular"/>
          <w:noProof/>
          <w:szCs w:val="24"/>
        </w:rPr>
        <w:pPrChange w:id="702" w:author="Perrine, Martin L. (GSFC-5670)" w:date="2016-09-27T09:26:00Z">
          <w:pPr>
            <w:pStyle w:val="Paragraph"/>
            <w:spacing w:line="480" w:lineRule="auto"/>
          </w:pPr>
        </w:pPrChange>
      </w:pPr>
      <w:ins w:id="703" w:author="Perrine, Martin L. (GSFC-5670)" w:date="2016-09-27T09:32:00Z">
        <w:r>
          <w:rPr>
            <w:rFonts w:eastAsia="Wingdings-Regular"/>
            <w:noProof/>
            <w:szCs w:val="24"/>
          </w:rPr>
          <w:t xml:space="preserve">If </w:t>
        </w:r>
        <w:r w:rsidR="00F02465">
          <w:rPr>
            <w:rFonts w:eastAsia="Wingdings-Regular"/>
            <w:noProof/>
            <w:szCs w:val="24"/>
          </w:rPr>
          <w:t>system continues to have software issues coordinate assistance from Code 566.</w:t>
        </w:r>
      </w:ins>
    </w:p>
    <w:p w14:paraId="79502F21" w14:textId="77777777" w:rsidR="00210930" w:rsidRDefault="00210930" w:rsidP="00023AC0">
      <w:pPr>
        <w:pStyle w:val="Paragraph"/>
        <w:numPr>
          <w:ilvl w:val="2"/>
          <w:numId w:val="35"/>
        </w:numPr>
        <w:rPr>
          <w:ins w:id="704" w:author="Perrine, Martin L. (GSFC-5670)" w:date="2016-09-27T09:31:00Z"/>
          <w:rFonts w:eastAsia="Wingdings-Regular"/>
          <w:noProof/>
          <w:szCs w:val="24"/>
        </w:rPr>
        <w:pPrChange w:id="705" w:author="Perrine, Martin L. (GSFC-5670)" w:date="2016-09-27T09:26:00Z">
          <w:pPr>
            <w:pStyle w:val="Paragraph"/>
            <w:spacing w:line="480" w:lineRule="auto"/>
          </w:pPr>
        </w:pPrChange>
      </w:pPr>
      <w:ins w:id="706" w:author="Perrine, Martin L. (GSFC-5670)" w:date="2016-09-27T09:22:00Z">
        <w:r w:rsidRPr="00210930">
          <w:rPr>
            <w:rFonts w:eastAsia="Wingdings-Regular"/>
            <w:noProof/>
            <w:szCs w:val="24"/>
            <w:rPrChange w:id="707" w:author="Perrine, Martin L. (GSFC-5670)" w:date="2016-09-27T09:28:00Z">
              <w:rPr>
                <w:rFonts w:eastAsia="Wingdings-Regular"/>
                <w:noProof/>
                <w:szCs w:val="24"/>
              </w:rPr>
            </w:rPrChange>
          </w:rPr>
          <w:t>If a unit is defective,</w:t>
        </w:r>
      </w:ins>
    </w:p>
    <w:p w14:paraId="1E6C37B4" w14:textId="2DBF4910" w:rsidR="00210930" w:rsidRDefault="006A227A" w:rsidP="00210930">
      <w:pPr>
        <w:pStyle w:val="Paragraph"/>
        <w:numPr>
          <w:ilvl w:val="3"/>
          <w:numId w:val="35"/>
        </w:numPr>
        <w:rPr>
          <w:ins w:id="708" w:author="Perrine, Martin L. (GSFC-5670)" w:date="2016-09-27T09:31:00Z"/>
          <w:rFonts w:eastAsia="Wingdings-Regular"/>
          <w:noProof/>
          <w:szCs w:val="24"/>
        </w:rPr>
        <w:pPrChange w:id="709" w:author="Perrine, Martin L. (GSFC-5670)" w:date="2016-09-27T09:31:00Z">
          <w:pPr>
            <w:pStyle w:val="Paragraph"/>
            <w:numPr>
              <w:ilvl w:val="2"/>
              <w:numId w:val="35"/>
            </w:numPr>
            <w:ind w:left="2160" w:hanging="360"/>
          </w:pPr>
        </w:pPrChange>
      </w:pPr>
      <w:ins w:id="710" w:author="Perrine, Martin L. (GSFC-5670)" w:date="2016-09-27T09:31:00Z">
        <w:r>
          <w:rPr>
            <w:rFonts w:eastAsia="Wingdings-Regular"/>
            <w:noProof/>
            <w:szCs w:val="24"/>
          </w:rPr>
          <w:t>replace</w:t>
        </w:r>
        <w:r w:rsidR="00210930">
          <w:rPr>
            <w:rFonts w:eastAsia="Wingdings-Regular"/>
            <w:noProof/>
            <w:szCs w:val="24"/>
          </w:rPr>
          <w:t xml:space="preserve"> the failed unit with a spare.</w:t>
        </w:r>
      </w:ins>
    </w:p>
    <w:p w14:paraId="12CE1D1F" w14:textId="142D06D8" w:rsidR="00210930" w:rsidRDefault="00210930" w:rsidP="00210930">
      <w:pPr>
        <w:pStyle w:val="Paragraph"/>
        <w:numPr>
          <w:ilvl w:val="3"/>
          <w:numId w:val="35"/>
        </w:numPr>
        <w:rPr>
          <w:ins w:id="711" w:author="Perrine, Martin L. (GSFC-5670)" w:date="2016-09-27T09:28:00Z"/>
          <w:rFonts w:eastAsia="Wingdings-Regular"/>
          <w:noProof/>
          <w:szCs w:val="24"/>
        </w:rPr>
        <w:pPrChange w:id="712" w:author="Perrine, Martin L. (GSFC-5670)" w:date="2016-09-27T09:31:00Z">
          <w:pPr>
            <w:pStyle w:val="Paragraph"/>
            <w:spacing w:line="480" w:lineRule="auto"/>
          </w:pPr>
        </w:pPrChange>
      </w:pPr>
      <w:ins w:id="713" w:author="Perrine, Martin L. (GSFC-5670)" w:date="2016-09-27T09:22:00Z">
        <w:r w:rsidRPr="00210930">
          <w:rPr>
            <w:rFonts w:eastAsia="Wingdings-Regular"/>
            <w:noProof/>
            <w:szCs w:val="24"/>
            <w:rPrChange w:id="714" w:author="Perrine, Martin L. (GSFC-5670)" w:date="2016-09-27T09:28:00Z">
              <w:rPr>
                <w:rFonts w:eastAsia="Wingdings-Regular"/>
                <w:noProof/>
                <w:szCs w:val="24"/>
              </w:rPr>
            </w:rPrChange>
          </w:rPr>
          <w:t xml:space="preserve"> replace the spare unit</w:t>
        </w:r>
      </w:ins>
      <w:ins w:id="715" w:author="Perrine, Martin L. (GSFC-5670)" w:date="2016-09-27T09:27:00Z">
        <w:r w:rsidRPr="00210930">
          <w:rPr>
            <w:rFonts w:eastAsia="Wingdings-Regular"/>
            <w:noProof/>
            <w:szCs w:val="24"/>
            <w:rPrChange w:id="716" w:author="Perrine, Martin L. (GSFC-5670)" w:date="2016-09-27T09:28:00Z">
              <w:rPr>
                <w:rFonts w:eastAsia="Wingdings-Regular"/>
                <w:noProof/>
                <w:szCs w:val="24"/>
              </w:rPr>
            </w:rPrChange>
          </w:rPr>
          <w:t xml:space="preserve"> </w:t>
        </w:r>
      </w:ins>
      <w:ins w:id="717" w:author="Perrine, Martin L. (GSFC-5670)" w:date="2016-09-27T09:28:00Z">
        <w:r w:rsidRPr="00210930">
          <w:rPr>
            <w:rFonts w:eastAsia="Wingdings-Regular"/>
            <w:noProof/>
            <w:szCs w:val="24"/>
            <w:rPrChange w:id="718" w:author="Perrine, Martin L. (GSFC-5670)" w:date="2016-09-27T09:28:00Z">
              <w:rPr>
                <w:rFonts w:eastAsia="Wingdings-Regular"/>
                <w:noProof/>
                <w:szCs w:val="24"/>
              </w:rPr>
            </w:rPrChange>
          </w:rPr>
          <w:t>b</w:t>
        </w:r>
      </w:ins>
      <w:ins w:id="719" w:author="Perrine, Martin L. (GSFC-5670)" w:date="2016-09-27T09:26:00Z">
        <w:r w:rsidRPr="00210930">
          <w:rPr>
            <w:rFonts w:eastAsia="Wingdings-Regular"/>
            <w:noProof/>
            <w:szCs w:val="24"/>
            <w:rPrChange w:id="720" w:author="Perrine, Martin L. (GSFC-5670)" w:date="2016-09-27T09:28:00Z">
              <w:rPr>
                <w:rFonts w:eastAsia="Wingdings-Regular"/>
                <w:noProof/>
                <w:szCs w:val="24"/>
              </w:rPr>
            </w:rPrChange>
          </w:rPr>
          <w:t>y returning unit to vendor for repair</w:t>
        </w:r>
      </w:ins>
      <w:ins w:id="721" w:author="Perrine, Martin L. (GSFC-5670)" w:date="2016-09-27T09:28:00Z">
        <w:r w:rsidRPr="00210930">
          <w:rPr>
            <w:rFonts w:eastAsia="Wingdings-Regular"/>
            <w:noProof/>
            <w:szCs w:val="24"/>
            <w:rPrChange w:id="722" w:author="Perrine, Martin L. (GSFC-5670)" w:date="2016-09-27T09:28:00Z">
              <w:rPr>
                <w:rFonts w:eastAsia="Wingdings-Regular"/>
                <w:noProof/>
                <w:szCs w:val="24"/>
              </w:rPr>
            </w:rPrChange>
          </w:rPr>
          <w:t xml:space="preserve"> </w:t>
        </w:r>
      </w:ins>
      <w:ins w:id="723" w:author="Perrine, Martin L. (GSFC-5670)" w:date="2016-09-27T09:27:00Z">
        <w:r w:rsidRPr="00210930">
          <w:rPr>
            <w:rFonts w:eastAsia="Wingdings-Regular"/>
            <w:noProof/>
            <w:szCs w:val="24"/>
            <w:rPrChange w:id="724" w:author="Perrine, Martin L. (GSFC-5670)" w:date="2016-09-27T09:28:00Z">
              <w:rPr>
                <w:rFonts w:eastAsia="Wingdings-Regular"/>
                <w:noProof/>
                <w:szCs w:val="24"/>
              </w:rPr>
            </w:rPrChange>
          </w:rPr>
          <w:t>or</w:t>
        </w:r>
      </w:ins>
      <w:ins w:id="725" w:author="Perrine, Martin L. (GSFC-5670)" w:date="2016-09-27T09:28:00Z">
        <w:r w:rsidRPr="00210930">
          <w:rPr>
            <w:rFonts w:eastAsia="Wingdings-Regular"/>
            <w:noProof/>
            <w:szCs w:val="24"/>
            <w:rPrChange w:id="726" w:author="Perrine, Martin L. (GSFC-5670)" w:date="2016-09-27T09:28:00Z">
              <w:rPr>
                <w:rFonts w:eastAsia="Wingdings-Regular"/>
                <w:noProof/>
                <w:szCs w:val="24"/>
              </w:rPr>
            </w:rPrChange>
          </w:rPr>
          <w:t xml:space="preserve"> </w:t>
        </w:r>
        <w:r>
          <w:rPr>
            <w:rFonts w:eastAsia="Wingdings-Regular"/>
            <w:noProof/>
            <w:szCs w:val="24"/>
          </w:rPr>
          <w:t>p</w:t>
        </w:r>
      </w:ins>
      <w:ins w:id="727" w:author="Perrine, Martin L. (GSFC-5670)" w:date="2016-09-27T09:27:00Z">
        <w:r w:rsidRPr="00210930">
          <w:rPr>
            <w:rFonts w:eastAsia="Wingdings-Regular"/>
            <w:noProof/>
            <w:szCs w:val="24"/>
            <w:rPrChange w:id="728" w:author="Perrine, Martin L. (GSFC-5670)" w:date="2016-09-27T09:28:00Z">
              <w:rPr>
                <w:rFonts w:eastAsia="Wingdings-Regular"/>
                <w:noProof/>
                <w:szCs w:val="24"/>
              </w:rPr>
            </w:rPrChange>
          </w:rPr>
          <w:t>urchasing a new unit.</w:t>
        </w:r>
      </w:ins>
    </w:p>
    <w:p w14:paraId="4B721B04" w14:textId="0E1742F9" w:rsidR="0052641C" w:rsidRDefault="0052641C" w:rsidP="0052641C">
      <w:pPr>
        <w:pStyle w:val="Paragraph"/>
        <w:numPr>
          <w:ilvl w:val="1"/>
          <w:numId w:val="35"/>
        </w:numPr>
        <w:rPr>
          <w:ins w:id="729" w:author="Perrine, Martin L. (GSFC-5670)" w:date="2016-09-27T09:52:00Z"/>
          <w:rFonts w:eastAsia="Wingdings-Regular"/>
          <w:noProof/>
          <w:szCs w:val="24"/>
        </w:rPr>
        <w:pPrChange w:id="730" w:author="Perrine, Martin L. (GSFC-5670)" w:date="2016-09-27T09:52:00Z">
          <w:pPr>
            <w:pStyle w:val="Paragraph"/>
            <w:numPr>
              <w:ilvl w:val="2"/>
              <w:numId w:val="35"/>
            </w:numPr>
            <w:ind w:left="2160" w:hanging="360"/>
          </w:pPr>
        </w:pPrChange>
      </w:pPr>
      <w:ins w:id="731" w:author="Perrine, Martin L. (GSFC-5670)" w:date="2016-09-27T09:52:00Z">
        <w:r>
          <w:rPr>
            <w:rFonts w:eastAsia="Wingdings-Regular"/>
            <w:noProof/>
            <w:szCs w:val="24"/>
          </w:rPr>
          <w:t>Maintain local network.</w:t>
        </w:r>
      </w:ins>
    </w:p>
    <w:p w14:paraId="2D70FFBC" w14:textId="6C32F8AC" w:rsidR="0052641C" w:rsidRDefault="0052641C" w:rsidP="0052641C">
      <w:pPr>
        <w:pStyle w:val="Paragraph"/>
        <w:numPr>
          <w:ilvl w:val="1"/>
          <w:numId w:val="35"/>
        </w:numPr>
        <w:rPr>
          <w:ins w:id="732" w:author="Perrine, Martin L. (GSFC-5670)" w:date="2016-09-27T09:52:00Z"/>
          <w:rFonts w:eastAsia="Wingdings-Regular"/>
          <w:noProof/>
          <w:szCs w:val="24"/>
        </w:rPr>
      </w:pPr>
      <w:ins w:id="733" w:author="Perrine, Martin L. (GSFC-5670)" w:date="2016-09-27T09:52:00Z">
        <w:r>
          <w:rPr>
            <w:rFonts w:eastAsia="Wingdings-Regular"/>
            <w:noProof/>
            <w:szCs w:val="24"/>
          </w:rPr>
          <w:t>Coordinate with NISN for</w:t>
        </w:r>
      </w:ins>
      <w:ins w:id="734" w:author="Perrine, Martin L. (GSFC-5670)" w:date="2016-09-27T09:53:00Z">
        <w:r>
          <w:rPr>
            <w:rFonts w:eastAsia="Wingdings-Regular"/>
            <w:noProof/>
            <w:szCs w:val="24"/>
          </w:rPr>
          <w:t xml:space="preserve"> external</w:t>
        </w:r>
      </w:ins>
      <w:ins w:id="735" w:author="Perrine, Martin L. (GSFC-5670)" w:date="2016-09-27T09:52:00Z">
        <w:r>
          <w:rPr>
            <w:rFonts w:eastAsia="Wingdings-Regular"/>
            <w:noProof/>
            <w:szCs w:val="24"/>
          </w:rPr>
          <w:t xml:space="preserve"> network </w:t>
        </w:r>
      </w:ins>
      <w:ins w:id="736" w:author="Perrine, Martin L. (GSFC-5670)" w:date="2016-09-27T09:53:00Z">
        <w:r>
          <w:rPr>
            <w:rFonts w:eastAsia="Wingdings-Regular"/>
            <w:noProof/>
            <w:szCs w:val="24"/>
          </w:rPr>
          <w:t>issues</w:t>
        </w:r>
      </w:ins>
      <w:ins w:id="737" w:author="Perrine, Martin L. (GSFC-5670)" w:date="2016-09-27T09:52:00Z">
        <w:r>
          <w:rPr>
            <w:rFonts w:eastAsia="Wingdings-Regular"/>
            <w:noProof/>
            <w:szCs w:val="24"/>
          </w:rPr>
          <w:t>.</w:t>
        </w:r>
      </w:ins>
    </w:p>
    <w:p w14:paraId="53142056" w14:textId="77777777" w:rsidR="00210930" w:rsidRDefault="00210930" w:rsidP="0052641C">
      <w:pPr>
        <w:pStyle w:val="Paragraph"/>
        <w:numPr>
          <w:ilvl w:val="1"/>
          <w:numId w:val="35"/>
        </w:numPr>
        <w:rPr>
          <w:ins w:id="738" w:author="Perrine, Martin L. (GSFC-5670)" w:date="2016-09-27T09:32:00Z"/>
          <w:rFonts w:eastAsia="Wingdings-Regular"/>
          <w:noProof/>
          <w:szCs w:val="24"/>
        </w:rPr>
        <w:pPrChange w:id="739" w:author="Perrine, Martin L. (GSFC-5670)" w:date="2016-09-27T09:52:00Z">
          <w:pPr>
            <w:pStyle w:val="Paragraph"/>
            <w:numPr>
              <w:ilvl w:val="2"/>
              <w:numId w:val="35"/>
            </w:numPr>
            <w:ind w:left="2160" w:hanging="360"/>
          </w:pPr>
        </w:pPrChange>
      </w:pPr>
      <w:ins w:id="740" w:author="Perrine, Martin L. (GSFC-5670)" w:date="2016-09-27T09:32:00Z">
        <w:r>
          <w:rPr>
            <w:rFonts w:eastAsia="Wingdings-Regular"/>
            <w:noProof/>
            <w:szCs w:val="24"/>
          </w:rPr>
          <w:t>Other action</w:t>
        </w:r>
      </w:ins>
    </w:p>
    <w:p w14:paraId="2BD5E8EB" w14:textId="77777777" w:rsidR="00210930" w:rsidRPr="00210930" w:rsidRDefault="00210930" w:rsidP="00F02465">
      <w:pPr>
        <w:pStyle w:val="Paragraph"/>
        <w:ind w:left="1800"/>
        <w:rPr>
          <w:ins w:id="741" w:author="Perrine, Martin L. (GSFC-5670)" w:date="2016-09-27T09:17:00Z"/>
          <w:rFonts w:eastAsia="Wingdings-Regular"/>
          <w:noProof/>
          <w:szCs w:val="24"/>
          <w:rPrChange w:id="742" w:author="Perrine, Martin L. (GSFC-5670)" w:date="2016-09-27T09:28:00Z">
            <w:rPr>
              <w:ins w:id="743" w:author="Perrine, Martin L. (GSFC-5670)" w:date="2016-09-27T09:17:00Z"/>
            </w:rPr>
          </w:rPrChange>
        </w:rPr>
        <w:pPrChange w:id="744" w:author="Perrine, Martin L. (GSFC-5670)" w:date="2016-09-27T09:34:00Z">
          <w:pPr>
            <w:pStyle w:val="Paragraph"/>
            <w:spacing w:line="480" w:lineRule="auto"/>
          </w:pPr>
        </w:pPrChange>
      </w:pPr>
    </w:p>
    <w:p w14:paraId="0D87D8E0" w14:textId="7B6D4034" w:rsidR="003F049D" w:rsidRPr="001F6018" w:rsidRDefault="00CA4D84" w:rsidP="003F049D">
      <w:pPr>
        <w:pStyle w:val="Paragraph"/>
        <w:spacing w:line="480" w:lineRule="auto"/>
      </w:pPr>
      <w:ins w:id="745" w:author="Perrine, Martin L. (GSFC-5670)" w:date="2016-09-27T09:14:00Z">
        <w:r>
          <w:t xml:space="preserve">  </w:t>
        </w:r>
      </w:ins>
    </w:p>
    <w:p w14:paraId="2F97CCD0" w14:textId="26C99F58" w:rsidR="003F049D" w:rsidRPr="00F4225E" w:rsidDel="0052641C" w:rsidRDefault="003F049D" w:rsidP="003F049D">
      <w:pPr>
        <w:pStyle w:val="Heading3"/>
        <w:rPr>
          <w:del w:id="746" w:author="Perrine, Martin L. (GSFC-5670)" w:date="2016-09-27T09:55:00Z"/>
          <w:noProof/>
        </w:rPr>
      </w:pPr>
      <w:bookmarkStart w:id="747" w:name="_Toc267571564"/>
      <w:bookmarkStart w:id="748" w:name="_Toc273608893"/>
      <w:bookmarkStart w:id="749" w:name="_Toc311983100"/>
      <w:del w:id="750" w:author="Perrine, Martin L. (GSFC-5670)" w:date="2016-09-27T09:55:00Z">
        <w:r w:rsidRPr="00E647AD" w:rsidDel="0052641C">
          <w:rPr>
            <w:noProof/>
          </w:rPr>
          <w:delText>Demonstration</w:delText>
        </w:r>
        <w:bookmarkEnd w:id="747"/>
        <w:bookmarkEnd w:id="748"/>
        <w:bookmarkEnd w:id="749"/>
      </w:del>
    </w:p>
    <w:p w14:paraId="6D990D51" w14:textId="2573DD9B" w:rsidR="003F049D" w:rsidRPr="00F4225E" w:rsidDel="0052641C" w:rsidRDefault="003F049D" w:rsidP="003F049D">
      <w:pPr>
        <w:pStyle w:val="Paragraph"/>
        <w:rPr>
          <w:del w:id="751" w:author="Perrine, Martin L. (GSFC-5670)" w:date="2016-09-27T09:55:00Z"/>
          <w:noProof/>
          <w:szCs w:val="24"/>
        </w:rPr>
      </w:pPr>
      <w:del w:id="752" w:author="Perrine, Martin L. (GSFC-5670)" w:date="2016-09-27T09:55:00Z">
        <w:r w:rsidDel="0052641C">
          <w:rPr>
            <w:rFonts w:eastAsia="Wingdings-Regular"/>
            <w:noProof/>
          </w:rPr>
          <w:delText>The compliance method of demonstration s</w:delText>
        </w:r>
        <w:r w:rsidDel="0052641C">
          <w:rPr>
            <w:rFonts w:eastAsia="Wingdings-Regular"/>
            <w:noProof/>
            <w:szCs w:val="24"/>
          </w:rPr>
          <w:delText>hows</w:delText>
        </w:r>
        <w:r w:rsidRPr="00E647AD" w:rsidDel="0052641C">
          <w:rPr>
            <w:rFonts w:eastAsia="Wingdings-Regular"/>
            <w:noProof/>
            <w:szCs w:val="24"/>
          </w:rPr>
          <w:delText xml:space="preserve"> that the use of an end product achieves the individual specified requirement. It is generally a basic confirmation of performance capability, differentiated from testing by the lack of detailed data gathering.  Demonstrations can involve the use of physical models or mockups; for example, a requirement that all controls shall be reachable by the pilot could be verified by having a pilot perform flight-related tasks in a cockpit mockup or simulator.  A demonstration could also be the actual operation of the end product by highly qualified personnel, such as test pilots, who perform a one-time event that demonstrates a capability to operate at extreme limits of system performance, an operation not normally expected from a representative operational pilot.</w:delText>
        </w:r>
      </w:del>
    </w:p>
    <w:p w14:paraId="23A0E0C0" w14:textId="22B5611D" w:rsidR="003F049D" w:rsidRPr="00F4225E" w:rsidDel="0052641C" w:rsidRDefault="003F049D" w:rsidP="003F049D">
      <w:pPr>
        <w:pStyle w:val="Heading3"/>
        <w:rPr>
          <w:del w:id="753" w:author="Perrine, Martin L. (GSFC-5670)" w:date="2016-09-27T09:55:00Z"/>
          <w:noProof/>
        </w:rPr>
      </w:pPr>
      <w:bookmarkStart w:id="754" w:name="_Toc267571565"/>
      <w:bookmarkStart w:id="755" w:name="_Toc273608894"/>
      <w:bookmarkStart w:id="756" w:name="_Toc311983101"/>
      <w:del w:id="757" w:author="Perrine, Martin L. (GSFC-5670)" w:date="2016-09-27T09:55:00Z">
        <w:r w:rsidRPr="00E647AD" w:rsidDel="0052641C">
          <w:rPr>
            <w:noProof/>
          </w:rPr>
          <w:delText>Inspection</w:delText>
        </w:r>
        <w:bookmarkEnd w:id="754"/>
        <w:bookmarkEnd w:id="755"/>
        <w:bookmarkEnd w:id="756"/>
      </w:del>
    </w:p>
    <w:p w14:paraId="6DDAF732" w14:textId="51CD57D3" w:rsidR="003F049D" w:rsidRPr="00F4225E" w:rsidDel="0052641C" w:rsidRDefault="003F049D" w:rsidP="003F049D">
      <w:pPr>
        <w:pStyle w:val="Paragraph"/>
        <w:rPr>
          <w:del w:id="758" w:author="Perrine, Martin L. (GSFC-5670)" w:date="2016-09-27T09:55:00Z"/>
          <w:noProof/>
          <w:szCs w:val="24"/>
        </w:rPr>
      </w:pPr>
      <w:del w:id="759" w:author="Perrine, Martin L. (GSFC-5670)" w:date="2016-09-27T09:55:00Z">
        <w:r w:rsidDel="0052641C">
          <w:rPr>
            <w:rFonts w:eastAsia="Wingdings-Regular"/>
            <w:noProof/>
          </w:rPr>
          <w:delText xml:space="preserve">The compliance method of inspection uses </w:delText>
        </w:r>
        <w:r w:rsidRPr="00E647AD" w:rsidDel="0052641C">
          <w:rPr>
            <w:rFonts w:eastAsia="Wingdings-Regular"/>
            <w:noProof/>
            <w:szCs w:val="24"/>
          </w:rPr>
          <w:delText>visual examination of a realized end product</w:delText>
        </w:r>
        <w:r w:rsidDel="0052641C">
          <w:rPr>
            <w:rFonts w:eastAsia="Wingdings-Regular"/>
            <w:noProof/>
            <w:szCs w:val="24"/>
          </w:rPr>
          <w:delText xml:space="preserve"> to</w:delText>
        </w:r>
        <w:r w:rsidRPr="00E647AD" w:rsidDel="0052641C">
          <w:rPr>
            <w:rFonts w:eastAsia="Wingdings-Regular"/>
            <w:noProof/>
            <w:szCs w:val="24"/>
          </w:rPr>
          <w:delText xml:space="preserve"> verify physical design features or specific manufacturer identification. </w:delText>
        </w:r>
        <w:r w:rsidDel="0052641C">
          <w:rPr>
            <w:rFonts w:eastAsia="Wingdings-Regular"/>
            <w:noProof/>
            <w:szCs w:val="24"/>
          </w:rPr>
          <w:delText xml:space="preserve"> </w:delText>
        </w:r>
        <w:r w:rsidRPr="00E647AD" w:rsidDel="0052641C">
          <w:rPr>
            <w:rFonts w:eastAsia="Wingdings-Regular"/>
            <w:noProof/>
            <w:szCs w:val="24"/>
          </w:rPr>
          <w:delText>For example, if there is a requirement that the safety arming pin has a red flag with the words “Remove Before Flight” stenciled on the flag in black letters, a visual inspection of the arming pin flag can be used to determine if this requirement was met.</w:delText>
        </w:r>
      </w:del>
    </w:p>
    <w:p w14:paraId="044A2404" w14:textId="4F49A8EE" w:rsidR="003F049D" w:rsidRPr="00F4225E" w:rsidDel="0052641C" w:rsidRDefault="003F049D" w:rsidP="003F049D">
      <w:pPr>
        <w:pStyle w:val="Heading3"/>
        <w:rPr>
          <w:del w:id="760" w:author="Perrine, Martin L. (GSFC-5670)" w:date="2016-09-27T09:55:00Z"/>
          <w:noProof/>
        </w:rPr>
      </w:pPr>
      <w:bookmarkStart w:id="761" w:name="_Toc267571566"/>
      <w:bookmarkStart w:id="762" w:name="_Toc273608895"/>
      <w:bookmarkStart w:id="763" w:name="_Toc311983102"/>
      <w:del w:id="764" w:author="Perrine, Martin L. (GSFC-5670)" w:date="2016-09-27T09:55:00Z">
        <w:r w:rsidRPr="00E647AD" w:rsidDel="0052641C">
          <w:rPr>
            <w:noProof/>
          </w:rPr>
          <w:delText>Test</w:delText>
        </w:r>
        <w:bookmarkEnd w:id="761"/>
        <w:bookmarkEnd w:id="762"/>
        <w:bookmarkEnd w:id="763"/>
      </w:del>
    </w:p>
    <w:p w14:paraId="2B5461D4" w14:textId="6B163F10" w:rsidR="003F049D" w:rsidRPr="00F4225E" w:rsidDel="0052641C" w:rsidRDefault="003F049D" w:rsidP="003F049D">
      <w:pPr>
        <w:pStyle w:val="Paragraph"/>
        <w:rPr>
          <w:del w:id="765" w:author="Perrine, Martin L. (GSFC-5670)" w:date="2016-09-27T09:55:00Z"/>
          <w:noProof/>
          <w:szCs w:val="24"/>
        </w:rPr>
      </w:pPr>
      <w:del w:id="766" w:author="Perrine, Martin L. (GSFC-5670)" w:date="2016-09-27T09:55:00Z">
        <w:r w:rsidDel="0052641C">
          <w:rPr>
            <w:rFonts w:eastAsia="Wingdings-Regular"/>
            <w:noProof/>
          </w:rPr>
          <w:delText xml:space="preserve">The compliance method of test </w:delText>
        </w:r>
        <w:r w:rsidRPr="00E647AD" w:rsidDel="0052641C">
          <w:rPr>
            <w:rFonts w:eastAsia="Wingdings-Regular"/>
            <w:noProof/>
            <w:szCs w:val="24"/>
          </w:rPr>
          <w:delText>use</w:delText>
        </w:r>
        <w:r w:rsidDel="0052641C">
          <w:rPr>
            <w:rFonts w:eastAsia="Wingdings-Regular"/>
            <w:noProof/>
            <w:szCs w:val="24"/>
          </w:rPr>
          <w:delText>s</w:delText>
        </w:r>
        <w:r w:rsidRPr="00E647AD" w:rsidDel="0052641C">
          <w:rPr>
            <w:rFonts w:eastAsia="Wingdings-Regular"/>
            <w:noProof/>
            <w:szCs w:val="24"/>
          </w:rPr>
          <w:delText xml:space="preserve"> </w:delText>
        </w:r>
        <w:r w:rsidDel="0052641C">
          <w:rPr>
            <w:rFonts w:eastAsia="Wingdings-Regular"/>
            <w:noProof/>
            <w:szCs w:val="24"/>
          </w:rPr>
          <w:delText>the</w:delText>
        </w:r>
        <w:r w:rsidRPr="00E647AD" w:rsidDel="0052641C">
          <w:rPr>
            <w:rFonts w:eastAsia="Wingdings-Regular"/>
            <w:noProof/>
            <w:szCs w:val="24"/>
          </w:rPr>
          <w:delText xml:space="preserve"> end product to obtain detailed data needed to verify performance, or provide sufficient information to verify performance through further analysis. </w:delText>
        </w:r>
        <w:r w:rsidDel="0052641C">
          <w:rPr>
            <w:rFonts w:eastAsia="Wingdings-Regular"/>
            <w:noProof/>
            <w:szCs w:val="24"/>
          </w:rPr>
          <w:delText xml:space="preserve"> </w:delText>
        </w:r>
        <w:r w:rsidRPr="00E647AD" w:rsidDel="0052641C">
          <w:rPr>
            <w:rFonts w:eastAsia="Wingdings-Regular"/>
            <w:noProof/>
            <w:szCs w:val="24"/>
          </w:rPr>
          <w:delText xml:space="preserve">Testing can be conducted on final end products, breadboards, brass boards or prototypes. </w:delText>
        </w:r>
        <w:r w:rsidDel="0052641C">
          <w:rPr>
            <w:rFonts w:eastAsia="Wingdings-Regular"/>
            <w:noProof/>
            <w:szCs w:val="24"/>
          </w:rPr>
          <w:delText xml:space="preserve"> </w:delText>
        </w:r>
        <w:r w:rsidRPr="00E647AD" w:rsidDel="0052641C">
          <w:rPr>
            <w:rFonts w:eastAsia="Wingdings-Regular"/>
            <w:noProof/>
            <w:szCs w:val="24"/>
          </w:rPr>
          <w:delText xml:space="preserve">Testing produces data at discrete points for each specified requirement under controlled conditions and is the most resource-intensive verification technique. </w:delText>
        </w:r>
        <w:r w:rsidDel="0052641C">
          <w:rPr>
            <w:rFonts w:eastAsia="Wingdings-Regular"/>
            <w:noProof/>
            <w:szCs w:val="24"/>
          </w:rPr>
          <w:delText xml:space="preserve"> </w:delText>
        </w:r>
        <w:r w:rsidRPr="00E647AD" w:rsidDel="0052641C">
          <w:rPr>
            <w:rFonts w:eastAsia="Wingdings-Regular"/>
            <w:noProof/>
            <w:szCs w:val="24"/>
          </w:rPr>
          <w:delText>As the saying goes, “Test as you fly, and fly as you test.</w:delText>
        </w:r>
        <w:r w:rsidDel="0052641C">
          <w:rPr>
            <w:rFonts w:eastAsia="Wingdings-Regular"/>
            <w:noProof/>
            <w:szCs w:val="24"/>
          </w:rPr>
          <w:delText>”</w:delText>
        </w:r>
      </w:del>
    </w:p>
    <w:p w14:paraId="5F39DA94" w14:textId="20BBFD6F" w:rsidR="003F049D" w:rsidDel="006A227A" w:rsidRDefault="003F049D" w:rsidP="003F049D">
      <w:pPr>
        <w:pStyle w:val="Heading2"/>
        <w:rPr>
          <w:del w:id="767" w:author="Perrine, Martin L. (GSFC-5670)" w:date="2016-09-27T10:26:00Z"/>
        </w:rPr>
      </w:pPr>
      <w:bookmarkStart w:id="768" w:name="_Toc311983103"/>
      <w:del w:id="769" w:author="Perrine, Martin L. (GSFC-5670)" w:date="2016-09-27T10:26:00Z">
        <w:r w:rsidDel="006A227A">
          <w:delText>Referenced Document</w:delText>
        </w:r>
        <w:bookmarkEnd w:id="768"/>
      </w:del>
    </w:p>
    <w:p w14:paraId="4983546E" w14:textId="1E1C0CA7" w:rsidR="003F049D" w:rsidDel="0052641C" w:rsidRDefault="003F049D" w:rsidP="003F049D">
      <w:pPr>
        <w:pStyle w:val="Paragraph"/>
        <w:rPr>
          <w:del w:id="770" w:author="Perrine, Martin L. (GSFC-5670)" w:date="2016-09-27T09:55:00Z"/>
          <w:rFonts w:ascii="Arial" w:hAnsi="Arial" w:cs="Arial"/>
          <w:sz w:val="18"/>
          <w:szCs w:val="18"/>
        </w:rPr>
      </w:pPr>
      <w:del w:id="771" w:author="Perrine, Martin L. (GSFC-5670)" w:date="2016-09-27T09:55:00Z">
        <w:r w:rsidDel="0052641C">
          <w:delText xml:space="preserve">A101-RQ-09-0364, Rev C, </w:delText>
        </w:r>
        <w:r w:rsidRPr="00756AE6" w:rsidDel="0052641C">
          <w:rPr>
            <w:i/>
          </w:rPr>
          <w:delText xml:space="preserve">Command Telemetry format Interface Control Document (ICD), IRIS </w:delText>
        </w:r>
        <w:commentRangeStart w:id="772"/>
        <w:r w:rsidRPr="00756AE6" w:rsidDel="0052641C">
          <w:rPr>
            <w:i/>
          </w:rPr>
          <w:delText>Observatory</w:delText>
        </w:r>
        <w:commentRangeEnd w:id="772"/>
        <w:r w:rsidR="00073DC4" w:rsidDel="0052641C">
          <w:rPr>
            <w:rStyle w:val="CommentReference"/>
            <w:rFonts w:ascii="Arial" w:hAnsi="Arial"/>
          </w:rPr>
          <w:commentReference w:id="772"/>
        </w:r>
        <w:r w:rsidDel="0052641C">
          <w:delText>.</w:delText>
        </w:r>
      </w:del>
    </w:p>
    <w:p w14:paraId="4E4AD2AE" w14:textId="77777777" w:rsidR="003F049D" w:rsidRDefault="003F049D" w:rsidP="003F049D">
      <w:pPr>
        <w:pStyle w:val="Paragraph"/>
      </w:pPr>
    </w:p>
    <w:p w14:paraId="27814B6F" w14:textId="77777777" w:rsidR="003F049D" w:rsidRDefault="003F049D" w:rsidP="003F049D">
      <w:pPr>
        <w:pStyle w:val="Paragraph"/>
      </w:pPr>
    </w:p>
    <w:p w14:paraId="26379C38" w14:textId="54477CAD" w:rsidR="003F049D" w:rsidDel="006A227A" w:rsidRDefault="003F049D" w:rsidP="003F049D">
      <w:pPr>
        <w:pStyle w:val="Heading2"/>
        <w:rPr>
          <w:del w:id="773" w:author="Perrine, Martin L. (GSFC-5670)" w:date="2016-09-27T10:30:00Z"/>
        </w:rPr>
        <w:sectPr w:rsidR="003F049D" w:rsidDel="006A227A">
          <w:headerReference w:type="first" r:id="rId17"/>
          <w:pgSz w:w="12240" w:h="15840" w:code="1"/>
          <w:pgMar w:top="1440" w:right="1440" w:bottom="720" w:left="1440" w:header="720" w:footer="720" w:gutter="0"/>
          <w:pgNumType w:start="1" w:chapStyle="1"/>
          <w:cols w:space="720"/>
        </w:sectPr>
      </w:pPr>
    </w:p>
    <w:p w14:paraId="3E70E157" w14:textId="2551D382" w:rsidR="003F049D" w:rsidDel="006A227A" w:rsidRDefault="003F049D" w:rsidP="003F049D">
      <w:pPr>
        <w:pStyle w:val="Heading1"/>
        <w:rPr>
          <w:del w:id="774" w:author="Perrine, Martin L. (GSFC-5670)" w:date="2016-09-27T10:29:00Z"/>
        </w:rPr>
      </w:pPr>
      <w:bookmarkStart w:id="775" w:name="_Toc311983104"/>
      <w:bookmarkStart w:id="776" w:name="_Toc446143865"/>
      <w:del w:id="777" w:author="Perrine, Martin L. (GSFC-5670)" w:date="2016-09-27T10:29:00Z">
        <w:r w:rsidDel="006A227A">
          <w:delText>DAPHNE System Description</w:delText>
        </w:r>
        <w:bookmarkEnd w:id="775"/>
      </w:del>
    </w:p>
    <w:p w14:paraId="0B81AE03" w14:textId="62310590" w:rsidR="003F049D" w:rsidDel="006A227A" w:rsidRDefault="003F049D" w:rsidP="003F049D">
      <w:pPr>
        <w:pStyle w:val="Heading2"/>
        <w:rPr>
          <w:del w:id="778" w:author="Perrine, Martin L. (GSFC-5670)" w:date="2016-09-27T10:29:00Z"/>
        </w:rPr>
      </w:pPr>
      <w:bookmarkStart w:id="779" w:name="_Toc311983105"/>
      <w:del w:id="780" w:author="Perrine, Martin L. (GSFC-5670)" w:date="2016-09-27T10:29:00Z">
        <w:r w:rsidDel="006A227A">
          <w:delText xml:space="preserve">What is </w:delText>
        </w:r>
        <w:r w:rsidRPr="008C092A" w:rsidDel="006A227A">
          <w:delText xml:space="preserve">the </w:delText>
        </w:r>
        <w:r w:rsidDel="006A227A">
          <w:delText>DAPHNE</w:delText>
        </w:r>
        <w:bookmarkEnd w:id="779"/>
      </w:del>
    </w:p>
    <w:p w14:paraId="76242D04" w14:textId="0161DFB4" w:rsidR="00D91B8C" w:rsidDel="0052641C" w:rsidRDefault="003F049D" w:rsidP="00D91B8C">
      <w:pPr>
        <w:pStyle w:val="Paragraph"/>
        <w:rPr>
          <w:del w:id="781" w:author="Perrine, Martin L. (GSFC-5670)" w:date="2016-09-27T09:55:00Z"/>
          <w:moveTo w:id="782" w:author="Perrine, Martin L. (GSFC-5670)" w:date="2016-03-30T16:42:00Z"/>
        </w:rPr>
      </w:pPr>
      <w:del w:id="783" w:author="Perrine, Martin L. (GSFC-5670)" w:date="2016-09-27T09:55:00Z">
        <w:r w:rsidDel="0052641C">
          <w:delText xml:space="preserve">The DAPHNE implementation is a computer system </w:delText>
        </w:r>
      </w:del>
      <w:del w:id="784" w:author="Perrine, Martin L. (GSFC-5670)" w:date="2016-03-30T16:22:00Z">
        <w:r w:rsidDel="00327A0B">
          <w:delText xml:space="preserve">connected to </w:delText>
        </w:r>
      </w:del>
      <w:ins w:id="785" w:author="Koslosky, Anne Marie.J (GSFC-5860)" w:date="2016-02-26T10:30:00Z">
        <w:del w:id="786" w:author="Perrine, Martin L. (GSFC-5670)" w:date="2016-09-27T09:55:00Z">
          <w:r w:rsidR="005D05AE" w:rsidDel="0052641C">
            <w:delText xml:space="preserve">a </w:delText>
          </w:r>
        </w:del>
      </w:ins>
      <w:del w:id="787" w:author="Perrine, Martin L. (GSFC-5670)" w:date="2016-09-27T09:55:00Z">
        <w:r w:rsidDel="0052641C">
          <w:delText xml:space="preserve">the Cortex XXL </w:delText>
        </w:r>
        <w:r w:rsidR="00073DC4" w:rsidDel="0052641C">
          <w:delText xml:space="preserve"> </w:delText>
        </w:r>
      </w:del>
      <w:del w:id="788" w:author="Perrine, Martin L. (GSFC-5670)" w:date="2016-03-30T16:12:00Z">
        <w:r w:rsidR="00073DC4" w:rsidDel="00073DC4">
          <w:delText xml:space="preserve">high data rate (HDR) intermediate frequency (IF) </w:delText>
        </w:r>
      </w:del>
      <w:del w:id="789" w:author="Perrine, Martin L. (GSFC-5670)" w:date="2016-09-27T09:55:00Z">
        <w:r w:rsidDel="0052641C">
          <w:delText xml:space="preserve">receiver </w:delText>
        </w:r>
      </w:del>
      <w:del w:id="790" w:author="Perrine, Martin L. (GSFC-5670)" w:date="2016-03-30T16:22:00Z">
        <w:r w:rsidDel="00327A0B">
          <w:delText xml:space="preserve">that </w:delText>
        </w:r>
      </w:del>
      <w:del w:id="791" w:author="Perrine, Martin L. (GSFC-5670)" w:date="2016-09-27T09:55:00Z">
        <w:r w:rsidDel="0052641C">
          <w:delText xml:space="preserve">handles file construction from an incoming </w:delText>
        </w:r>
        <w:r w:rsidRPr="00DB13BC" w:rsidDel="0052641C">
          <w:delText>Consultative Committee for Space Data Standards</w:delText>
        </w:r>
        <w:r w:rsidDel="0052641C">
          <w:delText xml:space="preserve"> (CCSDS) </w:delText>
        </w:r>
        <w:r w:rsidRPr="008C092A" w:rsidDel="0052641C">
          <w:delText>Advanced</w:delText>
        </w:r>
        <w:r w:rsidRPr="008C092A" w:rsidDel="0052641C">
          <w:rPr>
            <w:color w:val="1F497D"/>
          </w:rPr>
          <w:delText xml:space="preserve"> </w:delText>
        </w:r>
        <w:r w:rsidRPr="008C092A" w:rsidDel="0052641C">
          <w:delText>Orbiting Systems</w:delText>
        </w:r>
        <w:r w:rsidRPr="008C092A" w:rsidDel="0052641C">
          <w:rPr>
            <w:color w:val="1F497D"/>
          </w:rPr>
          <w:delText xml:space="preserve"> (</w:delText>
        </w:r>
        <w:r w:rsidRPr="008C092A" w:rsidDel="0052641C">
          <w:delText xml:space="preserve">AOS) stream.  </w:delText>
        </w:r>
      </w:del>
      <w:del w:id="792" w:author="Perrine, Martin L. (GSFC-5670)" w:date="2016-03-30T16:13:00Z">
        <w:r w:rsidRPr="008C092A" w:rsidDel="00073DC4">
          <w:delText>Each virtual channel in t</w:delText>
        </w:r>
      </w:del>
      <w:del w:id="793" w:author="Perrine, Martin L. (GSFC-5670)" w:date="2016-09-27T09:55:00Z">
        <w:r w:rsidRPr="008C092A" w:rsidDel="0052641C">
          <w:delText xml:space="preserve">he AOS frame that </w:delText>
        </w:r>
      </w:del>
      <w:del w:id="794" w:author="Perrine, Martin L. (GSFC-5670)" w:date="2016-03-30T16:14:00Z">
        <w:r w:rsidRPr="008C092A" w:rsidDel="00073DC4">
          <w:delText xml:space="preserve">is received by the system </w:delText>
        </w:r>
      </w:del>
      <w:del w:id="795" w:author="Perrine, Martin L. (GSFC-5670)" w:date="2016-03-30T16:17:00Z">
        <w:r w:rsidRPr="008C092A" w:rsidDel="00073DC4">
          <w:delText>will be</w:delText>
        </w:r>
      </w:del>
      <w:del w:id="796" w:author="Perrine, Martin L. (GSFC-5670)" w:date="2016-03-30T16:22:00Z">
        <w:r w:rsidRPr="008C092A" w:rsidDel="00327A0B">
          <w:delText xml:space="preserve"> </w:delText>
        </w:r>
      </w:del>
      <w:del w:id="797" w:author="Perrine, Martin L. (GSFC-5670)" w:date="2016-09-27T09:55:00Z">
        <w:r w:rsidRPr="008C092A" w:rsidDel="0052641C">
          <w:delText>writ</w:delText>
        </w:r>
      </w:del>
      <w:del w:id="798" w:author="Perrine, Martin L. (GSFC-5670)" w:date="2016-03-30T16:23:00Z">
        <w:r w:rsidRPr="008C092A" w:rsidDel="00327A0B">
          <w:delText>t</w:delText>
        </w:r>
      </w:del>
      <w:del w:id="799" w:author="Perrine, Martin L. (GSFC-5670)" w:date="2016-09-27T09:55:00Z">
        <w:r w:rsidRPr="008C092A" w:rsidDel="0052641C">
          <w:delText>e</w:delText>
        </w:r>
      </w:del>
      <w:del w:id="800" w:author="Perrine, Martin L. (GSFC-5670)" w:date="2016-03-30T16:23:00Z">
        <w:r w:rsidRPr="008C092A" w:rsidDel="00327A0B">
          <w:delText>n</w:delText>
        </w:r>
      </w:del>
      <w:del w:id="801" w:author="Perrine, Martin L. (GSFC-5670)" w:date="2016-09-27T09:55:00Z">
        <w:r w:rsidRPr="008C092A" w:rsidDel="0052641C">
          <w:delText xml:space="preserve"> into separate files</w:delText>
        </w:r>
      </w:del>
      <w:del w:id="802" w:author="Perrine, Martin L. (GSFC-5670)" w:date="2016-03-30T16:14:00Z">
        <w:r w:rsidRPr="008C092A" w:rsidDel="00073DC4">
          <w:delText xml:space="preserve"> based on virtual channel</w:delText>
        </w:r>
      </w:del>
      <w:del w:id="803" w:author="Perrine, Martin L. (GSFC-5670)" w:date="2016-09-27T09:55:00Z">
        <w:r w:rsidRPr="008C092A" w:rsidDel="0052641C">
          <w:delText xml:space="preserve">.  Files are </w:delText>
        </w:r>
      </w:del>
      <w:del w:id="804" w:author="Perrine, Martin L. (GSFC-5670)" w:date="2016-03-30T16:15:00Z">
        <w:r w:rsidRPr="008C092A" w:rsidDel="00073DC4">
          <w:delText>separated in</w:delText>
        </w:r>
      </w:del>
      <w:del w:id="805" w:author="Perrine, Martin L. (GSFC-5670)" w:date="2016-03-30T16:25:00Z">
        <w:r w:rsidRPr="008C092A" w:rsidDel="00327A0B">
          <w:delText>to</w:delText>
        </w:r>
      </w:del>
      <w:del w:id="806" w:author="Perrine, Martin L. (GSFC-5670)" w:date="2016-09-27T09:55:00Z">
        <w:r w:rsidRPr="008C092A" w:rsidDel="0052641C">
          <w:delText xml:space="preserve"> </w:delText>
        </w:r>
      </w:del>
      <w:del w:id="807" w:author="Perrine, Martin L. (GSFC-5670)" w:date="2016-03-30T16:17:00Z">
        <w:r w:rsidRPr="008C092A" w:rsidDel="00073DC4">
          <w:delText xml:space="preserve">small </w:delText>
        </w:r>
      </w:del>
      <w:del w:id="808" w:author="Perrine, Martin L. (GSFC-5670)" w:date="2016-09-27T09:55:00Z">
        <w:r w:rsidRPr="008C092A" w:rsidDel="0052641C">
          <w:delText xml:space="preserve">one-minute </w:delText>
        </w:r>
      </w:del>
      <w:del w:id="809" w:author="Perrine, Martin L. (GSFC-5670)" w:date="2016-03-30T16:17:00Z">
        <w:r w:rsidRPr="008C092A" w:rsidDel="00073DC4">
          <w:delText>files</w:delText>
        </w:r>
      </w:del>
      <w:del w:id="810" w:author="Perrine, Martin L. (GSFC-5670)" w:date="2016-09-27T09:55:00Z">
        <w:r w:rsidRPr="008C092A" w:rsidDel="0052641C">
          <w:delText xml:space="preserve"> that allow for faster turn-around time on the data and smaller transmission cycles in case of </w:delText>
        </w:r>
      </w:del>
      <w:del w:id="811" w:author="Perrine, Martin L. (GSFC-5670)" w:date="2016-03-30T16:21:00Z">
        <w:r w:rsidDel="00327A0B">
          <w:delText>DAPHNE</w:delText>
        </w:r>
        <w:r w:rsidRPr="008C092A" w:rsidDel="00327A0B">
          <w:delText xml:space="preserve"> to user </w:delText>
        </w:r>
      </w:del>
      <w:del w:id="812" w:author="Perrine, Martin L. (GSFC-5670)" w:date="2016-09-27T09:55:00Z">
        <w:r w:rsidRPr="008C092A" w:rsidDel="0052641C">
          <w:delText>transfer problems.</w:delText>
        </w:r>
      </w:del>
      <w:moveToRangeStart w:id="813" w:author="Perrine, Martin L. (GSFC-5670)" w:date="2016-03-30T16:42:00Z" w:name="move447119455"/>
      <w:moveTo w:id="814" w:author="Perrine, Martin L. (GSFC-5670)" w:date="2016-03-30T16:42:00Z">
        <w:del w:id="815" w:author="Perrine, Martin L. (GSFC-5670)" w:date="2016-03-30T16:42:00Z">
          <w:r w:rsidR="00D91B8C" w:rsidDel="00D91B8C">
            <w:delText xml:space="preserve">If the customer wants to “replay” the data they may use the </w:delText>
          </w:r>
        </w:del>
        <w:del w:id="816" w:author="Perrine, Martin L. (GSFC-5670)" w:date="2016-09-27T09:55:00Z">
          <w:r w:rsidR="00D91B8C" w:rsidDel="0052641C">
            <w:delText>self-service ftp/sftp</w:delText>
          </w:r>
        </w:del>
        <w:del w:id="817" w:author="Perrine, Martin L. (GSFC-5670)" w:date="2016-03-30T16:43:00Z">
          <w:r w:rsidR="00D91B8C" w:rsidDel="00D91B8C">
            <w:delText>/scp</w:delText>
          </w:r>
        </w:del>
        <w:del w:id="818" w:author="Perrine, Martin L. (GSFC-5670)" w:date="2016-09-27T09:55:00Z">
          <w:r w:rsidR="00D91B8C" w:rsidDel="0052641C">
            <w:delText xml:space="preserve"> interface </w:delText>
          </w:r>
        </w:del>
        <w:del w:id="819" w:author="Perrine, Martin L. (GSFC-5670)" w:date="2016-03-30T16:43:00Z">
          <w:r w:rsidR="00D91B8C" w:rsidDel="00D91B8C">
            <w:delText>on the system</w:delText>
          </w:r>
        </w:del>
        <w:del w:id="820" w:author="Perrine, Martin L. (GSFC-5670)" w:date="2016-09-27T09:55:00Z">
          <w:r w:rsidR="00D91B8C" w:rsidDel="0052641C">
            <w:delText xml:space="preserve"> to pull </w:delText>
          </w:r>
        </w:del>
        <w:del w:id="821" w:author="Perrine, Martin L. (GSFC-5670)" w:date="2016-03-30T16:43:00Z">
          <w:r w:rsidR="00D91B8C" w:rsidDel="00D91B8C">
            <w:delText xml:space="preserve">their </w:delText>
          </w:r>
        </w:del>
        <w:del w:id="822" w:author="Perrine, Martin L. (GSFC-5670)" w:date="2016-09-27T09:55:00Z">
          <w:r w:rsidR="00D91B8C" w:rsidDel="0052641C">
            <w:delText>data to their site</w:delText>
          </w:r>
        </w:del>
        <w:del w:id="823" w:author="Perrine, Martin L. (GSFC-5670)" w:date="2016-03-30T16:47:00Z">
          <w:r w:rsidR="00D91B8C" w:rsidDel="00D91B8C">
            <w:delText>.</w:delText>
          </w:r>
        </w:del>
      </w:moveTo>
    </w:p>
    <w:moveToRangeEnd w:id="813"/>
    <w:p w14:paraId="08FD4FAE" w14:textId="2B47EC43" w:rsidR="003F049D" w:rsidDel="006A227A" w:rsidRDefault="003F049D" w:rsidP="003F049D">
      <w:pPr>
        <w:pStyle w:val="Paragraph"/>
        <w:rPr>
          <w:ins w:id="824" w:author="Koslosky, Anne Marie.J (GSFC-5860)" w:date="2016-02-26T10:31:00Z"/>
          <w:del w:id="825" w:author="Perrine, Martin L. (GSFC-5670)" w:date="2016-09-27T10:29:00Z"/>
        </w:rPr>
      </w:pPr>
    </w:p>
    <w:p w14:paraId="5B5F1388" w14:textId="013F92D9" w:rsidR="005D05AE" w:rsidDel="006A227A" w:rsidRDefault="005D05AE" w:rsidP="003F049D">
      <w:pPr>
        <w:pStyle w:val="Paragraph"/>
        <w:rPr>
          <w:del w:id="826" w:author="Perrine, Martin L. (GSFC-5670)" w:date="2016-09-27T10:29:00Z"/>
        </w:rPr>
      </w:pPr>
    </w:p>
    <w:p w14:paraId="78E68E97" w14:textId="01FA3871" w:rsidR="003F049D" w:rsidDel="006A227A" w:rsidRDefault="003F049D" w:rsidP="003F049D">
      <w:pPr>
        <w:pStyle w:val="Paragraph"/>
        <w:rPr>
          <w:ins w:id="827" w:author="Koslosky, Anne Marie.J (GSFC-5860)" w:date="2016-02-26T10:31:00Z"/>
          <w:del w:id="828" w:author="Perrine, Martin L. (GSFC-5670)" w:date="2016-09-27T10:29:00Z"/>
        </w:rPr>
      </w:pPr>
      <w:del w:id="829" w:author="Perrine, Martin L. (GSFC-5670)" w:date="2016-09-27T10:29:00Z">
        <w:r w:rsidDel="006A227A">
          <w:delText>DAPHNE</w:delText>
        </w:r>
        <w:r w:rsidRPr="007C309B" w:rsidDel="006A227A">
          <w:delText xml:space="preserve"> is using hardware (or platform) virtualization, the creation of a virtual machine that acts </w:delText>
        </w:r>
        <w:commentRangeStart w:id="830"/>
        <w:r w:rsidRPr="007C309B" w:rsidDel="006A227A">
          <w:delText>like</w:delText>
        </w:r>
        <w:commentRangeEnd w:id="830"/>
        <w:r w:rsidR="00327A0B" w:rsidDel="006A227A">
          <w:rPr>
            <w:rStyle w:val="CommentReference"/>
            <w:rFonts w:ascii="Arial" w:hAnsi="Arial"/>
          </w:rPr>
          <w:commentReference w:id="830"/>
        </w:r>
        <w:r w:rsidRPr="007C309B" w:rsidDel="006A227A">
          <w:delText xml:space="preserve"> a real computer with an </w:delText>
        </w:r>
        <w:r w:rsidDel="006A227A">
          <w:delText>operating system (</w:delText>
        </w:r>
        <w:r w:rsidRPr="007C309B" w:rsidDel="006A227A">
          <w:delText>OS</w:delText>
        </w:r>
        <w:r w:rsidDel="006A227A">
          <w:delText>)</w:delText>
        </w:r>
        <w:r w:rsidRPr="007C309B" w:rsidDel="006A227A">
          <w:delText xml:space="preserve">.  It is full virtualization, </w:delText>
        </w:r>
        <w:r w:rsidDel="006A227A">
          <w:delText>with failover</w:delText>
        </w:r>
        <w:r w:rsidRPr="007C309B" w:rsidDel="006A227A">
          <w:delText xml:space="preserve">.  </w:delText>
        </w:r>
        <w:r w:rsidDel="006A227A">
          <w:delText xml:space="preserve">Full virtualization allows the almost complete simulation of the actual hardware to allow software to run unmodified.  Failover allows the </w:delText>
        </w:r>
        <w:r w:rsidRPr="007C309B" w:rsidDel="006A227A">
          <w:delText xml:space="preserve">virtual machines </w:delText>
        </w:r>
        <w:r w:rsidDel="006A227A">
          <w:delText xml:space="preserve">(VM)  to continue operations if the host fails, continuing from the last known coherent state.   When the first host fails, the system is moved to another host machine. </w:delText>
        </w:r>
      </w:del>
    </w:p>
    <w:p w14:paraId="697D1EF2" w14:textId="7753F43B" w:rsidR="005D05AE" w:rsidDel="006A227A" w:rsidRDefault="005D05AE" w:rsidP="003F049D">
      <w:pPr>
        <w:pStyle w:val="Paragraph"/>
        <w:rPr>
          <w:del w:id="831" w:author="Perrine, Martin L. (GSFC-5670)" w:date="2016-09-27T10:29:00Z"/>
        </w:rPr>
      </w:pPr>
    </w:p>
    <w:p w14:paraId="3FF92287" w14:textId="48246962" w:rsidR="003F049D" w:rsidDel="006A227A" w:rsidRDefault="003F049D" w:rsidP="003F049D">
      <w:pPr>
        <w:pStyle w:val="Paragraph"/>
        <w:rPr>
          <w:ins w:id="832" w:author="Koslosky, Anne Marie.J (GSFC-5860)" w:date="2016-02-26T10:31:00Z"/>
          <w:del w:id="833" w:author="Perrine, Martin L. (GSFC-5670)" w:date="2016-09-27T10:29:00Z"/>
          <w:rFonts w:eastAsia="ヒラギノ角ゴ Pro W3"/>
        </w:rPr>
      </w:pPr>
      <w:del w:id="834" w:author="Perrine, Martin L. (GSFC-5670)" w:date="2016-03-30T16:29:00Z">
        <w:r w:rsidRPr="00D1182C" w:rsidDel="00985111">
          <w:rPr>
            <w:rFonts w:eastAsia="ヒラギノ角ゴ Pro W3"/>
          </w:rPr>
          <w:delText>The NENG Phase II</w:delText>
        </w:r>
        <w:r w:rsidDel="00985111">
          <w:rPr>
            <w:rFonts w:eastAsia="ヒラギノ角ゴ Pro W3"/>
          </w:rPr>
          <w:delText xml:space="preserve">, renamed </w:delText>
        </w:r>
      </w:del>
      <w:del w:id="835" w:author="Perrine, Martin L. (GSFC-5670)" w:date="2016-09-27T10:29:00Z">
        <w:r w:rsidDel="006A227A">
          <w:rPr>
            <w:rFonts w:eastAsia="ヒラギノ角ゴ Pro W3"/>
          </w:rPr>
          <w:delText xml:space="preserve">DAPHNE, </w:delText>
        </w:r>
      </w:del>
      <w:del w:id="836" w:author="Perrine, Martin L. (GSFC-5670)" w:date="2016-03-30T16:31:00Z">
        <w:r w:rsidRPr="00D1182C" w:rsidDel="00985111">
          <w:rPr>
            <w:rFonts w:eastAsia="ヒラギノ角ゴ Pro W3"/>
          </w:rPr>
          <w:delText xml:space="preserve">will improve upon the existing Phase I; </w:delText>
        </w:r>
      </w:del>
      <w:del w:id="837" w:author="Perrine, Martin L. (GSFC-5670)" w:date="2016-03-30T16:32:00Z">
        <w:r w:rsidRPr="00D1182C" w:rsidDel="00985111">
          <w:rPr>
            <w:rFonts w:eastAsia="ヒラギノ角ゴ Pro W3"/>
          </w:rPr>
          <w:delText>as it</w:delText>
        </w:r>
      </w:del>
      <w:del w:id="838" w:author="Perrine, Martin L. (GSFC-5670)" w:date="2016-09-27T10:29:00Z">
        <w:r w:rsidRPr="00D1182C" w:rsidDel="006A227A">
          <w:rPr>
            <w:rFonts w:eastAsia="ヒラギノ角ゴ Pro W3"/>
          </w:rPr>
          <w:delText xml:space="preserve"> will provide auto failover, which im</w:delText>
        </w:r>
        <w:r w:rsidDel="006A227A">
          <w:rPr>
            <w:rFonts w:eastAsia="ヒラギノ角ゴ Pro W3"/>
          </w:rPr>
          <w:delText xml:space="preserve">proves the systems reliability </w:delText>
        </w:r>
        <w:r w:rsidRPr="00D1182C" w:rsidDel="006A227A">
          <w:rPr>
            <w:rFonts w:eastAsia="ヒラギノ角ゴ Pro W3"/>
          </w:rPr>
          <w:delText xml:space="preserve">and </w:delText>
        </w:r>
      </w:del>
      <w:del w:id="839" w:author="Perrine, Martin L. (GSFC-5670)" w:date="2016-03-30T16:32:00Z">
        <w:r w:rsidRPr="00D1182C" w:rsidDel="00985111">
          <w:rPr>
            <w:rFonts w:eastAsia="ヒラギノ角ゴ Pro W3"/>
          </w:rPr>
          <w:delText>1 Gb throughput rate</w:delText>
        </w:r>
        <w:r w:rsidDel="00985111">
          <w:rPr>
            <w:rFonts w:eastAsia="ヒラギノ角ゴ Pro W3"/>
          </w:rPr>
          <w:delText>.  DAPHNE</w:delText>
        </w:r>
        <w:r w:rsidRPr="00FE463D" w:rsidDel="00985111">
          <w:rPr>
            <w:rFonts w:eastAsia="ヒラギノ角ゴ Pro W3"/>
          </w:rPr>
          <w:delText xml:space="preserve"> </w:delText>
        </w:r>
      </w:del>
      <w:del w:id="840" w:author="Perrine, Martin L. (GSFC-5670)" w:date="2016-09-27T10:29:00Z">
        <w:r w:rsidRPr="00FE463D" w:rsidDel="006A227A">
          <w:rPr>
            <w:rFonts w:eastAsia="ヒラギノ角ゴ Pro W3"/>
          </w:rPr>
          <w:delText>will support missions wit</w:delText>
        </w:r>
        <w:r w:rsidDel="006A227A">
          <w:rPr>
            <w:rFonts w:eastAsia="ヒラギノ角ゴ Pro W3"/>
          </w:rPr>
          <w:delText xml:space="preserve">h data rate </w:delText>
        </w:r>
      </w:del>
      <w:del w:id="841" w:author="Perrine, Martin L. (GSFC-5670)" w:date="2016-03-30T16:33:00Z">
        <w:r w:rsidDel="00985111">
          <w:rPr>
            <w:rFonts w:eastAsia="ヒラギノ角ゴ Pro W3"/>
          </w:rPr>
          <w:delText xml:space="preserve">requests </w:delText>
        </w:r>
      </w:del>
      <w:del w:id="842" w:author="Perrine, Martin L. (GSFC-5670)" w:date="2016-09-27T10:29:00Z">
        <w:r w:rsidDel="006A227A">
          <w:rPr>
            <w:rFonts w:eastAsia="ヒラギノ角ゴ Pro W3"/>
          </w:rPr>
          <w:delText xml:space="preserve">of up to </w:delText>
        </w:r>
        <w:r w:rsidRPr="00FE463D" w:rsidDel="006A227A">
          <w:rPr>
            <w:rFonts w:eastAsia="ヒラギノ角ゴ Pro W3"/>
          </w:rPr>
          <w:delText>2 Gbps from two separate receivers.</w:delText>
        </w:r>
      </w:del>
    </w:p>
    <w:p w14:paraId="00192241" w14:textId="37EBA6F3" w:rsidR="005D05AE" w:rsidRPr="008C092A" w:rsidDel="006A227A" w:rsidRDefault="005D05AE" w:rsidP="003F049D">
      <w:pPr>
        <w:pStyle w:val="Paragraph"/>
        <w:rPr>
          <w:del w:id="843" w:author="Perrine, Martin L. (GSFC-5670)" w:date="2016-09-27T10:29:00Z"/>
        </w:rPr>
      </w:pPr>
    </w:p>
    <w:p w14:paraId="53AE6FA1" w14:textId="6684BA4F" w:rsidR="003F049D" w:rsidDel="006A227A" w:rsidRDefault="003F049D" w:rsidP="003F049D">
      <w:pPr>
        <w:pStyle w:val="Paragraph"/>
        <w:rPr>
          <w:ins w:id="844" w:author="Koslosky, Anne Marie.J (GSFC-5860)" w:date="2016-02-26T10:31:00Z"/>
          <w:del w:id="845" w:author="Perrine, Martin L. (GSFC-5670)" w:date="2016-09-27T10:29:00Z"/>
        </w:rPr>
      </w:pPr>
      <w:del w:id="846" w:author="Perrine, Martin L. (GSFC-5670)" w:date="2016-03-30T16:36:00Z">
        <w:r w:rsidRPr="008C092A" w:rsidDel="00985111">
          <w:delText>At the end of a</w:delText>
        </w:r>
      </w:del>
      <w:del w:id="847" w:author="Perrine, Martin L. (GSFC-5670)" w:date="2016-09-27T10:29:00Z">
        <w:r w:rsidRPr="008C092A" w:rsidDel="006A227A">
          <w:delText xml:space="preserve"> pass </w:delText>
        </w:r>
      </w:del>
      <w:del w:id="848" w:author="Perrine, Martin L. (GSFC-5670)" w:date="2016-03-30T16:36:00Z">
        <w:r w:rsidRPr="008C092A" w:rsidDel="00985111">
          <w:delText xml:space="preserve">the </w:delText>
        </w:r>
      </w:del>
      <w:del w:id="849" w:author="Perrine, Martin L. (GSFC-5670)" w:date="2016-09-27T10:29:00Z">
        <w:r w:rsidDel="006A227A">
          <w:delText>DAPHNE</w:delText>
        </w:r>
        <w:r w:rsidRPr="008C092A" w:rsidDel="006A227A">
          <w:delText xml:space="preserve"> will perform </w:delText>
        </w:r>
      </w:del>
      <w:del w:id="850" w:author="Perrine, Martin L. (GSFC-5670)" w:date="2016-03-30T16:37:00Z">
        <w:r w:rsidRPr="008C092A" w:rsidDel="00985111">
          <w:delText>a file transfer protocol (ftp)/secure file transfer protocol (sftp)/secure copy protocol (scp) push to the customer</w:delText>
        </w:r>
      </w:del>
      <w:del w:id="851" w:author="Perrine, Martin L. (GSFC-5670)" w:date="2016-03-30T16:35:00Z">
        <w:r w:rsidRPr="008C092A" w:rsidDel="00985111">
          <w:delText>.</w:delText>
        </w:r>
        <w:r w:rsidDel="00985111">
          <w:delText xml:space="preserve">  </w:delText>
        </w:r>
      </w:del>
      <w:moveFromRangeStart w:id="852" w:author="Perrine, Martin L. (GSFC-5670)" w:date="2016-03-30T16:42:00Z" w:name="move447119455"/>
      <w:moveFrom w:id="853" w:author="Perrine, Martin L. (GSFC-5670)" w:date="2016-03-30T16:42:00Z">
        <w:del w:id="854" w:author="Perrine, Martin L. (GSFC-5670)" w:date="2016-09-27T10:29:00Z">
          <w:r w:rsidDel="006A227A">
            <w:delText>If the customer wants to “replay” the data they may use the self-service ftp/sftp/scp interface on the system to pull their data to their site.</w:delText>
          </w:r>
        </w:del>
      </w:moveFrom>
      <w:moveFromRangeEnd w:id="852"/>
    </w:p>
    <w:p w14:paraId="5F43C026" w14:textId="6E3548FF" w:rsidR="005D05AE" w:rsidDel="006A227A" w:rsidRDefault="005D05AE" w:rsidP="003F049D">
      <w:pPr>
        <w:pStyle w:val="Paragraph"/>
        <w:rPr>
          <w:del w:id="855" w:author="Perrine, Martin L. (GSFC-5670)" w:date="2016-09-27T10:29:00Z"/>
        </w:rPr>
      </w:pPr>
    </w:p>
    <w:p w14:paraId="65FD647A" w14:textId="044B6CFA" w:rsidR="003F049D" w:rsidDel="006A227A" w:rsidRDefault="003F049D" w:rsidP="003F049D">
      <w:pPr>
        <w:pStyle w:val="Paragraph"/>
        <w:rPr>
          <w:ins w:id="856" w:author="Koslosky, Anne Marie.J (GSFC-5860)" w:date="2016-02-26T10:31:00Z"/>
          <w:del w:id="857" w:author="Perrine, Martin L. (GSFC-5670)" w:date="2016-09-27T10:29:00Z"/>
        </w:rPr>
      </w:pPr>
      <w:del w:id="858" w:author="Perrine, Martin L. (GSFC-5670)" w:date="2016-03-30T16:57:00Z">
        <w:r w:rsidDel="00F52E78">
          <w:delText xml:space="preserve">The Monitor and Control System is set of devices, that manages, commands, directs the behavior of other devices as a closed loop system, where the control systems current output is taken into consideration and corrections are made based on </w:delText>
        </w:r>
        <w:commentRangeStart w:id="859"/>
        <w:r w:rsidDel="00F52E78">
          <w:delText>feedback</w:delText>
        </w:r>
        <w:commentRangeEnd w:id="859"/>
        <w:r w:rsidR="00F52E78" w:rsidDel="00F52E78">
          <w:rPr>
            <w:rStyle w:val="CommentReference"/>
            <w:rFonts w:ascii="Arial" w:hAnsi="Arial"/>
          </w:rPr>
          <w:commentReference w:id="859"/>
        </w:r>
      </w:del>
      <w:del w:id="860" w:author="Perrine, Martin L. (GSFC-5670)" w:date="2016-09-27T10:29:00Z">
        <w:r w:rsidDel="006A227A">
          <w:delText xml:space="preserve">. </w:delText>
        </w:r>
      </w:del>
    </w:p>
    <w:p w14:paraId="452F55E9" w14:textId="5CA05C08" w:rsidR="005D05AE" w:rsidDel="006A227A" w:rsidRDefault="005D05AE" w:rsidP="003F049D">
      <w:pPr>
        <w:pStyle w:val="Paragraph"/>
        <w:rPr>
          <w:del w:id="861" w:author="Perrine, Martin L. (GSFC-5670)" w:date="2016-09-27T10:29:00Z"/>
        </w:rPr>
      </w:pPr>
    </w:p>
    <w:p w14:paraId="4504993A" w14:textId="4914B938" w:rsidR="003F049D" w:rsidDel="006A227A" w:rsidRDefault="00177F9D" w:rsidP="003F049D">
      <w:pPr>
        <w:pStyle w:val="Paragraph"/>
        <w:rPr>
          <w:ins w:id="862" w:author="Koslosky, Anne Marie.J (GSFC-5860)" w:date="2016-02-25T15:33:00Z"/>
          <w:del w:id="863" w:author="Perrine, Martin L. (GSFC-5670)" w:date="2016-09-27T10:29:00Z"/>
          <w:rFonts w:eastAsia="ヒラギノ角ゴ Pro W3"/>
        </w:rPr>
      </w:pPr>
      <w:ins w:id="864" w:author="Koslosky, Anne Marie.J (GSFC-5860)" w:date="2016-02-25T15:29:00Z">
        <w:del w:id="865" w:author="Perrine, Martin L. (GSFC-5670)" w:date="2016-09-27T10:29:00Z">
          <w:r w:rsidDel="006A227A">
            <w:delText>A</w:delText>
          </w:r>
        </w:del>
      </w:ins>
      <w:del w:id="866" w:author="Perrine, Martin L. (GSFC-5670)" w:date="2016-09-27T10:29:00Z">
        <w:r w:rsidR="003F049D" w:rsidDel="006A227A">
          <w:delText xml:space="preserve">The Cortex High Data Receiver (HDR) XXL is the latest COTS very high rate receiver for wideband transmissions in X-band and Ka-band. This receiver is known for its reliable digital high rate demodulator.  The </w:delText>
        </w:r>
      </w:del>
      <w:ins w:id="867" w:author="Koslosky, Anne Marie.J (GSFC-5860)" w:date="2016-02-25T15:31:00Z">
        <w:del w:id="868" w:author="Perrine, Martin L. (GSFC-5670)" w:date="2016-09-27T10:29:00Z">
          <w:r w:rsidDel="006A227A">
            <w:delText xml:space="preserve">receiver </w:delText>
          </w:r>
        </w:del>
      </w:ins>
      <w:del w:id="869" w:author="Perrine, Martin L. (GSFC-5670)" w:date="2016-09-27T10:29:00Z">
        <w:r w:rsidR="003F049D" w:rsidDel="006A227A">
          <w:delText xml:space="preserve">one-board-in-one-chassis architecture </w:delText>
        </w:r>
      </w:del>
      <w:ins w:id="870" w:author="Koslosky, Anne Marie.J (GSFC-5860)" w:date="2016-02-25T15:31:00Z">
        <w:del w:id="871" w:author="Perrine, Martin L. (GSFC-5670)" w:date="2016-09-27T10:29:00Z">
          <w:r w:rsidDel="006A227A">
            <w:delText>allows DAPHNE</w:delText>
          </w:r>
        </w:del>
      </w:ins>
      <w:del w:id="872" w:author="Perrine, Martin L. (GSFC-5670)" w:date="2016-09-27T10:29:00Z">
        <w:r w:rsidR="003F049D" w:rsidDel="006A227A">
          <w:delText xml:space="preserve">empowers the user </w:delText>
        </w:r>
      </w:del>
      <w:ins w:id="873" w:author="Koslosky, Anne Marie.J (GSFC-5860)" w:date="2016-02-25T15:32:00Z">
        <w:del w:id="874" w:author="Perrine, Martin L. (GSFC-5670)" w:date="2016-09-27T10:29:00Z">
          <w:r w:rsidDel="006A227A">
            <w:delText xml:space="preserve">to </w:delText>
          </w:r>
        </w:del>
      </w:ins>
      <w:del w:id="875" w:author="Perrine, Martin L. (GSFC-5670)" w:date="2016-09-27T10:29:00Z">
        <w:r w:rsidR="003F049D" w:rsidDel="006A227A">
          <w:delText xml:space="preserve">with a long-term provision for supporting higher bit rates, multiple decoders, dual polarization transmissions. </w:delText>
        </w:r>
      </w:del>
      <w:ins w:id="876" w:author="Koslosky, Anne Marie.J (GSFC-5860)" w:date="2016-02-25T15:32:00Z">
        <w:del w:id="877" w:author="Perrine, Martin L. (GSFC-5670)" w:date="2016-09-27T10:29:00Z">
          <w:r w:rsidDel="006A227A">
            <w:delText xml:space="preserve"> </w:delText>
          </w:r>
        </w:del>
      </w:ins>
      <w:del w:id="878" w:author="Perrine, Martin L. (GSFC-5670)" w:date="2016-09-27T10:29:00Z">
        <w:r w:rsidR="003F049D" w:rsidDel="006A227A">
          <w:delText>The Cortex HDR XXL is the reference equipment for all existing and forthcoming earth observation missions, with direct interface to modern image processing systems because of</w:delText>
        </w:r>
      </w:del>
      <w:ins w:id="879" w:author="Koslosky, Anne Marie.J (GSFC-5860)" w:date="2016-02-25T15:32:00Z">
        <w:del w:id="880" w:author="Perrine, Martin L. (GSFC-5670)" w:date="2016-09-27T10:29:00Z">
          <w:r w:rsidDel="006A227A">
            <w:delText xml:space="preserve">The </w:delText>
          </w:r>
        </w:del>
      </w:ins>
      <w:ins w:id="881" w:author="Koslosky, Anne Marie.J (GSFC-5860)" w:date="2016-02-25T15:33:00Z">
        <w:del w:id="882" w:author="Perrine, Martin L. (GSFC-5670)" w:date="2016-09-27T10:29:00Z">
          <w:r w:rsidDel="006A227A">
            <w:delText>receiver</w:delText>
          </w:r>
        </w:del>
      </w:ins>
      <w:ins w:id="883" w:author="Koslosky, Anne Marie.J (GSFC-5860)" w:date="2016-02-25T15:32:00Z">
        <w:del w:id="884" w:author="Perrine, Martin L. (GSFC-5670)" w:date="2016-09-27T10:29:00Z">
          <w:r w:rsidDel="006A227A">
            <w:delText xml:space="preserve"> </w:delText>
          </w:r>
        </w:del>
      </w:ins>
      <w:del w:id="885" w:author="Perrine, Martin L. (GSFC-5670)" w:date="2016-09-27T10:29:00Z">
        <w:r w:rsidR="003F049D" w:rsidDel="006A227A">
          <w:delText xml:space="preserve"> </w:delText>
        </w:r>
      </w:del>
      <w:ins w:id="886" w:author="Koslosky, Anne Marie.J (GSFC-5860)" w:date="2016-02-25T15:30:00Z">
        <w:del w:id="887" w:author="Perrine, Martin L. (GSFC-5670)" w:date="2016-09-27T10:29:00Z">
          <w:r w:rsidDel="006A227A">
            <w:delText>has</w:delText>
          </w:r>
        </w:del>
      </w:ins>
      <w:del w:id="888" w:author="Perrine, Martin L. (GSFC-5670)" w:date="2016-09-27T10:29:00Z">
        <w:r w:rsidR="003F049D" w:rsidDel="006A227A">
          <w:delText xml:space="preserve">its built-in front-end-processing capabilities allowing Telemetry decoding, sorting, recording and forwarding.  </w:delText>
        </w:r>
        <w:r w:rsidR="003F049D" w:rsidRPr="00D1182C" w:rsidDel="006A227A">
          <w:rPr>
            <w:rFonts w:eastAsia="ヒラギノ角ゴ Pro W3"/>
          </w:rPr>
          <w:delText>The receivers perform demodulation, Viterbi decoding, In-phase (I) and Quadrature Phase (Q) channel recombining, frame synchronization, pseudo-random noise decoding and Reed-Solomon decoding before sending the composite data stream to the NEN Gateway.</w:delText>
        </w:r>
      </w:del>
      <w:ins w:id="889" w:author="Koslosky, Anne Marie.J (GSFC-5860)" w:date="2016-02-25T15:30:00Z">
        <w:del w:id="890" w:author="Perrine, Martin L. (GSFC-5670)" w:date="2016-09-27T10:29:00Z">
          <w:r w:rsidDel="006A227A">
            <w:rPr>
              <w:rFonts w:eastAsia="ヒラギノ角ゴ Pro W3"/>
            </w:rPr>
            <w:delText>DAPHNE System.</w:delText>
          </w:r>
        </w:del>
      </w:ins>
      <w:ins w:id="891" w:author="Koslosky, Anne Marie.J (GSFC-5860)" w:date="2016-02-25T15:33:00Z">
        <w:del w:id="892" w:author="Perrine, Martin L. (GSFC-5670)" w:date="2016-09-27T10:29:00Z">
          <w:r w:rsidDel="006A227A">
            <w:rPr>
              <w:rFonts w:eastAsia="ヒラギノ角ゴ Pro W3"/>
            </w:rPr>
            <w:delText xml:space="preserve"> </w:delText>
          </w:r>
        </w:del>
      </w:ins>
    </w:p>
    <w:p w14:paraId="1885C752" w14:textId="3B126F36" w:rsidR="00177F9D" w:rsidDel="006A227A" w:rsidRDefault="00177F9D" w:rsidP="003F049D">
      <w:pPr>
        <w:pStyle w:val="Paragraph"/>
        <w:rPr>
          <w:ins w:id="893" w:author="Koslosky, Anne Marie.J (GSFC-5860)" w:date="2016-02-25T15:33:00Z"/>
          <w:del w:id="894" w:author="Perrine, Martin L. (GSFC-5670)" w:date="2016-09-27T10:29:00Z"/>
          <w:rFonts w:eastAsia="ヒラギノ角ゴ Pro W3"/>
        </w:rPr>
      </w:pPr>
    </w:p>
    <w:p w14:paraId="5F3C53E1" w14:textId="11098309" w:rsidR="00177F9D" w:rsidRPr="00D1182C" w:rsidDel="006A227A" w:rsidRDefault="00177F9D" w:rsidP="003F049D">
      <w:pPr>
        <w:pStyle w:val="Paragraph"/>
        <w:rPr>
          <w:del w:id="895" w:author="Perrine, Martin L. (GSFC-5670)" w:date="2016-09-27T10:29:00Z"/>
          <w:rFonts w:eastAsia="ヒラギノ角ゴ Pro W3"/>
        </w:rPr>
      </w:pPr>
      <w:ins w:id="896" w:author="Koslosky, Anne Marie.J (GSFC-5860)" w:date="2016-02-25T15:33:00Z">
        <w:del w:id="897" w:author="Perrine, Martin L. (GSFC-5670)" w:date="2016-09-27T10:29:00Z">
          <w:r w:rsidDel="006A227A">
            <w:rPr>
              <w:rFonts w:eastAsia="ヒラギノ角ゴ Pro W3"/>
            </w:rPr>
            <w:delText xml:space="preserve">The DAPHNE System is </w:delText>
          </w:r>
        </w:del>
        <w:del w:id="898" w:author="Perrine, Martin L. (GSFC-5670)" w:date="2016-03-30T16:54:00Z">
          <w:r w:rsidDel="00F52E78">
            <w:rPr>
              <w:rFonts w:eastAsia="ヒラギノ角ゴ Pro W3"/>
            </w:rPr>
            <w:delText xml:space="preserve">a </w:delText>
          </w:r>
        </w:del>
      </w:ins>
      <w:ins w:id="899" w:author="Koslosky, Anne Marie.J (GSFC-5860)" w:date="2016-02-25T15:34:00Z">
        <w:del w:id="900" w:author="Perrine, Martin L. (GSFC-5670)" w:date="2016-03-30T16:54:00Z">
          <w:r w:rsidDel="00F52E78">
            <w:rPr>
              <w:rFonts w:eastAsia="ヒラギノ角ゴ Pro W3"/>
            </w:rPr>
            <w:delText xml:space="preserve">downlink, </w:delText>
          </w:r>
        </w:del>
      </w:ins>
      <w:ins w:id="901" w:author="Koslosky, Anne Marie.J (GSFC-5860)" w:date="2016-02-25T15:33:00Z">
        <w:del w:id="902" w:author="Perrine, Martin L. (GSFC-5670)" w:date="2016-03-30T16:54:00Z">
          <w:r w:rsidR="008E4F9F" w:rsidDel="00F52E78">
            <w:rPr>
              <w:rFonts w:eastAsia="ヒラギノ角ゴ Pro W3"/>
            </w:rPr>
            <w:delText>(</w:delText>
          </w:r>
          <w:r w:rsidDel="00F52E78">
            <w:rPr>
              <w:rFonts w:eastAsia="ヒラギノ角ゴ Pro W3"/>
            </w:rPr>
            <w:delText>telemetry only</w:delText>
          </w:r>
        </w:del>
      </w:ins>
      <w:ins w:id="903" w:author="Koslosky, Anne Marie.J (GSFC-5860)" w:date="2016-02-25T15:35:00Z">
        <w:del w:id="904" w:author="Perrine, Martin L. (GSFC-5670)" w:date="2016-03-30T16:54:00Z">
          <w:r w:rsidR="008E4F9F" w:rsidDel="00F52E78">
            <w:rPr>
              <w:rFonts w:eastAsia="ヒラギノ角ゴ Pro W3"/>
            </w:rPr>
            <w:delText>)</w:delText>
          </w:r>
          <w:r w:rsidDel="00F52E78">
            <w:rPr>
              <w:rFonts w:eastAsia="ヒラギノ角ゴ Pro W3"/>
            </w:rPr>
            <w:delText xml:space="preserve"> </w:delText>
          </w:r>
        </w:del>
        <w:del w:id="905" w:author="Perrine, Martin L. (GSFC-5670)" w:date="2016-09-27T10:29:00Z">
          <w:r w:rsidDel="006A227A">
            <w:rPr>
              <w:rFonts w:eastAsia="ヒラギノ角ゴ Pro W3"/>
            </w:rPr>
            <w:delText>high rate science telemetry</w:delText>
          </w:r>
        </w:del>
      </w:ins>
      <w:ins w:id="906" w:author="Koslosky, Anne Marie.J (GSFC-5860)" w:date="2016-02-25T15:33:00Z">
        <w:del w:id="907" w:author="Perrine, Martin L. (GSFC-5670)" w:date="2016-09-27T10:29:00Z">
          <w:r w:rsidDel="006A227A">
            <w:rPr>
              <w:rFonts w:eastAsia="ヒラギノ角ゴ Pro W3"/>
            </w:rPr>
            <w:delText xml:space="preserve">.  </w:delText>
          </w:r>
          <w:r w:rsidR="00C53AAA" w:rsidDel="006A227A">
            <w:rPr>
              <w:rFonts w:eastAsia="ヒラギノ角ゴ Pro W3"/>
            </w:rPr>
            <w:delText>No uplink capability is provided</w:delText>
          </w:r>
          <w:r w:rsidDel="006A227A">
            <w:rPr>
              <w:rFonts w:eastAsia="ヒラギノ角ゴ Pro W3"/>
            </w:rPr>
            <w:delText>.</w:delText>
          </w:r>
        </w:del>
      </w:ins>
      <w:ins w:id="908" w:author="Koslosky, Anne Marie.J (GSFC-5860)" w:date="2016-02-25T15:34:00Z">
        <w:del w:id="909" w:author="Perrine, Martin L. (GSFC-5670)" w:date="2016-09-27T10:29:00Z">
          <w:r w:rsidDel="006A227A">
            <w:rPr>
              <w:rFonts w:eastAsia="ヒラギノ角ゴ Pro W3"/>
            </w:rPr>
            <w:delText xml:space="preserve">  The </w:delText>
          </w:r>
        </w:del>
        <w:del w:id="910" w:author="Perrine, Martin L. (GSFC-5670)" w:date="2016-03-30T16:54:00Z">
          <w:r w:rsidDel="00F52E78">
            <w:rPr>
              <w:rFonts w:eastAsia="ヒラギノ角ゴ Pro W3"/>
            </w:rPr>
            <w:delText>mission</w:delText>
          </w:r>
        </w:del>
        <w:del w:id="911" w:author="Perrine, Martin L. (GSFC-5670)" w:date="2016-09-27T10:29:00Z">
          <w:r w:rsidDel="006A227A">
            <w:rPr>
              <w:rFonts w:eastAsia="ヒラギノ角ゴ Pro W3"/>
            </w:rPr>
            <w:delText xml:space="preserve"> provides the uplink capability within its architecture.  </w:delText>
          </w:r>
        </w:del>
      </w:ins>
    </w:p>
    <w:p w14:paraId="5C77180A" w14:textId="34F4A937" w:rsidR="003F049D" w:rsidDel="006A227A" w:rsidRDefault="003F049D" w:rsidP="003F049D">
      <w:pPr>
        <w:pStyle w:val="Paragraph"/>
        <w:rPr>
          <w:del w:id="912" w:author="Perrine, Martin L. (GSFC-5670)" w:date="2016-09-27T10:29:00Z"/>
        </w:rPr>
      </w:pPr>
    </w:p>
    <w:p w14:paraId="5FE22CE5" w14:textId="290C7E9F" w:rsidR="003F049D" w:rsidDel="006A227A" w:rsidRDefault="003F049D" w:rsidP="003F049D">
      <w:pPr>
        <w:pStyle w:val="Paragraph"/>
        <w:rPr>
          <w:del w:id="913" w:author="Perrine, Martin L. (GSFC-5670)" w:date="2016-09-27T10:29:00Z"/>
        </w:rPr>
      </w:pPr>
    </w:p>
    <w:p w14:paraId="02E1314D" w14:textId="5F6252DB" w:rsidR="003F049D" w:rsidDel="006A227A" w:rsidRDefault="003F049D" w:rsidP="003F049D">
      <w:pPr>
        <w:pStyle w:val="Paragraph"/>
        <w:rPr>
          <w:del w:id="914" w:author="Perrine, Martin L. (GSFC-5670)" w:date="2016-09-27T10:29:00Z"/>
        </w:rPr>
      </w:pPr>
    </w:p>
    <w:p w14:paraId="142CFDDD" w14:textId="47119598" w:rsidR="003F049D" w:rsidDel="006A227A" w:rsidRDefault="003F049D" w:rsidP="003F049D">
      <w:pPr>
        <w:pStyle w:val="Paragraph"/>
        <w:rPr>
          <w:del w:id="915" w:author="Perrine, Martin L. (GSFC-5670)" w:date="2016-09-27T10:29:00Z"/>
        </w:rPr>
      </w:pPr>
      <w:del w:id="916" w:author="Perrine, Martin L. (GSFC-5670)" w:date="2016-09-27T10:29:00Z">
        <w:r w:rsidDel="006A227A">
          <w:delText xml:space="preserve">The following picture shows the general configuration of </w:delText>
        </w:r>
      </w:del>
      <w:del w:id="917" w:author="Perrine, Martin L. (GSFC-5670)" w:date="2016-03-30T16:55:00Z">
        <w:r w:rsidDel="00F52E78">
          <w:delText>the</w:delText>
        </w:r>
      </w:del>
      <w:del w:id="918" w:author="Perrine, Martin L. (GSFC-5670)" w:date="2016-09-27T10:29:00Z">
        <w:r w:rsidRPr="0023056E" w:rsidDel="006A227A">
          <w:delText xml:space="preserve"> </w:delText>
        </w:r>
        <w:r w:rsidDel="006A227A">
          <w:delText>DAPHNE.</w:delText>
        </w:r>
      </w:del>
    </w:p>
    <w:p w14:paraId="1D13C52E" w14:textId="136419A5" w:rsidR="003F049D" w:rsidDel="006A227A" w:rsidRDefault="00C53AAA" w:rsidP="003F049D">
      <w:pPr>
        <w:pStyle w:val="Paragraph"/>
        <w:rPr>
          <w:del w:id="919" w:author="Perrine, Martin L. (GSFC-5670)" w:date="2016-09-27T10:29:00Z"/>
        </w:rPr>
      </w:pPr>
      <w:ins w:id="920" w:author="Koslosky, Anne Marie.J (GSFC-5860)" w:date="2016-02-25T16:05:00Z">
        <w:del w:id="921" w:author="Perrine, Martin L. (GSFC-5670)" w:date="2016-09-27T10:29:00Z">
          <w:r w:rsidDel="006A227A">
            <w:rPr>
              <w:noProof/>
            </w:rPr>
            <w:drawing>
              <wp:inline distT="0" distB="0" distL="0" distR="0" wp14:anchorId="5AAE80EF" wp14:editId="607FA4BE">
                <wp:extent cx="5943600" cy="4551680"/>
                <wp:effectExtent l="0" t="0" r="0" b="0"/>
                <wp:docPr id="8" name="Picture 8" descr="Macintosh HD:Users:akoslosk:Desktop:Screen Shot 2016-02-25 at 4.04.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koslosk:Desktop:Screen Shot 2016-02-25 at 4.04.3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51680"/>
                        </a:xfrm>
                        <a:prstGeom prst="rect">
                          <a:avLst/>
                        </a:prstGeom>
                        <a:noFill/>
                        <a:ln>
                          <a:noFill/>
                        </a:ln>
                      </pic:spPr>
                    </pic:pic>
                  </a:graphicData>
                </a:graphic>
              </wp:inline>
            </w:drawing>
          </w:r>
        </w:del>
      </w:ins>
      <w:del w:id="922" w:author="Perrine, Martin L. (GSFC-5670)" w:date="2016-09-27T10:29:00Z">
        <w:r w:rsidR="003F049D" w:rsidDel="006A227A">
          <w:rPr>
            <w:noProof/>
          </w:rPr>
          <w:drawing>
            <wp:inline distT="0" distB="0" distL="0" distR="0" wp14:anchorId="6A66EBA4" wp14:editId="353D062A">
              <wp:extent cx="5933440" cy="4470400"/>
              <wp:effectExtent l="0" t="0" r="10160" b="0"/>
              <wp:docPr id="1" name="Picture 1" descr="Screen Shot 2015-12-17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12-17 at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3440" cy="4470400"/>
                      </a:xfrm>
                      <a:prstGeom prst="rect">
                        <a:avLst/>
                      </a:prstGeom>
                      <a:noFill/>
                      <a:ln>
                        <a:noFill/>
                      </a:ln>
                    </pic:spPr>
                  </pic:pic>
                </a:graphicData>
              </a:graphic>
            </wp:inline>
          </w:drawing>
        </w:r>
      </w:del>
    </w:p>
    <w:p w14:paraId="1A80418A" w14:textId="0E6EF11F" w:rsidR="003F049D" w:rsidDel="006A227A" w:rsidRDefault="003F049D" w:rsidP="003F049D">
      <w:pPr>
        <w:pStyle w:val="Paragraph"/>
        <w:rPr>
          <w:del w:id="923" w:author="Perrine, Martin L. (GSFC-5670)" w:date="2016-09-27T10:29:00Z"/>
        </w:rPr>
      </w:pPr>
    </w:p>
    <w:p w14:paraId="455F1E14" w14:textId="5124DE9F" w:rsidR="003F049D" w:rsidDel="006A227A" w:rsidRDefault="003F049D" w:rsidP="003F049D">
      <w:pPr>
        <w:pStyle w:val="Paragraph"/>
        <w:jc w:val="center"/>
        <w:rPr>
          <w:del w:id="924" w:author="Perrine, Martin L. (GSFC-5670)" w:date="2016-09-27T10:29:00Z"/>
        </w:rPr>
      </w:pPr>
    </w:p>
    <w:p w14:paraId="6D11C206" w14:textId="79BDA3F3" w:rsidR="003F049D" w:rsidRPr="005B2AB7" w:rsidDel="006A227A" w:rsidRDefault="003F049D" w:rsidP="003F049D">
      <w:pPr>
        <w:pStyle w:val="Caption"/>
        <w:jc w:val="center"/>
        <w:rPr>
          <w:del w:id="925" w:author="Perrine, Martin L. (GSFC-5670)" w:date="2016-09-27T10:29:00Z"/>
        </w:rPr>
      </w:pPr>
      <w:del w:id="926" w:author="Perrine, Martin L. (GSFC-5670)" w:date="2016-09-27T10:29:00Z">
        <w:r w:rsidDel="006A227A">
          <w:delText>Figure 2-1.  Configuration</w:delText>
        </w:r>
      </w:del>
    </w:p>
    <w:p w14:paraId="5D4D5B6F" w14:textId="7B479976" w:rsidR="003F049D" w:rsidDel="006A227A" w:rsidRDefault="003F049D" w:rsidP="003F049D">
      <w:pPr>
        <w:pStyle w:val="Paragraph"/>
        <w:rPr>
          <w:del w:id="927" w:author="Perrine, Martin L. (GSFC-5670)" w:date="2016-09-27T10:29:00Z"/>
        </w:rPr>
      </w:pPr>
    </w:p>
    <w:p w14:paraId="7BB9A9E1" w14:textId="04D72B32" w:rsidR="003F049D" w:rsidDel="006A227A" w:rsidRDefault="003F049D" w:rsidP="003F049D">
      <w:pPr>
        <w:pStyle w:val="Paragraph"/>
        <w:rPr>
          <w:del w:id="928" w:author="Perrine, Martin L. (GSFC-5670)" w:date="2016-09-27T10:29:00Z"/>
        </w:rPr>
      </w:pPr>
    </w:p>
    <w:p w14:paraId="1CB726E9" w14:textId="4DA0E339" w:rsidR="003F049D" w:rsidDel="006A227A" w:rsidRDefault="003F049D" w:rsidP="003F049D">
      <w:pPr>
        <w:pStyle w:val="Paragraph"/>
        <w:rPr>
          <w:del w:id="929" w:author="Perrine, Martin L. (GSFC-5670)" w:date="2016-09-27T10:29:00Z"/>
        </w:rPr>
      </w:pPr>
    </w:p>
    <w:p w14:paraId="395C6A06" w14:textId="3039D52E" w:rsidR="003F049D" w:rsidDel="006A227A" w:rsidRDefault="003F049D" w:rsidP="003F049D">
      <w:pPr>
        <w:pStyle w:val="Paragraph"/>
        <w:rPr>
          <w:del w:id="930" w:author="Perrine, Martin L. (GSFC-5670)" w:date="2016-09-27T10:29:00Z"/>
        </w:rPr>
        <w:sectPr w:rsidR="003F049D" w:rsidDel="006A227A">
          <w:headerReference w:type="default" r:id="rId19"/>
          <w:footerReference w:type="default" r:id="rId20"/>
          <w:pgSz w:w="12240" w:h="15840" w:code="1"/>
          <w:pgMar w:top="1440" w:right="1440" w:bottom="720" w:left="1440" w:header="720" w:footer="720" w:gutter="0"/>
          <w:pgNumType w:start="1" w:chapStyle="1"/>
          <w:cols w:space="720"/>
        </w:sectPr>
      </w:pPr>
    </w:p>
    <w:p w14:paraId="295C368E" w14:textId="35B40686" w:rsidR="003F049D" w:rsidDel="006A227A" w:rsidRDefault="003F049D" w:rsidP="003F049D">
      <w:pPr>
        <w:pStyle w:val="Heading1"/>
        <w:rPr>
          <w:del w:id="933" w:author="Perrine, Martin L. (GSFC-5670)" w:date="2016-09-27T10:29:00Z"/>
        </w:rPr>
      </w:pPr>
      <w:bookmarkStart w:id="934" w:name="_Toc311983106"/>
      <w:del w:id="935" w:author="Perrine, Martin L. (GSFC-5670)" w:date="2016-09-27T10:29:00Z">
        <w:r w:rsidDel="006A227A">
          <w:delText>Test Apparatus and Configuration</w:delText>
        </w:r>
        <w:bookmarkEnd w:id="934"/>
      </w:del>
    </w:p>
    <w:p w14:paraId="51A5BF46" w14:textId="474CF112" w:rsidR="003F049D" w:rsidDel="006A227A" w:rsidRDefault="003F049D" w:rsidP="003F049D">
      <w:pPr>
        <w:pStyle w:val="Heading2"/>
        <w:rPr>
          <w:del w:id="936" w:author="Perrine, Martin L. (GSFC-5670)" w:date="2016-09-27T10:29:00Z"/>
        </w:rPr>
      </w:pPr>
      <w:bookmarkStart w:id="937" w:name="_Toc311983107"/>
      <w:del w:id="938" w:author="Perrine, Martin L. (GSFC-5670)" w:date="2016-09-27T10:29:00Z">
        <w:r w:rsidDel="006A227A">
          <w:delText xml:space="preserve">Test Apparatus hardware and </w:delText>
        </w:r>
        <w:commentRangeStart w:id="939"/>
        <w:r w:rsidDel="006A227A">
          <w:delText>connections</w:delText>
        </w:r>
        <w:bookmarkEnd w:id="937"/>
        <w:commentRangeEnd w:id="939"/>
        <w:r w:rsidR="006C3921" w:rsidDel="006A227A">
          <w:rPr>
            <w:rStyle w:val="CommentReference"/>
            <w:b w:val="0"/>
          </w:rPr>
          <w:commentReference w:id="939"/>
        </w:r>
      </w:del>
    </w:p>
    <w:p w14:paraId="5EA7CA87" w14:textId="1E239796" w:rsidR="003F049D" w:rsidDel="006A227A" w:rsidRDefault="0047107C" w:rsidP="003F049D">
      <w:pPr>
        <w:pStyle w:val="Paragraph"/>
        <w:rPr>
          <w:del w:id="940" w:author="Perrine, Martin L. (GSFC-5670)" w:date="2016-09-27T10:29:00Z"/>
        </w:rPr>
      </w:pPr>
      <w:ins w:id="941" w:author="Koslosky, Anne Marie.J (GSFC-5860)" w:date="2016-02-25T16:08:00Z">
        <w:del w:id="942" w:author="Perrine, Martin L. (GSFC-5670)" w:date="2016-09-27T10:29:00Z">
          <w:r w:rsidDel="006A227A">
            <w:rPr>
              <w:noProof/>
            </w:rPr>
            <w:drawing>
              <wp:inline distT="0" distB="0" distL="0" distR="0" wp14:anchorId="1A680EFB" wp14:editId="4AFB7ABB">
                <wp:extent cx="5933440" cy="4500880"/>
                <wp:effectExtent l="0" t="0" r="10160" b="0"/>
                <wp:docPr id="9" name="Picture 9" descr="Macintosh HD:Users:akoslosk:Desktop:Screen Shot 2016-02-25 at 4.08.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koslosk:Desktop:Screen Shot 2016-02-25 at 4.08.03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3440" cy="4500880"/>
                        </a:xfrm>
                        <a:prstGeom prst="rect">
                          <a:avLst/>
                        </a:prstGeom>
                        <a:noFill/>
                        <a:ln>
                          <a:noFill/>
                        </a:ln>
                      </pic:spPr>
                    </pic:pic>
                  </a:graphicData>
                </a:graphic>
              </wp:inline>
            </w:drawing>
          </w:r>
        </w:del>
      </w:ins>
      <w:del w:id="943" w:author="Perrine, Martin L. (GSFC-5670)" w:date="2016-09-27T10:29:00Z">
        <w:r w:rsidR="003F049D" w:rsidDel="006A227A">
          <w:rPr>
            <w:noProof/>
          </w:rPr>
          <w:drawing>
            <wp:inline distT="0" distB="0" distL="0" distR="0" wp14:anchorId="647570E8" wp14:editId="621B5C21">
              <wp:extent cx="5943600" cy="4419600"/>
              <wp:effectExtent l="0" t="0" r="0" b="0"/>
              <wp:docPr id="2" name="Picture 2" descr="Screen Shot 2015-12-17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5-12-17 at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del>
    </w:p>
    <w:p w14:paraId="66117EAC" w14:textId="2994EA6B" w:rsidR="003F049D" w:rsidDel="006A227A" w:rsidRDefault="003F049D" w:rsidP="003F049D">
      <w:pPr>
        <w:pStyle w:val="Paragraph"/>
        <w:rPr>
          <w:del w:id="944" w:author="Perrine, Martin L. (GSFC-5670)" w:date="2016-09-27T10:29:00Z"/>
        </w:rPr>
      </w:pPr>
    </w:p>
    <w:p w14:paraId="48358053" w14:textId="32A43423" w:rsidR="003F049D" w:rsidDel="006A227A" w:rsidRDefault="003F049D" w:rsidP="003F049D">
      <w:pPr>
        <w:pStyle w:val="Paragraph"/>
        <w:rPr>
          <w:del w:id="945" w:author="Perrine, Martin L. (GSFC-5670)" w:date="2016-09-27T10:29:00Z"/>
        </w:rPr>
      </w:pPr>
      <w:del w:id="946" w:author="Perrine, Martin L. (GSFC-5670)" w:date="2016-09-27T10:29:00Z">
        <w:r w:rsidRPr="008C092A" w:rsidDel="006A227A">
          <w:delText xml:space="preserve">Figure 3-1 </w:delText>
        </w:r>
        <w:r w:rsidDel="006A227A">
          <w:delText xml:space="preserve">depicts </w:delText>
        </w:r>
        <w:r w:rsidRPr="008C092A" w:rsidDel="006A227A">
          <w:delText xml:space="preserve">the configuration </w:delText>
        </w:r>
        <w:r w:rsidDel="006A227A">
          <w:delText xml:space="preserve">required for </w:delText>
        </w:r>
        <w:commentRangeStart w:id="947"/>
        <w:r w:rsidDel="006A227A">
          <w:delText>testing</w:delText>
        </w:r>
        <w:commentRangeEnd w:id="947"/>
        <w:r w:rsidR="00DE746B" w:rsidDel="006A227A">
          <w:rPr>
            <w:rStyle w:val="CommentReference"/>
            <w:rFonts w:ascii="Arial" w:hAnsi="Arial"/>
          </w:rPr>
          <w:commentReference w:id="947"/>
        </w:r>
        <w:r w:rsidDel="006A227A">
          <w:delText xml:space="preserve">. </w:delText>
        </w:r>
      </w:del>
    </w:p>
    <w:p w14:paraId="4788C2F3" w14:textId="6070DF42" w:rsidR="003F049D" w:rsidDel="006A227A" w:rsidRDefault="003F049D" w:rsidP="003F049D">
      <w:pPr>
        <w:pStyle w:val="Caption"/>
        <w:jc w:val="center"/>
        <w:rPr>
          <w:del w:id="948" w:author="Perrine, Martin L. (GSFC-5670)" w:date="2016-09-27T10:29:00Z"/>
        </w:rPr>
      </w:pPr>
      <w:del w:id="949" w:author="Perrine, Martin L. (GSFC-5670)" w:date="2016-09-27T10:29:00Z">
        <w:r w:rsidDel="006A227A">
          <w:delText>Figure 3-1.  Test Bed Configuration</w:delText>
        </w:r>
      </w:del>
    </w:p>
    <w:p w14:paraId="64ABB31A" w14:textId="6531C353" w:rsidR="003F049D" w:rsidDel="006A227A" w:rsidRDefault="003F049D" w:rsidP="003F049D">
      <w:pPr>
        <w:pStyle w:val="Paragraph"/>
        <w:rPr>
          <w:del w:id="950" w:author="Perrine, Martin L. (GSFC-5670)" w:date="2016-09-27T10:29:00Z"/>
        </w:rPr>
      </w:pPr>
    </w:p>
    <w:p w14:paraId="2A02C995" w14:textId="411F2F4E" w:rsidR="003F049D" w:rsidDel="006A227A" w:rsidRDefault="003F049D" w:rsidP="003F049D">
      <w:pPr>
        <w:pStyle w:val="Heading2"/>
        <w:rPr>
          <w:del w:id="951" w:author="Perrine, Martin L. (GSFC-5670)" w:date="2016-09-27T10:29:00Z"/>
        </w:rPr>
      </w:pPr>
      <w:bookmarkStart w:id="952" w:name="_Toc311983108"/>
      <w:del w:id="953" w:author="Perrine, Martin L. (GSFC-5670)" w:date="2016-09-27T10:29:00Z">
        <w:r w:rsidDel="006A227A">
          <w:delText>Test Data Format</w:delText>
        </w:r>
        <w:bookmarkEnd w:id="952"/>
      </w:del>
    </w:p>
    <w:p w14:paraId="47FC2A80" w14:textId="1734C459" w:rsidR="003F049D" w:rsidRPr="008C092A" w:rsidDel="006A227A" w:rsidRDefault="003F049D" w:rsidP="003F049D">
      <w:pPr>
        <w:pStyle w:val="Paragraph"/>
        <w:rPr>
          <w:del w:id="954" w:author="Perrine, Martin L. (GSFC-5670)" w:date="2016-09-27T10:29:00Z"/>
        </w:rPr>
      </w:pPr>
      <w:del w:id="955" w:author="Perrine, Martin L. (GSFC-5670)" w:date="2016-09-27T10:29:00Z">
        <w:r w:rsidDel="006A227A">
          <w:delText xml:space="preserve">The test data used is based on </w:delText>
        </w:r>
        <w:r w:rsidRPr="008C092A" w:rsidDel="006A227A">
          <w:delText>the</w:delText>
        </w:r>
        <w:r w:rsidRPr="00756AE6" w:rsidDel="006A227A">
          <w:delText xml:space="preserve"> </w:delText>
        </w:r>
        <w:r w:rsidDel="006A227A">
          <w:delText>A101-RQ-09-</w:delText>
        </w:r>
        <w:commentRangeStart w:id="956"/>
        <w:r w:rsidDel="006A227A">
          <w:delText>0364</w:delText>
        </w:r>
        <w:commentRangeEnd w:id="956"/>
        <w:r w:rsidR="006C3921" w:rsidDel="006A227A">
          <w:rPr>
            <w:rStyle w:val="CommentReference"/>
            <w:rFonts w:ascii="Arial" w:hAnsi="Arial"/>
          </w:rPr>
          <w:commentReference w:id="956"/>
        </w:r>
        <w:r w:rsidRPr="008C092A" w:rsidDel="006A227A">
          <w:delText xml:space="preserve">.  This </w:delText>
        </w:r>
        <w:r w:rsidDel="006A227A">
          <w:delText>Interface Control Document (</w:delText>
        </w:r>
        <w:r w:rsidRPr="008C092A" w:rsidDel="006A227A">
          <w:delText>ICD</w:delText>
        </w:r>
        <w:r w:rsidDel="006A227A">
          <w:delText>)</w:delText>
        </w:r>
        <w:r w:rsidRPr="008C092A" w:rsidDel="006A227A">
          <w:delText xml:space="preserve"> describes a CCSDS AOS frame with a Channel Access Data Unit (CADU) length of 1788 bytes and the standard CCSDS Attached Synch Marker (ASM) of 0x1ACFFC1D.  The AOS header used is the standard 6 byte header as defined in the</w:delText>
        </w:r>
        <w:r w:rsidDel="006A227A">
          <w:delText xml:space="preserve"> CCSDS blue books.  The frame has the standard 16 bit CCSDS </w:delText>
        </w:r>
        <w:r w:rsidRPr="008C092A" w:rsidDel="006A227A">
          <w:delText xml:space="preserve">Frame Cyclic Redundancy Check (CRC) attached to the end.  </w:delText>
        </w:r>
      </w:del>
    </w:p>
    <w:p w14:paraId="2FF75461" w14:textId="39A57F38" w:rsidR="003F049D" w:rsidDel="006A227A" w:rsidRDefault="003F049D" w:rsidP="003F049D">
      <w:pPr>
        <w:pStyle w:val="Paragraph"/>
        <w:rPr>
          <w:del w:id="957" w:author="Perrine, Martin L. (GSFC-5670)" w:date="2016-09-27T10:29:00Z"/>
          <w:rFonts w:ascii="Arial" w:hAnsi="Arial" w:cs="Arial"/>
        </w:rPr>
      </w:pPr>
      <w:del w:id="958" w:author="Perrine, Martin L. (GSFC-5670)" w:date="2016-09-27T10:29:00Z">
        <w:r w:rsidDel="006A227A">
          <w:delText>Figure 3-3</w:delText>
        </w:r>
        <w:r w:rsidRPr="008C092A" w:rsidDel="006A227A">
          <w:delText xml:space="preserve">, </w:delText>
        </w:r>
        <w:r w:rsidDel="006A227A">
          <w:delText>depicts the Interface Region Imaging Spectrograph (IRIS) data format</w:delText>
        </w:r>
        <w:r w:rsidRPr="008C092A" w:rsidDel="006A227A">
          <w:delText xml:space="preserve">.  Since the </w:delText>
        </w:r>
        <w:r w:rsidDel="006A227A">
          <w:delText>DAPHNE</w:delText>
        </w:r>
        <w:r w:rsidRPr="003E4B91" w:rsidDel="006A227A">
          <w:delText xml:space="preserve"> doesn’t process the data beyond the </w:delText>
        </w:r>
        <w:r w:rsidRPr="00A04F17" w:rsidDel="006A227A">
          <w:rPr>
            <w:rStyle w:val="st1"/>
            <w:color w:val="222222"/>
          </w:rPr>
          <w:delText>Virtual Channel Identifier</w:delText>
        </w:r>
        <w:r w:rsidRPr="003E4B91" w:rsidDel="006A227A">
          <w:delText xml:space="preserve"> </w:delText>
        </w:r>
        <w:r w:rsidDel="006A227A">
          <w:delText>(</w:delText>
        </w:r>
        <w:r w:rsidRPr="003E4B91" w:rsidDel="006A227A">
          <w:delText>VCID</w:delText>
        </w:r>
        <w:r w:rsidDel="006A227A">
          <w:delText>), the data is simulated with two</w:delText>
        </w:r>
        <w:r w:rsidRPr="003E4B91" w:rsidDel="006A227A">
          <w:delText xml:space="preserve"> different Pseudorandom Noise (PN) patterns; PN11 (VC02) and PN23 (</w:delText>
        </w:r>
        <w:commentRangeStart w:id="959"/>
        <w:r w:rsidRPr="003E4B91" w:rsidDel="006A227A">
          <w:delText>VC03</w:delText>
        </w:r>
        <w:commentRangeEnd w:id="959"/>
        <w:r w:rsidR="002E4E22" w:rsidDel="006A227A">
          <w:rPr>
            <w:rStyle w:val="CommentReference"/>
            <w:rFonts w:ascii="Arial" w:hAnsi="Arial"/>
          </w:rPr>
          <w:commentReference w:id="959"/>
        </w:r>
        <w:r w:rsidRPr="003E4B91" w:rsidDel="006A227A">
          <w:delText>).</w:delText>
        </w:r>
        <w:r w:rsidDel="006A227A">
          <w:rPr>
            <w:rFonts w:ascii="Arial" w:hAnsi="Arial" w:cs="Arial"/>
          </w:rPr>
          <w:delText xml:space="preserve">  </w:delText>
        </w:r>
      </w:del>
    </w:p>
    <w:p w14:paraId="3E6CEBF3" w14:textId="1D0E6B00" w:rsidR="003F049D" w:rsidDel="006A227A" w:rsidRDefault="003F049D" w:rsidP="003F049D">
      <w:pPr>
        <w:pStyle w:val="NoteHeading"/>
        <w:rPr>
          <w:del w:id="960" w:author="Perrine, Martin L. (GSFC-5670)" w:date="2016-09-27T10:29:00Z"/>
        </w:rPr>
      </w:pPr>
      <w:del w:id="961" w:author="Perrine, Martin L. (GSFC-5670)" w:date="2016-09-27T10:29:00Z">
        <w:r w:rsidDel="006A227A">
          <w:delText>note</w:delText>
        </w:r>
      </w:del>
    </w:p>
    <w:p w14:paraId="73A49387" w14:textId="1EF7BD75" w:rsidR="003F049D" w:rsidRPr="003D3EE6" w:rsidDel="006A227A" w:rsidRDefault="003F049D" w:rsidP="003F049D">
      <w:pPr>
        <w:pStyle w:val="NoteText"/>
        <w:rPr>
          <w:del w:id="962" w:author="Perrine, Martin L. (GSFC-5670)" w:date="2016-09-27T10:29:00Z"/>
        </w:rPr>
      </w:pPr>
      <w:del w:id="963" w:author="Perrine, Martin L. (GSFC-5670)" w:date="2016-09-27T10:29:00Z">
        <w:r w:rsidDel="006A227A">
          <w:delText>Pattern insertion is mission-specific and therefore will be codified in the mission ICD.</w:delText>
        </w:r>
      </w:del>
    </w:p>
    <w:p w14:paraId="0BBCA279" w14:textId="212BE415" w:rsidR="003F049D" w:rsidRPr="008C092A" w:rsidDel="006A227A" w:rsidRDefault="003F049D" w:rsidP="003F049D">
      <w:pPr>
        <w:pStyle w:val="Paragraph"/>
        <w:rPr>
          <w:del w:id="964" w:author="Perrine, Martin L. (GSFC-5670)" w:date="2016-09-27T10:29:00Z"/>
        </w:rPr>
      </w:pPr>
    </w:p>
    <w:p w14:paraId="5EB1BC52" w14:textId="489652E7" w:rsidR="003F049D" w:rsidRPr="008C092A" w:rsidDel="006A227A" w:rsidRDefault="003F049D" w:rsidP="003F049D">
      <w:pPr>
        <w:pStyle w:val="Paragraph"/>
        <w:jc w:val="center"/>
        <w:rPr>
          <w:del w:id="965" w:author="Perrine, Martin L. (GSFC-5670)" w:date="2016-09-27T10:29:00Z"/>
        </w:rPr>
      </w:pPr>
      <w:del w:id="966" w:author="Perrine, Martin L. (GSFC-5670)" w:date="2016-09-27T10:29:00Z">
        <w:r w:rsidRPr="008C092A" w:rsidDel="006A227A">
          <w:object w:dxaOrig="9193" w:dyaOrig="4882" w14:anchorId="34E6F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pt;height:238pt" o:ole="" o:allowoverlap="f">
              <v:imagedata r:id="rId23" o:title=""/>
            </v:shape>
            <o:OLEObject Type="Embed" ProgID="Excel.Sheet.8" ShapeID="_x0000_i1025" DrawAspect="Content" ObjectID="_1536478630" r:id="rId24"/>
          </w:object>
        </w:r>
      </w:del>
    </w:p>
    <w:p w14:paraId="639270C0" w14:textId="383D9588" w:rsidR="003F049D" w:rsidRPr="008C092A" w:rsidDel="006A227A" w:rsidRDefault="003F049D" w:rsidP="003F049D">
      <w:pPr>
        <w:pStyle w:val="Caption"/>
        <w:jc w:val="center"/>
        <w:rPr>
          <w:del w:id="967" w:author="Perrine, Martin L. (GSFC-5670)" w:date="2016-09-27T10:29:00Z"/>
        </w:rPr>
      </w:pPr>
      <w:del w:id="968" w:author="Perrine, Martin L. (GSFC-5670)" w:date="2016-09-27T10:29:00Z">
        <w:r w:rsidRPr="008C092A" w:rsidDel="006A227A">
          <w:delText>Figure 3-2.  IRIS Data</w:delText>
        </w:r>
        <w:r w:rsidDel="006A227A">
          <w:delText xml:space="preserve"> Format</w:delText>
        </w:r>
      </w:del>
    </w:p>
    <w:p w14:paraId="03FC6339" w14:textId="2A74E381" w:rsidR="003F049D" w:rsidDel="006A227A" w:rsidRDefault="003F049D" w:rsidP="003F049D">
      <w:pPr>
        <w:pStyle w:val="Paragraph"/>
        <w:rPr>
          <w:del w:id="969" w:author="Perrine, Martin L. (GSFC-5670)" w:date="2016-09-27T10:29:00Z"/>
        </w:rPr>
      </w:pPr>
      <w:del w:id="970" w:author="Perrine, Martin L. (GSFC-5670)" w:date="2016-09-27T10:29:00Z">
        <w:r w:rsidRPr="008C092A" w:rsidDel="006A227A">
          <w:delText xml:space="preserve">When performing Low Density Parity Check </w:delText>
        </w:r>
        <w:r w:rsidDel="006A227A">
          <w:delText>(</w:delText>
        </w:r>
        <w:r w:rsidRPr="008C092A" w:rsidDel="006A227A">
          <w:delText>LDPC</w:delText>
        </w:r>
        <w:r w:rsidDel="006A227A">
          <w:delText>)</w:delText>
        </w:r>
        <w:r w:rsidRPr="008C092A" w:rsidDel="006A227A">
          <w:delText xml:space="preserve"> decoding testing with the </w:delText>
        </w:r>
        <w:r w:rsidDel="006A227A">
          <w:delText>DAPHNE</w:delText>
        </w:r>
        <w:r w:rsidRPr="008C092A" w:rsidDel="006A227A">
          <w:delText xml:space="preserve"> system, the IRIS Frames are LDPC encoded asynchronously as shown in Figure 3-3.</w:delText>
        </w:r>
      </w:del>
    </w:p>
    <w:p w14:paraId="047743A6" w14:textId="61489FEE" w:rsidR="003F049D" w:rsidDel="006A227A" w:rsidRDefault="003F049D" w:rsidP="003F049D">
      <w:pPr>
        <w:pStyle w:val="Paragraph"/>
        <w:rPr>
          <w:del w:id="971" w:author="Perrine, Martin L. (GSFC-5670)" w:date="2016-09-27T10:29:00Z"/>
        </w:rPr>
      </w:pPr>
    </w:p>
    <w:p w14:paraId="6E6AE4C9" w14:textId="3A2C6605" w:rsidR="003F049D" w:rsidDel="006A227A" w:rsidRDefault="003F049D" w:rsidP="003F049D">
      <w:pPr>
        <w:pStyle w:val="Paragraph"/>
        <w:rPr>
          <w:del w:id="972" w:author="Perrine, Martin L. (GSFC-5670)" w:date="2016-09-27T10:29:00Z"/>
        </w:rPr>
      </w:pPr>
    </w:p>
    <w:p w14:paraId="15D7D6AD" w14:textId="5452B19F" w:rsidR="003F049D" w:rsidDel="006A227A" w:rsidRDefault="003F049D" w:rsidP="003F049D">
      <w:pPr>
        <w:pStyle w:val="Paragraph"/>
        <w:rPr>
          <w:del w:id="973" w:author="Perrine, Martin L. (GSFC-5670)" w:date="2016-09-27T10:29:00Z"/>
        </w:rPr>
        <w:sectPr w:rsidR="003F049D" w:rsidDel="006A227A">
          <w:headerReference w:type="default" r:id="rId25"/>
          <w:footerReference w:type="default" r:id="rId26"/>
          <w:pgSz w:w="12240" w:h="15840" w:code="1"/>
          <w:pgMar w:top="1440" w:right="1440" w:bottom="720" w:left="1440" w:header="720" w:footer="720" w:gutter="0"/>
          <w:pgNumType w:start="1" w:chapStyle="1"/>
          <w:cols w:space="720"/>
        </w:sectPr>
      </w:pPr>
    </w:p>
    <w:p w14:paraId="145374CE" w14:textId="0374F882" w:rsidR="003F049D" w:rsidDel="006A227A" w:rsidRDefault="003F049D" w:rsidP="003F049D">
      <w:pPr>
        <w:pStyle w:val="Paragraph"/>
        <w:rPr>
          <w:del w:id="976" w:author="Perrine, Martin L. (GSFC-5670)" w:date="2016-09-27T10:29:00Z"/>
        </w:rPr>
      </w:pPr>
    </w:p>
    <w:p w14:paraId="60B4C106" w14:textId="576239FD" w:rsidR="003F049D" w:rsidDel="006A227A" w:rsidRDefault="003F049D" w:rsidP="003F049D">
      <w:pPr>
        <w:pStyle w:val="Caption"/>
        <w:jc w:val="center"/>
        <w:rPr>
          <w:del w:id="977" w:author="Perrine, Martin L. (GSFC-5670)" w:date="2016-09-27T10:29:00Z"/>
        </w:rPr>
      </w:pPr>
      <w:del w:id="978" w:author="Perrine, Martin L. (GSFC-5670)" w:date="2016-09-27T10:29:00Z">
        <w:r w:rsidDel="006A227A">
          <w:rPr>
            <w:noProof/>
          </w:rPr>
          <w:drawing>
            <wp:anchor distT="0" distB="0" distL="114300" distR="114300" simplePos="0" relativeHeight="251659264" behindDoc="0" locked="0" layoutInCell="1" allowOverlap="1" wp14:anchorId="1C790F6F" wp14:editId="6B51D5D6">
              <wp:simplePos x="0" y="0"/>
              <wp:positionH relativeFrom="column">
                <wp:posOffset>0</wp:posOffset>
              </wp:positionH>
              <wp:positionV relativeFrom="paragraph">
                <wp:posOffset>40005</wp:posOffset>
              </wp:positionV>
              <wp:extent cx="6366510" cy="2700020"/>
              <wp:effectExtent l="0" t="0" r="889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66510" cy="2700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092A" w:rsidDel="006A227A">
          <w:delText>Figure 3-3.  IRIS Frames, LDCP Asynchronously Encoded</w:delText>
        </w:r>
      </w:del>
    </w:p>
    <w:p w14:paraId="115DFA3E" w14:textId="6E57821D" w:rsidR="003F049D" w:rsidDel="006A227A" w:rsidRDefault="003F049D" w:rsidP="003F049D">
      <w:pPr>
        <w:pStyle w:val="Paragraph"/>
        <w:rPr>
          <w:del w:id="979" w:author="Perrine, Martin L. (GSFC-5670)" w:date="2016-09-27T10:29:00Z"/>
        </w:rPr>
      </w:pPr>
    </w:p>
    <w:p w14:paraId="5D55E80D" w14:textId="2E277F42" w:rsidR="003F049D" w:rsidDel="006A227A" w:rsidRDefault="003F049D" w:rsidP="003F049D">
      <w:pPr>
        <w:pStyle w:val="Paragraph"/>
        <w:rPr>
          <w:del w:id="980" w:author="Perrine, Martin L. (GSFC-5670)" w:date="2016-09-27T10:29:00Z"/>
        </w:rPr>
      </w:pPr>
    </w:p>
    <w:p w14:paraId="43B41829" w14:textId="3C49D008" w:rsidR="003F049D" w:rsidDel="006A227A" w:rsidRDefault="003F049D" w:rsidP="003F049D">
      <w:pPr>
        <w:pStyle w:val="Paragraph"/>
        <w:rPr>
          <w:del w:id="981" w:author="Perrine, Martin L. (GSFC-5670)" w:date="2016-09-27T10:29:00Z"/>
        </w:rPr>
      </w:pPr>
    </w:p>
    <w:p w14:paraId="6F0FA3C6" w14:textId="76BEA090" w:rsidR="003F049D" w:rsidDel="006A227A" w:rsidRDefault="003F049D" w:rsidP="003F049D">
      <w:pPr>
        <w:pStyle w:val="Paragraph"/>
        <w:rPr>
          <w:del w:id="982" w:author="Perrine, Martin L. (GSFC-5670)" w:date="2016-09-27T10:29:00Z"/>
        </w:rPr>
        <w:sectPr w:rsidR="003F049D" w:rsidDel="006A227A" w:rsidSect="009B076C">
          <w:headerReference w:type="default" r:id="rId28"/>
          <w:footerReference w:type="default" r:id="rId29"/>
          <w:pgSz w:w="12240" w:h="15840" w:code="1"/>
          <w:pgMar w:top="1440" w:right="1440" w:bottom="720" w:left="1440" w:header="720" w:footer="720" w:gutter="0"/>
          <w:pgNumType w:start="3" w:chapStyle="1"/>
          <w:cols w:space="720"/>
        </w:sectPr>
      </w:pPr>
    </w:p>
    <w:p w14:paraId="460ADCB0" w14:textId="0A22B677" w:rsidR="003F049D" w:rsidDel="006A227A" w:rsidRDefault="003F049D" w:rsidP="003F049D">
      <w:pPr>
        <w:pStyle w:val="Heading1"/>
        <w:rPr>
          <w:del w:id="985" w:author="Perrine, Martin L. (GSFC-5670)" w:date="2016-09-27T10:29:00Z"/>
        </w:rPr>
      </w:pPr>
      <w:bookmarkStart w:id="986" w:name="_Toc311983109"/>
      <w:del w:id="987" w:author="Perrine, Martin L. (GSFC-5670)" w:date="2016-09-27T10:29:00Z">
        <w:r w:rsidDel="006A227A">
          <w:delText>Visual Inspections</w:delText>
        </w:r>
        <w:bookmarkEnd w:id="986"/>
      </w:del>
    </w:p>
    <w:p w14:paraId="29C12C39" w14:textId="652A0863" w:rsidR="003F049D" w:rsidDel="006A227A" w:rsidRDefault="003F049D" w:rsidP="003F049D">
      <w:pPr>
        <w:pStyle w:val="Heading2"/>
        <w:rPr>
          <w:del w:id="988" w:author="Perrine, Martin L. (GSFC-5670)" w:date="2016-09-27T10:29:00Z"/>
        </w:rPr>
      </w:pPr>
      <w:bookmarkStart w:id="989" w:name="_Toc311983110"/>
      <w:del w:id="990" w:author="Perrine, Martin L. (GSFC-5670)" w:date="2016-09-27T10:29:00Z">
        <w:r w:rsidDel="006A227A">
          <w:delText>Purpose</w:delText>
        </w:r>
        <w:bookmarkEnd w:id="989"/>
      </w:del>
    </w:p>
    <w:p w14:paraId="72CA49D7" w14:textId="07681550" w:rsidR="003F049D" w:rsidRPr="003E4B91" w:rsidDel="006A227A" w:rsidRDefault="003F049D" w:rsidP="003F049D">
      <w:pPr>
        <w:pStyle w:val="Paragraph"/>
        <w:rPr>
          <w:del w:id="991" w:author="Perrine, Martin L. (GSFC-5670)" w:date="2016-09-27T10:29:00Z"/>
        </w:rPr>
      </w:pPr>
      <w:del w:id="992" w:author="Perrine, Martin L. (GSFC-5670)" w:date="2016-09-27T10:29:00Z">
        <w:r w:rsidDel="006A227A">
          <w:delText xml:space="preserve">The purpose of this test is to verify that the unit has all the required </w:delText>
        </w:r>
        <w:commentRangeStart w:id="993"/>
        <w:r w:rsidDel="006A227A">
          <w:delText>hardware</w:delText>
        </w:r>
        <w:commentRangeEnd w:id="993"/>
        <w:r w:rsidR="002E4E22" w:rsidDel="006A227A">
          <w:rPr>
            <w:rStyle w:val="CommentReference"/>
            <w:rFonts w:ascii="Arial" w:hAnsi="Arial"/>
          </w:rPr>
          <w:commentReference w:id="993"/>
        </w:r>
        <w:r w:rsidDel="006A227A">
          <w:delText xml:space="preserve">.  </w:delText>
        </w:r>
      </w:del>
    </w:p>
    <w:p w14:paraId="557FB3B7" w14:textId="6F257BCE" w:rsidR="003F049D" w:rsidDel="006A227A" w:rsidRDefault="003F049D" w:rsidP="003F049D">
      <w:pPr>
        <w:pStyle w:val="Heading2"/>
        <w:rPr>
          <w:del w:id="994" w:author="Perrine, Martin L. (GSFC-5670)" w:date="2016-09-27T10:29:00Z"/>
        </w:rPr>
      </w:pPr>
      <w:bookmarkStart w:id="995" w:name="_Toc311983111"/>
      <w:del w:id="996" w:author="Perrine, Martin L. (GSFC-5670)" w:date="2016-09-27T10:29:00Z">
        <w:r w:rsidDel="006A227A">
          <w:delText>Visual Inspection Matrixes</w:delText>
        </w:r>
        <w:bookmarkEnd w:id="995"/>
      </w:del>
    </w:p>
    <w:p w14:paraId="1F1E6201" w14:textId="331E5E50" w:rsidR="003F049D" w:rsidDel="006A227A" w:rsidRDefault="003F049D" w:rsidP="003F049D">
      <w:pPr>
        <w:pStyle w:val="Paragraph"/>
        <w:rPr>
          <w:del w:id="997" w:author="Perrine, Martin L. (GSFC-5670)" w:date="2016-09-27T10:29:00Z"/>
        </w:rPr>
      </w:pPr>
      <w:del w:id="998" w:author="Perrine, Martin L. (GSFC-5670)" w:date="2016-09-27T10:29:00Z">
        <w:r w:rsidDel="006A227A">
          <w:delText>The following matrices should be used to perform the visual verifications of the DAPHNE system.</w:delText>
        </w:r>
      </w:del>
    </w:p>
    <w:p w14:paraId="6BA270C4" w14:textId="2F1501D9" w:rsidR="003F049D" w:rsidDel="006A227A" w:rsidRDefault="003F049D" w:rsidP="003F049D">
      <w:pPr>
        <w:pStyle w:val="Heading3"/>
        <w:rPr>
          <w:del w:id="999" w:author="Perrine, Martin L. (GSFC-5670)" w:date="2016-09-27T10:29:00Z"/>
        </w:rPr>
      </w:pPr>
      <w:bookmarkStart w:id="1000" w:name="_Toc311983112"/>
      <w:del w:id="1001" w:author="Perrine, Martin L. (GSFC-5670)" w:date="2016-09-27T10:29:00Z">
        <w:r w:rsidDel="006A227A">
          <w:delText>Hardware Component Matrix</w:delText>
        </w:r>
        <w:bookmarkEnd w:id="1000"/>
      </w:del>
    </w:p>
    <w:p w14:paraId="51CCF614" w14:textId="56B17AE0" w:rsidR="003F049D" w:rsidDel="006A227A" w:rsidRDefault="003F049D" w:rsidP="003F049D">
      <w:pPr>
        <w:pStyle w:val="Paragraph"/>
        <w:rPr>
          <w:del w:id="1002" w:author="Perrine, Martin L. (GSFC-5670)" w:date="2016-09-27T10:29:00Z"/>
        </w:rPr>
      </w:pPr>
      <w:del w:id="1003" w:author="Perrine, Martin L. (GSFC-5670)" w:date="2016-09-27T10:29:00Z">
        <w:r w:rsidDel="006A227A">
          <w:delText>The following matrix shall be used to verify that the system under test contains all the components composing the DAPHNE system.</w:delText>
        </w:r>
      </w:del>
    </w:p>
    <w:p w14:paraId="3F09463E" w14:textId="09AB9D4D" w:rsidR="003F049D" w:rsidDel="006A227A" w:rsidRDefault="003F049D" w:rsidP="003F049D">
      <w:pPr>
        <w:pStyle w:val="Caption"/>
        <w:jc w:val="center"/>
        <w:rPr>
          <w:del w:id="1004" w:author="Perrine, Martin L. (GSFC-5670)" w:date="2016-09-27T10:29:00Z"/>
        </w:rPr>
      </w:pPr>
      <w:del w:id="1005" w:author="Perrine, Martin L. (GSFC-5670)" w:date="2016-09-27T10:29:00Z">
        <w:r w:rsidDel="006A227A">
          <w:delText>Table 4-2</w:delText>
        </w:r>
        <w:r w:rsidRPr="008C092A" w:rsidDel="006A227A">
          <w:delText>.</w:delText>
        </w:r>
        <w:r w:rsidDel="006A227A">
          <w:delText>1</w:delText>
        </w:r>
        <w:r w:rsidRPr="008C092A" w:rsidDel="006A227A">
          <w:delText xml:space="preserve">  </w:delText>
        </w:r>
        <w:r w:rsidDel="006A227A">
          <w:delText>Hardware Components</w:delText>
        </w:r>
      </w:del>
    </w:p>
    <w:p w14:paraId="61D87E5B" w14:textId="17BE3C1C" w:rsidR="003F049D" w:rsidDel="006A227A" w:rsidRDefault="003F049D" w:rsidP="003F049D">
      <w:pPr>
        <w:pStyle w:val="Paragraph"/>
        <w:rPr>
          <w:del w:id="1006" w:author="Perrine, Martin L. (GSFC-5670)" w:date="2016-09-27T10:29:00Z"/>
        </w:rPr>
      </w:pP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5220"/>
        <w:gridCol w:w="1710"/>
      </w:tblGrid>
      <w:tr w:rsidR="003F049D" w:rsidRPr="00D66098" w:rsidDel="006A227A" w14:paraId="6D669819" w14:textId="4E32DE89" w:rsidTr="009B076C">
        <w:trPr>
          <w:trHeight w:val="432"/>
          <w:del w:id="1007" w:author="Perrine, Martin L. (GSFC-5670)" w:date="2016-09-27T10:29:00Z"/>
        </w:trPr>
        <w:tc>
          <w:tcPr>
            <w:tcW w:w="3600" w:type="dxa"/>
            <w:tcBorders>
              <w:bottom w:val="single" w:sz="8" w:space="0" w:color="auto"/>
            </w:tcBorders>
            <w:shd w:val="clear" w:color="auto" w:fill="D9D9D9"/>
            <w:vAlign w:val="center"/>
          </w:tcPr>
          <w:p w14:paraId="49744DFD" w14:textId="7814CD4B" w:rsidR="003F049D" w:rsidRPr="00D66098" w:rsidDel="006A227A" w:rsidRDefault="003F049D" w:rsidP="009B076C">
            <w:pPr>
              <w:spacing w:after="0"/>
              <w:jc w:val="center"/>
              <w:rPr>
                <w:del w:id="1008" w:author="Perrine, Martin L. (GSFC-5670)" w:date="2016-09-27T10:29:00Z"/>
                <w:b/>
                <w:sz w:val="20"/>
              </w:rPr>
            </w:pPr>
            <w:del w:id="1009" w:author="Perrine, Martin L. (GSFC-5670)" w:date="2016-09-27T10:29:00Z">
              <w:r w:rsidRPr="00D66098" w:rsidDel="006A227A">
                <w:rPr>
                  <w:b/>
                  <w:sz w:val="20"/>
                </w:rPr>
                <w:delText>Item</w:delText>
              </w:r>
            </w:del>
          </w:p>
        </w:tc>
        <w:tc>
          <w:tcPr>
            <w:tcW w:w="5220" w:type="dxa"/>
            <w:tcBorders>
              <w:bottom w:val="single" w:sz="8" w:space="0" w:color="auto"/>
            </w:tcBorders>
            <w:shd w:val="clear" w:color="auto" w:fill="D9D9D9"/>
            <w:vAlign w:val="center"/>
          </w:tcPr>
          <w:p w14:paraId="0DE0B017" w14:textId="5114AF41" w:rsidR="003F049D" w:rsidRPr="00D66098" w:rsidDel="006A227A" w:rsidRDefault="003F049D" w:rsidP="009B076C">
            <w:pPr>
              <w:spacing w:after="0"/>
              <w:jc w:val="center"/>
              <w:rPr>
                <w:del w:id="1010" w:author="Perrine, Martin L. (GSFC-5670)" w:date="2016-09-27T10:29:00Z"/>
                <w:b/>
                <w:sz w:val="20"/>
              </w:rPr>
            </w:pPr>
            <w:del w:id="1011" w:author="Perrine, Martin L. (GSFC-5670)" w:date="2016-09-27T10:29:00Z">
              <w:r w:rsidRPr="00D66098" w:rsidDel="006A227A">
                <w:rPr>
                  <w:b/>
                  <w:sz w:val="20"/>
                </w:rPr>
                <w:delText>Item Description</w:delText>
              </w:r>
            </w:del>
          </w:p>
        </w:tc>
        <w:tc>
          <w:tcPr>
            <w:tcW w:w="1710" w:type="dxa"/>
            <w:tcBorders>
              <w:bottom w:val="single" w:sz="8" w:space="0" w:color="auto"/>
            </w:tcBorders>
            <w:shd w:val="clear" w:color="auto" w:fill="D9D9D9"/>
            <w:vAlign w:val="center"/>
          </w:tcPr>
          <w:p w14:paraId="7FD01946" w14:textId="219437F1" w:rsidR="003F049D" w:rsidRPr="00D66098" w:rsidDel="006A227A" w:rsidRDefault="003F049D" w:rsidP="009B076C">
            <w:pPr>
              <w:spacing w:after="0"/>
              <w:jc w:val="center"/>
              <w:rPr>
                <w:del w:id="1012" w:author="Perrine, Martin L. (GSFC-5670)" w:date="2016-09-27T10:29:00Z"/>
                <w:b/>
                <w:sz w:val="20"/>
              </w:rPr>
            </w:pPr>
            <w:del w:id="1013" w:author="Perrine, Martin L. (GSFC-5670)" w:date="2016-09-27T10:29:00Z">
              <w:r w:rsidRPr="00D66098" w:rsidDel="006A227A">
                <w:rPr>
                  <w:b/>
                  <w:sz w:val="20"/>
                </w:rPr>
                <w:delText>Inspected</w:delText>
              </w:r>
            </w:del>
          </w:p>
        </w:tc>
      </w:tr>
      <w:tr w:rsidR="003F049D" w:rsidRPr="00D66098" w:rsidDel="006A227A" w14:paraId="5D7506EE" w14:textId="577D751F" w:rsidTr="009B076C">
        <w:trPr>
          <w:del w:id="1014" w:author="Perrine, Martin L. (GSFC-5670)" w:date="2016-09-27T10:29:00Z"/>
        </w:trPr>
        <w:tc>
          <w:tcPr>
            <w:tcW w:w="3600" w:type="dxa"/>
            <w:tcBorders>
              <w:top w:val="single" w:sz="8" w:space="0" w:color="auto"/>
            </w:tcBorders>
          </w:tcPr>
          <w:p w14:paraId="13E5F916" w14:textId="7E81145C" w:rsidR="003F049D" w:rsidRPr="00D66098" w:rsidDel="006A227A" w:rsidRDefault="003F049D" w:rsidP="009B076C">
            <w:pPr>
              <w:spacing w:after="0"/>
              <w:rPr>
                <w:del w:id="1015" w:author="Perrine, Martin L. (GSFC-5670)" w:date="2016-09-27T10:29:00Z"/>
                <w:sz w:val="20"/>
              </w:rPr>
            </w:pPr>
            <w:del w:id="1016" w:author="Perrine, Martin L. (GSFC-5670)" w:date="2016-09-27T10:29:00Z">
              <w:r w:rsidDel="006A227A">
                <w:rPr>
                  <w:sz w:val="20"/>
                </w:rPr>
                <w:delText>Secure Side System</w:delText>
              </w:r>
            </w:del>
          </w:p>
        </w:tc>
        <w:tc>
          <w:tcPr>
            <w:tcW w:w="5220" w:type="dxa"/>
            <w:tcBorders>
              <w:top w:val="single" w:sz="8" w:space="0" w:color="auto"/>
            </w:tcBorders>
          </w:tcPr>
          <w:p w14:paraId="78917A29" w14:textId="79737DA0" w:rsidR="003F049D" w:rsidRPr="00D66098" w:rsidDel="006A227A" w:rsidRDefault="003F049D" w:rsidP="009B076C">
            <w:pPr>
              <w:spacing w:after="0"/>
              <w:jc w:val="left"/>
              <w:rPr>
                <w:del w:id="1017" w:author="Perrine, Martin L. (GSFC-5670)" w:date="2016-09-27T10:29:00Z"/>
                <w:sz w:val="20"/>
              </w:rPr>
            </w:pPr>
            <w:del w:id="1018" w:author="Perrine, Martin L. (GSFC-5670)" w:date="2016-09-27T10:29:00Z">
              <w:r w:rsidDel="006A227A">
                <w:rPr>
                  <w:sz w:val="20"/>
                </w:rPr>
                <w:delText>2 – Dell Servers (one prime, one backup)</w:delText>
              </w:r>
            </w:del>
          </w:p>
        </w:tc>
        <w:tc>
          <w:tcPr>
            <w:tcW w:w="1710" w:type="dxa"/>
            <w:tcBorders>
              <w:top w:val="single" w:sz="8" w:space="0" w:color="auto"/>
            </w:tcBorders>
          </w:tcPr>
          <w:p w14:paraId="00086771" w14:textId="5EA7693F" w:rsidR="003F049D" w:rsidRPr="00D66098" w:rsidDel="006A227A" w:rsidRDefault="003F049D" w:rsidP="009B076C">
            <w:pPr>
              <w:spacing w:after="0"/>
              <w:rPr>
                <w:del w:id="1019" w:author="Perrine, Martin L. (GSFC-5670)" w:date="2016-09-27T10:29:00Z"/>
                <w:sz w:val="20"/>
              </w:rPr>
            </w:pPr>
          </w:p>
        </w:tc>
      </w:tr>
      <w:tr w:rsidR="003F049D" w:rsidRPr="00D66098" w:rsidDel="006A227A" w14:paraId="407DCA7D" w14:textId="74DFE020" w:rsidTr="009B076C">
        <w:trPr>
          <w:del w:id="1020" w:author="Perrine, Martin L. (GSFC-5670)" w:date="2016-09-27T10:29:00Z"/>
        </w:trPr>
        <w:tc>
          <w:tcPr>
            <w:tcW w:w="3600" w:type="dxa"/>
            <w:vAlign w:val="center"/>
          </w:tcPr>
          <w:p w14:paraId="6D97D118" w14:textId="2461600B" w:rsidR="003F049D" w:rsidRPr="00D66098" w:rsidDel="006A227A" w:rsidRDefault="003F049D" w:rsidP="009B076C">
            <w:pPr>
              <w:spacing w:after="0"/>
              <w:jc w:val="left"/>
              <w:rPr>
                <w:del w:id="1021" w:author="Perrine, Martin L. (GSFC-5670)" w:date="2016-09-27T10:29:00Z"/>
                <w:sz w:val="20"/>
              </w:rPr>
            </w:pPr>
            <w:del w:id="1022" w:author="Perrine, Martin L. (GSFC-5670)" w:date="2016-09-27T10:29:00Z">
              <w:r w:rsidDel="006A227A">
                <w:rPr>
                  <w:sz w:val="20"/>
                </w:rPr>
                <w:delText xml:space="preserve">Secure Side Disk </w:delText>
              </w:r>
            </w:del>
          </w:p>
        </w:tc>
        <w:tc>
          <w:tcPr>
            <w:tcW w:w="5220" w:type="dxa"/>
          </w:tcPr>
          <w:p w14:paraId="743D7E20" w14:textId="41C318F7" w:rsidR="003F049D" w:rsidRPr="00D66098" w:rsidDel="006A227A" w:rsidRDefault="003F049D" w:rsidP="009B076C">
            <w:pPr>
              <w:spacing w:after="0"/>
              <w:jc w:val="left"/>
              <w:rPr>
                <w:del w:id="1023" w:author="Perrine, Martin L. (GSFC-5670)" w:date="2016-09-27T10:29:00Z"/>
                <w:sz w:val="20"/>
              </w:rPr>
            </w:pPr>
            <w:del w:id="1024" w:author="Perrine, Martin L. (GSFC-5670)" w:date="2016-09-27T10:29:00Z">
              <w:r w:rsidDel="006A227A">
                <w:rPr>
                  <w:sz w:val="20"/>
                </w:rPr>
                <w:delText>1</w:delText>
              </w:r>
              <w:r w:rsidRPr="00D66098" w:rsidDel="006A227A">
                <w:rPr>
                  <w:sz w:val="20"/>
                </w:rPr>
                <w:delText xml:space="preserve"> </w:delText>
              </w:r>
              <w:r w:rsidDel="006A227A">
                <w:rPr>
                  <w:sz w:val="20"/>
                </w:rPr>
                <w:delText xml:space="preserve">– NEXSAN SATA Beast RAID 60 system w/ IP </w:delText>
              </w:r>
              <w:r w:rsidRPr="00D66098" w:rsidDel="006A227A">
                <w:rPr>
                  <w:sz w:val="20"/>
                </w:rPr>
                <w:delText>channel</w:delText>
              </w:r>
            </w:del>
          </w:p>
        </w:tc>
        <w:tc>
          <w:tcPr>
            <w:tcW w:w="1710" w:type="dxa"/>
          </w:tcPr>
          <w:p w14:paraId="761C8DEE" w14:textId="74A18E60" w:rsidR="003F049D" w:rsidRPr="00D66098" w:rsidDel="006A227A" w:rsidRDefault="003F049D" w:rsidP="009B076C">
            <w:pPr>
              <w:spacing w:after="0"/>
              <w:rPr>
                <w:del w:id="1025" w:author="Perrine, Martin L. (GSFC-5670)" w:date="2016-09-27T10:29:00Z"/>
                <w:sz w:val="20"/>
              </w:rPr>
            </w:pPr>
          </w:p>
        </w:tc>
      </w:tr>
      <w:tr w:rsidR="003F049D" w:rsidRPr="00D66098" w:rsidDel="006A227A" w14:paraId="782636B4" w14:textId="67589BDE" w:rsidTr="009B076C">
        <w:trPr>
          <w:del w:id="1026" w:author="Perrine, Martin L. (GSFC-5670)" w:date="2016-09-27T10:29:00Z"/>
        </w:trPr>
        <w:tc>
          <w:tcPr>
            <w:tcW w:w="3600" w:type="dxa"/>
          </w:tcPr>
          <w:p w14:paraId="34CDEDF6" w14:textId="3CECE3CE" w:rsidR="003F049D" w:rsidRPr="00D66098" w:rsidDel="006A227A" w:rsidRDefault="003F049D" w:rsidP="009B076C">
            <w:pPr>
              <w:spacing w:after="0"/>
              <w:rPr>
                <w:del w:id="1027" w:author="Perrine, Martin L. (GSFC-5670)" w:date="2016-09-27T10:29:00Z"/>
                <w:sz w:val="20"/>
              </w:rPr>
            </w:pPr>
            <w:del w:id="1028" w:author="Perrine, Martin L. (GSFC-5670)" w:date="2016-09-27T10:29:00Z">
              <w:r w:rsidDel="006A227A">
                <w:rPr>
                  <w:sz w:val="20"/>
                </w:rPr>
                <w:delText>Open Side System</w:delText>
              </w:r>
            </w:del>
          </w:p>
        </w:tc>
        <w:tc>
          <w:tcPr>
            <w:tcW w:w="5220" w:type="dxa"/>
          </w:tcPr>
          <w:p w14:paraId="5B2EB3F5" w14:textId="4EC1339E" w:rsidR="003F049D" w:rsidRPr="00D66098" w:rsidDel="006A227A" w:rsidRDefault="003F049D" w:rsidP="009B076C">
            <w:pPr>
              <w:spacing w:after="0"/>
              <w:jc w:val="left"/>
              <w:rPr>
                <w:del w:id="1029" w:author="Perrine, Martin L. (GSFC-5670)" w:date="2016-09-27T10:29:00Z"/>
                <w:sz w:val="20"/>
              </w:rPr>
            </w:pPr>
            <w:del w:id="1030" w:author="Perrine, Martin L. (GSFC-5670)" w:date="2016-09-27T10:29:00Z">
              <w:r w:rsidDel="006A227A">
                <w:rPr>
                  <w:sz w:val="20"/>
                </w:rPr>
                <w:delText>2 – Dell Servers (one prime, one backup)</w:delText>
              </w:r>
            </w:del>
          </w:p>
        </w:tc>
        <w:tc>
          <w:tcPr>
            <w:tcW w:w="1710" w:type="dxa"/>
          </w:tcPr>
          <w:p w14:paraId="29BAA3AF" w14:textId="64E604F2" w:rsidR="003F049D" w:rsidRPr="00D66098" w:rsidDel="006A227A" w:rsidRDefault="003F049D" w:rsidP="009B076C">
            <w:pPr>
              <w:spacing w:after="0"/>
              <w:rPr>
                <w:del w:id="1031" w:author="Perrine, Martin L. (GSFC-5670)" w:date="2016-09-27T10:29:00Z"/>
                <w:sz w:val="20"/>
              </w:rPr>
            </w:pPr>
          </w:p>
        </w:tc>
      </w:tr>
      <w:tr w:rsidR="003F049D" w:rsidRPr="00D66098" w:rsidDel="006A227A" w14:paraId="30D3BCF4" w14:textId="126815EB" w:rsidTr="009B076C">
        <w:trPr>
          <w:del w:id="1032" w:author="Perrine, Martin L. (GSFC-5670)" w:date="2016-09-27T10:29:00Z"/>
        </w:trPr>
        <w:tc>
          <w:tcPr>
            <w:tcW w:w="3600" w:type="dxa"/>
            <w:vAlign w:val="center"/>
          </w:tcPr>
          <w:p w14:paraId="6D0D9831" w14:textId="091B51A7" w:rsidR="003F049D" w:rsidRPr="00D66098" w:rsidDel="006A227A" w:rsidRDefault="003F049D" w:rsidP="009B076C">
            <w:pPr>
              <w:spacing w:after="0"/>
              <w:jc w:val="left"/>
              <w:rPr>
                <w:del w:id="1033" w:author="Perrine, Martin L. (GSFC-5670)" w:date="2016-09-27T10:29:00Z"/>
                <w:sz w:val="20"/>
              </w:rPr>
            </w:pPr>
            <w:del w:id="1034" w:author="Perrine, Martin L. (GSFC-5670)" w:date="2016-09-27T10:29:00Z">
              <w:r w:rsidDel="006A227A">
                <w:rPr>
                  <w:sz w:val="20"/>
                </w:rPr>
                <w:delText xml:space="preserve">Open Side Disk </w:delText>
              </w:r>
            </w:del>
          </w:p>
        </w:tc>
        <w:tc>
          <w:tcPr>
            <w:tcW w:w="5220" w:type="dxa"/>
          </w:tcPr>
          <w:p w14:paraId="3D9472EE" w14:textId="272228B0" w:rsidR="003F049D" w:rsidRPr="00D66098" w:rsidDel="006A227A" w:rsidRDefault="003F049D" w:rsidP="009B076C">
            <w:pPr>
              <w:spacing w:after="0"/>
              <w:jc w:val="left"/>
              <w:rPr>
                <w:del w:id="1035" w:author="Perrine, Martin L. (GSFC-5670)" w:date="2016-09-27T10:29:00Z"/>
                <w:sz w:val="20"/>
              </w:rPr>
            </w:pPr>
            <w:del w:id="1036" w:author="Perrine, Martin L. (GSFC-5670)" w:date="2016-09-27T10:29:00Z">
              <w:r w:rsidDel="006A227A">
                <w:rPr>
                  <w:sz w:val="20"/>
                </w:rPr>
                <w:delText>1</w:delText>
              </w:r>
              <w:r w:rsidRPr="00D66098" w:rsidDel="006A227A">
                <w:rPr>
                  <w:sz w:val="20"/>
                </w:rPr>
                <w:delText xml:space="preserve"> </w:delText>
              </w:r>
              <w:r w:rsidDel="006A227A">
                <w:rPr>
                  <w:sz w:val="20"/>
                </w:rPr>
                <w:delText xml:space="preserve">– NEXSAN SATA Beast RAID 60 system w/ IP </w:delText>
              </w:r>
              <w:r w:rsidRPr="00D66098" w:rsidDel="006A227A">
                <w:rPr>
                  <w:sz w:val="20"/>
                </w:rPr>
                <w:delText>channel</w:delText>
              </w:r>
            </w:del>
          </w:p>
        </w:tc>
        <w:tc>
          <w:tcPr>
            <w:tcW w:w="1710" w:type="dxa"/>
          </w:tcPr>
          <w:p w14:paraId="0309FA4B" w14:textId="647FB5A3" w:rsidR="003F049D" w:rsidRPr="00D66098" w:rsidDel="006A227A" w:rsidRDefault="003F049D" w:rsidP="009B076C">
            <w:pPr>
              <w:spacing w:after="0"/>
              <w:rPr>
                <w:del w:id="1037" w:author="Perrine, Martin L. (GSFC-5670)" w:date="2016-09-27T10:29:00Z"/>
                <w:sz w:val="20"/>
              </w:rPr>
            </w:pPr>
          </w:p>
        </w:tc>
      </w:tr>
      <w:tr w:rsidR="003F049D" w:rsidRPr="00D66098" w:rsidDel="006A227A" w14:paraId="7C3EEBC0" w14:textId="257C2765" w:rsidTr="009B076C">
        <w:trPr>
          <w:del w:id="1038" w:author="Perrine, Martin L. (GSFC-5670)" w:date="2016-09-27T10:29:00Z"/>
        </w:trPr>
        <w:tc>
          <w:tcPr>
            <w:tcW w:w="3600" w:type="dxa"/>
            <w:vAlign w:val="center"/>
          </w:tcPr>
          <w:p w14:paraId="4604AED7" w14:textId="3E1D9AD5" w:rsidR="003F049D" w:rsidDel="006A227A" w:rsidRDefault="003F049D" w:rsidP="009B076C">
            <w:pPr>
              <w:spacing w:after="0"/>
              <w:jc w:val="left"/>
              <w:rPr>
                <w:del w:id="1039" w:author="Perrine, Martin L. (GSFC-5670)" w:date="2016-09-27T10:29:00Z"/>
                <w:sz w:val="20"/>
              </w:rPr>
            </w:pPr>
            <w:del w:id="1040" w:author="Perrine, Martin L. (GSFC-5670)" w:date="2016-09-27T10:29:00Z">
              <w:r w:rsidDel="006A227A">
                <w:rPr>
                  <w:sz w:val="20"/>
                </w:rPr>
                <w:delText>IP Switch</w:delText>
              </w:r>
            </w:del>
          </w:p>
        </w:tc>
        <w:tc>
          <w:tcPr>
            <w:tcW w:w="5220" w:type="dxa"/>
          </w:tcPr>
          <w:p w14:paraId="3CB4428D" w14:textId="10C9BBA4" w:rsidR="003F049D" w:rsidDel="006A227A" w:rsidRDefault="003F049D" w:rsidP="009B076C">
            <w:pPr>
              <w:spacing w:after="0"/>
              <w:jc w:val="left"/>
              <w:rPr>
                <w:del w:id="1041" w:author="Perrine, Martin L. (GSFC-5670)" w:date="2016-09-27T10:29:00Z"/>
                <w:sz w:val="20"/>
              </w:rPr>
            </w:pPr>
          </w:p>
        </w:tc>
        <w:tc>
          <w:tcPr>
            <w:tcW w:w="1710" w:type="dxa"/>
          </w:tcPr>
          <w:p w14:paraId="6A69E9E5" w14:textId="26304963" w:rsidR="003F049D" w:rsidRPr="00D66098" w:rsidDel="006A227A" w:rsidRDefault="003F049D" w:rsidP="009B076C">
            <w:pPr>
              <w:spacing w:after="0"/>
              <w:rPr>
                <w:del w:id="1042" w:author="Perrine, Martin L. (GSFC-5670)" w:date="2016-09-27T10:29:00Z"/>
                <w:sz w:val="20"/>
              </w:rPr>
            </w:pPr>
          </w:p>
        </w:tc>
      </w:tr>
      <w:tr w:rsidR="003F049D" w:rsidRPr="00D66098" w:rsidDel="006A227A" w14:paraId="2EC6A3C3" w14:textId="6243B5D3" w:rsidTr="009B076C">
        <w:trPr>
          <w:del w:id="1043" w:author="Perrine, Martin L. (GSFC-5670)" w:date="2016-09-27T10:29:00Z"/>
        </w:trPr>
        <w:tc>
          <w:tcPr>
            <w:tcW w:w="3600" w:type="dxa"/>
            <w:vAlign w:val="center"/>
          </w:tcPr>
          <w:p w14:paraId="14E724BB" w14:textId="27000BA9" w:rsidR="003F049D" w:rsidDel="006A227A" w:rsidRDefault="003F049D" w:rsidP="009B076C">
            <w:pPr>
              <w:spacing w:after="0"/>
              <w:jc w:val="left"/>
              <w:rPr>
                <w:del w:id="1044" w:author="Perrine, Martin L. (GSFC-5670)" w:date="2016-09-27T10:29:00Z"/>
                <w:sz w:val="20"/>
              </w:rPr>
            </w:pPr>
            <w:del w:id="1045" w:author="Perrine, Martin L. (GSFC-5670)" w:date="2016-09-27T10:29:00Z">
              <w:r w:rsidDel="006A227A">
                <w:rPr>
                  <w:sz w:val="20"/>
                </w:rPr>
                <w:delText>Ethernet Cables</w:delText>
              </w:r>
            </w:del>
          </w:p>
        </w:tc>
        <w:tc>
          <w:tcPr>
            <w:tcW w:w="5220" w:type="dxa"/>
          </w:tcPr>
          <w:p w14:paraId="0278D6B4" w14:textId="47CC0E30" w:rsidR="003F049D" w:rsidDel="006A227A" w:rsidRDefault="003F049D" w:rsidP="009B076C">
            <w:pPr>
              <w:spacing w:after="0"/>
              <w:jc w:val="left"/>
              <w:rPr>
                <w:del w:id="1046" w:author="Perrine, Martin L. (GSFC-5670)" w:date="2016-09-27T10:29:00Z"/>
                <w:sz w:val="20"/>
              </w:rPr>
            </w:pPr>
          </w:p>
        </w:tc>
        <w:tc>
          <w:tcPr>
            <w:tcW w:w="1710" w:type="dxa"/>
          </w:tcPr>
          <w:p w14:paraId="70D176C7" w14:textId="7A491F53" w:rsidR="003F049D" w:rsidRPr="00D66098" w:rsidDel="006A227A" w:rsidRDefault="003F049D" w:rsidP="009B076C">
            <w:pPr>
              <w:spacing w:after="0"/>
              <w:rPr>
                <w:del w:id="1047" w:author="Perrine, Martin L. (GSFC-5670)" w:date="2016-09-27T10:29:00Z"/>
                <w:sz w:val="20"/>
              </w:rPr>
            </w:pPr>
          </w:p>
        </w:tc>
      </w:tr>
      <w:tr w:rsidR="003F049D" w:rsidRPr="00D66098" w:rsidDel="006A227A" w14:paraId="06A2A8E8" w14:textId="125F1C2C" w:rsidTr="009B076C">
        <w:trPr>
          <w:del w:id="1048" w:author="Perrine, Martin L. (GSFC-5670)" w:date="2016-09-27T10:29:00Z"/>
        </w:trPr>
        <w:tc>
          <w:tcPr>
            <w:tcW w:w="3600" w:type="dxa"/>
            <w:vAlign w:val="center"/>
          </w:tcPr>
          <w:p w14:paraId="158536CD" w14:textId="5AA35776" w:rsidR="003F049D" w:rsidDel="006A227A" w:rsidRDefault="003F049D" w:rsidP="009B076C">
            <w:pPr>
              <w:spacing w:after="0"/>
              <w:jc w:val="left"/>
              <w:rPr>
                <w:del w:id="1049" w:author="Perrine, Martin L. (GSFC-5670)" w:date="2016-09-27T10:29:00Z"/>
                <w:sz w:val="20"/>
              </w:rPr>
            </w:pPr>
            <w:del w:id="1050" w:author="Perrine, Martin L. (GSFC-5670)" w:date="2016-09-27T10:29:00Z">
              <w:r w:rsidDel="006A227A">
                <w:rPr>
                  <w:sz w:val="20"/>
                </w:rPr>
                <w:delText>Fiber Channel Cables</w:delText>
              </w:r>
            </w:del>
          </w:p>
        </w:tc>
        <w:tc>
          <w:tcPr>
            <w:tcW w:w="5220" w:type="dxa"/>
          </w:tcPr>
          <w:p w14:paraId="32940A79" w14:textId="475F34B7" w:rsidR="003F049D" w:rsidDel="006A227A" w:rsidRDefault="003F049D" w:rsidP="009B076C">
            <w:pPr>
              <w:spacing w:after="0"/>
              <w:jc w:val="left"/>
              <w:rPr>
                <w:del w:id="1051" w:author="Perrine, Martin L. (GSFC-5670)" w:date="2016-09-27T10:29:00Z"/>
                <w:sz w:val="20"/>
              </w:rPr>
            </w:pPr>
            <w:del w:id="1052" w:author="Perrine, Martin L. (GSFC-5670)" w:date="2016-09-27T10:29:00Z">
              <w:r w:rsidDel="006A227A">
                <w:rPr>
                  <w:sz w:val="20"/>
                </w:rPr>
                <w:delText>(if iscsi technology utilized, then not needed)</w:delText>
              </w:r>
            </w:del>
          </w:p>
        </w:tc>
        <w:tc>
          <w:tcPr>
            <w:tcW w:w="1710" w:type="dxa"/>
          </w:tcPr>
          <w:p w14:paraId="7462A00B" w14:textId="2A762B12" w:rsidR="003F049D" w:rsidRPr="00D66098" w:rsidDel="006A227A" w:rsidRDefault="003F049D" w:rsidP="009B076C">
            <w:pPr>
              <w:spacing w:after="0"/>
              <w:rPr>
                <w:del w:id="1053" w:author="Perrine, Martin L. (GSFC-5670)" w:date="2016-09-27T10:29:00Z"/>
                <w:sz w:val="20"/>
              </w:rPr>
            </w:pPr>
          </w:p>
        </w:tc>
      </w:tr>
      <w:tr w:rsidR="003F049D" w:rsidRPr="00D66098" w:rsidDel="006A227A" w14:paraId="112DB20F" w14:textId="5D8FF7FB" w:rsidTr="009B076C">
        <w:trPr>
          <w:del w:id="1054" w:author="Perrine, Martin L. (GSFC-5670)" w:date="2016-09-27T10:29:00Z"/>
        </w:trPr>
        <w:tc>
          <w:tcPr>
            <w:tcW w:w="3600" w:type="dxa"/>
            <w:vAlign w:val="center"/>
          </w:tcPr>
          <w:p w14:paraId="293676C4" w14:textId="65C87429" w:rsidR="003F049D" w:rsidDel="006A227A" w:rsidRDefault="003F049D" w:rsidP="009B076C">
            <w:pPr>
              <w:spacing w:after="0"/>
              <w:jc w:val="left"/>
              <w:rPr>
                <w:del w:id="1055" w:author="Perrine, Martin L. (GSFC-5670)" w:date="2016-09-27T10:29:00Z"/>
                <w:sz w:val="20"/>
              </w:rPr>
            </w:pPr>
            <w:del w:id="1056" w:author="Perrine, Martin L. (GSFC-5670)" w:date="2016-09-27T10:29:00Z">
              <w:r w:rsidDel="006A227A">
                <w:rPr>
                  <w:sz w:val="20"/>
                </w:rPr>
                <w:delText xml:space="preserve">Power Strips </w:delText>
              </w:r>
            </w:del>
          </w:p>
        </w:tc>
        <w:tc>
          <w:tcPr>
            <w:tcW w:w="5220" w:type="dxa"/>
          </w:tcPr>
          <w:p w14:paraId="297716AB" w14:textId="561D413A" w:rsidR="003F049D" w:rsidDel="006A227A" w:rsidRDefault="003F049D" w:rsidP="009B076C">
            <w:pPr>
              <w:spacing w:after="0"/>
              <w:jc w:val="left"/>
              <w:rPr>
                <w:del w:id="1057" w:author="Perrine, Martin L. (GSFC-5670)" w:date="2016-09-27T10:29:00Z"/>
                <w:sz w:val="20"/>
              </w:rPr>
            </w:pPr>
            <w:del w:id="1058" w:author="Perrine, Martin L. (GSFC-5670)" w:date="2016-09-27T10:29:00Z">
              <w:r w:rsidDel="006A227A">
                <w:rPr>
                  <w:sz w:val="20"/>
                </w:rPr>
                <w:delText xml:space="preserve">2 </w:delText>
              </w:r>
            </w:del>
          </w:p>
        </w:tc>
        <w:tc>
          <w:tcPr>
            <w:tcW w:w="1710" w:type="dxa"/>
          </w:tcPr>
          <w:p w14:paraId="58AD7350" w14:textId="3B5C4355" w:rsidR="003F049D" w:rsidRPr="00D66098" w:rsidDel="006A227A" w:rsidRDefault="003F049D" w:rsidP="009B076C">
            <w:pPr>
              <w:spacing w:after="0"/>
              <w:rPr>
                <w:del w:id="1059" w:author="Perrine, Martin L. (GSFC-5670)" w:date="2016-09-27T10:29:00Z"/>
                <w:sz w:val="20"/>
              </w:rPr>
            </w:pPr>
          </w:p>
        </w:tc>
      </w:tr>
      <w:tr w:rsidR="003F049D" w:rsidRPr="00D66098" w:rsidDel="006A227A" w14:paraId="507C778C" w14:textId="4A936B36" w:rsidTr="009B076C">
        <w:trPr>
          <w:del w:id="1060" w:author="Perrine, Martin L. (GSFC-5670)" w:date="2016-09-27T10:29:00Z"/>
        </w:trPr>
        <w:tc>
          <w:tcPr>
            <w:tcW w:w="3600" w:type="dxa"/>
            <w:vAlign w:val="center"/>
          </w:tcPr>
          <w:p w14:paraId="2114B5CE" w14:textId="77294BCB" w:rsidR="003F049D" w:rsidDel="006A227A" w:rsidRDefault="003F049D" w:rsidP="009B076C">
            <w:pPr>
              <w:spacing w:after="0"/>
              <w:jc w:val="left"/>
              <w:rPr>
                <w:del w:id="1061" w:author="Perrine, Martin L. (GSFC-5670)" w:date="2016-09-27T10:29:00Z"/>
                <w:sz w:val="20"/>
              </w:rPr>
            </w:pPr>
            <w:del w:id="1062" w:author="Perrine, Martin L. (GSFC-5670)" w:date="2016-09-27T10:29:00Z">
              <w:r w:rsidDel="006A227A">
                <w:rPr>
                  <w:sz w:val="20"/>
                </w:rPr>
                <w:delText>Rack</w:delText>
              </w:r>
            </w:del>
          </w:p>
        </w:tc>
        <w:tc>
          <w:tcPr>
            <w:tcW w:w="5220" w:type="dxa"/>
          </w:tcPr>
          <w:p w14:paraId="328F56D6" w14:textId="064DB55E" w:rsidR="003F049D" w:rsidDel="006A227A" w:rsidRDefault="003F049D" w:rsidP="009B076C">
            <w:pPr>
              <w:spacing w:after="0"/>
              <w:jc w:val="left"/>
              <w:rPr>
                <w:del w:id="1063" w:author="Perrine, Martin L. (GSFC-5670)" w:date="2016-09-27T10:29:00Z"/>
                <w:sz w:val="20"/>
              </w:rPr>
            </w:pPr>
            <w:del w:id="1064" w:author="Perrine, Martin L. (GSFC-5670)" w:date="2016-09-27T10:29:00Z">
              <w:r w:rsidDel="006A227A">
                <w:rPr>
                  <w:sz w:val="20"/>
                </w:rPr>
                <w:delText>Mount all Equipment</w:delText>
              </w:r>
            </w:del>
          </w:p>
        </w:tc>
        <w:tc>
          <w:tcPr>
            <w:tcW w:w="1710" w:type="dxa"/>
          </w:tcPr>
          <w:p w14:paraId="40030FA8" w14:textId="6E338C1F" w:rsidR="003F049D" w:rsidRPr="00D66098" w:rsidDel="006A227A" w:rsidRDefault="003F049D" w:rsidP="009B076C">
            <w:pPr>
              <w:spacing w:after="0"/>
              <w:rPr>
                <w:del w:id="1065" w:author="Perrine, Martin L. (GSFC-5670)" w:date="2016-09-27T10:29:00Z"/>
                <w:sz w:val="20"/>
              </w:rPr>
            </w:pPr>
          </w:p>
        </w:tc>
      </w:tr>
    </w:tbl>
    <w:p w14:paraId="520315B1" w14:textId="1484CA77" w:rsidR="003F049D" w:rsidDel="006A227A" w:rsidRDefault="003F049D" w:rsidP="003F049D">
      <w:pPr>
        <w:pStyle w:val="Paragraph"/>
        <w:rPr>
          <w:del w:id="1066" w:author="Perrine, Martin L. (GSFC-5670)" w:date="2016-09-27T10:29:00Z"/>
        </w:rPr>
      </w:pPr>
    </w:p>
    <w:p w14:paraId="5B640D5A" w14:textId="5A4C827C" w:rsidR="003F049D" w:rsidDel="006A227A" w:rsidRDefault="003F049D" w:rsidP="003F049D">
      <w:pPr>
        <w:pStyle w:val="Heading3"/>
        <w:rPr>
          <w:del w:id="1067" w:author="Perrine, Martin L. (GSFC-5670)" w:date="2016-09-27T10:29:00Z"/>
        </w:rPr>
      </w:pPr>
      <w:bookmarkStart w:id="1068" w:name="_Toc311983113"/>
      <w:del w:id="1069" w:author="Perrine, Martin L. (GSFC-5670)" w:date="2016-09-27T10:29:00Z">
        <w:r w:rsidDel="006A227A">
          <w:delText>Hardware Interface Matrix</w:delText>
        </w:r>
        <w:bookmarkEnd w:id="1068"/>
      </w:del>
    </w:p>
    <w:p w14:paraId="28611EAC" w14:textId="3A6D502E" w:rsidR="003F049D" w:rsidDel="006A227A" w:rsidRDefault="003F049D" w:rsidP="003F049D">
      <w:pPr>
        <w:pStyle w:val="Paragraph"/>
        <w:rPr>
          <w:del w:id="1070" w:author="Perrine, Martin L. (GSFC-5670)" w:date="2016-09-27T10:29:00Z"/>
        </w:rPr>
      </w:pPr>
      <w:del w:id="1071" w:author="Perrine, Martin L. (GSFC-5670)" w:date="2016-09-27T10:29:00Z">
        <w:r w:rsidDel="006A227A">
          <w:delText>The following matrix shall be used to verify that the system under test contains all the hardware connectors.</w:delText>
        </w:r>
      </w:del>
    </w:p>
    <w:p w14:paraId="30E27252" w14:textId="0EA9B813" w:rsidR="003F049D" w:rsidDel="006A227A" w:rsidRDefault="003F049D" w:rsidP="003F049D">
      <w:pPr>
        <w:pStyle w:val="Paragraph"/>
        <w:rPr>
          <w:del w:id="1072" w:author="Perrine, Martin L. (GSFC-5670)" w:date="2016-09-27T10:29:00Z"/>
        </w:rPr>
      </w:pPr>
    </w:p>
    <w:p w14:paraId="7A48725A" w14:textId="45A56F86" w:rsidR="003F049D" w:rsidDel="006A227A" w:rsidRDefault="003F049D" w:rsidP="003F049D">
      <w:pPr>
        <w:pStyle w:val="Caption"/>
        <w:jc w:val="center"/>
        <w:rPr>
          <w:del w:id="1073" w:author="Perrine, Martin L. (GSFC-5670)" w:date="2016-09-27T10:29:00Z"/>
        </w:rPr>
      </w:pPr>
      <w:del w:id="1074" w:author="Perrine, Martin L. (GSFC-5670)" w:date="2016-09-27T10:29:00Z">
        <w:r w:rsidDel="006A227A">
          <w:delText>Table 4-2.2</w:delText>
        </w:r>
        <w:r w:rsidRPr="008C092A" w:rsidDel="006A227A">
          <w:delText xml:space="preserve">.  </w:delText>
        </w:r>
        <w:r w:rsidDel="006A227A">
          <w:delText>Hardware Interface</w:delText>
        </w:r>
      </w:del>
    </w:p>
    <w:p w14:paraId="4857DA3C" w14:textId="76B4481C" w:rsidR="003F049D" w:rsidDel="006A227A" w:rsidRDefault="003F049D" w:rsidP="003F049D">
      <w:pPr>
        <w:pStyle w:val="Paragraph"/>
        <w:rPr>
          <w:del w:id="1075" w:author="Perrine, Martin L. (GSFC-5670)" w:date="2016-09-27T10:29:00Z"/>
        </w:rPr>
      </w:pP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6030"/>
        <w:gridCol w:w="1710"/>
      </w:tblGrid>
      <w:tr w:rsidR="003F049D" w:rsidRPr="00D66098" w:rsidDel="006A227A" w14:paraId="142E8D56" w14:textId="1ED40B68" w:rsidTr="009B076C">
        <w:trPr>
          <w:trHeight w:val="432"/>
          <w:del w:id="1076" w:author="Perrine, Martin L. (GSFC-5670)" w:date="2016-09-27T10:29:00Z"/>
        </w:trPr>
        <w:tc>
          <w:tcPr>
            <w:tcW w:w="2790" w:type="dxa"/>
            <w:tcBorders>
              <w:bottom w:val="single" w:sz="8" w:space="0" w:color="auto"/>
            </w:tcBorders>
            <w:shd w:val="clear" w:color="auto" w:fill="D9D9D9"/>
            <w:vAlign w:val="center"/>
          </w:tcPr>
          <w:p w14:paraId="6D5C0D3B" w14:textId="7D3F519B" w:rsidR="003F049D" w:rsidRPr="00D66098" w:rsidDel="006A227A" w:rsidRDefault="003F049D" w:rsidP="009B076C">
            <w:pPr>
              <w:spacing w:after="0"/>
              <w:jc w:val="center"/>
              <w:rPr>
                <w:del w:id="1077" w:author="Perrine, Martin L. (GSFC-5670)" w:date="2016-09-27T10:29:00Z"/>
                <w:b/>
                <w:sz w:val="20"/>
              </w:rPr>
            </w:pPr>
            <w:del w:id="1078" w:author="Perrine, Martin L. (GSFC-5670)" w:date="2016-09-27T10:29:00Z">
              <w:r w:rsidRPr="00D66098" w:rsidDel="006A227A">
                <w:rPr>
                  <w:b/>
                  <w:sz w:val="20"/>
                </w:rPr>
                <w:delText>Item</w:delText>
              </w:r>
            </w:del>
          </w:p>
        </w:tc>
        <w:tc>
          <w:tcPr>
            <w:tcW w:w="6030" w:type="dxa"/>
            <w:tcBorders>
              <w:bottom w:val="single" w:sz="8" w:space="0" w:color="auto"/>
            </w:tcBorders>
            <w:shd w:val="clear" w:color="auto" w:fill="D9D9D9"/>
            <w:vAlign w:val="center"/>
          </w:tcPr>
          <w:p w14:paraId="7F747DAD" w14:textId="012A95D5" w:rsidR="003F049D" w:rsidRPr="00D66098" w:rsidDel="006A227A" w:rsidRDefault="003F049D" w:rsidP="009B076C">
            <w:pPr>
              <w:spacing w:after="0"/>
              <w:jc w:val="center"/>
              <w:rPr>
                <w:del w:id="1079" w:author="Perrine, Martin L. (GSFC-5670)" w:date="2016-09-27T10:29:00Z"/>
                <w:b/>
                <w:sz w:val="20"/>
              </w:rPr>
            </w:pPr>
            <w:del w:id="1080" w:author="Perrine, Martin L. (GSFC-5670)" w:date="2016-09-27T10:29:00Z">
              <w:r w:rsidRPr="00D66098" w:rsidDel="006A227A">
                <w:rPr>
                  <w:b/>
                  <w:sz w:val="20"/>
                </w:rPr>
                <w:delText>Item Description</w:delText>
              </w:r>
            </w:del>
          </w:p>
        </w:tc>
        <w:tc>
          <w:tcPr>
            <w:tcW w:w="1710" w:type="dxa"/>
            <w:tcBorders>
              <w:bottom w:val="single" w:sz="8" w:space="0" w:color="auto"/>
            </w:tcBorders>
            <w:shd w:val="clear" w:color="auto" w:fill="D9D9D9"/>
            <w:vAlign w:val="center"/>
          </w:tcPr>
          <w:p w14:paraId="33064FC2" w14:textId="59C2BCDB" w:rsidR="003F049D" w:rsidRPr="00D66098" w:rsidDel="006A227A" w:rsidRDefault="003F049D" w:rsidP="009B076C">
            <w:pPr>
              <w:spacing w:after="0"/>
              <w:jc w:val="center"/>
              <w:rPr>
                <w:del w:id="1081" w:author="Perrine, Martin L. (GSFC-5670)" w:date="2016-09-27T10:29:00Z"/>
                <w:b/>
                <w:sz w:val="20"/>
              </w:rPr>
            </w:pPr>
            <w:del w:id="1082" w:author="Perrine, Martin L. (GSFC-5670)" w:date="2016-09-27T10:29:00Z">
              <w:r w:rsidRPr="00D66098" w:rsidDel="006A227A">
                <w:rPr>
                  <w:b/>
                  <w:sz w:val="20"/>
                </w:rPr>
                <w:delText>Inspected</w:delText>
              </w:r>
            </w:del>
          </w:p>
        </w:tc>
      </w:tr>
      <w:tr w:rsidR="003F049D" w:rsidRPr="00D66098" w:rsidDel="006A227A" w14:paraId="50540E44" w14:textId="7DD75AC6" w:rsidTr="009B076C">
        <w:trPr>
          <w:del w:id="1083" w:author="Perrine, Martin L. (GSFC-5670)" w:date="2016-09-27T10:29:00Z"/>
        </w:trPr>
        <w:tc>
          <w:tcPr>
            <w:tcW w:w="2790" w:type="dxa"/>
            <w:tcBorders>
              <w:top w:val="single" w:sz="8" w:space="0" w:color="auto"/>
            </w:tcBorders>
            <w:shd w:val="clear" w:color="auto" w:fill="auto"/>
          </w:tcPr>
          <w:p w14:paraId="58F0D722" w14:textId="202A56FB" w:rsidR="003F049D" w:rsidRPr="00D66098" w:rsidDel="006A227A" w:rsidRDefault="003F049D" w:rsidP="009B076C">
            <w:pPr>
              <w:spacing w:after="0"/>
              <w:rPr>
                <w:del w:id="1084" w:author="Perrine, Martin L. (GSFC-5670)" w:date="2016-09-27T10:29:00Z"/>
                <w:sz w:val="20"/>
              </w:rPr>
            </w:pPr>
            <w:del w:id="1085" w:author="Perrine, Martin L. (GSFC-5670)" w:date="2016-09-27T10:29:00Z">
              <w:r w:rsidRPr="00480E7B" w:rsidDel="006A227A">
                <w:rPr>
                  <w:sz w:val="20"/>
                </w:rPr>
                <w:delText>NICs</w:delText>
              </w:r>
            </w:del>
          </w:p>
        </w:tc>
        <w:tc>
          <w:tcPr>
            <w:tcW w:w="6030" w:type="dxa"/>
            <w:tcBorders>
              <w:top w:val="single" w:sz="8" w:space="0" w:color="auto"/>
            </w:tcBorders>
            <w:shd w:val="clear" w:color="auto" w:fill="auto"/>
          </w:tcPr>
          <w:p w14:paraId="2A7A2AB7" w14:textId="61B688D1" w:rsidR="003F049D" w:rsidRPr="00D66098" w:rsidDel="006A227A" w:rsidRDefault="003F049D" w:rsidP="009B076C">
            <w:pPr>
              <w:spacing w:after="0"/>
              <w:jc w:val="left"/>
              <w:rPr>
                <w:del w:id="1086" w:author="Perrine, Martin L. (GSFC-5670)" w:date="2016-09-27T10:29:00Z"/>
                <w:sz w:val="20"/>
              </w:rPr>
            </w:pPr>
            <w:del w:id="1087" w:author="Perrine, Martin L. (GSFC-5670)" w:date="2016-09-27T10:29:00Z">
              <w:r w:rsidDel="006A227A">
                <w:rPr>
                  <w:sz w:val="20"/>
                </w:rPr>
                <w:delText>Does the</w:delText>
              </w:r>
              <w:r w:rsidRPr="00D66098" w:rsidDel="006A227A">
                <w:rPr>
                  <w:sz w:val="20"/>
                </w:rPr>
                <w:delText xml:space="preserve"> </w:delText>
              </w:r>
              <w:r w:rsidDel="006A227A">
                <w:rPr>
                  <w:sz w:val="20"/>
                </w:rPr>
                <w:delText>Dell</w:delText>
              </w:r>
              <w:r w:rsidRPr="00D66098" w:rsidDel="006A227A">
                <w:rPr>
                  <w:sz w:val="20"/>
                </w:rPr>
                <w:delText xml:space="preserve"> have 2 </w:delText>
              </w:r>
              <w:r w:rsidRPr="00181B42" w:rsidDel="006A227A">
                <w:rPr>
                  <w:sz w:val="20"/>
                </w:rPr>
                <w:delText>1 G</w:delText>
              </w:r>
              <w:r w:rsidDel="006A227A">
                <w:rPr>
                  <w:sz w:val="20"/>
                </w:rPr>
                <w:delText xml:space="preserve">B </w:delText>
              </w:r>
              <w:r w:rsidRPr="00181B42" w:rsidDel="006A227A">
                <w:rPr>
                  <w:sz w:val="20"/>
                </w:rPr>
                <w:delText>Network</w:delText>
              </w:r>
              <w:r w:rsidRPr="00D66098" w:rsidDel="006A227A">
                <w:rPr>
                  <w:sz w:val="20"/>
                </w:rPr>
                <w:delText xml:space="preserve"> Interface matching the 8P8C physical standard?</w:delText>
              </w:r>
            </w:del>
          </w:p>
        </w:tc>
        <w:tc>
          <w:tcPr>
            <w:tcW w:w="1710" w:type="dxa"/>
            <w:tcBorders>
              <w:top w:val="single" w:sz="8" w:space="0" w:color="auto"/>
            </w:tcBorders>
            <w:shd w:val="clear" w:color="auto" w:fill="auto"/>
          </w:tcPr>
          <w:p w14:paraId="2BC56F85" w14:textId="32ABA4A0" w:rsidR="003F049D" w:rsidRPr="00D66098" w:rsidDel="006A227A" w:rsidRDefault="003F049D" w:rsidP="009B076C">
            <w:pPr>
              <w:spacing w:after="0"/>
              <w:rPr>
                <w:del w:id="1088" w:author="Perrine, Martin L. (GSFC-5670)" w:date="2016-09-27T10:29:00Z"/>
                <w:b/>
                <w:sz w:val="20"/>
              </w:rPr>
            </w:pPr>
          </w:p>
        </w:tc>
      </w:tr>
      <w:tr w:rsidR="003F049D" w:rsidRPr="00D66098" w:rsidDel="006A227A" w14:paraId="50DADEE3" w14:textId="785D532F" w:rsidTr="009B076C">
        <w:trPr>
          <w:del w:id="1089" w:author="Perrine, Martin L. (GSFC-5670)" w:date="2016-09-27T10:29:00Z"/>
        </w:trPr>
        <w:tc>
          <w:tcPr>
            <w:tcW w:w="2790" w:type="dxa"/>
            <w:tcBorders>
              <w:top w:val="single" w:sz="8" w:space="0" w:color="auto"/>
            </w:tcBorders>
            <w:shd w:val="clear" w:color="auto" w:fill="auto"/>
            <w:vAlign w:val="center"/>
          </w:tcPr>
          <w:p w14:paraId="43B43572" w14:textId="49C2572A" w:rsidR="003F049D" w:rsidDel="006A227A" w:rsidRDefault="003F049D" w:rsidP="009B076C">
            <w:pPr>
              <w:spacing w:after="0"/>
              <w:jc w:val="left"/>
              <w:rPr>
                <w:del w:id="1090" w:author="Perrine, Martin L. (GSFC-5670)" w:date="2016-09-27T10:29:00Z"/>
                <w:sz w:val="20"/>
              </w:rPr>
            </w:pPr>
            <w:del w:id="1091" w:author="Perrine, Martin L. (GSFC-5670)" w:date="2016-09-27T10:29:00Z">
              <w:r w:rsidDel="006A227A">
                <w:rPr>
                  <w:sz w:val="20"/>
                </w:rPr>
                <w:delText>10 Gbps Network Switches</w:delText>
              </w:r>
            </w:del>
          </w:p>
        </w:tc>
        <w:tc>
          <w:tcPr>
            <w:tcW w:w="6030" w:type="dxa"/>
            <w:tcBorders>
              <w:top w:val="single" w:sz="8" w:space="0" w:color="auto"/>
            </w:tcBorders>
            <w:shd w:val="clear" w:color="auto" w:fill="auto"/>
          </w:tcPr>
          <w:p w14:paraId="73734215" w14:textId="3F96BC33" w:rsidR="003F049D" w:rsidDel="006A227A" w:rsidRDefault="003F049D" w:rsidP="009B076C">
            <w:pPr>
              <w:spacing w:after="0"/>
              <w:jc w:val="left"/>
              <w:rPr>
                <w:del w:id="1092" w:author="Perrine, Martin L. (GSFC-5670)" w:date="2016-09-27T10:29:00Z"/>
                <w:sz w:val="20"/>
              </w:rPr>
            </w:pPr>
            <w:del w:id="1093" w:author="Perrine, Martin L. (GSFC-5670)" w:date="2016-09-27T10:29:00Z">
              <w:r w:rsidDel="006A227A">
                <w:rPr>
                  <w:sz w:val="20"/>
                </w:rPr>
                <w:delText>2</w:delText>
              </w:r>
            </w:del>
          </w:p>
        </w:tc>
        <w:tc>
          <w:tcPr>
            <w:tcW w:w="1710" w:type="dxa"/>
            <w:tcBorders>
              <w:top w:val="single" w:sz="8" w:space="0" w:color="auto"/>
            </w:tcBorders>
            <w:shd w:val="clear" w:color="auto" w:fill="auto"/>
          </w:tcPr>
          <w:p w14:paraId="27BB2082" w14:textId="14BED77B" w:rsidR="003F049D" w:rsidRPr="00D66098" w:rsidDel="006A227A" w:rsidRDefault="003F049D" w:rsidP="009B076C">
            <w:pPr>
              <w:spacing w:after="0"/>
              <w:rPr>
                <w:del w:id="1094" w:author="Perrine, Martin L. (GSFC-5670)" w:date="2016-09-27T10:29:00Z"/>
                <w:b/>
                <w:sz w:val="20"/>
              </w:rPr>
            </w:pPr>
          </w:p>
        </w:tc>
      </w:tr>
      <w:tr w:rsidR="003F049D" w:rsidRPr="00D66098" w:rsidDel="006A227A" w14:paraId="545A1339" w14:textId="166612A8" w:rsidTr="009B076C">
        <w:trPr>
          <w:del w:id="1095" w:author="Perrine, Martin L. (GSFC-5670)" w:date="2016-09-27T10:29:00Z"/>
        </w:trPr>
        <w:tc>
          <w:tcPr>
            <w:tcW w:w="2790" w:type="dxa"/>
            <w:tcBorders>
              <w:top w:val="single" w:sz="8" w:space="0" w:color="auto"/>
            </w:tcBorders>
            <w:shd w:val="clear" w:color="auto" w:fill="auto"/>
          </w:tcPr>
          <w:p w14:paraId="77A58520" w14:textId="2F4D398C" w:rsidR="003F049D" w:rsidDel="006A227A" w:rsidRDefault="003F049D" w:rsidP="009B076C">
            <w:pPr>
              <w:spacing w:after="0"/>
              <w:rPr>
                <w:del w:id="1096" w:author="Perrine, Martin L. (GSFC-5670)" w:date="2016-09-27T10:29:00Z"/>
                <w:sz w:val="20"/>
              </w:rPr>
            </w:pPr>
            <w:del w:id="1097" w:author="Perrine, Martin L. (GSFC-5670)" w:date="2016-09-27T10:29:00Z">
              <w:r w:rsidDel="006A227A">
                <w:rPr>
                  <w:sz w:val="20"/>
                </w:rPr>
                <w:delText>Fan</w:delText>
              </w:r>
            </w:del>
          </w:p>
        </w:tc>
        <w:tc>
          <w:tcPr>
            <w:tcW w:w="6030" w:type="dxa"/>
            <w:tcBorders>
              <w:top w:val="single" w:sz="8" w:space="0" w:color="auto"/>
            </w:tcBorders>
            <w:shd w:val="clear" w:color="auto" w:fill="auto"/>
          </w:tcPr>
          <w:p w14:paraId="23F11496" w14:textId="40A572EC" w:rsidR="003F049D" w:rsidDel="006A227A" w:rsidRDefault="003F049D" w:rsidP="009B076C">
            <w:pPr>
              <w:spacing w:after="0"/>
              <w:jc w:val="left"/>
              <w:rPr>
                <w:del w:id="1098" w:author="Perrine, Martin L. (GSFC-5670)" w:date="2016-09-27T10:29:00Z"/>
                <w:sz w:val="20"/>
              </w:rPr>
            </w:pPr>
            <w:del w:id="1099" w:author="Perrine, Martin L. (GSFC-5670)" w:date="2016-09-27T10:29:00Z">
              <w:r w:rsidDel="006A227A">
                <w:rPr>
                  <w:sz w:val="20"/>
                </w:rPr>
                <w:delText>Cools the rack</w:delText>
              </w:r>
            </w:del>
          </w:p>
        </w:tc>
        <w:tc>
          <w:tcPr>
            <w:tcW w:w="1710" w:type="dxa"/>
            <w:tcBorders>
              <w:top w:val="single" w:sz="8" w:space="0" w:color="auto"/>
            </w:tcBorders>
            <w:shd w:val="clear" w:color="auto" w:fill="auto"/>
          </w:tcPr>
          <w:p w14:paraId="72AF90FC" w14:textId="26369104" w:rsidR="003F049D" w:rsidRPr="00D66098" w:rsidDel="006A227A" w:rsidRDefault="003F049D" w:rsidP="009B076C">
            <w:pPr>
              <w:spacing w:after="0"/>
              <w:rPr>
                <w:del w:id="1100" w:author="Perrine, Martin L. (GSFC-5670)" w:date="2016-09-27T10:29:00Z"/>
                <w:b/>
                <w:sz w:val="20"/>
              </w:rPr>
            </w:pPr>
          </w:p>
        </w:tc>
      </w:tr>
      <w:tr w:rsidR="003F049D" w:rsidRPr="00D66098" w:rsidDel="006A227A" w14:paraId="656ACADD" w14:textId="1EEB1D36" w:rsidTr="009B076C">
        <w:trPr>
          <w:del w:id="1101" w:author="Perrine, Martin L. (GSFC-5670)" w:date="2016-09-27T10:29:00Z"/>
        </w:trPr>
        <w:tc>
          <w:tcPr>
            <w:tcW w:w="2790" w:type="dxa"/>
            <w:shd w:val="clear" w:color="auto" w:fill="auto"/>
          </w:tcPr>
          <w:p w14:paraId="1EA05F54" w14:textId="64E68674" w:rsidR="003F049D" w:rsidRPr="00D66098" w:rsidDel="006A227A" w:rsidRDefault="003F049D" w:rsidP="009B076C">
            <w:pPr>
              <w:spacing w:after="0"/>
              <w:rPr>
                <w:del w:id="1102" w:author="Perrine, Martin L. (GSFC-5670)" w:date="2016-09-27T10:29:00Z"/>
                <w:sz w:val="20"/>
              </w:rPr>
            </w:pPr>
            <w:del w:id="1103" w:author="Perrine, Martin L. (GSFC-5670)" w:date="2016-09-27T10:29:00Z">
              <w:r w:rsidRPr="00D66098" w:rsidDel="006A227A">
                <w:rPr>
                  <w:sz w:val="20"/>
                </w:rPr>
                <w:delText>KVM</w:delText>
              </w:r>
            </w:del>
          </w:p>
        </w:tc>
        <w:tc>
          <w:tcPr>
            <w:tcW w:w="6030" w:type="dxa"/>
            <w:shd w:val="clear" w:color="auto" w:fill="auto"/>
          </w:tcPr>
          <w:p w14:paraId="0975E965" w14:textId="58F67029" w:rsidR="003F049D" w:rsidRPr="00D66098" w:rsidDel="006A227A" w:rsidRDefault="003F049D" w:rsidP="009B076C">
            <w:pPr>
              <w:spacing w:after="0"/>
              <w:jc w:val="left"/>
              <w:rPr>
                <w:del w:id="1104" w:author="Perrine, Martin L. (GSFC-5670)" w:date="2016-09-27T10:29:00Z"/>
                <w:sz w:val="20"/>
              </w:rPr>
            </w:pPr>
            <w:del w:id="1105" w:author="Perrine, Martin L. (GSFC-5670)" w:date="2016-09-27T10:29:00Z">
              <w:r w:rsidDel="006A227A">
                <w:rPr>
                  <w:sz w:val="20"/>
                </w:rPr>
                <w:delText>Does the Dell</w:delText>
              </w:r>
              <w:r w:rsidRPr="00D66098" w:rsidDel="006A227A">
                <w:rPr>
                  <w:sz w:val="20"/>
                </w:rPr>
                <w:delText xml:space="preserve"> have a VGA video port, and available USB for keyboard and mice peripherals?</w:delText>
              </w:r>
            </w:del>
          </w:p>
        </w:tc>
        <w:tc>
          <w:tcPr>
            <w:tcW w:w="1710" w:type="dxa"/>
            <w:shd w:val="clear" w:color="auto" w:fill="auto"/>
          </w:tcPr>
          <w:p w14:paraId="0B876CEF" w14:textId="0139BBED" w:rsidR="003F049D" w:rsidRPr="00D66098" w:rsidDel="006A227A" w:rsidRDefault="003F049D" w:rsidP="009B076C">
            <w:pPr>
              <w:spacing w:after="0"/>
              <w:rPr>
                <w:del w:id="1106" w:author="Perrine, Martin L. (GSFC-5670)" w:date="2016-09-27T10:29:00Z"/>
                <w:b/>
                <w:sz w:val="20"/>
              </w:rPr>
            </w:pPr>
          </w:p>
        </w:tc>
      </w:tr>
    </w:tbl>
    <w:p w14:paraId="4CF56969" w14:textId="3CCC573E" w:rsidR="003F049D" w:rsidDel="006A227A" w:rsidRDefault="003F049D" w:rsidP="003F049D">
      <w:pPr>
        <w:pStyle w:val="Paragraph"/>
        <w:rPr>
          <w:del w:id="1107" w:author="Perrine, Martin L. (GSFC-5670)" w:date="2016-09-27T10:29:00Z"/>
        </w:rPr>
      </w:pPr>
    </w:p>
    <w:p w14:paraId="7DD9B4E9" w14:textId="063BB477" w:rsidR="003F049D" w:rsidDel="006A227A" w:rsidRDefault="003F049D" w:rsidP="003F049D">
      <w:pPr>
        <w:pStyle w:val="Paragraph"/>
        <w:rPr>
          <w:del w:id="1108" w:author="Perrine, Martin L. (GSFC-5670)" w:date="2016-09-27T10:29:00Z"/>
        </w:rPr>
      </w:pPr>
    </w:p>
    <w:p w14:paraId="23FE51B2" w14:textId="3B86E73D" w:rsidR="003F049D" w:rsidDel="006A227A" w:rsidRDefault="003F049D" w:rsidP="003F049D">
      <w:pPr>
        <w:pStyle w:val="Paragraph"/>
        <w:rPr>
          <w:del w:id="1109" w:author="Perrine, Martin L. (GSFC-5670)" w:date="2016-09-27T10:29:00Z"/>
        </w:rPr>
      </w:pPr>
    </w:p>
    <w:p w14:paraId="6E90E7A9" w14:textId="4161D6DE" w:rsidR="003F049D" w:rsidDel="006A227A" w:rsidRDefault="003F049D" w:rsidP="003F049D">
      <w:pPr>
        <w:pStyle w:val="Paragraph"/>
        <w:rPr>
          <w:del w:id="1110" w:author="Perrine, Martin L. (GSFC-5670)" w:date="2016-09-27T10:29:00Z"/>
        </w:rPr>
        <w:sectPr w:rsidR="003F049D" w:rsidDel="006A227A">
          <w:headerReference w:type="default" r:id="rId30"/>
          <w:pgSz w:w="12240" w:h="15840" w:code="1"/>
          <w:pgMar w:top="1440" w:right="1440" w:bottom="720" w:left="1440" w:header="720" w:footer="720" w:gutter="0"/>
          <w:pgNumType w:start="1" w:chapStyle="1"/>
          <w:cols w:space="720"/>
        </w:sectPr>
      </w:pPr>
    </w:p>
    <w:p w14:paraId="481441F8" w14:textId="617CD5F8" w:rsidR="003F049D" w:rsidDel="006A227A" w:rsidRDefault="003F049D" w:rsidP="003F049D">
      <w:pPr>
        <w:pStyle w:val="Heading1"/>
        <w:rPr>
          <w:del w:id="1111" w:author="Perrine, Martin L. (GSFC-5670)" w:date="2016-09-27T10:29:00Z"/>
        </w:rPr>
      </w:pPr>
      <w:bookmarkStart w:id="1112" w:name="_Toc311983114"/>
      <w:del w:id="1113" w:author="Perrine, Martin L. (GSFC-5670)" w:date="2016-09-27T10:29:00Z">
        <w:r w:rsidDel="006A227A">
          <w:delText>DAPHNE Testing</w:delText>
        </w:r>
        <w:bookmarkEnd w:id="1112"/>
      </w:del>
    </w:p>
    <w:p w14:paraId="4C339F6F" w14:textId="2265125A" w:rsidR="003F049D" w:rsidDel="006A227A" w:rsidRDefault="003F049D" w:rsidP="003F049D">
      <w:pPr>
        <w:pStyle w:val="Heading2"/>
        <w:rPr>
          <w:del w:id="1114" w:author="Perrine, Martin L. (GSFC-5670)" w:date="2016-09-27T10:29:00Z"/>
        </w:rPr>
      </w:pPr>
      <w:bookmarkStart w:id="1115" w:name="_Toc311983115"/>
      <w:del w:id="1116" w:author="Perrine, Martin L. (GSFC-5670)" w:date="2016-09-27T10:29:00Z">
        <w:r w:rsidDel="006A227A">
          <w:delText>Test Set 1: Standards Testing</w:delText>
        </w:r>
        <w:bookmarkEnd w:id="1115"/>
      </w:del>
    </w:p>
    <w:p w14:paraId="73784514" w14:textId="04D4B05A" w:rsidR="003F049D" w:rsidDel="006A227A" w:rsidRDefault="003F049D" w:rsidP="003F049D">
      <w:pPr>
        <w:pStyle w:val="Paragraph"/>
        <w:rPr>
          <w:del w:id="1117" w:author="Perrine, Martin L. (GSFC-5670)" w:date="2016-09-27T10:29:00Z"/>
        </w:rPr>
      </w:pPr>
      <w:del w:id="1118" w:author="Perrine, Martin L. (GSFC-5670)" w:date="2016-09-27T10:29:00Z">
        <w:r w:rsidDel="006A227A">
          <w:delText xml:space="preserve">This series of tests verifies </w:delText>
        </w:r>
        <w:r w:rsidRPr="00452A7C" w:rsidDel="006A227A">
          <w:rPr>
            <w:highlight w:val="yellow"/>
            <w:rPrChange w:id="1119" w:author="Perrine, Martin L. (GSFC-5670)" w:date="2016-03-30T17:32:00Z">
              <w:rPr/>
            </w:rPrChange>
          </w:rPr>
          <w:delText>all</w:delText>
        </w:r>
        <w:r w:rsidDel="006A227A">
          <w:delText xml:space="preserve"> the standards DAPHNE is required to follow.  This includes time and frequency standards.  </w:delText>
        </w:r>
        <w:r w:rsidRPr="002E4E22" w:rsidDel="006A227A">
          <w:rPr>
            <w:highlight w:val="yellow"/>
            <w:rPrChange w:id="1120" w:author="Perrine, Martin L. (GSFC-5670)" w:date="2016-03-30T17:32:00Z">
              <w:rPr/>
            </w:rPrChange>
          </w:rPr>
          <w:delText xml:space="preserve">The DAPHNE system will need to be installed in all ground stations with standard power and timing/frequency inputs.  </w:delText>
        </w:r>
        <w:r w:rsidRPr="002E4E22" w:rsidDel="006A227A">
          <w:rPr>
            <w:szCs w:val="24"/>
            <w:highlight w:val="yellow"/>
            <w:rPrChange w:id="1121" w:author="Perrine, Martin L. (GSFC-5670)" w:date="2016-03-30T17:32:00Z">
              <w:rPr>
                <w:szCs w:val="24"/>
              </w:rPr>
            </w:rPrChange>
          </w:rPr>
          <w:delText xml:space="preserve">The </w:delText>
        </w:r>
        <w:r w:rsidRPr="002E4E22" w:rsidDel="006A227A">
          <w:rPr>
            <w:highlight w:val="yellow"/>
            <w:rPrChange w:id="1122" w:author="Perrine, Martin L. (GSFC-5670)" w:date="2016-03-30T17:32:00Z">
              <w:rPr/>
            </w:rPrChange>
          </w:rPr>
          <w:delText>DAPHNE</w:delText>
        </w:r>
        <w:r w:rsidRPr="002E4E22" w:rsidDel="006A227A">
          <w:rPr>
            <w:szCs w:val="24"/>
            <w:highlight w:val="yellow"/>
            <w:rPrChange w:id="1123" w:author="Perrine, Martin L. (GSFC-5670)" w:date="2016-03-30T17:32:00Z">
              <w:rPr>
                <w:szCs w:val="24"/>
              </w:rPr>
            </w:rPrChange>
          </w:rPr>
          <w:delText xml:space="preserve"> system needs to be in compliance with the standards of the NEN stations, Wallops Ground Station (WGS), Alaska Satellite Facility (ASF), and White Sands </w:delText>
        </w:r>
        <w:commentRangeStart w:id="1124"/>
        <w:r w:rsidRPr="002E4E22" w:rsidDel="006A227A">
          <w:rPr>
            <w:szCs w:val="24"/>
            <w:highlight w:val="yellow"/>
            <w:rPrChange w:id="1125" w:author="Perrine, Martin L. (GSFC-5670)" w:date="2016-03-30T17:32:00Z">
              <w:rPr>
                <w:szCs w:val="24"/>
              </w:rPr>
            </w:rPrChange>
          </w:rPr>
          <w:delText>Complex</w:delText>
        </w:r>
        <w:commentRangeEnd w:id="1124"/>
        <w:r w:rsidR="002E4E22" w:rsidDel="006A227A">
          <w:rPr>
            <w:rStyle w:val="CommentReference"/>
            <w:rFonts w:ascii="Arial" w:hAnsi="Arial"/>
          </w:rPr>
          <w:commentReference w:id="1124"/>
        </w:r>
        <w:r w:rsidRPr="002E4E22" w:rsidDel="006A227A">
          <w:rPr>
            <w:szCs w:val="24"/>
            <w:highlight w:val="yellow"/>
            <w:rPrChange w:id="1126" w:author="Perrine, Martin L. (GSFC-5670)" w:date="2016-03-30T17:32:00Z">
              <w:rPr>
                <w:szCs w:val="24"/>
              </w:rPr>
            </w:rPrChange>
          </w:rPr>
          <w:delText>.</w:delText>
        </w:r>
      </w:del>
    </w:p>
    <w:p w14:paraId="67FF15B6" w14:textId="6E7E2543" w:rsidR="003F049D" w:rsidDel="006A227A" w:rsidRDefault="003F049D" w:rsidP="003F049D">
      <w:pPr>
        <w:pStyle w:val="Heading3"/>
        <w:rPr>
          <w:del w:id="1127" w:author="Perrine, Martin L. (GSFC-5670)" w:date="2016-09-27T10:29:00Z"/>
        </w:rPr>
      </w:pPr>
      <w:bookmarkStart w:id="1128" w:name="_Toc311983116"/>
      <w:del w:id="1129" w:author="Perrine, Martin L. (GSFC-5670)" w:date="2016-09-27T10:29:00Z">
        <w:r w:rsidDel="006A227A">
          <w:delText>Objectives</w:delText>
        </w:r>
        <w:bookmarkEnd w:id="1128"/>
      </w:del>
    </w:p>
    <w:p w14:paraId="3FF0D44A" w14:textId="7F56B103" w:rsidR="003F049D" w:rsidDel="006A227A" w:rsidRDefault="003F049D" w:rsidP="003F049D">
      <w:pPr>
        <w:pStyle w:val="Paragraph"/>
        <w:rPr>
          <w:del w:id="1130" w:author="Perrine, Martin L. (GSFC-5670)" w:date="2016-09-27T10:29:00Z"/>
        </w:rPr>
      </w:pPr>
      <w:del w:id="1131" w:author="Perrine, Martin L. (GSFC-5670)" w:date="2016-09-27T10:29:00Z">
        <w:r w:rsidDel="006A227A">
          <w:delText>The primary objective</w:delText>
        </w:r>
      </w:del>
      <w:del w:id="1132" w:author="Perrine, Martin L. (GSFC-5670)" w:date="2016-03-30T17:34:00Z">
        <w:r w:rsidDel="00452A7C">
          <w:delText>s</w:delText>
        </w:r>
      </w:del>
      <w:del w:id="1133" w:author="Perrine, Martin L. (GSFC-5670)" w:date="2016-09-27T10:29:00Z">
        <w:r w:rsidDel="006A227A">
          <w:delText xml:space="preserve"> of this test </w:delText>
        </w:r>
      </w:del>
      <w:del w:id="1134" w:author="Perrine, Martin L. (GSFC-5670)" w:date="2016-03-30T17:34:00Z">
        <w:r w:rsidDel="00452A7C">
          <w:delText>are</w:delText>
        </w:r>
      </w:del>
      <w:del w:id="1135" w:author="Perrine, Martin L. (GSFC-5670)" w:date="2016-03-30T17:35:00Z">
        <w:r w:rsidDel="00452A7C">
          <w:delText xml:space="preserve"> </w:delText>
        </w:r>
      </w:del>
      <w:del w:id="1136" w:author="Perrine, Martin L. (GSFC-5670)" w:date="2016-09-27T10:29:00Z">
        <w:r w:rsidDel="006A227A">
          <w:delText xml:space="preserve">given in Table 5-1.  The DAPHNE system needs to be in compliance with several standards that are maintained at </w:delText>
        </w:r>
      </w:del>
      <w:del w:id="1137" w:author="Perrine, Martin L. (GSFC-5670)" w:date="2016-03-30T17:33:00Z">
        <w:r w:rsidDel="00452A7C">
          <w:delText xml:space="preserve">various </w:delText>
        </w:r>
      </w:del>
      <w:del w:id="1138" w:author="Perrine, Martin L. (GSFC-5670)" w:date="2016-09-27T10:29:00Z">
        <w:r w:rsidDel="006A227A">
          <w:delText>ground stations</w:delText>
        </w:r>
      </w:del>
      <w:del w:id="1139" w:author="Perrine, Martin L. (GSFC-5670)" w:date="2016-03-30T17:33:00Z">
        <w:r w:rsidDel="00452A7C">
          <w:delText xml:space="preserve"> around the world</w:delText>
        </w:r>
      </w:del>
      <w:del w:id="1140" w:author="Perrine, Martin L. (GSFC-5670)" w:date="2016-09-27T10:29:00Z">
        <w:r w:rsidDel="006A227A">
          <w:delText>.</w:delText>
        </w:r>
      </w:del>
    </w:p>
    <w:p w14:paraId="150CE750" w14:textId="7AADB943" w:rsidR="003F049D" w:rsidDel="006A227A" w:rsidRDefault="003F049D" w:rsidP="003F049D">
      <w:pPr>
        <w:pStyle w:val="Caption"/>
        <w:jc w:val="center"/>
        <w:rPr>
          <w:del w:id="1141" w:author="Perrine, Martin L. (GSFC-5670)" w:date="2016-09-27T10:29:00Z"/>
        </w:rPr>
      </w:pPr>
      <w:del w:id="1142" w:author="Perrine, Martin L. (GSFC-5670)" w:date="2016-09-27T10:29:00Z">
        <w:r w:rsidRPr="008C092A" w:rsidDel="006A227A">
          <w:delText>Table 5-1.  Test Set 1 Covered Requirements</w:delText>
        </w:r>
      </w:del>
    </w:p>
    <w:tbl>
      <w:tblPr>
        <w:tblW w:w="9684" w:type="dxa"/>
        <w:jc w:val="center"/>
        <w:tblBorders>
          <w:top w:val="single" w:sz="4" w:space="0" w:color="auto"/>
          <w:left w:val="single" w:sz="4" w:space="0" w:color="auto"/>
          <w:bottom w:val="single" w:sz="4" w:space="0" w:color="auto"/>
          <w:right w:val="single" w:sz="8" w:space="0" w:color="auto"/>
          <w:insideH w:val="single" w:sz="4" w:space="0" w:color="auto"/>
          <w:insideV w:val="single" w:sz="4" w:space="0" w:color="auto"/>
        </w:tblBorders>
        <w:tblLook w:val="0000" w:firstRow="0" w:lastRow="0" w:firstColumn="0" w:lastColumn="0" w:noHBand="0" w:noVBand="0"/>
      </w:tblPr>
      <w:tblGrid>
        <w:gridCol w:w="9684"/>
      </w:tblGrid>
      <w:tr w:rsidR="003F049D" w:rsidRPr="007538BB" w:rsidDel="006A227A" w14:paraId="05783CB4" w14:textId="79ACA12B" w:rsidTr="009B076C">
        <w:trPr>
          <w:trHeight w:val="417"/>
          <w:jc w:val="center"/>
          <w:del w:id="1143" w:author="Perrine, Martin L. (GSFC-5670)" w:date="2016-09-27T10:29:00Z"/>
        </w:trPr>
        <w:tc>
          <w:tcPr>
            <w:tcW w:w="9684" w:type="dxa"/>
            <w:shd w:val="clear" w:color="auto" w:fill="D9D9D9"/>
            <w:noWrap/>
            <w:vAlign w:val="bottom"/>
          </w:tcPr>
          <w:p w14:paraId="2B12A608" w14:textId="75A94442" w:rsidR="003F049D" w:rsidRPr="007538BB" w:rsidDel="006A227A" w:rsidRDefault="003F049D" w:rsidP="009B076C">
            <w:pPr>
              <w:jc w:val="center"/>
              <w:rPr>
                <w:del w:id="1144" w:author="Perrine, Martin L. (GSFC-5670)" w:date="2016-09-27T10:29:00Z"/>
                <w:rFonts w:cs="Arial"/>
                <w:b/>
                <w:sz w:val="20"/>
              </w:rPr>
            </w:pPr>
            <w:del w:id="1145" w:author="Perrine, Martin L. (GSFC-5670)" w:date="2016-09-27T10:29:00Z">
              <w:r w:rsidRPr="007538BB" w:rsidDel="006A227A">
                <w:rPr>
                  <w:rFonts w:cs="Arial"/>
                  <w:b/>
                  <w:sz w:val="20"/>
                </w:rPr>
                <w:delText>Standards and Specification Requirements</w:delText>
              </w:r>
            </w:del>
          </w:p>
        </w:tc>
      </w:tr>
      <w:tr w:rsidR="003F049D" w:rsidRPr="007538BB" w:rsidDel="006A227A" w14:paraId="2F87F1AF" w14:textId="6C0881D0" w:rsidTr="009B076C">
        <w:trPr>
          <w:trHeight w:val="225"/>
          <w:jc w:val="center"/>
          <w:del w:id="1146" w:author="Perrine, Martin L. (GSFC-5670)" w:date="2016-09-27T10:29:00Z"/>
        </w:trPr>
        <w:tc>
          <w:tcPr>
            <w:tcW w:w="9684" w:type="dxa"/>
            <w:shd w:val="clear" w:color="auto" w:fill="FFFFFF"/>
            <w:noWrap/>
            <w:vAlign w:val="bottom"/>
          </w:tcPr>
          <w:p w14:paraId="70BD76EA" w14:textId="6EAFDEF0" w:rsidR="003F049D" w:rsidRPr="007538BB" w:rsidDel="006A227A" w:rsidRDefault="003F049D" w:rsidP="009B076C">
            <w:pPr>
              <w:spacing w:after="0"/>
              <w:rPr>
                <w:del w:id="1147" w:author="Perrine, Martin L. (GSFC-5670)" w:date="2016-09-27T10:29:00Z"/>
                <w:rFonts w:cs="Arial"/>
                <w:sz w:val="20"/>
              </w:rPr>
            </w:pPr>
            <w:del w:id="1148" w:author="Perrine, Martin L. (GSFC-5670)" w:date="2016-09-27T10:29:00Z">
              <w:r w:rsidRPr="007538BB" w:rsidDel="006A227A">
                <w:rPr>
                  <w:rFonts w:cs="Arial"/>
                  <w:sz w:val="20"/>
                </w:rPr>
                <w:delText>Requirement Number</w:delText>
              </w:r>
            </w:del>
          </w:p>
        </w:tc>
      </w:tr>
      <w:tr w:rsidR="003F049D" w:rsidRPr="007538BB" w:rsidDel="006A227A" w14:paraId="4187E2AA" w14:textId="2B5D64BD" w:rsidTr="009B076C">
        <w:trPr>
          <w:trHeight w:val="225"/>
          <w:jc w:val="center"/>
          <w:del w:id="1149" w:author="Perrine, Martin L. (GSFC-5670)" w:date="2016-09-27T10:29:00Z"/>
        </w:trPr>
        <w:tc>
          <w:tcPr>
            <w:tcW w:w="9684" w:type="dxa"/>
            <w:shd w:val="clear" w:color="auto" w:fill="FFFFFF"/>
            <w:noWrap/>
          </w:tcPr>
          <w:p w14:paraId="0D4F9806" w14:textId="75893259" w:rsidR="003F049D" w:rsidRPr="007538BB" w:rsidDel="006A227A" w:rsidRDefault="003F049D" w:rsidP="009B076C">
            <w:pPr>
              <w:spacing w:after="0"/>
              <w:jc w:val="left"/>
              <w:rPr>
                <w:del w:id="1150" w:author="Perrine, Martin L. (GSFC-5670)" w:date="2016-09-27T10:29:00Z"/>
                <w:rFonts w:cs="Arial"/>
                <w:sz w:val="20"/>
              </w:rPr>
            </w:pPr>
            <w:del w:id="1151" w:author="Perrine, Martin L. (GSFC-5670)" w:date="2016-09-27T10:29:00Z">
              <w:r w:rsidRPr="007538BB" w:rsidDel="006A227A">
                <w:rPr>
                  <w:rFonts w:cs="Arial"/>
                  <w:sz w:val="20"/>
                </w:rPr>
                <w:delText xml:space="preserve">NENG-STD-002  </w:delText>
              </w:r>
              <w:r w:rsidDel="006A227A">
                <w:rPr>
                  <w:rFonts w:cs="Arial"/>
                  <w:sz w:val="20"/>
                </w:rPr>
                <w:delText xml:space="preserve"> </w:delText>
              </w:r>
              <w:r w:rsidRPr="00D1182C" w:rsidDel="006A227A">
                <w:rPr>
                  <w:rFonts w:cs="Arial"/>
                  <w:sz w:val="20"/>
                </w:rPr>
                <w:delText xml:space="preserve"> </w:delText>
              </w:r>
              <w:r w:rsidDel="006A227A">
                <w:rPr>
                  <w:rFonts w:cs="Arial"/>
                  <w:sz w:val="20"/>
                </w:rPr>
                <w:delText>DAPHNE</w:delText>
              </w:r>
              <w:r w:rsidRPr="00D1182C" w:rsidDel="006A227A">
                <w:rPr>
                  <w:rFonts w:cs="Arial"/>
                  <w:sz w:val="20"/>
                </w:rPr>
                <w:delText xml:space="preserve"> shall use the NEN Time and Frequency Subsystem for all NEN </w:delText>
              </w:r>
              <w:r w:rsidDel="006A227A">
                <w:rPr>
                  <w:rFonts w:cs="Arial"/>
                  <w:sz w:val="20"/>
                </w:rPr>
                <w:delText>DAPHNE</w:delText>
              </w:r>
              <w:r w:rsidRPr="00D1182C" w:rsidDel="006A227A">
                <w:rPr>
                  <w:rFonts w:cs="Arial"/>
                  <w:sz w:val="20"/>
                </w:rPr>
                <w:delText xml:space="preserve"> functions that require time and frequency referencing.</w:delText>
              </w:r>
            </w:del>
          </w:p>
        </w:tc>
      </w:tr>
      <w:tr w:rsidR="003F049D" w:rsidRPr="007538BB" w:rsidDel="006A227A" w14:paraId="0C0916F7" w14:textId="310E652D" w:rsidTr="009B076C">
        <w:trPr>
          <w:trHeight w:val="225"/>
          <w:jc w:val="center"/>
          <w:del w:id="1152" w:author="Perrine, Martin L. (GSFC-5670)" w:date="2016-09-27T10:29:00Z"/>
        </w:trPr>
        <w:tc>
          <w:tcPr>
            <w:tcW w:w="9684" w:type="dxa"/>
            <w:shd w:val="clear" w:color="auto" w:fill="FFFFFF"/>
            <w:noWrap/>
          </w:tcPr>
          <w:p w14:paraId="150F6E59" w14:textId="747E6C51" w:rsidR="003F049D" w:rsidRPr="007538BB" w:rsidDel="006A227A" w:rsidRDefault="003F049D" w:rsidP="009B076C">
            <w:pPr>
              <w:spacing w:after="0"/>
              <w:jc w:val="left"/>
              <w:rPr>
                <w:del w:id="1153" w:author="Perrine, Martin L. (GSFC-5670)" w:date="2016-09-27T10:29:00Z"/>
                <w:rFonts w:cs="Arial"/>
                <w:sz w:val="20"/>
              </w:rPr>
            </w:pPr>
            <w:del w:id="1154" w:author="Perrine, Martin L. (GSFC-5670)" w:date="2016-09-27T10:29:00Z">
              <w:r w:rsidRPr="007538BB" w:rsidDel="006A227A">
                <w:rPr>
                  <w:rFonts w:cs="Arial"/>
                  <w:sz w:val="20"/>
                </w:rPr>
                <w:delText xml:space="preserve">NENG-STD-004  </w:delText>
              </w:r>
              <w:r w:rsidDel="006A227A">
                <w:rPr>
                  <w:rFonts w:cs="Arial"/>
                  <w:sz w:val="20"/>
                </w:rPr>
                <w:delText xml:space="preserve"> </w:delText>
              </w:r>
              <w:r w:rsidRPr="00D1182C" w:rsidDel="006A227A">
                <w:rPr>
                  <w:rFonts w:cs="Arial"/>
                  <w:sz w:val="20"/>
                </w:rPr>
                <w:delText xml:space="preserve"> </w:delText>
              </w:r>
              <w:r w:rsidDel="006A227A">
                <w:rPr>
                  <w:rFonts w:cs="Arial"/>
                  <w:sz w:val="20"/>
                </w:rPr>
                <w:delText>DAPHNE</w:delText>
              </w:r>
              <w:r w:rsidRPr="00D1182C" w:rsidDel="006A227A">
                <w:rPr>
                  <w:rFonts w:cs="Arial"/>
                  <w:sz w:val="20"/>
                </w:rPr>
                <w:delText xml:space="preserve"> shall use Coordinated Universal Time (UTC) for all parameters containing a time value.</w:delText>
              </w:r>
            </w:del>
          </w:p>
        </w:tc>
      </w:tr>
      <w:tr w:rsidR="003F049D" w:rsidRPr="007538BB" w:rsidDel="006A227A" w14:paraId="6F30099D" w14:textId="7AF7FD4D" w:rsidTr="009B076C">
        <w:trPr>
          <w:trHeight w:val="225"/>
          <w:jc w:val="center"/>
          <w:del w:id="1155" w:author="Perrine, Martin L. (GSFC-5670)" w:date="2016-09-27T10:29:00Z"/>
        </w:trPr>
        <w:tc>
          <w:tcPr>
            <w:tcW w:w="9684" w:type="dxa"/>
            <w:shd w:val="clear" w:color="auto" w:fill="FFFFFF"/>
            <w:noWrap/>
          </w:tcPr>
          <w:p w14:paraId="53C2B1E9" w14:textId="2A82E781" w:rsidR="003F049D" w:rsidRPr="007538BB" w:rsidDel="006A227A" w:rsidRDefault="003F049D" w:rsidP="009B076C">
            <w:pPr>
              <w:spacing w:after="0"/>
              <w:jc w:val="left"/>
              <w:rPr>
                <w:del w:id="1156" w:author="Perrine, Martin L. (GSFC-5670)" w:date="2016-09-27T10:29:00Z"/>
                <w:rFonts w:cs="Arial"/>
                <w:sz w:val="20"/>
              </w:rPr>
            </w:pPr>
            <w:del w:id="1157" w:author="Perrine, Martin L. (GSFC-5670)" w:date="2016-09-27T10:29:00Z">
              <w:r w:rsidRPr="007538BB" w:rsidDel="006A227A">
                <w:rPr>
                  <w:rFonts w:cs="Arial"/>
                  <w:sz w:val="20"/>
                </w:rPr>
                <w:delText xml:space="preserve">NENG-STD-006  </w:delText>
              </w:r>
              <w:r w:rsidDel="006A227A">
                <w:rPr>
                  <w:rFonts w:cs="Arial"/>
                  <w:sz w:val="20"/>
                </w:rPr>
                <w:delText>DAPHNE</w:delText>
              </w:r>
              <w:r w:rsidRPr="00D1182C" w:rsidDel="006A227A">
                <w:rPr>
                  <w:rFonts w:cs="Arial"/>
                  <w:sz w:val="20"/>
                </w:rPr>
                <w:delText xml:space="preserve"> shall interface with the NEN Timing Subsystem to maintain internal time traceable to Coordinated Universal Time.</w:delText>
              </w:r>
            </w:del>
          </w:p>
        </w:tc>
      </w:tr>
      <w:tr w:rsidR="003F049D" w:rsidRPr="007538BB" w:rsidDel="006A227A" w14:paraId="5C1D64CA" w14:textId="6830F30C" w:rsidTr="009B076C">
        <w:trPr>
          <w:trHeight w:val="247"/>
          <w:jc w:val="center"/>
          <w:del w:id="1158" w:author="Perrine, Martin L. (GSFC-5670)" w:date="2016-09-27T10:29:00Z"/>
        </w:trPr>
        <w:tc>
          <w:tcPr>
            <w:tcW w:w="9684" w:type="dxa"/>
            <w:shd w:val="clear" w:color="auto" w:fill="FFFFFF"/>
            <w:noWrap/>
          </w:tcPr>
          <w:p w14:paraId="20EDC14D" w14:textId="65E047D7" w:rsidR="003F049D" w:rsidRPr="007538BB" w:rsidDel="006A227A" w:rsidRDefault="003F049D" w:rsidP="009B076C">
            <w:pPr>
              <w:spacing w:after="0"/>
              <w:jc w:val="left"/>
              <w:rPr>
                <w:del w:id="1159" w:author="Perrine, Martin L. (GSFC-5670)" w:date="2016-09-27T10:29:00Z"/>
                <w:rFonts w:cs="Arial"/>
                <w:sz w:val="20"/>
              </w:rPr>
            </w:pPr>
            <w:del w:id="1160" w:author="Perrine, Martin L. (GSFC-5670)" w:date="2016-09-27T10:29:00Z">
              <w:r w:rsidRPr="007538BB" w:rsidDel="006A227A">
                <w:rPr>
                  <w:rFonts w:cs="Arial"/>
                  <w:sz w:val="20"/>
                </w:rPr>
                <w:delText xml:space="preserve">NENG-STD-007  </w:delText>
              </w:r>
              <w:r w:rsidDel="006A227A">
                <w:rPr>
                  <w:rFonts w:cs="Arial"/>
                  <w:sz w:val="20"/>
                </w:rPr>
                <w:delText>DAPHNE</w:delText>
              </w:r>
              <w:r w:rsidRPr="00D1182C" w:rsidDel="006A227A">
                <w:rPr>
                  <w:rFonts w:cs="Arial"/>
                  <w:sz w:val="20"/>
                </w:rPr>
                <w:delText xml:space="preserve"> shall interface with the NEN Timing Subsystem to receive Simple Network Timing Protocol (sNTP).</w:delText>
              </w:r>
            </w:del>
          </w:p>
        </w:tc>
      </w:tr>
    </w:tbl>
    <w:p w14:paraId="6EB06D9A" w14:textId="5D02B6A0" w:rsidR="003F049D" w:rsidDel="006A227A" w:rsidRDefault="003F049D" w:rsidP="003F049D">
      <w:pPr>
        <w:pStyle w:val="Heading3"/>
        <w:rPr>
          <w:del w:id="1161" w:author="Perrine, Martin L. (GSFC-5670)" w:date="2016-09-27T10:29:00Z"/>
        </w:rPr>
      </w:pPr>
      <w:bookmarkStart w:id="1162" w:name="_Toc311983117"/>
      <w:del w:id="1163" w:author="Perrine, Martin L. (GSFC-5670)" w:date="2016-09-27T10:29:00Z">
        <w:r w:rsidDel="006A227A">
          <w:delText>Configuration</w:delText>
        </w:r>
        <w:bookmarkEnd w:id="1162"/>
      </w:del>
    </w:p>
    <w:p w14:paraId="01698D15" w14:textId="4D8A032F" w:rsidR="003F049D" w:rsidDel="006A227A" w:rsidRDefault="003F049D" w:rsidP="003F049D">
      <w:pPr>
        <w:pStyle w:val="Paragraph"/>
        <w:rPr>
          <w:del w:id="1164" w:author="Perrine, Martin L. (GSFC-5670)" w:date="2016-09-27T10:29:00Z"/>
        </w:rPr>
      </w:pPr>
      <w:del w:id="1165" w:author="Perrine, Martin L. (GSFC-5670)" w:date="2016-09-27T10:29:00Z">
        <w:r w:rsidDel="006A227A">
          <w:delText xml:space="preserve">This is a configuration of the DAPHNE with the test performed being visual and electrical checks.  The DAPHNE will be powered on and all interfaces will be connected.  For IRIS, DAPHNE will configurable parameters such as primary and secondary MOC file delivery IP addresses, file delivery time out and latency.   No external computers are needed for the </w:delText>
        </w:r>
        <w:commentRangeStart w:id="1166"/>
        <w:commentRangeStart w:id="1167"/>
        <w:commentRangeStart w:id="1168"/>
        <w:r w:rsidDel="006A227A">
          <w:delText>test</w:delText>
        </w:r>
        <w:commentRangeEnd w:id="1166"/>
        <w:r w:rsidR="00452A7C" w:rsidDel="006A227A">
          <w:rPr>
            <w:rStyle w:val="CommentReference"/>
            <w:rFonts w:ascii="Arial" w:hAnsi="Arial"/>
          </w:rPr>
          <w:commentReference w:id="1166"/>
        </w:r>
        <w:commentRangeEnd w:id="1167"/>
        <w:commentRangeEnd w:id="1168"/>
        <w:r w:rsidR="00452A7C" w:rsidDel="006A227A">
          <w:rPr>
            <w:rStyle w:val="CommentReference"/>
            <w:rFonts w:ascii="Arial" w:hAnsi="Arial"/>
          </w:rPr>
          <w:commentReference w:id="1167"/>
        </w:r>
        <w:r w:rsidR="00452A7C" w:rsidDel="006A227A">
          <w:rPr>
            <w:rStyle w:val="CommentReference"/>
            <w:rFonts w:ascii="Arial" w:hAnsi="Arial"/>
          </w:rPr>
          <w:commentReference w:id="1168"/>
        </w:r>
        <w:r w:rsidDel="006A227A">
          <w:delText>.</w:delText>
        </w:r>
      </w:del>
    </w:p>
    <w:p w14:paraId="495613E7" w14:textId="42A8F3AC" w:rsidR="003F049D" w:rsidDel="006A227A" w:rsidRDefault="003F049D" w:rsidP="003F049D">
      <w:pPr>
        <w:pStyle w:val="Paragraph"/>
        <w:rPr>
          <w:del w:id="1169" w:author="Perrine, Martin L. (GSFC-5670)" w:date="2016-09-27T10:29:00Z"/>
        </w:rPr>
      </w:pPr>
    </w:p>
    <w:p w14:paraId="06466462" w14:textId="575C80DD" w:rsidR="003F049D" w:rsidDel="006A227A" w:rsidRDefault="003F049D" w:rsidP="003F049D">
      <w:pPr>
        <w:pStyle w:val="Heading2"/>
        <w:rPr>
          <w:del w:id="1170" w:author="Perrine, Martin L. (GSFC-5670)" w:date="2016-09-27T10:29:00Z"/>
        </w:rPr>
      </w:pPr>
      <w:bookmarkStart w:id="1171" w:name="_Toc311983118"/>
      <w:del w:id="1172" w:author="Perrine, Martin L. (GSFC-5670)" w:date="2016-09-27T10:29:00Z">
        <w:r w:rsidDel="006A227A">
          <w:delText xml:space="preserve">Test Set 2: DAPHNE Data </w:delText>
        </w:r>
        <w:r w:rsidRPr="00B12B4A" w:rsidDel="006A227A">
          <w:rPr>
            <w:strike/>
            <w:rPrChange w:id="1173" w:author="Perrine, Martin L. (GSFC-5670)" w:date="2016-03-30T17:55:00Z">
              <w:rPr/>
            </w:rPrChange>
          </w:rPr>
          <w:delText>Delivery</w:delText>
        </w:r>
        <w:r w:rsidDel="006A227A">
          <w:delText xml:space="preserve"> and Storage</w:delText>
        </w:r>
        <w:bookmarkEnd w:id="1171"/>
      </w:del>
    </w:p>
    <w:p w14:paraId="5585ABE9" w14:textId="780CE525" w:rsidR="003F049D" w:rsidDel="006A227A" w:rsidRDefault="003F049D" w:rsidP="003F049D">
      <w:pPr>
        <w:pStyle w:val="Paragraph"/>
        <w:rPr>
          <w:del w:id="1174" w:author="Perrine, Martin L. (GSFC-5670)" w:date="2016-09-27T10:29:00Z"/>
          <w:moveFrom w:id="1175" w:author="Perrine, Martin L. (GSFC-5670)" w:date="2016-03-30T17:48:00Z"/>
        </w:rPr>
      </w:pPr>
      <w:del w:id="1176" w:author="Perrine, Martin L. (GSFC-5670)" w:date="2016-09-27T10:29:00Z">
        <w:r w:rsidDel="006A227A">
          <w:delText xml:space="preserve">This series of test is dedicated to the </w:delText>
        </w:r>
        <w:r w:rsidRPr="00B12B4A" w:rsidDel="006A227A">
          <w:rPr>
            <w:strike/>
            <w:rPrChange w:id="1177" w:author="Perrine, Martin L. (GSFC-5670)" w:date="2016-03-30T17:56:00Z">
              <w:rPr/>
            </w:rPrChange>
          </w:rPr>
          <w:delText>delivery and</w:delText>
        </w:r>
        <w:r w:rsidDel="006A227A">
          <w:delText xml:space="preserve"> storage of data.  The DAPHNE will be responsible for the handling of multiple mission data files and the storage </w:delText>
        </w:r>
        <w:r w:rsidRPr="00B12B4A" w:rsidDel="006A227A">
          <w:rPr>
            <w:strike/>
            <w:rPrChange w:id="1178" w:author="Perrine, Martin L. (GSFC-5670)" w:date="2016-03-30T17:56:00Z">
              <w:rPr/>
            </w:rPrChange>
          </w:rPr>
          <w:delText>and delivery</w:delText>
        </w:r>
        <w:r w:rsidDel="006A227A">
          <w:delText xml:space="preserve"> of those files will be critical to the operation of the </w:delText>
        </w:r>
        <w:commentRangeStart w:id="1179"/>
        <w:r w:rsidDel="006A227A">
          <w:delText>system</w:delText>
        </w:r>
        <w:commentRangeEnd w:id="1179"/>
        <w:r w:rsidR="00BE28E7" w:rsidDel="006A227A">
          <w:rPr>
            <w:rStyle w:val="CommentReference"/>
            <w:rFonts w:ascii="Arial" w:hAnsi="Arial"/>
          </w:rPr>
          <w:commentReference w:id="1179"/>
        </w:r>
        <w:r w:rsidDel="006A227A">
          <w:delText xml:space="preserve">.  </w:delText>
        </w:r>
      </w:del>
      <w:moveFromRangeStart w:id="1180" w:author="Perrine, Martin L. (GSFC-5670)" w:date="2016-03-30T17:48:00Z" w:name="move447123423"/>
      <w:moveFrom w:id="1181" w:author="Perrine, Martin L. (GSFC-5670)" w:date="2016-03-30T17:48:00Z">
        <w:del w:id="1182" w:author="Perrine, Martin L. (GSFC-5670)" w:date="2016-09-27T10:29:00Z">
          <w:r w:rsidDel="006A227A">
            <w:delText>This series of tests do NOT verify data flow which will be handled in subsequent test sets.</w:delText>
          </w:r>
        </w:del>
      </w:moveFrom>
    </w:p>
    <w:p w14:paraId="0420FF36" w14:textId="21BFA68B" w:rsidR="003F049D" w:rsidDel="006A227A" w:rsidRDefault="003F049D">
      <w:pPr>
        <w:pStyle w:val="Paragraph"/>
        <w:rPr>
          <w:del w:id="1183" w:author="Perrine, Martin L. (GSFC-5670)" w:date="2016-09-27T10:29:00Z"/>
        </w:rPr>
        <w:pPrChange w:id="1184" w:author="Perrine, Martin L. (GSFC-5670)" w:date="2016-03-30T17:48:00Z">
          <w:pPr>
            <w:pStyle w:val="Heading3"/>
          </w:pPr>
        </w:pPrChange>
      </w:pPr>
      <w:bookmarkStart w:id="1185" w:name="_Toc311983119"/>
      <w:moveFromRangeEnd w:id="1180"/>
      <w:del w:id="1186" w:author="Perrine, Martin L. (GSFC-5670)" w:date="2016-09-27T10:29:00Z">
        <w:r w:rsidDel="006A227A">
          <w:delText>Objectives</w:delText>
        </w:r>
        <w:bookmarkEnd w:id="1185"/>
      </w:del>
    </w:p>
    <w:p w14:paraId="00EB6DDF" w14:textId="2F844A6E" w:rsidR="003F049D" w:rsidDel="006A227A" w:rsidRDefault="003F049D" w:rsidP="003F049D">
      <w:pPr>
        <w:pStyle w:val="Paragraph"/>
        <w:rPr>
          <w:del w:id="1187" w:author="Perrine, Martin L. (GSFC-5670)" w:date="2016-09-27T10:29:00Z"/>
        </w:rPr>
      </w:pPr>
      <w:del w:id="1188" w:author="Perrine, Martin L. (GSFC-5670)" w:date="2016-09-27T10:29:00Z">
        <w:r w:rsidDel="006A227A">
          <w:delText>The primary objective</w:delText>
        </w:r>
      </w:del>
      <w:del w:id="1189" w:author="Perrine, Martin L. (GSFC-5670)" w:date="2016-03-30T17:49:00Z">
        <w:r w:rsidDel="00BE28E7">
          <w:delText>s</w:delText>
        </w:r>
      </w:del>
      <w:del w:id="1190" w:author="Perrine, Martin L. (GSFC-5670)" w:date="2016-09-27T10:29:00Z">
        <w:r w:rsidDel="006A227A">
          <w:delText xml:space="preserve"> of this test </w:delText>
        </w:r>
      </w:del>
      <w:del w:id="1191" w:author="Perrine, Martin L. (GSFC-5670)" w:date="2016-03-30T17:49:00Z">
        <w:r w:rsidDel="00BE28E7">
          <w:delText xml:space="preserve">are </w:delText>
        </w:r>
      </w:del>
      <w:del w:id="1192" w:author="Perrine, Martin L. (GSFC-5670)" w:date="2016-09-27T10:29:00Z">
        <w:r w:rsidDel="006A227A">
          <w:delText xml:space="preserve">given in Table 5-2.  The DAPHNE system needs to be capable of securely storing sensitive mission data along with delivering that data to Mission Operations Centers.  The DAPHNE system should be able to transfer files internally from its secure side to its open </w:delText>
        </w:r>
        <w:commentRangeStart w:id="1193"/>
        <w:r w:rsidDel="006A227A">
          <w:delText>side</w:delText>
        </w:r>
        <w:commentRangeEnd w:id="1193"/>
        <w:r w:rsidR="00B12B4A" w:rsidDel="006A227A">
          <w:rPr>
            <w:rStyle w:val="CommentReference"/>
            <w:rFonts w:ascii="Arial" w:hAnsi="Arial"/>
          </w:rPr>
          <w:commentReference w:id="1193"/>
        </w:r>
        <w:r w:rsidDel="006A227A">
          <w:delText>.</w:delText>
        </w:r>
      </w:del>
    </w:p>
    <w:p w14:paraId="62E2C0C7" w14:textId="0128284B" w:rsidR="003F049D" w:rsidDel="006A227A" w:rsidRDefault="003F049D" w:rsidP="003F049D">
      <w:pPr>
        <w:widowControl w:val="0"/>
        <w:autoSpaceDE w:val="0"/>
        <w:autoSpaceDN w:val="0"/>
        <w:adjustRightInd w:val="0"/>
        <w:spacing w:before="0" w:after="0"/>
        <w:jc w:val="left"/>
        <w:rPr>
          <w:del w:id="1194" w:author="Perrine, Martin L. (GSFC-5670)" w:date="2016-09-27T10:29:00Z"/>
          <w:rFonts w:ascii="Times New Roman" w:hAnsi="Times New Roman"/>
          <w:szCs w:val="24"/>
        </w:rPr>
      </w:pPr>
    </w:p>
    <w:p w14:paraId="300A780C" w14:textId="7C9E7FE9" w:rsidR="003F049D" w:rsidDel="006A227A" w:rsidRDefault="003F049D" w:rsidP="003F049D">
      <w:pPr>
        <w:widowControl w:val="0"/>
        <w:autoSpaceDE w:val="0"/>
        <w:autoSpaceDN w:val="0"/>
        <w:adjustRightInd w:val="0"/>
        <w:spacing w:before="0" w:after="0"/>
        <w:jc w:val="left"/>
        <w:rPr>
          <w:del w:id="1195" w:author="Perrine, Martin L. (GSFC-5670)" w:date="2016-09-27T10:29:00Z"/>
          <w:rFonts w:ascii="Times New Roman" w:hAnsi="Times New Roman"/>
          <w:szCs w:val="24"/>
        </w:rPr>
      </w:pPr>
      <w:del w:id="1196" w:author="Perrine, Martin L. (GSFC-5670)" w:date="2016-09-27T10:29:00Z">
        <w:r w:rsidDel="006A227A">
          <w:rPr>
            <w:rFonts w:ascii="Times New Roman" w:hAnsi="Times New Roman"/>
            <w:szCs w:val="24"/>
          </w:rPr>
          <w:delText>For all network real-time data distribution, all downlinked mission Virtual Channel</w:delText>
        </w:r>
      </w:del>
    </w:p>
    <w:p w14:paraId="5608A740" w14:textId="01D9DE26" w:rsidR="00BE28E7" w:rsidDel="006A227A" w:rsidRDefault="003F049D" w:rsidP="00BE28E7">
      <w:pPr>
        <w:pStyle w:val="Paragraph"/>
        <w:rPr>
          <w:del w:id="1197" w:author="Perrine, Martin L. (GSFC-5670)" w:date="2016-09-27T10:29:00Z"/>
          <w:moveTo w:id="1198" w:author="Perrine, Martin L. (GSFC-5670)" w:date="2016-03-30T17:48:00Z"/>
        </w:rPr>
      </w:pPr>
      <w:del w:id="1199" w:author="Perrine, Martin L. (GSFC-5670)" w:date="2016-09-27T10:29:00Z">
        <w:r w:rsidDel="006A227A">
          <w:rPr>
            <w:szCs w:val="24"/>
          </w:rPr>
          <w:delText xml:space="preserve">(VC) 0  or  Health and Safety telemetry received by the DAPHNE system will be forwarded, to the mission MOC </w:delText>
        </w:r>
        <w:commentRangeStart w:id="1200"/>
        <w:r w:rsidDel="006A227A">
          <w:rPr>
            <w:szCs w:val="24"/>
          </w:rPr>
          <w:delText>at</w:delText>
        </w:r>
        <w:commentRangeEnd w:id="1200"/>
        <w:r w:rsidR="00B12B4A" w:rsidDel="006A227A">
          <w:rPr>
            <w:rStyle w:val="CommentReference"/>
          </w:rPr>
          <w:commentReference w:id="1200"/>
        </w:r>
        <w:r w:rsidDel="006A227A">
          <w:rPr>
            <w:szCs w:val="24"/>
          </w:rPr>
          <w:delText xml:space="preserve"> GSFC. </w:delText>
        </w:r>
        <w:r w:rsidRPr="00E66243" w:rsidDel="006A227A">
          <w:rPr>
            <w:szCs w:val="24"/>
          </w:rPr>
          <w:delText xml:space="preserve">Any </w:delText>
        </w:r>
        <w:r w:rsidRPr="00233726" w:rsidDel="006A227A">
          <w:rPr>
            <w:szCs w:val="24"/>
          </w:rPr>
          <w:delText>VC</w:delText>
        </w:r>
        <w:r w:rsidDel="006A227A">
          <w:rPr>
            <w:szCs w:val="24"/>
          </w:rPr>
          <w:delText xml:space="preserve"> fill data will be </w:delText>
        </w:r>
        <w:commentRangeStart w:id="1201"/>
        <w:r w:rsidDel="006A227A">
          <w:rPr>
            <w:szCs w:val="24"/>
          </w:rPr>
          <w:delText>discarded</w:delText>
        </w:r>
        <w:commentRangeEnd w:id="1201"/>
        <w:r w:rsidR="00BE28E7" w:rsidDel="006A227A">
          <w:rPr>
            <w:rStyle w:val="CommentReference"/>
          </w:rPr>
          <w:commentReference w:id="1201"/>
        </w:r>
        <w:r w:rsidDel="006A227A">
          <w:rPr>
            <w:szCs w:val="24"/>
          </w:rPr>
          <w:delText>.</w:delText>
        </w:r>
      </w:del>
      <w:moveToRangeStart w:id="1202" w:author="Perrine, Martin L. (GSFC-5670)" w:date="2016-03-30T17:48:00Z" w:name="move447123423"/>
      <w:moveTo w:id="1203" w:author="Perrine, Martin L. (GSFC-5670)" w:date="2016-03-30T17:48:00Z">
        <w:del w:id="1204" w:author="Perrine, Martin L. (GSFC-5670)" w:date="2016-09-27T10:29:00Z">
          <w:r w:rsidR="00BE28E7" w:rsidDel="006A227A">
            <w:delText>This series of tests do NOT verify data flow which will be handled in subsequent test sets.</w:delText>
          </w:r>
        </w:del>
      </w:moveTo>
    </w:p>
    <w:moveToRangeEnd w:id="1202"/>
    <w:p w14:paraId="0BEE74EF" w14:textId="1E2C02D1" w:rsidR="00BE28E7" w:rsidRPr="00A56A75" w:rsidDel="006A227A" w:rsidRDefault="00BE28E7" w:rsidP="003F049D">
      <w:pPr>
        <w:widowControl w:val="0"/>
        <w:autoSpaceDE w:val="0"/>
        <w:autoSpaceDN w:val="0"/>
        <w:adjustRightInd w:val="0"/>
        <w:spacing w:before="0" w:after="0"/>
        <w:jc w:val="left"/>
        <w:rPr>
          <w:del w:id="1205" w:author="Perrine, Martin L. (GSFC-5670)" w:date="2016-09-27T10:29:00Z"/>
          <w:rFonts w:ascii="Times New Roman" w:hAnsi="Times New Roman"/>
          <w:szCs w:val="24"/>
        </w:rPr>
      </w:pPr>
    </w:p>
    <w:p w14:paraId="16AA1E67" w14:textId="16BBEC7C" w:rsidR="003F049D" w:rsidDel="006A227A" w:rsidRDefault="003F049D" w:rsidP="003F049D">
      <w:pPr>
        <w:pStyle w:val="Paragraph"/>
        <w:rPr>
          <w:del w:id="1206" w:author="Perrine, Martin L. (GSFC-5670)" w:date="2016-09-27T10:29:00Z"/>
        </w:rPr>
      </w:pPr>
    </w:p>
    <w:p w14:paraId="175D01C7" w14:textId="47BF3A47" w:rsidR="003F049D" w:rsidDel="006A227A" w:rsidRDefault="003F049D" w:rsidP="003F049D">
      <w:pPr>
        <w:pStyle w:val="Caption"/>
        <w:jc w:val="center"/>
        <w:rPr>
          <w:del w:id="1207" w:author="Perrine, Martin L. (GSFC-5670)" w:date="2016-09-27T10:29:00Z"/>
        </w:rPr>
      </w:pPr>
      <w:del w:id="1208" w:author="Perrine, Martin L. (GSFC-5670)" w:date="2016-09-27T10:29:00Z">
        <w:r w:rsidRPr="008C092A" w:rsidDel="006A227A">
          <w:delText>Table 5-2.  Test Set 2 Covered Requirements</w:delText>
        </w:r>
      </w:del>
    </w:p>
    <w:tbl>
      <w:tblPr>
        <w:tblW w:w="8886" w:type="dxa"/>
        <w:jc w:val="center"/>
        <w:tblBorders>
          <w:top w:val="single" w:sz="4" w:space="0" w:color="auto"/>
          <w:left w:val="single" w:sz="4" w:space="0" w:color="auto"/>
          <w:bottom w:val="single" w:sz="4" w:space="0" w:color="auto"/>
          <w:right w:val="single" w:sz="8" w:space="0" w:color="auto"/>
          <w:insideH w:val="single" w:sz="4" w:space="0" w:color="auto"/>
          <w:insideV w:val="single" w:sz="4" w:space="0" w:color="auto"/>
        </w:tblBorders>
        <w:tblLook w:val="0000" w:firstRow="0" w:lastRow="0" w:firstColumn="0" w:lastColumn="0" w:noHBand="0" w:noVBand="0"/>
      </w:tblPr>
      <w:tblGrid>
        <w:gridCol w:w="8886"/>
      </w:tblGrid>
      <w:tr w:rsidR="003F049D" w:rsidRPr="007538BB" w:rsidDel="006A227A" w14:paraId="0D2B4E11" w14:textId="1FE68D9C" w:rsidTr="009B076C">
        <w:trPr>
          <w:trHeight w:val="548"/>
          <w:jc w:val="center"/>
          <w:del w:id="1209" w:author="Perrine, Martin L. (GSFC-5670)" w:date="2016-09-27T10:29:00Z"/>
        </w:trPr>
        <w:tc>
          <w:tcPr>
            <w:tcW w:w="8886" w:type="dxa"/>
            <w:shd w:val="clear" w:color="auto" w:fill="D9D9D9"/>
            <w:noWrap/>
            <w:vAlign w:val="center"/>
          </w:tcPr>
          <w:p w14:paraId="6619F726" w14:textId="3A31B481" w:rsidR="003F049D" w:rsidRPr="007538BB" w:rsidDel="006A227A" w:rsidRDefault="003F049D" w:rsidP="009B076C">
            <w:pPr>
              <w:spacing w:after="0"/>
              <w:jc w:val="center"/>
              <w:rPr>
                <w:del w:id="1210" w:author="Perrine, Martin L. (GSFC-5670)" w:date="2016-09-27T10:29:00Z"/>
                <w:rFonts w:cs="Arial"/>
                <w:b/>
                <w:sz w:val="20"/>
              </w:rPr>
            </w:pPr>
            <w:del w:id="1211" w:author="Perrine, Martin L. (GSFC-5670)" w:date="2016-09-27T10:29:00Z">
              <w:r w:rsidRPr="007538BB" w:rsidDel="006A227A">
                <w:rPr>
                  <w:rFonts w:cs="Arial"/>
                  <w:b/>
                  <w:sz w:val="20"/>
                </w:rPr>
                <w:delText>Operational Requirements</w:delText>
              </w:r>
            </w:del>
          </w:p>
        </w:tc>
      </w:tr>
      <w:tr w:rsidR="003F049D" w:rsidRPr="007538BB" w:rsidDel="006A227A" w14:paraId="334CC89A" w14:textId="49C47FA3" w:rsidTr="009B076C">
        <w:trPr>
          <w:trHeight w:val="296"/>
          <w:jc w:val="center"/>
          <w:del w:id="1212" w:author="Perrine, Martin L. (GSFC-5670)" w:date="2016-09-27T10:29:00Z"/>
        </w:trPr>
        <w:tc>
          <w:tcPr>
            <w:tcW w:w="8886" w:type="dxa"/>
            <w:shd w:val="clear" w:color="auto" w:fill="FFFFFF"/>
            <w:noWrap/>
            <w:vAlign w:val="bottom"/>
          </w:tcPr>
          <w:p w14:paraId="515E8CCF" w14:textId="6AD35DDB" w:rsidR="003F049D" w:rsidRPr="007538BB" w:rsidDel="006A227A" w:rsidRDefault="003F049D" w:rsidP="009B076C">
            <w:pPr>
              <w:spacing w:after="0"/>
              <w:jc w:val="left"/>
              <w:rPr>
                <w:del w:id="1213" w:author="Perrine, Martin L. (GSFC-5670)" w:date="2016-09-27T10:29:00Z"/>
                <w:rFonts w:cs="Arial"/>
                <w:sz w:val="20"/>
              </w:rPr>
            </w:pPr>
            <w:del w:id="1214" w:author="Perrine, Martin L. (GSFC-5670)" w:date="2016-09-27T10:29:00Z">
              <w:r w:rsidRPr="007538BB" w:rsidDel="006A227A">
                <w:rPr>
                  <w:rFonts w:cs="Arial"/>
                  <w:sz w:val="20"/>
                </w:rPr>
                <w:delText>Requirement Number</w:delText>
              </w:r>
            </w:del>
          </w:p>
        </w:tc>
      </w:tr>
      <w:tr w:rsidR="003F049D" w:rsidRPr="007538BB" w:rsidDel="006A227A" w14:paraId="7968A7EF" w14:textId="063D4666" w:rsidTr="009B076C">
        <w:trPr>
          <w:trHeight w:val="296"/>
          <w:jc w:val="center"/>
          <w:del w:id="1215" w:author="Perrine, Martin L. (GSFC-5670)" w:date="2016-09-27T10:29:00Z"/>
        </w:trPr>
        <w:tc>
          <w:tcPr>
            <w:tcW w:w="8886" w:type="dxa"/>
            <w:shd w:val="clear" w:color="auto" w:fill="FFFFFF"/>
            <w:noWrap/>
          </w:tcPr>
          <w:p w14:paraId="23B888E6" w14:textId="26222049" w:rsidR="003F049D" w:rsidRPr="007538BB" w:rsidDel="006A227A" w:rsidRDefault="003F049D" w:rsidP="009B076C">
            <w:pPr>
              <w:spacing w:after="0"/>
              <w:jc w:val="left"/>
              <w:rPr>
                <w:del w:id="1216" w:author="Perrine, Martin L. (GSFC-5670)" w:date="2016-09-27T10:29:00Z"/>
                <w:rFonts w:cs="Arial"/>
                <w:sz w:val="20"/>
              </w:rPr>
            </w:pPr>
            <w:del w:id="1217" w:author="Perrine, Martin L. (GSFC-5670)" w:date="2016-09-27T10:29:00Z">
              <w:r w:rsidRPr="007538BB" w:rsidDel="006A227A">
                <w:rPr>
                  <w:rFonts w:cs="Arial"/>
                  <w:sz w:val="20"/>
                </w:rPr>
                <w:delText xml:space="preserve">NENG-OPS-019 </w:delText>
              </w:r>
              <w:r w:rsidDel="006A227A">
                <w:rPr>
                  <w:sz w:val="20"/>
                </w:rPr>
                <w:delText>DAPHNE</w:delText>
              </w:r>
              <w:r w:rsidRPr="00D1182C" w:rsidDel="006A227A">
                <w:rPr>
                  <w:sz w:val="20"/>
                </w:rPr>
                <w:delText xml:space="preserve"> shall operate in a </w:delText>
              </w:r>
              <w:r w:rsidDel="006A227A">
                <w:rPr>
                  <w:sz w:val="20"/>
                </w:rPr>
                <w:delText xml:space="preserve">NEN </w:delText>
              </w:r>
              <w:r w:rsidRPr="00D1182C" w:rsidDel="006A227A">
                <w:rPr>
                  <w:sz w:val="20"/>
                </w:rPr>
                <w:delText>computer room environment.</w:delText>
              </w:r>
            </w:del>
          </w:p>
        </w:tc>
      </w:tr>
    </w:tbl>
    <w:p w14:paraId="3EFF677F" w14:textId="77C25B2B" w:rsidR="003F049D" w:rsidDel="006A227A" w:rsidRDefault="003F049D" w:rsidP="003F049D">
      <w:pPr>
        <w:pStyle w:val="Heading3"/>
        <w:rPr>
          <w:del w:id="1218" w:author="Perrine, Martin L. (GSFC-5670)" w:date="2016-09-27T10:29:00Z"/>
        </w:rPr>
      </w:pPr>
      <w:bookmarkStart w:id="1219" w:name="_Toc311983120"/>
      <w:del w:id="1220" w:author="Perrine, Martin L. (GSFC-5670)" w:date="2016-09-27T10:29:00Z">
        <w:r w:rsidDel="006A227A">
          <w:delText>Configuration</w:delText>
        </w:r>
        <w:bookmarkEnd w:id="1219"/>
      </w:del>
    </w:p>
    <w:p w14:paraId="67324DB9" w14:textId="381C74FA" w:rsidR="003F049D" w:rsidRPr="007538BB" w:rsidDel="006A227A" w:rsidRDefault="003F049D" w:rsidP="003F049D">
      <w:pPr>
        <w:pStyle w:val="Paragraph"/>
        <w:rPr>
          <w:del w:id="1221" w:author="Perrine, Martin L. (GSFC-5670)" w:date="2016-09-27T10:29:00Z"/>
        </w:rPr>
      </w:pPr>
      <w:del w:id="1222" w:author="Perrine, Martin L. (GSFC-5670)" w:date="2016-09-27T10:29:00Z">
        <w:r w:rsidRPr="008C092A" w:rsidDel="006A227A">
          <w:delText xml:space="preserve">The </w:delText>
        </w:r>
        <w:r w:rsidDel="006A227A">
          <w:delText>DAPHNE</w:delText>
        </w:r>
        <w:r w:rsidRPr="008C092A" w:rsidDel="006A227A">
          <w:delText xml:space="preserve"> con</w:delText>
        </w:r>
        <w:r w:rsidDel="006A227A">
          <w:delText>figuration is shown in Figure 5-</w:delText>
        </w:r>
        <w:r w:rsidRPr="008C092A" w:rsidDel="006A227A">
          <w:delText>1.</w:delText>
        </w:r>
      </w:del>
    </w:p>
    <w:p w14:paraId="0FDCA334" w14:textId="36C0788E" w:rsidR="003F049D" w:rsidDel="006A227A" w:rsidRDefault="003F049D" w:rsidP="003F049D">
      <w:pPr>
        <w:pStyle w:val="Caption"/>
        <w:jc w:val="center"/>
        <w:rPr>
          <w:del w:id="1223" w:author="Perrine, Martin L. (GSFC-5670)" w:date="2016-09-27T10:29:00Z"/>
        </w:rPr>
      </w:pPr>
    </w:p>
    <w:p w14:paraId="1E6DB212" w14:textId="26756CE2" w:rsidR="003F049D" w:rsidDel="006A227A" w:rsidRDefault="003F049D" w:rsidP="003F049D">
      <w:pPr>
        <w:pStyle w:val="Caption"/>
        <w:jc w:val="center"/>
        <w:rPr>
          <w:del w:id="1224" w:author="Perrine, Martin L. (GSFC-5670)" w:date="2016-09-27T10:29:00Z"/>
        </w:rPr>
      </w:pPr>
      <w:del w:id="1225" w:author="Perrine, Martin L. (GSFC-5670)" w:date="2016-09-27T10:29:00Z">
        <w:r w:rsidDel="006A227A">
          <w:rPr>
            <w:noProof/>
          </w:rPr>
          <w:drawing>
            <wp:inline distT="0" distB="0" distL="0" distR="0" wp14:anchorId="3D855BA4" wp14:editId="401987CE">
              <wp:extent cx="5933440" cy="3728720"/>
              <wp:effectExtent l="0" t="0" r="10160" b="5080"/>
              <wp:docPr id="4" name="Picture 4" descr="Screen Shot 2015-12-17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5-12-17 at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3440" cy="3728720"/>
                      </a:xfrm>
                      <a:prstGeom prst="rect">
                        <a:avLst/>
                      </a:prstGeom>
                      <a:noFill/>
                      <a:ln>
                        <a:noFill/>
                      </a:ln>
                    </pic:spPr>
                  </pic:pic>
                </a:graphicData>
              </a:graphic>
            </wp:inline>
          </w:drawing>
        </w:r>
      </w:del>
    </w:p>
    <w:p w14:paraId="71552E82" w14:textId="0F885A2B" w:rsidR="003F049D" w:rsidDel="006A227A" w:rsidRDefault="003F049D" w:rsidP="003F049D">
      <w:pPr>
        <w:pStyle w:val="Paragraph"/>
        <w:rPr>
          <w:del w:id="1226" w:author="Perrine, Martin L. (GSFC-5670)" w:date="2016-09-27T10:29:00Z"/>
        </w:rPr>
      </w:pPr>
    </w:p>
    <w:p w14:paraId="6BE6267D" w14:textId="7CF7E9D3" w:rsidR="003F049D" w:rsidRPr="004E3FDC" w:rsidDel="006A227A" w:rsidRDefault="003F049D" w:rsidP="003F049D">
      <w:pPr>
        <w:pStyle w:val="Paragraph"/>
        <w:rPr>
          <w:del w:id="1227" w:author="Perrine, Martin L. (GSFC-5670)" w:date="2016-09-27T10:29:00Z"/>
        </w:rPr>
      </w:pPr>
    </w:p>
    <w:p w14:paraId="775F6D96" w14:textId="17A44D2C" w:rsidR="003F049D" w:rsidRPr="001072A1" w:rsidDel="006A227A" w:rsidRDefault="003F049D" w:rsidP="003F049D">
      <w:pPr>
        <w:pStyle w:val="Paragraph"/>
        <w:rPr>
          <w:del w:id="1228" w:author="Perrine, Martin L. (GSFC-5670)" w:date="2016-09-27T10:29:00Z"/>
        </w:rPr>
      </w:pPr>
      <w:del w:id="1229" w:author="Perrine, Martin L. (GSFC-5670)" w:date="2016-09-27T10:29:00Z">
        <w:r w:rsidDel="006A227A">
          <w:delText xml:space="preserve">  </w:delText>
        </w:r>
      </w:del>
    </w:p>
    <w:p w14:paraId="22FC0E27" w14:textId="509FC9C2" w:rsidR="003F049D" w:rsidDel="006A227A" w:rsidRDefault="003F049D" w:rsidP="003F049D">
      <w:pPr>
        <w:pStyle w:val="Caption"/>
        <w:jc w:val="center"/>
        <w:rPr>
          <w:del w:id="1230" w:author="Perrine, Martin L. (GSFC-5670)" w:date="2016-09-27T10:29:00Z"/>
        </w:rPr>
      </w:pPr>
      <w:del w:id="1231" w:author="Perrine, Martin L. (GSFC-5670)" w:date="2016-09-27T10:29:00Z">
        <w:r w:rsidDel="006A227A">
          <w:delText xml:space="preserve">Figure 5-1.  Simplified </w:delText>
        </w:r>
        <w:r w:rsidRPr="008C092A" w:rsidDel="006A227A">
          <w:delText>Configuration</w:delText>
        </w:r>
      </w:del>
    </w:p>
    <w:p w14:paraId="3AB7AEFB" w14:textId="0151E2D1" w:rsidR="003F049D" w:rsidDel="006A227A" w:rsidRDefault="003F049D" w:rsidP="003F049D">
      <w:pPr>
        <w:pStyle w:val="Paragraph"/>
        <w:rPr>
          <w:del w:id="1232" w:author="Perrine, Martin L. (GSFC-5670)" w:date="2016-09-27T10:29:00Z"/>
        </w:rPr>
      </w:pPr>
      <w:del w:id="1233" w:author="Perrine, Martin L. (GSFC-5670)" w:date="2016-09-27T10:29:00Z">
        <w:r w:rsidDel="006A227A">
          <w:delText xml:space="preserve">This is a configuration of the DAPHNE with the test performed being file/data checking, data transfer, and </w:delText>
        </w:r>
        <w:commentRangeStart w:id="1234"/>
        <w:r w:rsidDel="006A227A">
          <w:delText>inspection</w:delText>
        </w:r>
        <w:commentRangeEnd w:id="1234"/>
        <w:r w:rsidR="00336830" w:rsidDel="006A227A">
          <w:rPr>
            <w:rStyle w:val="CommentReference"/>
            <w:rFonts w:ascii="Arial" w:hAnsi="Arial"/>
          </w:rPr>
          <w:commentReference w:id="1234"/>
        </w:r>
        <w:r w:rsidDel="006A227A">
          <w:delText>.  The DAPHNE will be powered on and all interfaces will be connected.  No external computer hardware is needed for testing.</w:delText>
        </w:r>
      </w:del>
    </w:p>
    <w:p w14:paraId="33C0B198" w14:textId="3D770A7F" w:rsidR="003F049D" w:rsidDel="006A227A" w:rsidRDefault="003F049D" w:rsidP="003F049D">
      <w:pPr>
        <w:pStyle w:val="Heading2"/>
        <w:rPr>
          <w:del w:id="1235" w:author="Perrine, Martin L. (GSFC-5670)" w:date="2016-09-27T10:29:00Z"/>
        </w:rPr>
      </w:pPr>
      <w:bookmarkStart w:id="1236" w:name="_Toc311983121"/>
      <w:del w:id="1237" w:author="Perrine, Martin L. (GSFC-5670)" w:date="2016-09-27T10:29:00Z">
        <w:r w:rsidDel="006A227A">
          <w:delText>Test Set 3: Data Flow</w:delText>
        </w:r>
        <w:bookmarkEnd w:id="1236"/>
      </w:del>
    </w:p>
    <w:p w14:paraId="0269E8F7" w14:textId="42054770" w:rsidR="003F049D" w:rsidDel="006A227A" w:rsidRDefault="003F049D" w:rsidP="003F049D">
      <w:pPr>
        <w:pStyle w:val="Paragraph"/>
        <w:rPr>
          <w:ins w:id="1238" w:author="Koslosky, Anne Marie.J (GSFC-5860)" w:date="2016-02-26T13:37:00Z"/>
          <w:del w:id="1239" w:author="Perrine, Martin L. (GSFC-5670)" w:date="2016-09-27T10:29:00Z"/>
        </w:rPr>
      </w:pPr>
      <w:del w:id="1240" w:author="Perrine, Martin L. (GSFC-5670)" w:date="2016-09-27T10:29:00Z">
        <w:r w:rsidDel="006A227A">
          <w:delText>This series of tests will determine the capability of the DAPHNE in regards to performance, data rate, and general flow of data to customers.  This baseline test is one of the critical tests and important indicator to the overall functionality and expandability of the system beyond the IRIS missions.</w:delText>
        </w:r>
      </w:del>
    </w:p>
    <w:p w14:paraId="193B6D1E" w14:textId="5F926775" w:rsidR="00EC418E" w:rsidDel="006A227A" w:rsidRDefault="00EC418E" w:rsidP="003F049D">
      <w:pPr>
        <w:pStyle w:val="Paragraph"/>
        <w:rPr>
          <w:ins w:id="1241" w:author="Koslosky, Anne Marie.J (GSFC-5860)" w:date="2016-02-26T13:39:00Z"/>
          <w:del w:id="1242" w:author="Perrine, Martin L. (GSFC-5670)" w:date="2016-09-27T10:29:00Z"/>
        </w:rPr>
      </w:pPr>
    </w:p>
    <w:p w14:paraId="009F1491" w14:textId="000C0C39" w:rsidR="00EC418E" w:rsidDel="006A227A" w:rsidRDefault="00EC418E" w:rsidP="003F049D">
      <w:pPr>
        <w:pStyle w:val="Paragraph"/>
        <w:rPr>
          <w:ins w:id="1243" w:author="Koslosky, Anne Marie.J (GSFC-5860)" w:date="2016-02-26T13:39:00Z"/>
          <w:del w:id="1244" w:author="Perrine, Martin L. (GSFC-5670)" w:date="2016-09-27T10:29:00Z"/>
        </w:rPr>
      </w:pPr>
      <w:ins w:id="1245" w:author="Koslosky, Anne Marie.J (GSFC-5860)" w:date="2016-02-26T13:39:00Z">
        <w:del w:id="1246" w:author="Perrine, Martin L. (GSFC-5670)" w:date="2016-09-27T10:29:00Z">
          <w:r w:rsidDel="006A227A">
            <w:delText>A front-</w:delText>
          </w:r>
          <w:r w:rsidRPr="00EC418E" w:rsidDel="006A227A">
            <w:delText>end processor (FEP), or a communications processor, is a small-siz</w:delText>
          </w:r>
          <w:r w:rsidDel="006A227A">
            <w:delText xml:space="preserve">ed computer which interfaces DAPHNE with </w:delText>
          </w:r>
          <w:r w:rsidRPr="00EC418E" w:rsidDel="006A227A">
            <w:delText xml:space="preserve">networks, </w:delText>
          </w:r>
          <w:r w:rsidDel="006A227A">
            <w:delText>and</w:delText>
          </w:r>
          <w:r w:rsidRPr="00EC418E" w:rsidDel="006A227A">
            <w:delText xml:space="preserve"> periphe</w:delText>
          </w:r>
          <w:r w:rsidDel="006A227A">
            <w:delText xml:space="preserve">ral devices, such as terminals and </w:delText>
          </w:r>
          <w:r w:rsidRPr="00EC418E" w:rsidDel="006A227A">
            <w:delText xml:space="preserve">disk units, Data is transferred between </w:delText>
          </w:r>
          <w:r w:rsidDel="006A227A">
            <w:delText>the host computer and the front</w:delText>
          </w:r>
        </w:del>
      </w:ins>
      <w:ins w:id="1247" w:author="Koslosky, Anne Marie.J (GSFC-5860)" w:date="2016-02-26T13:40:00Z">
        <w:del w:id="1248" w:author="Perrine, Martin L. (GSFC-5670)" w:date="2016-09-27T10:29:00Z">
          <w:r w:rsidDel="006A227A">
            <w:delText>-</w:delText>
          </w:r>
        </w:del>
      </w:ins>
      <w:ins w:id="1249" w:author="Koslosky, Anne Marie.J (GSFC-5860)" w:date="2016-02-26T13:39:00Z">
        <w:del w:id="1250" w:author="Perrine, Martin L. (GSFC-5670)" w:date="2016-09-27T10:29:00Z">
          <w:r w:rsidDel="006A227A">
            <w:delText>end processor us</w:delText>
          </w:r>
        </w:del>
      </w:ins>
      <w:ins w:id="1251" w:author="Koslosky, Anne Marie.J (GSFC-5860)" w:date="2016-02-26T13:40:00Z">
        <w:del w:id="1252" w:author="Perrine, Martin L. (GSFC-5670)" w:date="2016-09-27T10:29:00Z">
          <w:r w:rsidDel="006A227A">
            <w:delText>es</w:delText>
          </w:r>
        </w:del>
      </w:ins>
      <w:ins w:id="1253" w:author="Koslosky, Anne Marie.J (GSFC-5860)" w:date="2016-02-26T13:39:00Z">
        <w:del w:id="1254" w:author="Perrine, Martin L. (GSFC-5670)" w:date="2016-09-27T10:29:00Z">
          <w:r w:rsidRPr="00EC418E" w:rsidDel="006A227A">
            <w:delText xml:space="preserve"> a high-spee</w:delText>
          </w:r>
          <w:r w:rsidDel="006A227A">
            <w:delText>d parallel interface. The front</w:delText>
          </w:r>
        </w:del>
      </w:ins>
      <w:ins w:id="1255" w:author="Koslosky, Anne Marie.J (GSFC-5860)" w:date="2016-02-26T13:40:00Z">
        <w:del w:id="1256" w:author="Perrine, Martin L. (GSFC-5670)" w:date="2016-09-27T10:29:00Z">
          <w:r w:rsidDel="006A227A">
            <w:delText>-</w:delText>
          </w:r>
        </w:del>
      </w:ins>
      <w:ins w:id="1257" w:author="Koslosky, Anne Marie.J (GSFC-5860)" w:date="2016-02-26T13:39:00Z">
        <w:del w:id="1258" w:author="Perrine, Martin L. (GSFC-5670)" w:date="2016-09-27T10:29:00Z">
          <w:r w:rsidRPr="00EC418E" w:rsidDel="006A227A">
            <w:delText xml:space="preserve">end processor communicates with peripheral devices using slower serial interfaces, usually also through communication networks. </w:delText>
          </w:r>
          <w:r w:rsidDel="006A227A">
            <w:delText xml:space="preserve">The FEP handles </w:delText>
          </w:r>
        </w:del>
      </w:ins>
      <w:ins w:id="1259" w:author="Koslosky, Anne Marie.J (GSFC-5860)" w:date="2016-02-26T13:44:00Z">
        <w:del w:id="1260" w:author="Perrine, Martin L. (GSFC-5670)" w:date="2016-09-27T10:29:00Z">
          <w:r w:rsidDel="006A227A">
            <w:delText xml:space="preserve">off-loading like </w:delText>
          </w:r>
        </w:del>
      </w:ins>
      <w:ins w:id="1261" w:author="Koslosky, Anne Marie.J (GSFC-5860)" w:date="2016-02-26T13:39:00Z">
        <w:del w:id="1262" w:author="Perrine, Martin L. (GSFC-5670)" w:date="2016-09-27T10:29:00Z">
          <w:r w:rsidRPr="00EC418E" w:rsidDel="006A227A">
            <w:delText xml:space="preserve">managing the peripheral devices, transmitting and receiving messages, packet assembly and disassembly, error detection, and error </w:delText>
          </w:r>
          <w:commentRangeStart w:id="1263"/>
          <w:r w:rsidRPr="00EC418E" w:rsidDel="006A227A">
            <w:delText>correction</w:delText>
          </w:r>
        </w:del>
      </w:ins>
      <w:commentRangeEnd w:id="1263"/>
      <w:del w:id="1264" w:author="Perrine, Martin L. (GSFC-5670)" w:date="2016-09-27T10:29:00Z">
        <w:r w:rsidR="00AC67B3" w:rsidDel="006A227A">
          <w:rPr>
            <w:rStyle w:val="CommentReference"/>
            <w:rFonts w:ascii="Arial" w:hAnsi="Arial"/>
          </w:rPr>
          <w:commentReference w:id="1263"/>
        </w:r>
      </w:del>
      <w:ins w:id="1265" w:author="Koslosky, Anne Marie.J (GSFC-5860)" w:date="2016-02-26T13:39:00Z">
        <w:del w:id="1266" w:author="Perrine, Martin L. (GSFC-5670)" w:date="2016-09-27T10:29:00Z">
          <w:r w:rsidRPr="00EC418E" w:rsidDel="006A227A">
            <w:delText>.</w:delText>
          </w:r>
        </w:del>
      </w:ins>
    </w:p>
    <w:p w14:paraId="3E628872" w14:textId="693D9130" w:rsidR="00EC418E" w:rsidDel="006A227A" w:rsidRDefault="00EC418E" w:rsidP="003F049D">
      <w:pPr>
        <w:pStyle w:val="Paragraph"/>
        <w:rPr>
          <w:ins w:id="1267" w:author="Koslosky, Anne Marie.J (GSFC-5860)" w:date="2016-02-26T13:37:00Z"/>
          <w:del w:id="1268" w:author="Perrine, Martin L. (GSFC-5670)" w:date="2016-09-27T10:29:00Z"/>
        </w:rPr>
      </w:pPr>
    </w:p>
    <w:p w14:paraId="17D5C7EE" w14:textId="79F7DE43" w:rsidR="00EC418E" w:rsidDel="006A227A" w:rsidRDefault="00EC418E" w:rsidP="003F049D">
      <w:pPr>
        <w:pStyle w:val="Paragraph"/>
        <w:rPr>
          <w:del w:id="1269" w:author="Perrine, Martin L. (GSFC-5670)" w:date="2016-09-27T10:29:00Z"/>
        </w:rPr>
      </w:pPr>
      <w:bookmarkStart w:id="1270" w:name="_Toc462735407"/>
      <w:bookmarkEnd w:id="1270"/>
    </w:p>
    <w:p w14:paraId="341B0FEB" w14:textId="3516B989" w:rsidR="003F049D" w:rsidDel="006A227A" w:rsidRDefault="003F049D" w:rsidP="003F049D">
      <w:pPr>
        <w:pStyle w:val="Heading3"/>
        <w:rPr>
          <w:del w:id="1271" w:author="Perrine, Martin L. (GSFC-5670)" w:date="2016-09-27T10:29:00Z"/>
        </w:rPr>
      </w:pPr>
      <w:bookmarkStart w:id="1272" w:name="_Toc311983122"/>
      <w:del w:id="1273" w:author="Perrine, Martin L. (GSFC-5670)" w:date="2016-09-27T10:29:00Z">
        <w:r w:rsidDel="006A227A">
          <w:delText>Objectives</w:delText>
        </w:r>
        <w:bookmarkEnd w:id="1272"/>
      </w:del>
    </w:p>
    <w:p w14:paraId="0D3E6918" w14:textId="6693CA77" w:rsidR="003F049D" w:rsidDel="006A227A" w:rsidRDefault="003F049D" w:rsidP="003F049D">
      <w:pPr>
        <w:pStyle w:val="Paragraph"/>
        <w:rPr>
          <w:del w:id="1274" w:author="Perrine, Martin L. (GSFC-5670)" w:date="2016-09-27T10:29:00Z"/>
        </w:rPr>
      </w:pPr>
      <w:del w:id="1275" w:author="Perrine, Martin L. (GSFC-5670)" w:date="2016-09-27T10:29:00Z">
        <w:r w:rsidDel="006A227A">
          <w:delText xml:space="preserve">The DAPHNE has to meet data rate requirements of various missions that will be supported by the NEN.  To ensure that the DAPHNE can support at minimum the </w:delText>
        </w:r>
        <w:r w:rsidRPr="00BE6B0B" w:rsidDel="006A227A">
          <w:rPr>
            <w:highlight w:val="yellow"/>
            <w:rPrChange w:id="1276" w:author="Perrine, Martin L. (GSFC-5670)" w:date="2016-03-31T09:44:00Z">
              <w:rPr/>
            </w:rPrChange>
          </w:rPr>
          <w:delText>IRIS</w:delText>
        </w:r>
        <w:r w:rsidDel="006A227A">
          <w:delText xml:space="preserve"> requirements this test will verify data rates and data processing of the system.  The primary objectives of this test are given in Table 5-3.</w:delText>
        </w:r>
      </w:del>
    </w:p>
    <w:p w14:paraId="2E52631C" w14:textId="33C7C4A4" w:rsidR="003F049D" w:rsidDel="006A227A" w:rsidRDefault="003F049D" w:rsidP="003F049D">
      <w:pPr>
        <w:pStyle w:val="Caption"/>
        <w:jc w:val="center"/>
        <w:rPr>
          <w:del w:id="1277" w:author="Perrine, Martin L. (GSFC-5670)" w:date="2016-09-27T10:29:00Z"/>
        </w:rPr>
      </w:pPr>
      <w:del w:id="1278" w:author="Perrine, Martin L. (GSFC-5670)" w:date="2016-09-27T10:29:00Z">
        <w:r w:rsidDel="006A227A">
          <w:delText>Table 5-</w:delText>
        </w:r>
        <w:r w:rsidRPr="008C092A" w:rsidDel="006A227A">
          <w:delText xml:space="preserve">3.  Test Set 3 Covered </w:delText>
        </w:r>
        <w:commentRangeStart w:id="1279"/>
        <w:r w:rsidRPr="008C092A" w:rsidDel="006A227A">
          <w:delText>Requirements</w:delText>
        </w:r>
        <w:commentRangeEnd w:id="1279"/>
        <w:r w:rsidR="00BE6B0B" w:rsidDel="006A227A">
          <w:rPr>
            <w:rStyle w:val="CommentReference"/>
            <w:b w:val="0"/>
            <w:i w:val="0"/>
          </w:rPr>
          <w:commentReference w:id="1279"/>
        </w:r>
      </w:del>
    </w:p>
    <w:tbl>
      <w:tblPr>
        <w:tblW w:w="8931" w:type="dxa"/>
        <w:jc w:val="center"/>
        <w:tblBorders>
          <w:top w:val="single" w:sz="8" w:space="0" w:color="auto"/>
          <w:left w:val="single" w:sz="8" w:space="0" w:color="auto"/>
          <w:bottom w:val="single" w:sz="4" w:space="0" w:color="auto"/>
          <w:right w:val="single" w:sz="8" w:space="0" w:color="auto"/>
          <w:insideH w:val="single" w:sz="4" w:space="0" w:color="auto"/>
          <w:insideV w:val="single" w:sz="4" w:space="0" w:color="auto"/>
        </w:tblBorders>
        <w:tblLook w:val="0000" w:firstRow="0" w:lastRow="0" w:firstColumn="0" w:lastColumn="0" w:noHBand="0" w:noVBand="0"/>
      </w:tblPr>
      <w:tblGrid>
        <w:gridCol w:w="8931"/>
      </w:tblGrid>
      <w:tr w:rsidR="003F049D" w:rsidRPr="00392654" w:rsidDel="006A227A" w14:paraId="04B993B1" w14:textId="30246E30" w:rsidTr="009B076C">
        <w:trPr>
          <w:trHeight w:val="426"/>
          <w:jc w:val="center"/>
          <w:del w:id="1280" w:author="Perrine, Martin L. (GSFC-5670)" w:date="2016-09-27T10:29:00Z"/>
        </w:trPr>
        <w:tc>
          <w:tcPr>
            <w:tcW w:w="8931" w:type="dxa"/>
            <w:shd w:val="clear" w:color="auto" w:fill="D9D9D9"/>
            <w:noWrap/>
            <w:vAlign w:val="center"/>
          </w:tcPr>
          <w:p w14:paraId="29B0F527" w14:textId="626DFA33" w:rsidR="003F049D" w:rsidRPr="00392654" w:rsidDel="006A227A" w:rsidRDefault="003F049D" w:rsidP="009B076C">
            <w:pPr>
              <w:spacing w:after="0"/>
              <w:jc w:val="center"/>
              <w:rPr>
                <w:del w:id="1281" w:author="Perrine, Martin L. (GSFC-5670)" w:date="2016-09-27T10:29:00Z"/>
                <w:rFonts w:cs="Arial"/>
                <w:b/>
                <w:sz w:val="20"/>
              </w:rPr>
            </w:pPr>
            <w:del w:id="1282" w:author="Perrine, Martin L. (GSFC-5670)" w:date="2016-09-27T10:29:00Z">
              <w:r w:rsidRPr="00392654" w:rsidDel="006A227A">
                <w:rPr>
                  <w:rFonts w:cs="Arial"/>
                  <w:b/>
                  <w:sz w:val="20"/>
                </w:rPr>
                <w:delText>Operational &amp; Performance Requirements</w:delText>
              </w:r>
            </w:del>
          </w:p>
        </w:tc>
      </w:tr>
      <w:tr w:rsidR="003F049D" w:rsidRPr="00392654" w:rsidDel="006A227A" w14:paraId="2E4FAD26" w14:textId="2F47AD2A" w:rsidTr="009B076C">
        <w:trPr>
          <w:trHeight w:val="256"/>
          <w:jc w:val="center"/>
          <w:del w:id="1283" w:author="Perrine, Martin L. (GSFC-5670)" w:date="2016-09-27T10:29:00Z"/>
        </w:trPr>
        <w:tc>
          <w:tcPr>
            <w:tcW w:w="8931" w:type="dxa"/>
            <w:shd w:val="clear" w:color="auto" w:fill="FFFFFF"/>
            <w:noWrap/>
            <w:vAlign w:val="bottom"/>
          </w:tcPr>
          <w:p w14:paraId="5E639B75" w14:textId="00A4045A" w:rsidR="003F049D" w:rsidRPr="00392654" w:rsidDel="006A227A" w:rsidRDefault="003F049D" w:rsidP="009B076C">
            <w:pPr>
              <w:spacing w:after="0"/>
              <w:jc w:val="left"/>
              <w:rPr>
                <w:del w:id="1284" w:author="Perrine, Martin L. (GSFC-5670)" w:date="2016-09-27T10:29:00Z"/>
                <w:rFonts w:cs="Arial"/>
                <w:sz w:val="20"/>
              </w:rPr>
            </w:pPr>
            <w:del w:id="1285" w:author="Perrine, Martin L. (GSFC-5670)" w:date="2016-09-27T10:29:00Z">
              <w:r w:rsidRPr="00392654" w:rsidDel="006A227A">
                <w:rPr>
                  <w:rFonts w:cs="Arial"/>
                  <w:sz w:val="20"/>
                </w:rPr>
                <w:delText>Requirement Number</w:delText>
              </w:r>
            </w:del>
          </w:p>
        </w:tc>
      </w:tr>
      <w:tr w:rsidR="003F049D" w:rsidRPr="00392654" w:rsidDel="006A227A" w14:paraId="71959916" w14:textId="314B608D" w:rsidTr="009B076C">
        <w:trPr>
          <w:trHeight w:val="256"/>
          <w:jc w:val="center"/>
          <w:del w:id="1286" w:author="Perrine, Martin L. (GSFC-5670)" w:date="2016-09-27T10:29:00Z"/>
        </w:trPr>
        <w:tc>
          <w:tcPr>
            <w:tcW w:w="8931" w:type="dxa"/>
            <w:shd w:val="clear" w:color="auto" w:fill="FFFFFF"/>
            <w:noWrap/>
          </w:tcPr>
          <w:p w14:paraId="41B255E2" w14:textId="481D90DE" w:rsidR="003F049D" w:rsidRPr="00392654" w:rsidDel="006A227A" w:rsidRDefault="003F049D" w:rsidP="009B076C">
            <w:pPr>
              <w:spacing w:after="0"/>
              <w:jc w:val="left"/>
              <w:rPr>
                <w:del w:id="1287" w:author="Perrine, Martin L. (GSFC-5670)" w:date="2016-09-27T10:29:00Z"/>
                <w:rFonts w:cs="Arial"/>
                <w:sz w:val="20"/>
              </w:rPr>
            </w:pPr>
            <w:del w:id="1288" w:author="Perrine, Martin L. (GSFC-5670)" w:date="2016-09-27T10:29:00Z">
              <w:r w:rsidDel="006A227A">
                <w:rPr>
                  <w:rFonts w:cs="Arial"/>
                  <w:sz w:val="20"/>
                </w:rPr>
                <w:delText xml:space="preserve">NENG-OPS-001  </w:delText>
              </w:r>
              <w:r w:rsidDel="006A227A">
                <w:rPr>
                  <w:sz w:val="20"/>
                </w:rPr>
                <w:delText>DAPHNE</w:delText>
              </w:r>
              <w:r w:rsidRPr="00D1182C" w:rsidDel="006A227A">
                <w:rPr>
                  <w:sz w:val="20"/>
                </w:rPr>
                <w:delText xml:space="preserve"> shall </w:delText>
              </w:r>
              <w:r w:rsidRPr="00255C5B" w:rsidDel="006A227A">
                <w:rPr>
                  <w:sz w:val="20"/>
                </w:rPr>
                <w:delText>provide</w:delText>
              </w:r>
              <w:r w:rsidRPr="00ED7CF0" w:rsidDel="006A227A">
                <w:rPr>
                  <w:sz w:val="20"/>
                </w:rPr>
                <w:delText xml:space="preserve"> </w:delText>
              </w:r>
              <w:r w:rsidRPr="00255C5B" w:rsidDel="006A227A">
                <w:rPr>
                  <w:sz w:val="20"/>
                </w:rPr>
                <w:delText>automated</w:delText>
              </w:r>
              <w:r w:rsidRPr="00ED7CF0" w:rsidDel="006A227A">
                <w:rPr>
                  <w:sz w:val="20"/>
                </w:rPr>
                <w:delText xml:space="preserve"> </w:delText>
              </w:r>
              <w:r w:rsidRPr="00D1182C" w:rsidDel="006A227A">
                <w:rPr>
                  <w:sz w:val="20"/>
                </w:rPr>
                <w:delText>deli</w:delText>
              </w:r>
              <w:r w:rsidDel="006A227A">
                <w:rPr>
                  <w:sz w:val="20"/>
                </w:rPr>
                <w:delText xml:space="preserve">very of </w:delText>
              </w:r>
              <w:r w:rsidRPr="00D1182C" w:rsidDel="006A227A">
                <w:rPr>
                  <w:sz w:val="20"/>
                </w:rPr>
                <w:delText>the</w:delText>
              </w:r>
              <w:r w:rsidDel="006A227A">
                <w:rPr>
                  <w:sz w:val="20"/>
                </w:rPr>
                <w:delText xml:space="preserve">  VC data files</w:delText>
              </w:r>
              <w:r w:rsidRPr="00D1182C" w:rsidDel="006A227A">
                <w:rPr>
                  <w:sz w:val="20"/>
                </w:rPr>
                <w:delText xml:space="preserve"> to authorized users.</w:delText>
              </w:r>
            </w:del>
          </w:p>
        </w:tc>
      </w:tr>
      <w:tr w:rsidR="003F049D" w:rsidRPr="00392654" w:rsidDel="006A227A" w14:paraId="238F62E1" w14:textId="79EC7160" w:rsidTr="009B076C">
        <w:trPr>
          <w:trHeight w:val="256"/>
          <w:jc w:val="center"/>
          <w:del w:id="1289" w:author="Perrine, Martin L. (GSFC-5670)" w:date="2016-09-27T10:29:00Z"/>
        </w:trPr>
        <w:tc>
          <w:tcPr>
            <w:tcW w:w="8931" w:type="dxa"/>
            <w:shd w:val="clear" w:color="auto" w:fill="FFFFFF"/>
            <w:noWrap/>
          </w:tcPr>
          <w:p w14:paraId="131EE6F8" w14:textId="6CEDCD5E" w:rsidR="003F049D" w:rsidRPr="00392654" w:rsidDel="006A227A" w:rsidRDefault="003F049D" w:rsidP="009B076C">
            <w:pPr>
              <w:spacing w:after="0"/>
              <w:jc w:val="left"/>
              <w:rPr>
                <w:del w:id="1290" w:author="Perrine, Martin L. (GSFC-5670)" w:date="2016-09-27T10:29:00Z"/>
                <w:rFonts w:cs="Arial"/>
                <w:sz w:val="20"/>
              </w:rPr>
            </w:pPr>
            <w:del w:id="1291" w:author="Perrine, Martin L. (GSFC-5670)" w:date="2016-09-27T10:29:00Z">
              <w:r w:rsidRPr="00392654" w:rsidDel="006A227A">
                <w:rPr>
                  <w:rFonts w:cs="Arial"/>
                  <w:sz w:val="20"/>
                </w:rPr>
                <w:delText xml:space="preserve">NENG-OPS-002 </w:delText>
              </w:r>
              <w:r w:rsidDel="006A227A">
                <w:rPr>
                  <w:rFonts w:cs="Arial"/>
                  <w:sz w:val="20"/>
                </w:rPr>
                <w:delText xml:space="preserve"> </w:delText>
              </w:r>
              <w:r w:rsidDel="006A227A">
                <w:rPr>
                  <w:sz w:val="20"/>
                </w:rPr>
                <w:delText xml:space="preserve"> </w:delText>
              </w:r>
              <w:r w:rsidRPr="00ED7CF0" w:rsidDel="006A227A">
                <w:rPr>
                  <w:sz w:val="20"/>
                </w:rPr>
                <w:delText xml:space="preserve"> </w:delText>
              </w:r>
              <w:r w:rsidDel="006A227A">
                <w:rPr>
                  <w:sz w:val="20"/>
                </w:rPr>
                <w:delText>DAPHNE</w:delText>
              </w:r>
              <w:r w:rsidRPr="00ED7CF0" w:rsidDel="006A227A">
                <w:rPr>
                  <w:sz w:val="20"/>
                </w:rPr>
                <w:delText xml:space="preserve"> shall attempt automated delivery once.</w:delText>
              </w:r>
            </w:del>
          </w:p>
        </w:tc>
      </w:tr>
      <w:tr w:rsidR="003F049D" w:rsidRPr="00392654" w:rsidDel="006A227A" w14:paraId="47E0D131" w14:textId="768EEDBF" w:rsidTr="009B076C">
        <w:trPr>
          <w:trHeight w:val="256"/>
          <w:jc w:val="center"/>
          <w:del w:id="1292" w:author="Perrine, Martin L. (GSFC-5670)" w:date="2016-09-27T10:29:00Z"/>
        </w:trPr>
        <w:tc>
          <w:tcPr>
            <w:tcW w:w="8931" w:type="dxa"/>
            <w:shd w:val="clear" w:color="auto" w:fill="FFFFFF"/>
            <w:noWrap/>
          </w:tcPr>
          <w:p w14:paraId="4ED120B6" w14:textId="167A8D64" w:rsidR="003F049D" w:rsidRPr="00392654" w:rsidDel="006A227A" w:rsidRDefault="003F049D" w:rsidP="009B076C">
            <w:pPr>
              <w:spacing w:after="0"/>
              <w:jc w:val="left"/>
              <w:rPr>
                <w:del w:id="1293" w:author="Perrine, Martin L. (GSFC-5670)" w:date="2016-09-27T10:29:00Z"/>
                <w:rFonts w:cs="Arial"/>
                <w:sz w:val="20"/>
              </w:rPr>
            </w:pPr>
            <w:del w:id="1294" w:author="Perrine, Martin L. (GSFC-5670)" w:date="2016-09-27T10:29:00Z">
              <w:r w:rsidRPr="00392654" w:rsidDel="006A227A">
                <w:rPr>
                  <w:rFonts w:cs="Arial"/>
                  <w:sz w:val="20"/>
                </w:rPr>
                <w:delText xml:space="preserve">NENG-PERF-010 </w:delText>
              </w:r>
              <w:r w:rsidDel="006A227A">
                <w:rPr>
                  <w:rFonts w:cs="Arial"/>
                  <w:sz w:val="20"/>
                </w:rPr>
                <w:delText xml:space="preserve"> DAPHNE</w:delText>
              </w:r>
              <w:r w:rsidRPr="00D1182C" w:rsidDel="006A227A">
                <w:rPr>
                  <w:rFonts w:cs="Arial"/>
                  <w:sz w:val="20"/>
                </w:rPr>
                <w:delText xml:space="preserve"> shall receive </w:delText>
              </w:r>
              <w:r w:rsidDel="006A227A">
                <w:rPr>
                  <w:rFonts w:cs="Arial"/>
                  <w:sz w:val="20"/>
                </w:rPr>
                <w:delText xml:space="preserve">the two streams of telemetry data </w:delText>
              </w:r>
              <w:r w:rsidRPr="00D1182C" w:rsidDel="006A227A">
                <w:rPr>
                  <w:rFonts w:cs="Arial"/>
                  <w:sz w:val="20"/>
                </w:rPr>
                <w:delText xml:space="preserve">at </w:delText>
              </w:r>
              <w:r w:rsidDel="006A227A">
                <w:rPr>
                  <w:rFonts w:cs="Arial"/>
                  <w:sz w:val="20"/>
                </w:rPr>
                <w:delText xml:space="preserve">a </w:delText>
              </w:r>
              <w:r w:rsidRPr="00D1182C" w:rsidDel="006A227A">
                <w:rPr>
                  <w:rFonts w:cs="Arial"/>
                  <w:sz w:val="20"/>
                </w:rPr>
                <w:delText xml:space="preserve">rate </w:delText>
              </w:r>
              <w:r w:rsidDel="006A227A">
                <w:rPr>
                  <w:rFonts w:cs="Arial"/>
                  <w:sz w:val="20"/>
                </w:rPr>
                <w:delText xml:space="preserve">up </w:delText>
              </w:r>
              <w:r w:rsidRPr="00D1182C" w:rsidDel="006A227A">
                <w:rPr>
                  <w:rFonts w:cs="Arial"/>
                  <w:sz w:val="20"/>
                </w:rPr>
                <w:delText xml:space="preserve"> to </w:delText>
              </w:r>
              <w:r w:rsidDel="006A227A">
                <w:rPr>
                  <w:rFonts w:cs="Arial"/>
                  <w:sz w:val="20"/>
                </w:rPr>
                <w:delText>2</w:delText>
              </w:r>
              <w:r w:rsidRPr="00D1182C" w:rsidDel="006A227A">
                <w:rPr>
                  <w:rFonts w:cs="Arial"/>
                  <w:sz w:val="20"/>
                </w:rPr>
                <w:delText xml:space="preserve"> Gbps</w:delText>
              </w:r>
              <w:r w:rsidDel="006A227A">
                <w:rPr>
                  <w:rFonts w:cs="Arial"/>
                  <w:sz w:val="20"/>
                </w:rPr>
                <w:delText xml:space="preserve"> each</w:delText>
              </w:r>
              <w:r w:rsidRPr="00D1182C" w:rsidDel="006A227A">
                <w:rPr>
                  <w:rFonts w:cs="Arial"/>
                  <w:sz w:val="20"/>
                </w:rPr>
                <w:delText>.</w:delText>
              </w:r>
            </w:del>
          </w:p>
        </w:tc>
      </w:tr>
      <w:tr w:rsidR="003F049D" w:rsidRPr="00392654" w:rsidDel="006A227A" w14:paraId="47114817" w14:textId="4702038A" w:rsidTr="009B076C">
        <w:trPr>
          <w:trHeight w:val="256"/>
          <w:jc w:val="center"/>
          <w:del w:id="1295" w:author="Perrine, Martin L. (GSFC-5670)" w:date="2016-09-27T10:29:00Z"/>
        </w:trPr>
        <w:tc>
          <w:tcPr>
            <w:tcW w:w="8931" w:type="dxa"/>
            <w:shd w:val="clear" w:color="auto" w:fill="FFFFFF"/>
            <w:noWrap/>
          </w:tcPr>
          <w:p w14:paraId="16C60DEF" w14:textId="70E2C73B" w:rsidR="003F049D" w:rsidRPr="00407988" w:rsidDel="006A227A" w:rsidRDefault="003F049D" w:rsidP="009B076C">
            <w:pPr>
              <w:spacing w:after="0"/>
              <w:rPr>
                <w:del w:id="1296" w:author="Perrine, Martin L. (GSFC-5670)" w:date="2016-09-27T10:29:00Z"/>
                <w:rFonts w:cs="Arial"/>
                <w:sz w:val="20"/>
              </w:rPr>
            </w:pPr>
            <w:del w:id="1297" w:author="Perrine, Martin L. (GSFC-5670)" w:date="2016-09-27T10:29:00Z">
              <w:r w:rsidRPr="00407988" w:rsidDel="006A227A">
                <w:rPr>
                  <w:rFonts w:cs="Arial"/>
                  <w:sz w:val="20"/>
                </w:rPr>
                <w:delText xml:space="preserve">NENG-OPS-013 </w:delText>
              </w:r>
              <w:r w:rsidDel="006A227A">
                <w:rPr>
                  <w:sz w:val="20"/>
                </w:rPr>
                <w:delText xml:space="preserve">DAPHNE </w:delText>
              </w:r>
              <w:r w:rsidRPr="00D1182C" w:rsidDel="006A227A">
                <w:rPr>
                  <w:sz w:val="20"/>
                </w:rPr>
                <w:delText>shall provide system status.</w:delText>
              </w:r>
            </w:del>
          </w:p>
        </w:tc>
      </w:tr>
      <w:tr w:rsidR="003F049D" w:rsidRPr="00392654" w:rsidDel="006A227A" w14:paraId="21AE1797" w14:textId="0810CFE1" w:rsidTr="009B076C">
        <w:trPr>
          <w:trHeight w:val="256"/>
          <w:jc w:val="center"/>
          <w:del w:id="1298" w:author="Perrine, Martin L. (GSFC-5670)" w:date="2016-09-27T10:29:00Z"/>
        </w:trPr>
        <w:tc>
          <w:tcPr>
            <w:tcW w:w="8931" w:type="dxa"/>
            <w:shd w:val="clear" w:color="auto" w:fill="FFFFFF"/>
            <w:noWrap/>
          </w:tcPr>
          <w:p w14:paraId="7D077205" w14:textId="334F6635" w:rsidR="003F049D" w:rsidRPr="00407988" w:rsidDel="006A227A" w:rsidRDefault="003F049D" w:rsidP="009B076C">
            <w:pPr>
              <w:spacing w:after="0"/>
              <w:rPr>
                <w:del w:id="1299" w:author="Perrine, Martin L. (GSFC-5670)" w:date="2016-09-27T10:29:00Z"/>
                <w:rFonts w:cs="Arial"/>
                <w:sz w:val="20"/>
              </w:rPr>
            </w:pPr>
            <w:del w:id="1300" w:author="Perrine, Martin L. (GSFC-5670)" w:date="2016-09-27T10:29:00Z">
              <w:r w:rsidRPr="00407988" w:rsidDel="006A227A">
                <w:rPr>
                  <w:rFonts w:cs="Arial"/>
                  <w:sz w:val="20"/>
                </w:rPr>
                <w:delText xml:space="preserve">NENG-OPS-013.1 </w:delText>
              </w:r>
              <w:r w:rsidDel="006A227A">
                <w:rPr>
                  <w:sz w:val="20"/>
                </w:rPr>
                <w:delText>DAPHNE</w:delText>
              </w:r>
              <w:r w:rsidRPr="00D1182C" w:rsidDel="006A227A">
                <w:rPr>
                  <w:sz w:val="20"/>
                </w:rPr>
                <w:delText xml:space="preserve"> shall report: the total storage available for</w:delText>
              </w:r>
              <w:r w:rsidDel="006A227A">
                <w:rPr>
                  <w:sz w:val="20"/>
                </w:rPr>
                <w:delText xml:space="preserve"> </w:delText>
              </w:r>
              <w:r w:rsidRPr="00D1182C" w:rsidDel="006A227A">
                <w:rPr>
                  <w:sz w:val="20"/>
                </w:rPr>
                <w:delText xml:space="preserve">total storage used for </w:delText>
              </w:r>
              <w:r w:rsidDel="006A227A">
                <w:rPr>
                  <w:sz w:val="20"/>
                </w:rPr>
                <w:delText xml:space="preserve">disk health and storage </w:delText>
              </w:r>
              <w:r w:rsidRPr="00ED4DF5" w:rsidDel="006A227A">
                <w:rPr>
                  <w:sz w:val="20"/>
                </w:rPr>
                <w:delText>system health.</w:delText>
              </w:r>
            </w:del>
          </w:p>
        </w:tc>
      </w:tr>
    </w:tbl>
    <w:p w14:paraId="2ECBB361" w14:textId="0803AF4D" w:rsidR="003F049D" w:rsidDel="006A227A" w:rsidRDefault="003F049D" w:rsidP="003F049D">
      <w:pPr>
        <w:pStyle w:val="Paragraph"/>
        <w:rPr>
          <w:del w:id="1301" w:author="Perrine, Martin L. (GSFC-5670)" w:date="2016-09-27T10:29:00Z"/>
        </w:rPr>
      </w:pPr>
    </w:p>
    <w:p w14:paraId="57AD5A91" w14:textId="1068D82B" w:rsidR="003F049D" w:rsidDel="006A227A" w:rsidRDefault="003F049D" w:rsidP="003F049D">
      <w:pPr>
        <w:pStyle w:val="Heading3"/>
        <w:rPr>
          <w:del w:id="1302" w:author="Perrine, Martin L. (GSFC-5670)" w:date="2016-09-27T10:29:00Z"/>
        </w:rPr>
      </w:pPr>
      <w:del w:id="1303" w:author="Perrine, Martin L. (GSFC-5670)" w:date="2016-09-27T10:29:00Z">
        <w:r w:rsidDel="006A227A">
          <w:br w:type="page"/>
        </w:r>
        <w:bookmarkStart w:id="1304" w:name="_Toc311983123"/>
        <w:r w:rsidDel="006A227A">
          <w:delText>Configuration</w:delText>
        </w:r>
        <w:bookmarkEnd w:id="1304"/>
      </w:del>
    </w:p>
    <w:p w14:paraId="30784DB6" w14:textId="09C84ED6" w:rsidR="003F049D" w:rsidDel="006A227A" w:rsidRDefault="003F049D" w:rsidP="003F049D">
      <w:pPr>
        <w:pStyle w:val="Paragraph"/>
        <w:rPr>
          <w:del w:id="1305" w:author="Perrine, Martin L. (GSFC-5670)" w:date="2016-09-27T10:29:00Z"/>
        </w:rPr>
      </w:pPr>
      <w:del w:id="1306" w:author="Perrine, Martin L. (GSFC-5670)" w:date="2016-09-27T10:29:00Z">
        <w:r w:rsidRPr="008C092A" w:rsidDel="006A227A">
          <w:delText xml:space="preserve">The </w:delText>
        </w:r>
        <w:r w:rsidDel="006A227A">
          <w:delText>DAPHNE</w:delText>
        </w:r>
        <w:r w:rsidRPr="008C092A" w:rsidDel="006A227A">
          <w:delText xml:space="preserve"> Data Flow configuration is shown in Figure 5-2.</w:delText>
        </w:r>
      </w:del>
    </w:p>
    <w:p w14:paraId="1249FB36" w14:textId="62AE36CA" w:rsidR="003F049D" w:rsidDel="006A227A" w:rsidRDefault="003F049D" w:rsidP="003F049D">
      <w:pPr>
        <w:pStyle w:val="Paragraph"/>
        <w:rPr>
          <w:ins w:id="1307" w:author="Koslosky, Anne Marie.J (GSFC-5860)" w:date="2016-02-25T18:15:00Z"/>
          <w:del w:id="1308" w:author="Perrine, Martin L. (GSFC-5670)" w:date="2016-09-27T10:29:00Z"/>
        </w:rPr>
      </w:pPr>
      <w:del w:id="1309" w:author="Perrine, Martin L. (GSFC-5670)" w:date="2016-09-27T10:29:00Z">
        <w:r w:rsidDel="006A227A">
          <w:rPr>
            <w:noProof/>
          </w:rPr>
          <w:drawing>
            <wp:inline distT="0" distB="0" distL="0" distR="0" wp14:anchorId="2E7BD2E3" wp14:editId="731D1994">
              <wp:extent cx="5882640" cy="2926080"/>
              <wp:effectExtent l="0" t="0" r="10160" b="0"/>
              <wp:docPr id="5" name="Picture 5" descr="Screen Shot 2015-12-17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5-12-17 at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82640" cy="2926080"/>
                      </a:xfrm>
                      <a:prstGeom prst="rect">
                        <a:avLst/>
                      </a:prstGeom>
                      <a:noFill/>
                      <a:ln>
                        <a:noFill/>
                      </a:ln>
                    </pic:spPr>
                  </pic:pic>
                </a:graphicData>
              </a:graphic>
            </wp:inline>
          </w:drawing>
        </w:r>
      </w:del>
    </w:p>
    <w:p w14:paraId="66B1CADA" w14:textId="42D78787" w:rsidR="00A551C0" w:rsidDel="006A227A" w:rsidRDefault="00224555" w:rsidP="003F049D">
      <w:pPr>
        <w:pStyle w:val="Paragraph"/>
        <w:rPr>
          <w:del w:id="1310" w:author="Perrine, Martin L. (GSFC-5670)" w:date="2016-09-27T10:29:00Z"/>
        </w:rPr>
      </w:pPr>
      <w:ins w:id="1311" w:author="Koslosky, Anne Marie.J (GSFC-5860)" w:date="2016-02-26T10:56:00Z">
        <w:del w:id="1312" w:author="Perrine, Martin L. (GSFC-5670)" w:date="2016-09-27T10:29:00Z">
          <w:r w:rsidDel="006A227A">
            <w:rPr>
              <w:noProof/>
            </w:rPr>
            <w:drawing>
              <wp:inline distT="0" distB="0" distL="0" distR="0" wp14:anchorId="577D98E8" wp14:editId="52DD0768">
                <wp:extent cx="5933440" cy="3545840"/>
                <wp:effectExtent l="0" t="0" r="10160" b="10160"/>
                <wp:docPr id="16" name="Picture 16" descr="Macintosh HD:Users:akoslosk:Desktop:Screen Shot 2016-02-26 at 8.50.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koslosk:Desktop:Screen Shot 2016-02-26 at 8.50.41 A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3440" cy="3545840"/>
                        </a:xfrm>
                        <a:prstGeom prst="rect">
                          <a:avLst/>
                        </a:prstGeom>
                        <a:noFill/>
                        <a:ln>
                          <a:noFill/>
                        </a:ln>
                      </pic:spPr>
                    </pic:pic>
                  </a:graphicData>
                </a:graphic>
              </wp:inline>
            </w:drawing>
          </w:r>
        </w:del>
      </w:ins>
    </w:p>
    <w:p w14:paraId="3B371405" w14:textId="1630CDED" w:rsidR="003F049D" w:rsidDel="006A227A" w:rsidRDefault="003F049D" w:rsidP="003F049D">
      <w:pPr>
        <w:pStyle w:val="Caption"/>
        <w:jc w:val="center"/>
        <w:rPr>
          <w:del w:id="1313" w:author="Perrine, Martin L. (GSFC-5670)" w:date="2016-09-27T10:29:00Z"/>
        </w:rPr>
      </w:pPr>
      <w:del w:id="1314" w:author="Perrine, Martin L. (GSFC-5670)" w:date="2016-09-27T10:29:00Z">
        <w:r w:rsidDel="006A227A">
          <w:delText xml:space="preserve">Figure 5-2.  </w:delText>
        </w:r>
        <w:r w:rsidRPr="008C092A" w:rsidDel="006A227A">
          <w:delText>Data Flow Configuration</w:delText>
        </w:r>
      </w:del>
    </w:p>
    <w:p w14:paraId="4B07CFA5" w14:textId="36A52283" w:rsidR="003F049D" w:rsidDel="006A227A" w:rsidRDefault="003F049D" w:rsidP="003F049D">
      <w:pPr>
        <w:pStyle w:val="Paragraph"/>
        <w:rPr>
          <w:del w:id="1315" w:author="Perrine, Martin L. (GSFC-5670)" w:date="2016-09-27T10:29:00Z"/>
        </w:rPr>
      </w:pPr>
      <w:del w:id="1316" w:author="Perrine, Martin L. (GSFC-5670)" w:date="2016-09-27T10:29:00Z">
        <w:r w:rsidRPr="008C092A" w:rsidDel="006A227A">
          <w:delText xml:space="preserve">For this test the </w:delText>
        </w:r>
        <w:r w:rsidDel="006A227A">
          <w:delText>DAPHNE</w:delText>
        </w:r>
        <w:r w:rsidRPr="008C092A" w:rsidDel="006A227A">
          <w:delText xml:space="preserve"> system will be in the test configurations shown in Figure 5-2.  This test</w:delText>
        </w:r>
        <w:r w:rsidDel="006A227A">
          <w:delText xml:space="preserve"> configuration allows for single event testing of the DAPHNE along with testing system configuration files, data delivery/storage, and data flow.  This configuration will allow for test operators to ensure data rates can be achieved.  The data used for this test set is simulated mission data, verifying S-Band Uplink, S-Band Downlink, and Ka-Band Downlink</w:delText>
        </w:r>
      </w:del>
      <w:ins w:id="1317" w:author="Koslosky, Anne Marie.J (GSFC-5860)" w:date="2016-02-25T15:15:00Z">
        <w:del w:id="1318" w:author="Perrine, Martin L. (GSFC-5670)" w:date="2016-09-27T10:29:00Z">
          <w:r w:rsidR="00DA3515" w:rsidDel="006A227A">
            <w:delText>high rate data science telemetry</w:delText>
          </w:r>
        </w:del>
      </w:ins>
      <w:del w:id="1319" w:author="Perrine, Martin L. (GSFC-5670)" w:date="2016-09-27T10:29:00Z">
        <w:r w:rsidDel="006A227A">
          <w:delText>.</w:delText>
        </w:r>
      </w:del>
      <w:ins w:id="1320" w:author="Koslosky, Anne Marie.J (GSFC-5860)" w:date="2016-02-25T15:18:00Z">
        <w:del w:id="1321" w:author="Perrine, Martin L. (GSFC-5670)" w:date="2016-09-27T10:29:00Z">
          <w:r w:rsidR="00DA3515" w:rsidDel="006A227A">
            <w:delText xml:space="preserve">  </w:delText>
          </w:r>
        </w:del>
      </w:ins>
    </w:p>
    <w:p w14:paraId="05B5BFE4" w14:textId="7829BC8D" w:rsidR="003F049D" w:rsidDel="006A227A" w:rsidRDefault="003F049D" w:rsidP="003F049D">
      <w:pPr>
        <w:pStyle w:val="Paragraph"/>
        <w:rPr>
          <w:del w:id="1322" w:author="Perrine, Martin L. (GSFC-5670)" w:date="2016-09-27T10:29:00Z"/>
        </w:rPr>
      </w:pPr>
    </w:p>
    <w:p w14:paraId="288F443A" w14:textId="1CF6B16B" w:rsidR="003F049D" w:rsidDel="006A227A" w:rsidRDefault="003F049D" w:rsidP="003F049D">
      <w:pPr>
        <w:pStyle w:val="Paragraph"/>
        <w:rPr>
          <w:del w:id="1323" w:author="Perrine, Martin L. (GSFC-5670)" w:date="2016-09-27T10:29:00Z"/>
        </w:rPr>
      </w:pPr>
      <w:del w:id="1324" w:author="Perrine, Martin L. (GSFC-5670)" w:date="2016-09-27T10:29:00Z">
        <w:r w:rsidDel="006A227A">
          <w:delText>In the nominal mission configuration, ranging is performed on the baseband carrier and the telemetry is modulated on the subcarrier at TBD kbps.   The forward link (main uplink carrier) is kept on at all times, except for station handovers.  This allows the mission to be kept in coherent mode and ranging to occur continuously.  Set up data rate transmissions.  The S-band system downlinks mission and instrument housekeeping and engineering telemetry to the ground station.   Mission</w:delText>
        </w:r>
        <w:r w:rsidRPr="00F9604F" w:rsidDel="006A227A">
          <w:delText xml:space="preserve"> housekeeping data is defined here as non-science telemetry.</w:delText>
        </w:r>
        <w:r w:rsidDel="006A227A">
          <w:delText xml:space="preserve">   Housekeeping telemetry and commanding are supported over the S-band.  </w:delText>
        </w:r>
        <w:r w:rsidRPr="00954D27" w:rsidDel="006A227A">
          <w:delText>The</w:delText>
        </w:r>
      </w:del>
      <w:ins w:id="1325" w:author="Koslosky, Anne Marie.J (GSFC-5860)" w:date="2016-02-25T15:18:00Z">
        <w:del w:id="1326" w:author="Perrine, Martin L. (GSFC-5670)" w:date="2016-09-27T10:29:00Z">
          <w:r w:rsidR="00DA3515" w:rsidDel="006A227A">
            <w:delText xml:space="preserve"> </w:delText>
          </w:r>
        </w:del>
      </w:ins>
      <w:del w:id="1327" w:author="Perrine, Martin L. (GSFC-5670)" w:date="2016-09-27T10:29:00Z">
        <w:r w:rsidRPr="00954D27" w:rsidDel="006A227A">
          <w:delText xml:space="preserve"> S-band </w:delText>
        </w:r>
      </w:del>
      <w:ins w:id="1328" w:author="Koslosky, Anne Marie.J (GSFC-5860)" w:date="2016-02-26T10:56:00Z">
        <w:del w:id="1329" w:author="Perrine, Martin L. (GSFC-5670)" w:date="2016-09-27T10:29:00Z">
          <w:r w:rsidR="00E930A6" w:rsidDel="006A227A">
            <w:delText>telemetry</w:delText>
          </w:r>
        </w:del>
      </w:ins>
      <w:del w:id="1330" w:author="Perrine, Martin L. (GSFC-5670)" w:date="2016-09-27T10:29:00Z">
        <w:r w:rsidRPr="00954D27" w:rsidDel="006A227A">
          <w:delText>housekeeping data is then forwarded to the MOC</w:delText>
        </w:r>
        <w:r w:rsidDel="006A227A">
          <w:delText xml:space="preserve"> </w:delText>
        </w:r>
        <w:r w:rsidRPr="00954D27" w:rsidDel="006A227A">
          <w:delText>for processing, archival and distribution to the SOC</w:delText>
        </w:r>
        <w:r w:rsidDel="006A227A">
          <w:delText>s in near real-time</w:delText>
        </w:r>
        <w:r w:rsidRPr="00954D27" w:rsidDel="006A227A">
          <w:delText>.</w:delText>
        </w:r>
      </w:del>
    </w:p>
    <w:p w14:paraId="1B3939F7" w14:textId="3F010D3E" w:rsidR="003F049D" w:rsidDel="006A227A" w:rsidRDefault="003F049D" w:rsidP="003F049D">
      <w:pPr>
        <w:pStyle w:val="Paragraph"/>
        <w:rPr>
          <w:del w:id="1331" w:author="Perrine, Martin L. (GSFC-5670)" w:date="2016-09-27T10:29:00Z"/>
        </w:rPr>
      </w:pPr>
    </w:p>
    <w:p w14:paraId="7D718AD9" w14:textId="4CE10CE9" w:rsidR="003F049D" w:rsidDel="006A227A" w:rsidRDefault="003F049D" w:rsidP="003F049D">
      <w:pPr>
        <w:pStyle w:val="Paragraph"/>
        <w:rPr>
          <w:del w:id="1332" w:author="Perrine, Martin L. (GSFC-5670)" w:date="2016-09-27T10:29:00Z"/>
        </w:rPr>
      </w:pPr>
      <w:del w:id="1333" w:author="Perrine, Martin L. (GSFC-5670)" w:date="2016-09-27T10:29:00Z">
        <w:r w:rsidDel="006A227A">
          <w:delText>In the nominal mission configuration for</w:delText>
        </w:r>
      </w:del>
      <w:ins w:id="1334" w:author="Koslosky, Anne Marie.J (GSFC-5860)" w:date="2016-02-25T15:17:00Z">
        <w:del w:id="1335" w:author="Perrine, Martin L. (GSFC-5670)" w:date="2016-09-27T10:29:00Z">
          <w:r w:rsidR="00DA3515" w:rsidDel="006A227A">
            <w:delText xml:space="preserve"> </w:delText>
          </w:r>
        </w:del>
      </w:ins>
      <w:ins w:id="1336" w:author="Koslosky, Anne Marie.J (GSFC-5860)" w:date="2016-02-25T15:41:00Z">
        <w:del w:id="1337" w:author="Perrine, Martin L. (GSFC-5670)" w:date="2016-09-27T10:29:00Z">
          <w:r w:rsidR="008E4F9F" w:rsidDel="006A227A">
            <w:delText xml:space="preserve">telemetry </w:delText>
          </w:r>
        </w:del>
      </w:ins>
      <w:del w:id="1338" w:author="Perrine, Martin L. (GSFC-5670)" w:date="2016-09-27T10:29:00Z">
        <w:r w:rsidRPr="007A7203" w:rsidDel="006A227A">
          <w:delText xml:space="preserve"> Ka-Comm data encoding</w:delText>
        </w:r>
        <w:r w:rsidDel="006A227A">
          <w:delText>,</w:delText>
        </w:r>
        <w:r w:rsidRPr="007A7203" w:rsidDel="006A227A">
          <w:delText xml:space="preserve"> consists of Reed-Solomon with interleave depth of 8, pseudo-randomization, Cyclic Redundancy Check (CRC), Non-Return to Zero Mark (NRZM) and half-rate convolutional </w:delText>
        </w:r>
        <w:commentRangeStart w:id="1339"/>
        <w:r w:rsidRPr="007A7203" w:rsidDel="006A227A">
          <w:delText>encoding</w:delText>
        </w:r>
        <w:commentRangeEnd w:id="1339"/>
        <w:r w:rsidR="00725797" w:rsidDel="006A227A">
          <w:rPr>
            <w:rStyle w:val="CommentReference"/>
            <w:rFonts w:ascii="Arial" w:hAnsi="Arial"/>
          </w:rPr>
          <w:commentReference w:id="1339"/>
        </w:r>
        <w:r w:rsidRPr="007A7203" w:rsidDel="006A227A">
          <w:delText xml:space="preserve">. </w:delText>
        </w:r>
      </w:del>
    </w:p>
    <w:p w14:paraId="07E8AA09" w14:textId="70B918D7" w:rsidR="003F049D" w:rsidDel="006A227A" w:rsidRDefault="003F049D" w:rsidP="003F049D">
      <w:pPr>
        <w:pStyle w:val="Paragraph"/>
        <w:rPr>
          <w:del w:id="1340" w:author="Perrine, Martin L. (GSFC-5670)" w:date="2016-09-27T10:29:00Z"/>
        </w:rPr>
      </w:pPr>
      <w:del w:id="1341" w:author="Perrine, Martin L. (GSFC-5670)" w:date="2016-09-27T10:29:00Z">
        <w:r w:rsidDel="006A227A">
          <w:delText xml:space="preserve"> </w:delText>
        </w:r>
      </w:del>
    </w:p>
    <w:p w14:paraId="03CFD0D9" w14:textId="07FAD3EA" w:rsidR="003F049D" w:rsidDel="006A227A" w:rsidRDefault="003F049D" w:rsidP="003F049D">
      <w:pPr>
        <w:pStyle w:val="Paragraph"/>
        <w:rPr>
          <w:del w:id="1342" w:author="Perrine, Martin L. (GSFC-5670)" w:date="2016-09-27T10:29:00Z"/>
        </w:rPr>
      </w:pPr>
    </w:p>
    <w:p w14:paraId="568BC370" w14:textId="3CA06963" w:rsidR="003F049D" w:rsidDel="006A227A" w:rsidRDefault="003F049D" w:rsidP="003F049D">
      <w:pPr>
        <w:pStyle w:val="Heading2"/>
        <w:rPr>
          <w:del w:id="1343" w:author="Perrine, Martin L. (GSFC-5670)" w:date="2016-09-27T10:29:00Z"/>
        </w:rPr>
      </w:pPr>
      <w:bookmarkStart w:id="1344" w:name="_Toc311983124"/>
      <w:del w:id="1345" w:author="Perrine, Martin L. (GSFC-5670)" w:date="2016-09-27T10:29:00Z">
        <w:r w:rsidDel="006A227A">
          <w:delText>Test Set 4: Logging and Reporting</w:delText>
        </w:r>
        <w:bookmarkEnd w:id="1344"/>
      </w:del>
    </w:p>
    <w:p w14:paraId="4AD578C7" w14:textId="7098F558" w:rsidR="003F049D" w:rsidDel="006A227A" w:rsidRDefault="003F049D" w:rsidP="003F049D">
      <w:pPr>
        <w:pStyle w:val="Paragraph"/>
        <w:rPr>
          <w:del w:id="1346" w:author="Perrine, Martin L. (GSFC-5670)" w:date="2016-09-27T10:29:00Z"/>
        </w:rPr>
      </w:pPr>
      <w:del w:id="1347" w:author="Perrine, Martin L. (GSFC-5670)" w:date="2016-09-27T10:29:00Z">
        <w:r w:rsidDel="006A227A">
          <w:delText>This series of tests is designed to ensure proper logging and status reporting of the DAPHNE system.  These tests cover all reporting and logging performed by the DAPHNE system.  The tests consist of confirmation of the presence of log files for various activities.</w:delText>
        </w:r>
      </w:del>
    </w:p>
    <w:p w14:paraId="7A874301" w14:textId="370915F9" w:rsidR="003F049D" w:rsidRPr="00EE1B95" w:rsidDel="006A227A" w:rsidRDefault="003F049D" w:rsidP="003F049D">
      <w:pPr>
        <w:pStyle w:val="Paragraph"/>
        <w:rPr>
          <w:del w:id="1348" w:author="Perrine, Martin L. (GSFC-5670)" w:date="2016-09-27T10:29:00Z"/>
        </w:rPr>
      </w:pPr>
      <w:bookmarkStart w:id="1349" w:name="_Toc311983125"/>
    </w:p>
    <w:p w14:paraId="32227FF7" w14:textId="729CC599" w:rsidR="003F049D" w:rsidDel="006A227A" w:rsidRDefault="003F049D" w:rsidP="003F049D">
      <w:pPr>
        <w:pStyle w:val="Heading3"/>
        <w:rPr>
          <w:del w:id="1350" w:author="Perrine, Martin L. (GSFC-5670)" w:date="2016-09-27T10:29:00Z"/>
        </w:rPr>
      </w:pPr>
      <w:del w:id="1351" w:author="Perrine, Martin L. (GSFC-5670)" w:date="2016-09-27T10:29:00Z">
        <w:r w:rsidDel="006A227A">
          <w:delText>Objectives</w:delText>
        </w:r>
        <w:bookmarkEnd w:id="1349"/>
      </w:del>
    </w:p>
    <w:p w14:paraId="7093F148" w14:textId="5EB43538" w:rsidR="003F049D" w:rsidRPr="008C092A" w:rsidDel="006A227A" w:rsidRDefault="003F049D" w:rsidP="003F049D">
      <w:pPr>
        <w:pStyle w:val="Paragraph"/>
        <w:rPr>
          <w:del w:id="1352" w:author="Perrine, Martin L. (GSFC-5670)" w:date="2016-09-27T10:29:00Z"/>
        </w:rPr>
      </w:pPr>
      <w:del w:id="1353" w:author="Perrine, Martin L. (GSFC-5670)" w:date="2016-09-27T10:29:00Z">
        <w:r w:rsidDel="006A227A">
          <w:delText xml:space="preserve">The objectives of this test set are located </w:delText>
        </w:r>
        <w:r w:rsidRPr="008C092A" w:rsidDel="006A227A">
          <w:delText>in Table 5-4.</w:delText>
        </w:r>
      </w:del>
    </w:p>
    <w:p w14:paraId="769C4D17" w14:textId="4AC3B7AF" w:rsidR="003F049D" w:rsidDel="006A227A" w:rsidRDefault="003F049D" w:rsidP="003F049D">
      <w:pPr>
        <w:pStyle w:val="Caption"/>
        <w:jc w:val="center"/>
        <w:rPr>
          <w:del w:id="1354" w:author="Perrine, Martin L. (GSFC-5670)" w:date="2016-09-27T10:29:00Z"/>
        </w:rPr>
      </w:pPr>
      <w:del w:id="1355" w:author="Perrine, Martin L. (GSFC-5670)" w:date="2016-09-27T10:29:00Z">
        <w:r w:rsidDel="006A227A">
          <w:delText>Table 5-</w:delText>
        </w:r>
        <w:r w:rsidRPr="008C092A" w:rsidDel="006A227A">
          <w:delText>4.  Test Set 4 Covered Requirements</w:delText>
        </w:r>
      </w:del>
    </w:p>
    <w:tbl>
      <w:tblPr>
        <w:tblW w:w="9094" w:type="dxa"/>
        <w:jc w:val="center"/>
        <w:tblLook w:val="0000" w:firstRow="0" w:lastRow="0" w:firstColumn="0" w:lastColumn="0" w:noHBand="0" w:noVBand="0"/>
      </w:tblPr>
      <w:tblGrid>
        <w:gridCol w:w="9094"/>
      </w:tblGrid>
      <w:tr w:rsidR="003F049D" w:rsidRPr="0081657A" w:rsidDel="006A227A" w14:paraId="590F24E7" w14:textId="02504E61" w:rsidTr="009B076C">
        <w:trPr>
          <w:trHeight w:val="476"/>
          <w:jc w:val="center"/>
          <w:del w:id="1356" w:author="Perrine, Martin L. (GSFC-5670)" w:date="2016-09-27T10:29:00Z"/>
        </w:trPr>
        <w:tc>
          <w:tcPr>
            <w:tcW w:w="9094" w:type="dxa"/>
            <w:tcBorders>
              <w:top w:val="single" w:sz="8" w:space="0" w:color="auto"/>
              <w:left w:val="single" w:sz="8" w:space="0" w:color="auto"/>
              <w:bottom w:val="single" w:sz="4" w:space="0" w:color="auto"/>
              <w:right w:val="single" w:sz="8" w:space="0" w:color="auto"/>
            </w:tcBorders>
            <w:shd w:val="clear" w:color="auto" w:fill="D9D9D9"/>
            <w:noWrap/>
            <w:vAlign w:val="center"/>
          </w:tcPr>
          <w:p w14:paraId="654667F6" w14:textId="516A9E86" w:rsidR="003F049D" w:rsidRPr="0081657A" w:rsidDel="006A227A" w:rsidRDefault="003F049D" w:rsidP="009B076C">
            <w:pPr>
              <w:spacing w:after="0"/>
              <w:jc w:val="center"/>
              <w:rPr>
                <w:del w:id="1357" w:author="Perrine, Martin L. (GSFC-5670)" w:date="2016-09-27T10:29:00Z"/>
                <w:rFonts w:cs="Arial"/>
                <w:b/>
                <w:sz w:val="20"/>
              </w:rPr>
            </w:pPr>
            <w:del w:id="1358" w:author="Perrine, Martin L. (GSFC-5670)" w:date="2016-09-27T10:29:00Z">
              <w:r w:rsidRPr="0081657A" w:rsidDel="006A227A">
                <w:rPr>
                  <w:rFonts w:cs="Arial"/>
                  <w:b/>
                  <w:sz w:val="20"/>
                </w:rPr>
                <w:delText>Logging Requirements</w:delText>
              </w:r>
            </w:del>
          </w:p>
        </w:tc>
      </w:tr>
      <w:tr w:rsidR="003F049D" w:rsidRPr="002E7E7D" w:rsidDel="006A227A" w14:paraId="7F696D8C" w14:textId="4AFA2F44" w:rsidTr="009B076C">
        <w:trPr>
          <w:trHeight w:val="286"/>
          <w:jc w:val="center"/>
          <w:del w:id="1359" w:author="Perrine, Martin L. (GSFC-5670)" w:date="2016-09-27T10:29:00Z"/>
        </w:trPr>
        <w:tc>
          <w:tcPr>
            <w:tcW w:w="9094" w:type="dxa"/>
            <w:tcBorders>
              <w:top w:val="single" w:sz="4" w:space="0" w:color="auto"/>
              <w:left w:val="single" w:sz="4" w:space="0" w:color="auto"/>
              <w:bottom w:val="single" w:sz="4" w:space="0" w:color="auto"/>
              <w:right w:val="single" w:sz="8" w:space="0" w:color="auto"/>
            </w:tcBorders>
            <w:shd w:val="clear" w:color="auto" w:fill="FFFFFF"/>
            <w:noWrap/>
            <w:vAlign w:val="bottom"/>
          </w:tcPr>
          <w:p w14:paraId="35079845" w14:textId="5DDB8E97" w:rsidR="003F049D" w:rsidRPr="002E7E7D" w:rsidDel="006A227A" w:rsidRDefault="003F049D" w:rsidP="009B076C">
            <w:pPr>
              <w:spacing w:after="0"/>
              <w:rPr>
                <w:del w:id="1360" w:author="Perrine, Martin L. (GSFC-5670)" w:date="2016-09-27T10:29:00Z"/>
                <w:rFonts w:cs="Arial"/>
                <w:sz w:val="20"/>
              </w:rPr>
            </w:pPr>
            <w:del w:id="1361" w:author="Perrine, Martin L. (GSFC-5670)" w:date="2016-09-27T10:29:00Z">
              <w:r w:rsidRPr="002E7E7D" w:rsidDel="006A227A">
                <w:rPr>
                  <w:rFonts w:cs="Arial"/>
                  <w:sz w:val="20"/>
                </w:rPr>
                <w:delText>Requirement Number</w:delText>
              </w:r>
            </w:del>
          </w:p>
        </w:tc>
      </w:tr>
      <w:tr w:rsidR="003F049D" w:rsidRPr="002E7E7D" w:rsidDel="006A227A" w14:paraId="3430D841" w14:textId="47221147" w:rsidTr="009B076C">
        <w:trPr>
          <w:trHeight w:val="286"/>
          <w:jc w:val="center"/>
          <w:del w:id="1362" w:author="Perrine, Martin L. (GSFC-5670)" w:date="2016-09-27T10:29:00Z"/>
        </w:trPr>
        <w:tc>
          <w:tcPr>
            <w:tcW w:w="9094" w:type="dxa"/>
            <w:tcBorders>
              <w:top w:val="single" w:sz="4" w:space="0" w:color="auto"/>
              <w:left w:val="single" w:sz="4" w:space="0" w:color="auto"/>
              <w:bottom w:val="single" w:sz="4" w:space="0" w:color="auto"/>
              <w:right w:val="single" w:sz="8" w:space="0" w:color="auto"/>
            </w:tcBorders>
            <w:shd w:val="clear" w:color="auto" w:fill="FFFFFF"/>
            <w:noWrap/>
            <w:vAlign w:val="bottom"/>
          </w:tcPr>
          <w:p w14:paraId="0A9C95F0" w14:textId="4178820D" w:rsidR="003F049D" w:rsidRPr="002E7E7D" w:rsidDel="006A227A" w:rsidRDefault="003F049D" w:rsidP="009B076C">
            <w:pPr>
              <w:spacing w:after="0"/>
              <w:rPr>
                <w:del w:id="1363" w:author="Perrine, Martin L. (GSFC-5670)" w:date="2016-09-27T10:29:00Z"/>
                <w:rFonts w:cs="Arial"/>
                <w:sz w:val="20"/>
              </w:rPr>
            </w:pPr>
            <w:del w:id="1364" w:author="Perrine, Martin L. (GSFC-5670)" w:date="2016-09-27T10:29:00Z">
              <w:r w:rsidRPr="002E7E7D" w:rsidDel="006A227A">
                <w:rPr>
                  <w:rFonts w:cs="Arial"/>
                  <w:sz w:val="20"/>
                </w:rPr>
                <w:delText xml:space="preserve">NENG-OPS-005 </w:delText>
              </w:r>
              <w:r w:rsidDel="006A227A">
                <w:rPr>
                  <w:rFonts w:cs="Arial"/>
                  <w:sz w:val="20"/>
                </w:rPr>
                <w:delText xml:space="preserve"> </w:delText>
              </w:r>
              <w:r w:rsidDel="006A227A">
                <w:rPr>
                  <w:sz w:val="20"/>
                </w:rPr>
                <w:delText>DAPHNE</w:delText>
              </w:r>
              <w:r w:rsidRPr="00161DDA" w:rsidDel="006A227A">
                <w:rPr>
                  <w:sz w:val="20"/>
                </w:rPr>
                <w:delText xml:space="preserve"> shall report warning and erroneous conditions to the </w:delText>
              </w:r>
              <w:r w:rsidRPr="00ED7CF0" w:rsidDel="006A227A">
                <w:rPr>
                  <w:sz w:val="20"/>
                </w:rPr>
                <w:delText>operator interface.</w:delText>
              </w:r>
            </w:del>
          </w:p>
        </w:tc>
      </w:tr>
      <w:tr w:rsidR="003F049D" w:rsidRPr="002E7E7D" w:rsidDel="006A227A" w14:paraId="7A8C74FB" w14:textId="2D66640D" w:rsidTr="009B076C">
        <w:trPr>
          <w:trHeight w:val="286"/>
          <w:jc w:val="center"/>
          <w:del w:id="1365" w:author="Perrine, Martin L. (GSFC-5670)" w:date="2016-09-27T10:29:00Z"/>
        </w:trPr>
        <w:tc>
          <w:tcPr>
            <w:tcW w:w="9094" w:type="dxa"/>
            <w:tcBorders>
              <w:top w:val="single" w:sz="4" w:space="0" w:color="auto"/>
              <w:left w:val="single" w:sz="4" w:space="0" w:color="auto"/>
              <w:bottom w:val="single" w:sz="4" w:space="0" w:color="auto"/>
              <w:right w:val="single" w:sz="8" w:space="0" w:color="auto"/>
            </w:tcBorders>
            <w:shd w:val="clear" w:color="auto" w:fill="FFFFFF"/>
            <w:noWrap/>
            <w:vAlign w:val="bottom"/>
          </w:tcPr>
          <w:p w14:paraId="50E4F4B4" w14:textId="3197F388" w:rsidR="003F049D" w:rsidRPr="002E7E7D" w:rsidDel="006A227A" w:rsidRDefault="003F049D" w:rsidP="009B076C">
            <w:pPr>
              <w:spacing w:after="0"/>
              <w:rPr>
                <w:del w:id="1366" w:author="Perrine, Martin L. (GSFC-5670)" w:date="2016-09-27T10:29:00Z"/>
                <w:rFonts w:cs="Arial"/>
                <w:sz w:val="20"/>
              </w:rPr>
            </w:pPr>
            <w:del w:id="1367" w:author="Perrine, Martin L. (GSFC-5670)" w:date="2016-09-27T10:29:00Z">
              <w:r w:rsidRPr="002E7E7D" w:rsidDel="006A227A">
                <w:rPr>
                  <w:rFonts w:cs="Arial"/>
                  <w:sz w:val="20"/>
                </w:rPr>
                <w:delText xml:space="preserve">NENG-SEC-011 </w:delText>
              </w:r>
              <w:r w:rsidDel="006A227A">
                <w:rPr>
                  <w:rFonts w:cs="Arial"/>
                  <w:sz w:val="20"/>
                </w:rPr>
                <w:delText xml:space="preserve"> DAPHNE</w:delText>
              </w:r>
              <w:r w:rsidRPr="00D1182C" w:rsidDel="006A227A">
                <w:rPr>
                  <w:rFonts w:cs="Arial"/>
                  <w:sz w:val="20"/>
                </w:rPr>
                <w:delText xml:space="preserve"> shall provide a system logging function to log user access and authentication.</w:delText>
              </w:r>
            </w:del>
          </w:p>
        </w:tc>
      </w:tr>
      <w:tr w:rsidR="003F049D" w:rsidRPr="002E7E7D" w:rsidDel="006A227A" w14:paraId="71E9507A" w14:textId="7002BBE9" w:rsidTr="009B076C">
        <w:trPr>
          <w:trHeight w:val="286"/>
          <w:jc w:val="center"/>
          <w:del w:id="1368" w:author="Perrine, Martin L. (GSFC-5670)" w:date="2016-09-27T10:29:00Z"/>
        </w:trPr>
        <w:tc>
          <w:tcPr>
            <w:tcW w:w="9094" w:type="dxa"/>
            <w:tcBorders>
              <w:top w:val="single" w:sz="4" w:space="0" w:color="auto"/>
              <w:left w:val="single" w:sz="4" w:space="0" w:color="auto"/>
              <w:bottom w:val="single" w:sz="4" w:space="0" w:color="auto"/>
              <w:right w:val="single" w:sz="8" w:space="0" w:color="auto"/>
            </w:tcBorders>
            <w:shd w:val="clear" w:color="auto" w:fill="FFFFFF"/>
            <w:noWrap/>
            <w:vAlign w:val="bottom"/>
          </w:tcPr>
          <w:p w14:paraId="7970A7FB" w14:textId="39C259FB" w:rsidR="003F049D" w:rsidRPr="002E7E7D" w:rsidDel="006A227A" w:rsidRDefault="003F049D" w:rsidP="009B076C">
            <w:pPr>
              <w:spacing w:after="0"/>
              <w:rPr>
                <w:del w:id="1369" w:author="Perrine, Martin L. (GSFC-5670)" w:date="2016-09-27T10:29:00Z"/>
                <w:rFonts w:cs="Arial"/>
                <w:sz w:val="20"/>
              </w:rPr>
            </w:pPr>
            <w:del w:id="1370" w:author="Perrine, Martin L. (GSFC-5670)" w:date="2016-09-27T10:29:00Z">
              <w:r w:rsidRPr="002E7E7D" w:rsidDel="006A227A">
                <w:rPr>
                  <w:rFonts w:cs="Arial"/>
                  <w:sz w:val="20"/>
                </w:rPr>
                <w:delText xml:space="preserve">NENG-SEC-012 </w:delText>
              </w:r>
              <w:r w:rsidDel="006A227A">
                <w:rPr>
                  <w:rFonts w:cs="Arial"/>
                  <w:sz w:val="20"/>
                </w:rPr>
                <w:delText xml:space="preserve"> DAPHNE</w:delText>
              </w:r>
              <w:r w:rsidRPr="00D1182C" w:rsidDel="006A227A">
                <w:rPr>
                  <w:rFonts w:cs="Arial"/>
                  <w:sz w:val="20"/>
                </w:rPr>
                <w:delText xml:space="preserve"> shall provide a system logging function to log configuration modifications.</w:delText>
              </w:r>
            </w:del>
          </w:p>
        </w:tc>
      </w:tr>
      <w:tr w:rsidR="003F049D" w:rsidRPr="002E7E7D" w:rsidDel="006A227A" w14:paraId="770405BD" w14:textId="6917E5D1" w:rsidTr="009B076C">
        <w:trPr>
          <w:trHeight w:val="286"/>
          <w:jc w:val="center"/>
          <w:del w:id="1371" w:author="Perrine, Martin L. (GSFC-5670)" w:date="2016-09-27T10:29:00Z"/>
        </w:trPr>
        <w:tc>
          <w:tcPr>
            <w:tcW w:w="9094" w:type="dxa"/>
            <w:tcBorders>
              <w:top w:val="single" w:sz="4" w:space="0" w:color="auto"/>
              <w:left w:val="single" w:sz="4" w:space="0" w:color="auto"/>
              <w:bottom w:val="single" w:sz="4" w:space="0" w:color="auto"/>
              <w:right w:val="single" w:sz="8" w:space="0" w:color="auto"/>
            </w:tcBorders>
            <w:shd w:val="clear" w:color="auto" w:fill="FFFFFF"/>
            <w:noWrap/>
            <w:vAlign w:val="bottom"/>
          </w:tcPr>
          <w:p w14:paraId="1EC141BF" w14:textId="1E5CCC57" w:rsidR="003F049D" w:rsidRPr="002E7E7D" w:rsidDel="006A227A" w:rsidRDefault="003F049D" w:rsidP="009B076C">
            <w:pPr>
              <w:spacing w:after="0"/>
              <w:rPr>
                <w:del w:id="1372" w:author="Perrine, Martin L. (GSFC-5670)" w:date="2016-09-27T10:29:00Z"/>
                <w:rFonts w:cs="Arial"/>
                <w:sz w:val="20"/>
              </w:rPr>
            </w:pPr>
            <w:del w:id="1373" w:author="Perrine, Martin L. (GSFC-5670)" w:date="2016-09-27T10:29:00Z">
              <w:r w:rsidRPr="002E7E7D" w:rsidDel="006A227A">
                <w:rPr>
                  <w:rFonts w:cs="Arial"/>
                  <w:color w:val="000000"/>
                  <w:sz w:val="20"/>
                </w:rPr>
                <w:delText>NENG-ServAssure-</w:delText>
              </w:r>
              <w:r w:rsidDel="006A227A">
                <w:rPr>
                  <w:rFonts w:cs="Arial"/>
                  <w:color w:val="000000"/>
                  <w:sz w:val="20"/>
                </w:rPr>
                <w:delText xml:space="preserve"> </w:delText>
              </w:r>
              <w:r w:rsidRPr="002E7E7D" w:rsidDel="006A227A">
                <w:rPr>
                  <w:rFonts w:cs="Arial"/>
                  <w:color w:val="000000"/>
                  <w:sz w:val="20"/>
                </w:rPr>
                <w:delText xml:space="preserve">004 </w:delText>
              </w:r>
              <w:r w:rsidDel="006A227A">
                <w:rPr>
                  <w:rFonts w:cs="Arial"/>
                  <w:sz w:val="20"/>
                </w:rPr>
                <w:delText>DAPHNE</w:delText>
              </w:r>
              <w:r w:rsidRPr="00D1182C" w:rsidDel="006A227A">
                <w:rPr>
                  <w:rFonts w:cs="Arial"/>
                  <w:sz w:val="20"/>
                </w:rPr>
                <w:delText xml:space="preserve"> shall account for each file delivery attempt.</w:delText>
              </w:r>
              <w:r w:rsidDel="006A227A">
                <w:rPr>
                  <w:rFonts w:cs="Arial"/>
                  <w:sz w:val="20"/>
                </w:rPr>
                <w:delText xml:space="preserve">  </w:delText>
              </w:r>
            </w:del>
          </w:p>
        </w:tc>
      </w:tr>
      <w:tr w:rsidR="003F049D" w:rsidRPr="002E7E7D" w:rsidDel="006A227A" w14:paraId="3F35D29E" w14:textId="2109C78B" w:rsidTr="009B076C">
        <w:trPr>
          <w:trHeight w:val="286"/>
          <w:jc w:val="center"/>
          <w:del w:id="1374" w:author="Perrine, Martin L. (GSFC-5670)" w:date="2016-09-27T10:29:00Z"/>
        </w:trPr>
        <w:tc>
          <w:tcPr>
            <w:tcW w:w="9094" w:type="dxa"/>
            <w:tcBorders>
              <w:top w:val="single" w:sz="4" w:space="0" w:color="auto"/>
              <w:left w:val="single" w:sz="4" w:space="0" w:color="auto"/>
              <w:bottom w:val="single" w:sz="4" w:space="0" w:color="auto"/>
              <w:right w:val="single" w:sz="8" w:space="0" w:color="auto"/>
            </w:tcBorders>
            <w:shd w:val="clear" w:color="auto" w:fill="FFFFFF"/>
            <w:noWrap/>
            <w:vAlign w:val="bottom"/>
          </w:tcPr>
          <w:p w14:paraId="705D1D31" w14:textId="11130093" w:rsidR="003F049D" w:rsidRPr="002E7E7D" w:rsidDel="006A227A" w:rsidRDefault="003F049D" w:rsidP="009B076C">
            <w:pPr>
              <w:spacing w:after="0"/>
              <w:rPr>
                <w:del w:id="1375" w:author="Perrine, Martin L. (GSFC-5670)" w:date="2016-09-27T10:29:00Z"/>
                <w:rFonts w:cs="Arial"/>
                <w:color w:val="000000"/>
                <w:sz w:val="20"/>
              </w:rPr>
            </w:pPr>
            <w:del w:id="1376" w:author="Perrine, Martin L. (GSFC-5670)" w:date="2016-09-27T10:29:00Z">
              <w:r w:rsidDel="006A227A">
                <w:rPr>
                  <w:rFonts w:cs="Arial"/>
                  <w:sz w:val="20"/>
                </w:rPr>
                <w:delText xml:space="preserve">NENG-OPS-016 </w:delText>
              </w:r>
              <w:r w:rsidDel="006A227A">
                <w:rPr>
                  <w:sz w:val="20"/>
                </w:rPr>
                <w:delText>DAPHNE</w:delText>
              </w:r>
              <w:r w:rsidRPr="00161DDA" w:rsidDel="006A227A">
                <w:rPr>
                  <w:sz w:val="20"/>
                </w:rPr>
                <w:delText xml:space="preserve"> shall provide a system logging function to log system failure and operational activity.</w:delText>
              </w:r>
            </w:del>
          </w:p>
        </w:tc>
      </w:tr>
    </w:tbl>
    <w:p w14:paraId="0EDDCDF2" w14:textId="0F38E58F" w:rsidR="003F049D" w:rsidDel="006A227A" w:rsidRDefault="003F049D" w:rsidP="003F049D">
      <w:pPr>
        <w:pStyle w:val="Paragraph"/>
        <w:rPr>
          <w:del w:id="1377" w:author="Perrine, Martin L. (GSFC-5670)" w:date="2016-09-27T10:29:00Z"/>
        </w:rPr>
      </w:pPr>
    </w:p>
    <w:p w14:paraId="6E326885" w14:textId="14CB4C0F" w:rsidR="003F049D" w:rsidDel="006A227A" w:rsidRDefault="003F049D" w:rsidP="003F049D">
      <w:pPr>
        <w:pStyle w:val="Heading3"/>
        <w:rPr>
          <w:del w:id="1378" w:author="Perrine, Martin L. (GSFC-5670)" w:date="2016-09-27T10:29:00Z"/>
        </w:rPr>
      </w:pPr>
      <w:bookmarkStart w:id="1379" w:name="_Toc311983126"/>
      <w:del w:id="1380" w:author="Perrine, Martin L. (GSFC-5670)" w:date="2016-09-27T10:29:00Z">
        <w:r w:rsidDel="006A227A">
          <w:delText>Configuration</w:delText>
        </w:r>
        <w:bookmarkEnd w:id="1379"/>
      </w:del>
    </w:p>
    <w:p w14:paraId="1EE0AB95" w14:textId="4B16B7B1" w:rsidR="003F049D" w:rsidDel="006A227A" w:rsidRDefault="003F049D" w:rsidP="003F049D">
      <w:pPr>
        <w:pStyle w:val="Paragraph"/>
        <w:rPr>
          <w:ins w:id="1381" w:author="Koslosky, Anne Marie.J (GSFC-5860)" w:date="2016-02-25T16:25:00Z"/>
          <w:del w:id="1382" w:author="Perrine, Martin L. (GSFC-5670)" w:date="2016-09-27T10:29:00Z"/>
        </w:rPr>
      </w:pPr>
      <w:del w:id="1383" w:author="Perrine, Martin L. (GSFC-5670)" w:date="2016-09-27T10:29:00Z">
        <w:r w:rsidDel="006A227A">
          <w:delText>This configuration is a setup with the testing involving inspecting the system for the existence of the proper log files.  This can be done after the previous test sets or after a single event test.</w:delText>
        </w:r>
      </w:del>
    </w:p>
    <w:p w14:paraId="6AE36B9D" w14:textId="4191DA64" w:rsidR="00301DAA" w:rsidDel="006A227A" w:rsidRDefault="00301DAA" w:rsidP="003F049D">
      <w:pPr>
        <w:pStyle w:val="Paragraph"/>
        <w:rPr>
          <w:ins w:id="1384" w:author="Koslosky, Anne Marie.J (GSFC-5860)" w:date="2016-02-25T16:25:00Z"/>
          <w:del w:id="1385" w:author="Perrine, Martin L. (GSFC-5670)" w:date="2016-09-27T10:29:00Z"/>
        </w:rPr>
      </w:pPr>
    </w:p>
    <w:p w14:paraId="31A44BCA" w14:textId="3D2C34A4" w:rsidR="00301DAA" w:rsidDel="006A227A" w:rsidRDefault="003E28EA" w:rsidP="00301DAA">
      <w:pPr>
        <w:pStyle w:val="Paragraph"/>
        <w:rPr>
          <w:ins w:id="1386" w:author="Koslosky, Anne Marie.J (GSFC-5860)" w:date="2016-02-26T08:59:00Z"/>
          <w:del w:id="1387" w:author="Perrine, Martin L. (GSFC-5670)" w:date="2016-09-27T10:29:00Z"/>
        </w:rPr>
      </w:pPr>
      <w:ins w:id="1388" w:author="Koslosky, Anne Marie.J (GSFC-5860)" w:date="2016-02-25T16:55:00Z">
        <w:del w:id="1389" w:author="Perrine, Martin L. (GSFC-5670)" w:date="2016-09-27T10:29:00Z">
          <w:r w:rsidRPr="00B54E92" w:rsidDel="006A227A">
            <w:delText>A log is a record of the events oc</w:delText>
          </w:r>
          <w:r w:rsidDel="006A227A">
            <w:delText>curring within NASA’s</w:delText>
          </w:r>
          <w:r w:rsidRPr="00B54E92" w:rsidDel="006A227A">
            <w:delText xml:space="preserve"> systems and networks.</w:delText>
          </w:r>
          <w:r w:rsidDel="006A227A">
            <w:delText xml:space="preserve">  </w:delText>
          </w:r>
        </w:del>
      </w:ins>
      <w:ins w:id="1390" w:author="Koslosky, Anne Marie.J (GSFC-5860)" w:date="2016-02-25T16:26:00Z">
        <w:del w:id="1391" w:author="Perrine, Martin L. (GSFC-5670)" w:date="2016-09-27T10:29:00Z">
          <w:r w:rsidR="00301DAA" w:rsidDel="006A227A">
            <w:delText>System</w:delText>
          </w:r>
        </w:del>
      </w:ins>
      <w:ins w:id="1392" w:author="Koslosky, Anne Marie.J (GSFC-5860)" w:date="2016-02-25T16:25:00Z">
        <w:del w:id="1393" w:author="Perrine, Martin L. (GSFC-5670)" w:date="2016-09-27T10:29:00Z">
          <w:r w:rsidR="00301DAA" w:rsidDel="006A227A">
            <w:delText xml:space="preserve"> log</w:delText>
          </w:r>
          <w:r w:rsidR="00B54E92" w:rsidDel="006A227A">
            <w:delText xml:space="preserve"> management is</w:delText>
          </w:r>
          <w:r w:rsidR="00301DAA" w:rsidDel="006A227A">
            <w:delText xml:space="preserve"> the process for generating, transmitting, storing, analyzing,</w:delText>
          </w:r>
        </w:del>
      </w:ins>
      <w:ins w:id="1394" w:author="Koslosky, Anne Marie.J (GSFC-5860)" w:date="2016-02-25T16:26:00Z">
        <w:del w:id="1395" w:author="Perrine, Martin L. (GSFC-5670)" w:date="2016-09-27T10:29:00Z">
          <w:r w:rsidR="00301DAA" w:rsidDel="006A227A">
            <w:delText xml:space="preserve"> </w:delText>
          </w:r>
        </w:del>
      </w:ins>
      <w:ins w:id="1396" w:author="Koslosky, Anne Marie.J (GSFC-5860)" w:date="2016-02-25T16:25:00Z">
        <w:del w:id="1397" w:author="Perrine, Martin L. (GSFC-5670)" w:date="2016-09-27T10:29:00Z">
          <w:r w:rsidR="00301DAA" w:rsidDel="006A227A">
            <w:delText>and disposing of computer security log data.</w:delText>
          </w:r>
        </w:del>
      </w:ins>
      <w:ins w:id="1398" w:author="Koslosky, Anne Marie.J (GSFC-5860)" w:date="2016-02-25T16:31:00Z">
        <w:del w:id="1399" w:author="Perrine, Martin L. (GSFC-5670)" w:date="2016-09-27T10:29:00Z">
          <w:r w:rsidR="005711A7" w:rsidDel="006A227A">
            <w:delText xml:space="preserve">  </w:delText>
          </w:r>
        </w:del>
      </w:ins>
      <w:ins w:id="1400" w:author="Koslosky, Anne Marie.J (GSFC-5860)" w:date="2016-02-25T16:32:00Z">
        <w:del w:id="1401" w:author="Perrine, Martin L. (GSFC-5670)" w:date="2016-09-27T10:29:00Z">
          <w:r w:rsidR="005711A7" w:rsidDel="006A227A">
            <w:delText xml:space="preserve">System logging functions consist of </w:delText>
          </w:r>
        </w:del>
      </w:ins>
      <w:ins w:id="1402" w:author="Koslosky, Anne Marie.J (GSFC-5860)" w:date="2016-02-25T16:31:00Z">
        <w:del w:id="1403" w:author="Perrine, Martin L. (GSFC-5670)" w:date="2016-09-27T10:29:00Z">
          <w:r w:rsidR="005711A7" w:rsidDel="006A227A">
            <w:delText>d</w:delText>
          </w:r>
          <w:r w:rsidR="005711A7" w:rsidRPr="005711A7" w:rsidDel="006A227A">
            <w:delText>ocumenting and reporting anomalies in lo</w:delText>
          </w:r>
          <w:r w:rsidR="00717314" w:rsidDel="006A227A">
            <w:delText>g settings and configurations.</w:delText>
          </w:r>
        </w:del>
      </w:ins>
      <w:ins w:id="1404" w:author="Koslosky, Anne Marie.J (GSFC-5860)" w:date="2016-02-26T08:54:00Z">
        <w:del w:id="1405" w:author="Perrine, Martin L. (GSFC-5670)" w:date="2016-09-27T10:29:00Z">
          <w:r w:rsidR="00717314" w:rsidDel="006A227A">
            <w:delText xml:space="preserve">   The OS, security software, and other COTS applications generate and store log files.</w:delText>
          </w:r>
        </w:del>
      </w:ins>
    </w:p>
    <w:p w14:paraId="752CB4DC" w14:textId="63EC425B" w:rsidR="001E2913" w:rsidDel="006A227A" w:rsidRDefault="001E2913" w:rsidP="00301DAA">
      <w:pPr>
        <w:pStyle w:val="Paragraph"/>
        <w:rPr>
          <w:ins w:id="1406" w:author="Koslosky, Anne Marie.J (GSFC-5860)" w:date="2016-02-26T08:59:00Z"/>
          <w:del w:id="1407" w:author="Perrine, Martin L. (GSFC-5670)" w:date="2016-09-27T10:29:00Z"/>
        </w:rPr>
      </w:pPr>
    </w:p>
    <w:p w14:paraId="4F234DAA" w14:textId="2301D12D" w:rsidR="001E2913" w:rsidDel="006A227A" w:rsidRDefault="001E2913" w:rsidP="001E2913">
      <w:pPr>
        <w:pStyle w:val="Paragraph"/>
        <w:rPr>
          <w:ins w:id="1408" w:author="Koslosky, Anne Marie.J (GSFC-5860)" w:date="2016-02-25T16:26:00Z"/>
          <w:del w:id="1409" w:author="Perrine, Martin L. (GSFC-5670)" w:date="2016-09-27T10:29:00Z"/>
        </w:rPr>
      </w:pPr>
      <w:ins w:id="1410" w:author="Koslosky, Anne Marie.J (GSFC-5860)" w:date="2016-02-26T08:59:00Z">
        <w:del w:id="1411" w:author="Perrine, Martin L. (GSFC-5670)" w:date="2016-09-27T10:29:00Z">
          <w:r w:rsidDel="006A227A">
            <w:delText xml:space="preserve">Recommend following best practices </w:delText>
          </w:r>
        </w:del>
      </w:ins>
      <w:ins w:id="1412" w:author="Koslosky, Anne Marie.J (GSFC-5860)" w:date="2016-02-26T09:02:00Z">
        <w:del w:id="1413" w:author="Perrine, Martin L. (GSFC-5670)" w:date="2016-09-27T10:29:00Z">
          <w:r w:rsidDel="006A227A">
            <w:delText xml:space="preserve">for log management </w:delText>
          </w:r>
        </w:del>
      </w:ins>
      <w:ins w:id="1414" w:author="Koslosky, Anne Marie.J (GSFC-5860)" w:date="2016-02-26T08:59:00Z">
        <w:del w:id="1415" w:author="Perrine, Martin L. (GSFC-5670)" w:date="2016-09-27T10:29:00Z">
          <w:r w:rsidDel="006A227A">
            <w:delText xml:space="preserve">such as </w:delText>
          </w:r>
        </w:del>
      </w:ins>
      <w:ins w:id="1416" w:author="Koslosky, Anne Marie.J (GSFC-5860)" w:date="2016-02-26T09:01:00Z">
        <w:del w:id="1417" w:author="Perrine, Martin L. (GSFC-5670)" w:date="2016-09-27T10:29:00Z">
          <w:r w:rsidDel="006A227A">
            <w:delText>p</w:delText>
          </w:r>
        </w:del>
      </w:ins>
      <w:ins w:id="1418" w:author="Koslosky, Anne Marie.J (GSFC-5860)" w:date="2016-02-26T09:00:00Z">
        <w:del w:id="1419" w:author="Perrine, Martin L. (GSFC-5670)" w:date="2016-09-27T10:29:00Z">
          <w:r w:rsidDel="006A227A">
            <w:delText xml:space="preserve">rioritizing, </w:delText>
          </w:r>
        </w:del>
      </w:ins>
      <w:ins w:id="1420" w:author="Koslosky, Anne Marie.J (GSFC-5860)" w:date="2016-02-26T09:01:00Z">
        <w:del w:id="1421" w:author="Perrine, Martin L. (GSFC-5670)" w:date="2016-09-27T10:29:00Z">
          <w:r w:rsidDel="006A227A">
            <w:delText>e</w:delText>
          </w:r>
        </w:del>
      </w:ins>
      <w:ins w:id="1422" w:author="Koslosky, Anne Marie.J (GSFC-5860)" w:date="2016-02-26T09:00:00Z">
        <w:del w:id="1423" w:author="Perrine, Martin L. (GSFC-5670)" w:date="2016-09-27T10:29:00Z">
          <w:r w:rsidDel="006A227A">
            <w:delText>stablish</w:delText>
          </w:r>
        </w:del>
      </w:ins>
      <w:ins w:id="1424" w:author="Koslosky, Anne Marie.J (GSFC-5860)" w:date="2016-02-26T09:01:00Z">
        <w:del w:id="1425" w:author="Perrine, Martin L. (GSFC-5670)" w:date="2016-09-27T10:29:00Z">
          <w:r w:rsidDel="006A227A">
            <w:delText>ing</w:delText>
          </w:r>
        </w:del>
      </w:ins>
      <w:ins w:id="1426" w:author="Koslosky, Anne Marie.J (GSFC-5860)" w:date="2016-02-26T09:00:00Z">
        <w:del w:id="1427" w:author="Perrine, Martin L. (GSFC-5670)" w:date="2016-09-27T10:29:00Z">
          <w:r w:rsidDel="006A227A">
            <w:delText xml:space="preserve"> processes, </w:delText>
          </w:r>
        </w:del>
      </w:ins>
      <w:ins w:id="1428" w:author="Koslosky, Anne Marie.J (GSFC-5860)" w:date="2016-02-26T09:03:00Z">
        <w:del w:id="1429" w:author="Perrine, Martin L. (GSFC-5670)" w:date="2016-09-27T10:29:00Z">
          <w:r w:rsidDel="006A227A">
            <w:delText xml:space="preserve">as well as </w:delText>
          </w:r>
        </w:del>
      </w:ins>
      <w:ins w:id="1430" w:author="Koslosky, Anne Marie.J (GSFC-5860)" w:date="2016-02-26T09:00:00Z">
        <w:del w:id="1431" w:author="Perrine, Martin L. (GSFC-5670)" w:date="2016-09-27T10:29:00Z">
          <w:r w:rsidDel="006A227A">
            <w:delText>creating and maintain</w:delText>
          </w:r>
        </w:del>
      </w:ins>
      <w:ins w:id="1432" w:author="Koslosky, Anne Marie.J (GSFC-5860)" w:date="2016-02-26T09:04:00Z">
        <w:del w:id="1433" w:author="Perrine, Martin L. (GSFC-5670)" w:date="2016-09-27T10:29:00Z">
          <w:r w:rsidDel="006A227A">
            <w:delText>ing</w:delText>
          </w:r>
        </w:del>
      </w:ins>
      <w:ins w:id="1434" w:author="Koslosky, Anne Marie.J (GSFC-5860)" w:date="2016-02-26T09:00:00Z">
        <w:del w:id="1435" w:author="Perrine, Martin L. (GSFC-5670)" w:date="2016-09-27T10:29:00Z">
          <w:r w:rsidDel="006A227A">
            <w:delText xml:space="preserve"> a secure infrastructure</w:delText>
          </w:r>
        </w:del>
      </w:ins>
      <w:ins w:id="1436" w:author="Koslosky, Anne Marie.J (GSFC-5860)" w:date="2016-02-26T09:05:00Z">
        <w:del w:id="1437" w:author="Perrine, Martin L. (GSFC-5670)" w:date="2016-09-27T10:29:00Z">
          <w:r w:rsidDel="006A227A">
            <w:delText>.  Also,</w:delText>
          </w:r>
        </w:del>
      </w:ins>
      <w:ins w:id="1438" w:author="Koslosky, Anne Marie.J (GSFC-5860)" w:date="2016-02-26T09:00:00Z">
        <w:del w:id="1439" w:author="Perrine, Martin L. (GSFC-5670)" w:date="2016-09-27T10:29:00Z">
          <w:r w:rsidDel="006A227A">
            <w:delText xml:space="preserve"> proper training for all personnel with log management responsibilit</w:delText>
          </w:r>
          <w:r w:rsidR="00266B4F" w:rsidDel="006A227A">
            <w:delText>ies</w:delText>
          </w:r>
        </w:del>
      </w:ins>
      <w:ins w:id="1440" w:author="Koslosky, Anne Marie.J (GSFC-5860)" w:date="2016-02-26T09:15:00Z">
        <w:del w:id="1441" w:author="Perrine, Martin L. (GSFC-5670)" w:date="2016-09-27T10:29:00Z">
          <w:r w:rsidR="00266B4F" w:rsidDel="006A227A">
            <w:delText xml:space="preserve"> on a regular </w:delText>
          </w:r>
          <w:commentRangeStart w:id="1442"/>
          <w:r w:rsidR="00266B4F" w:rsidDel="006A227A">
            <w:delText>basis</w:delText>
          </w:r>
        </w:del>
      </w:ins>
      <w:commentRangeEnd w:id="1442"/>
      <w:del w:id="1443" w:author="Perrine, Martin L. (GSFC-5670)" w:date="2016-09-27T10:29:00Z">
        <w:r w:rsidR="00725797" w:rsidDel="006A227A">
          <w:rPr>
            <w:rStyle w:val="CommentReference"/>
            <w:rFonts w:ascii="Arial" w:hAnsi="Arial"/>
          </w:rPr>
          <w:commentReference w:id="1442"/>
        </w:r>
      </w:del>
      <w:ins w:id="1444" w:author="Koslosky, Anne Marie.J (GSFC-5860)" w:date="2016-02-26T09:15:00Z">
        <w:del w:id="1445" w:author="Perrine, Martin L. (GSFC-5670)" w:date="2016-09-27T10:29:00Z">
          <w:r w:rsidR="00266B4F" w:rsidDel="006A227A">
            <w:delText>.</w:delText>
          </w:r>
        </w:del>
      </w:ins>
    </w:p>
    <w:p w14:paraId="5DB33CF2" w14:textId="17C27AB3" w:rsidR="005711A7" w:rsidDel="006A227A" w:rsidRDefault="005711A7" w:rsidP="00301DAA">
      <w:pPr>
        <w:pStyle w:val="Paragraph"/>
        <w:rPr>
          <w:del w:id="1446" w:author="Perrine, Martin L. (GSFC-5670)" w:date="2016-09-27T10:29:00Z"/>
        </w:rPr>
      </w:pPr>
    </w:p>
    <w:p w14:paraId="2C2330F2" w14:textId="1AE9E638" w:rsidR="003F049D" w:rsidDel="006A227A" w:rsidRDefault="003F049D" w:rsidP="003F049D">
      <w:pPr>
        <w:pStyle w:val="Heading2"/>
        <w:rPr>
          <w:del w:id="1447" w:author="Perrine, Martin L. (GSFC-5670)" w:date="2016-09-27T10:29:00Z"/>
        </w:rPr>
      </w:pPr>
      <w:bookmarkStart w:id="1448" w:name="_Toc311983127"/>
      <w:del w:id="1449" w:author="Perrine, Martin L. (GSFC-5670)" w:date="2016-09-27T10:29:00Z">
        <w:r w:rsidDel="006A227A">
          <w:delText>Test Set 5: IT Security</w:delText>
        </w:r>
        <w:bookmarkEnd w:id="1448"/>
      </w:del>
    </w:p>
    <w:p w14:paraId="5D198822" w14:textId="6660BDCE" w:rsidR="003F049D" w:rsidDel="006A227A" w:rsidRDefault="003F049D" w:rsidP="003F049D">
      <w:pPr>
        <w:pStyle w:val="Paragraph"/>
        <w:rPr>
          <w:del w:id="1450" w:author="Perrine, Martin L. (GSFC-5670)" w:date="2016-09-27T10:29:00Z"/>
        </w:rPr>
      </w:pPr>
      <w:del w:id="1451" w:author="Perrine, Martin L. (GSFC-5670)" w:date="2016-09-27T10:29:00Z">
        <w:r w:rsidDel="006A227A">
          <w:delText xml:space="preserve">This series of tests will determine the capability of the system to </w:delText>
        </w:r>
        <w:r w:rsidRPr="008C092A" w:rsidDel="006A227A">
          <w:delText xml:space="preserve">uphold Information Technology (IT) security standards designated for the National Aeronautics and Space Administration (NASA) facilities and grounds stations at various levels of network connectivity and security.  The </w:delText>
        </w:r>
        <w:r w:rsidDel="006A227A">
          <w:delText>DAPHNE</w:delText>
        </w:r>
        <w:r w:rsidRPr="008C092A" w:rsidDel="006A227A">
          <w:delText xml:space="preserve"> will have to operate in locations that have strict network restrictions</w:delText>
        </w:r>
        <w:r w:rsidDel="006A227A">
          <w:delText xml:space="preserve">.  With these restrictions in place the DAPHNE should still be able to meet all requirements for data rate and mission data delivery.  </w:delText>
        </w:r>
      </w:del>
    </w:p>
    <w:p w14:paraId="3788607C" w14:textId="285E78D4" w:rsidR="003F049D" w:rsidDel="006A227A" w:rsidRDefault="003F049D" w:rsidP="003F049D">
      <w:pPr>
        <w:pStyle w:val="Paragraph"/>
        <w:rPr>
          <w:del w:id="1452" w:author="Perrine, Martin L. (GSFC-5670)" w:date="2016-09-27T10:29:00Z"/>
        </w:rPr>
      </w:pPr>
    </w:p>
    <w:p w14:paraId="05EA509D" w14:textId="6F3E4CD5" w:rsidR="003F049D" w:rsidDel="006A227A" w:rsidRDefault="003F049D" w:rsidP="003F049D">
      <w:pPr>
        <w:pStyle w:val="Paragraph"/>
        <w:rPr>
          <w:del w:id="1453" w:author="Perrine, Martin L. (GSFC-5670)" w:date="2016-09-27T10:29:00Z"/>
        </w:rPr>
      </w:pPr>
      <w:del w:id="1454" w:author="Perrine, Martin L. (GSFC-5670)" w:date="2016-09-27T10:29:00Z">
        <w:r w:rsidRPr="007F4900" w:rsidDel="006A227A">
          <w:delText>NASA Integrated Services Network</w:delText>
        </w:r>
        <w:r w:rsidDel="006A227A">
          <w:delText xml:space="preserve"> (NISN) provides all NASA mission control and network control centers with real-time operational communications to Launch sites and remote tracking, data acquisition and command stations. These communications are for mission and network simulations; permission mission/LV checkout; and trajectory determination;  command and control; station control and scheduling; and data distribution to experimenters and development contractors. Certain supporting contractors and other agencies or organizations that support NASA or cooperative spaceflight programs are linked via NISN when their activities are closely related to operational aspects of </w:delText>
        </w:r>
        <w:commentRangeStart w:id="1455"/>
        <w:r w:rsidDel="006A227A">
          <w:delText>missions</w:delText>
        </w:r>
        <w:commentRangeEnd w:id="1455"/>
        <w:r w:rsidR="00725797" w:rsidDel="006A227A">
          <w:rPr>
            <w:rStyle w:val="CommentReference"/>
            <w:rFonts w:ascii="Arial" w:hAnsi="Arial"/>
          </w:rPr>
          <w:commentReference w:id="1455"/>
        </w:r>
        <w:r w:rsidDel="006A227A">
          <w:delText>.</w:delText>
        </w:r>
      </w:del>
    </w:p>
    <w:p w14:paraId="0923492A" w14:textId="441689D4" w:rsidR="003F049D" w:rsidDel="006A227A" w:rsidRDefault="003F049D" w:rsidP="003F049D">
      <w:pPr>
        <w:pStyle w:val="Paragraph"/>
        <w:rPr>
          <w:del w:id="1456" w:author="Perrine, Martin L. (GSFC-5670)" w:date="2016-09-27T10:29:00Z"/>
        </w:rPr>
      </w:pPr>
    </w:p>
    <w:p w14:paraId="29BA9797" w14:textId="58930ADB" w:rsidR="003F049D" w:rsidDel="006A227A" w:rsidRDefault="003F049D" w:rsidP="003F049D">
      <w:pPr>
        <w:pStyle w:val="Paragraph"/>
        <w:rPr>
          <w:del w:id="1457" w:author="Perrine, Martin L. (GSFC-5670)" w:date="2016-09-27T10:29:00Z"/>
        </w:rPr>
      </w:pPr>
      <w:del w:id="1458" w:author="Perrine, Martin L. (GSFC-5670)" w:date="2016-09-27T10:29:00Z">
        <w:r w:rsidDel="006A227A">
          <w:delText>The c</w:delText>
        </w:r>
        <w:r w:rsidRPr="00267CE6" w:rsidDel="006A227A">
          <w:delText xml:space="preserve">ommunications network shall conform to the </w:delText>
        </w:r>
        <w:r w:rsidDel="006A227A">
          <w:delText>NASA NPR 2810</w:delText>
        </w:r>
      </w:del>
      <w:ins w:id="1459" w:author="Koslosky, Anne Marie.J (GSFC-5860)" w:date="2016-02-25T15:43:00Z">
        <w:del w:id="1460" w:author="Perrine, Martin L. (GSFC-5670)" w:date="2016-09-27T10:29:00Z">
          <w:r w:rsidR="008E4F9F" w:rsidDel="006A227A">
            <w:delText>.1A</w:delText>
          </w:r>
        </w:del>
      </w:ins>
      <w:del w:id="1461" w:author="Perrine, Martin L. (GSFC-5670)" w:date="2016-09-27T10:29:00Z">
        <w:r w:rsidDel="006A227A">
          <w:delText xml:space="preserve"> requirements. Missions</w:delText>
        </w:r>
        <w:r w:rsidRPr="00267CE6" w:rsidDel="006A227A">
          <w:delText xml:space="preserve"> will utilize an isolated </w:delText>
        </w:r>
        <w:r w:rsidDel="006A227A">
          <w:delText>network approach between their</w:delText>
        </w:r>
        <w:r w:rsidRPr="00267CE6" w:rsidDel="006A227A">
          <w:delText xml:space="preserve"> Ground Network, the MOC and the SOCs to meet these requirements. Firewalls will be in place at all these sites with strict access rules to restrict connectivity and prevent unauthorized access. Security plans and risk assessments will be generated to document the architecture and security techniques in detail.  </w:delText>
        </w:r>
      </w:del>
    </w:p>
    <w:p w14:paraId="765652B2" w14:textId="1C145FE9" w:rsidR="003F049D" w:rsidDel="006A227A" w:rsidRDefault="003F049D" w:rsidP="003F049D">
      <w:pPr>
        <w:pStyle w:val="Paragraph"/>
        <w:rPr>
          <w:del w:id="1462" w:author="Perrine, Martin L. (GSFC-5670)" w:date="2016-09-27T10:29:00Z"/>
        </w:rPr>
      </w:pPr>
    </w:p>
    <w:p w14:paraId="68AF6482" w14:textId="03AB972C" w:rsidR="003F049D" w:rsidDel="006A227A" w:rsidRDefault="003F049D" w:rsidP="003F049D">
      <w:pPr>
        <w:pStyle w:val="Paragraph"/>
        <w:rPr>
          <w:del w:id="1463" w:author="Perrine, Martin L. (GSFC-5670)" w:date="2016-09-27T10:29:00Z"/>
        </w:rPr>
      </w:pPr>
      <w:del w:id="1464" w:author="Perrine, Martin L. (GSFC-5670)" w:date="2016-09-27T10:29:00Z">
        <w:r w:rsidDel="006A227A">
          <w:delText xml:space="preserve">The NASA security guidelines and ground system communication network implementation will have implications on the SOCs configuration.  The detailed implementation will be defined as the ground system network architecture matures.   </w:delText>
        </w:r>
      </w:del>
    </w:p>
    <w:p w14:paraId="2BAFB428" w14:textId="68D319F2" w:rsidR="003F049D" w:rsidDel="006A227A" w:rsidRDefault="003F049D" w:rsidP="003F049D">
      <w:pPr>
        <w:pStyle w:val="Paragraph"/>
        <w:rPr>
          <w:del w:id="1465" w:author="Perrine, Martin L. (GSFC-5670)" w:date="2016-09-27T10:29:00Z"/>
        </w:rPr>
      </w:pPr>
    </w:p>
    <w:p w14:paraId="0E9F2FB6" w14:textId="7003B069" w:rsidR="003F049D" w:rsidDel="006A227A" w:rsidRDefault="003F049D" w:rsidP="003F049D">
      <w:pPr>
        <w:pStyle w:val="Paragraph"/>
        <w:rPr>
          <w:del w:id="1466" w:author="Perrine, Martin L. (GSFC-5670)" w:date="2016-09-27T10:29:00Z"/>
        </w:rPr>
      </w:pPr>
      <w:del w:id="1467" w:author="Perrine, Martin L. (GSFC-5670)" w:date="2016-09-27T10:29:00Z">
        <w:r w:rsidDel="006A227A">
          <w:delText xml:space="preserve">All machines connected to the operational network will be password protected.   </w:delText>
        </w:r>
        <w:r w:rsidRPr="00E76171" w:rsidDel="006A227A">
          <w:delText>A minimum level of physical security will be required to protect the commanding and instrument monitoring workstations.  These include ID badges for all personnel, and keycards for room access</w:delText>
        </w:r>
        <w:r w:rsidDel="006A227A">
          <w:delText>.</w:delText>
        </w:r>
      </w:del>
    </w:p>
    <w:p w14:paraId="0BF6100B" w14:textId="589392DF" w:rsidR="003F049D" w:rsidDel="006A227A" w:rsidRDefault="003F049D" w:rsidP="003F049D">
      <w:pPr>
        <w:pStyle w:val="Paragraph"/>
        <w:rPr>
          <w:del w:id="1468" w:author="Perrine, Martin L. (GSFC-5670)" w:date="2016-09-27T10:29:00Z"/>
        </w:rPr>
      </w:pPr>
    </w:p>
    <w:p w14:paraId="79D22EF0" w14:textId="208A191B" w:rsidR="003F049D" w:rsidDel="006A227A" w:rsidRDefault="003F049D" w:rsidP="003F049D">
      <w:pPr>
        <w:pStyle w:val="Paragraph"/>
        <w:rPr>
          <w:del w:id="1469" w:author="Perrine, Martin L. (GSFC-5670)" w:date="2016-09-27T10:29:00Z"/>
        </w:rPr>
      </w:pPr>
      <w:del w:id="1470" w:author="Perrine, Martin L. (GSFC-5670)" w:date="2016-09-27T10:29:00Z">
        <w:r w:rsidDel="006A227A">
          <w:delText xml:space="preserve">A router is a networking device that forwards data packets between computer networks. Routers perform the "traffic directing" functions on the Internet.   A router is connected to two or more data lines from different networks (as opposed to a network switch, which connects data lines from one single network). When a data packet comes in on one of the lines, the router reads the address information in the packet to determine its ultimate destination. Then, using information in its routing table or routing policy, it directs the packet to the next network on its journey. </w:delText>
        </w:r>
      </w:del>
    </w:p>
    <w:p w14:paraId="0F5FAF31" w14:textId="6CF1DA93" w:rsidR="003F049D" w:rsidDel="006A227A" w:rsidRDefault="003F049D" w:rsidP="003F049D">
      <w:pPr>
        <w:pStyle w:val="Paragraph"/>
        <w:rPr>
          <w:del w:id="1471" w:author="Perrine, Martin L. (GSFC-5670)" w:date="2016-09-27T10:29:00Z"/>
        </w:rPr>
      </w:pPr>
    </w:p>
    <w:p w14:paraId="64D0A3F8" w14:textId="67FFDE27" w:rsidR="003F049D" w:rsidDel="006A227A" w:rsidRDefault="003F049D" w:rsidP="003F049D">
      <w:pPr>
        <w:pStyle w:val="Paragraph"/>
        <w:rPr>
          <w:del w:id="1472" w:author="Perrine, Martin L. (GSFC-5670)" w:date="2016-09-27T10:29:00Z"/>
        </w:rPr>
      </w:pPr>
      <w:del w:id="1473" w:author="Perrine, Martin L. (GSFC-5670)" w:date="2016-09-27T10:29:00Z">
        <w:r w:rsidDel="006A227A">
          <w:delText>More sophisticated routers connect large business or ISP networks up to the powerful core routers that forward data at high speed along the optical fiber lines of the Internet backbone.   A router may include a firewall, VPN handling, and other security functions.</w:delText>
        </w:r>
      </w:del>
    </w:p>
    <w:p w14:paraId="332F51A3" w14:textId="5DFA79CC" w:rsidR="003F049D" w:rsidDel="006A227A" w:rsidRDefault="003F049D" w:rsidP="003F049D">
      <w:pPr>
        <w:pStyle w:val="Paragraph"/>
        <w:rPr>
          <w:del w:id="1474" w:author="Perrine, Martin L. (GSFC-5670)" w:date="2016-09-27T10:29:00Z"/>
        </w:rPr>
      </w:pPr>
    </w:p>
    <w:p w14:paraId="395BAD50" w14:textId="6BE7AD22" w:rsidR="003F049D" w:rsidDel="006A227A" w:rsidRDefault="003F049D" w:rsidP="003F049D">
      <w:pPr>
        <w:pStyle w:val="Paragraph"/>
        <w:rPr>
          <w:del w:id="1475" w:author="Perrine, Martin L. (GSFC-5670)" w:date="2016-09-27T10:29:00Z"/>
        </w:rPr>
      </w:pPr>
      <w:del w:id="1476" w:author="Perrine, Martin L. (GSFC-5670)" w:date="2016-09-27T10:29:00Z">
        <w:r w:rsidDel="006A227A">
          <w:delText>A firewall is a network security system that monitors and controls the incoming and outgoing network traffic based on predetermined security rules. A firewall typically establishes a barrier between a trusted, secure internal network and another outside network, that is assumed to not be secure or trusted.</w:delText>
        </w:r>
      </w:del>
    </w:p>
    <w:p w14:paraId="0D149A67" w14:textId="31E9CF17" w:rsidR="003F049D" w:rsidDel="006A227A" w:rsidRDefault="003F049D" w:rsidP="003F049D">
      <w:pPr>
        <w:pStyle w:val="Paragraph"/>
        <w:rPr>
          <w:del w:id="1477" w:author="Perrine, Martin L. (GSFC-5670)" w:date="2016-09-27T10:29:00Z"/>
        </w:rPr>
      </w:pPr>
    </w:p>
    <w:p w14:paraId="6A7407B4" w14:textId="55A63024" w:rsidR="003F049D" w:rsidDel="006A227A" w:rsidRDefault="003F049D" w:rsidP="003F049D">
      <w:pPr>
        <w:pStyle w:val="Paragraph"/>
        <w:rPr>
          <w:del w:id="1478" w:author="Perrine, Martin L. (GSFC-5670)" w:date="2016-09-27T10:29:00Z"/>
        </w:rPr>
      </w:pPr>
      <w:del w:id="1479" w:author="Perrine, Martin L. (GSFC-5670)" w:date="2016-09-27T10:29:00Z">
        <w:r w:rsidDel="006A227A">
          <w:delText>Address security issues for changes to the firewall configuration, access control lists, or Simple Network Management Protocol (SNMP).  Adhering to good practices like change passwords to network devices on a routine basis, restrict access to network devices to an approved list of personnel, and verify current software revision levels of network equipment and server environments are in compliance with NASA security configuration requirements.</w:delText>
        </w:r>
      </w:del>
    </w:p>
    <w:p w14:paraId="4B0C6863" w14:textId="6391B7D5" w:rsidR="003F049D" w:rsidDel="006A227A" w:rsidRDefault="003F049D" w:rsidP="003F049D">
      <w:pPr>
        <w:pStyle w:val="Paragraph"/>
        <w:rPr>
          <w:del w:id="1480" w:author="Perrine, Martin L. (GSFC-5670)" w:date="2016-09-27T10:29:00Z"/>
        </w:rPr>
      </w:pPr>
    </w:p>
    <w:p w14:paraId="360D7E19" w14:textId="68464FA7" w:rsidR="003F049D" w:rsidDel="006A227A" w:rsidRDefault="003F049D" w:rsidP="003F049D">
      <w:pPr>
        <w:pStyle w:val="Heading3"/>
        <w:rPr>
          <w:del w:id="1481" w:author="Perrine, Martin L. (GSFC-5670)" w:date="2016-09-27T10:29:00Z"/>
        </w:rPr>
      </w:pPr>
      <w:del w:id="1482" w:author="Perrine, Martin L. (GSFC-5670)" w:date="2016-09-27T10:29:00Z">
        <w:r w:rsidDel="006A227A">
          <w:br w:type="page"/>
        </w:r>
        <w:bookmarkStart w:id="1483" w:name="_Toc311983128"/>
        <w:r w:rsidDel="006A227A">
          <w:delText>Objectives</w:delText>
        </w:r>
        <w:bookmarkEnd w:id="1483"/>
      </w:del>
    </w:p>
    <w:p w14:paraId="3EAB60A5" w14:textId="50D78652" w:rsidR="003F049D" w:rsidRPr="008C092A" w:rsidDel="006A227A" w:rsidRDefault="003F049D" w:rsidP="003F049D">
      <w:pPr>
        <w:pStyle w:val="Paragraph"/>
        <w:rPr>
          <w:del w:id="1484" w:author="Perrine, Martin L. (GSFC-5670)" w:date="2016-09-27T10:29:00Z"/>
        </w:rPr>
      </w:pPr>
      <w:del w:id="1485" w:author="Perrine, Martin L. (GSFC-5670)" w:date="2016-09-27T10:29:00Z">
        <w:r w:rsidDel="006A227A">
          <w:delText xml:space="preserve">The objectives of this test set </w:delText>
        </w:r>
        <w:r w:rsidRPr="008C092A" w:rsidDel="006A227A">
          <w:delText>are located in Table 5-5.</w:delText>
        </w:r>
      </w:del>
    </w:p>
    <w:p w14:paraId="4FA7726E" w14:textId="3DF5724D" w:rsidR="003F049D" w:rsidDel="006A227A" w:rsidRDefault="003F049D" w:rsidP="003F049D">
      <w:pPr>
        <w:pStyle w:val="Caption"/>
        <w:jc w:val="center"/>
        <w:rPr>
          <w:del w:id="1486" w:author="Perrine, Martin L. (GSFC-5670)" w:date="2016-09-27T10:29:00Z"/>
        </w:rPr>
      </w:pPr>
      <w:del w:id="1487" w:author="Perrine, Martin L. (GSFC-5670)" w:date="2016-09-27T10:29:00Z">
        <w:r w:rsidRPr="008C092A" w:rsidDel="006A227A">
          <w:delText>Table 5-5.  Test Set 5 Covered Requirements</w:delText>
        </w:r>
      </w:del>
    </w:p>
    <w:tbl>
      <w:tblPr>
        <w:tblW w:w="8966" w:type="dxa"/>
        <w:jc w:val="center"/>
        <w:tblBorders>
          <w:top w:val="single" w:sz="4" w:space="0" w:color="auto"/>
          <w:left w:val="single" w:sz="4" w:space="0" w:color="auto"/>
          <w:bottom w:val="single" w:sz="4" w:space="0" w:color="auto"/>
          <w:right w:val="single" w:sz="8" w:space="0" w:color="auto"/>
          <w:insideH w:val="single" w:sz="4" w:space="0" w:color="auto"/>
          <w:insideV w:val="single" w:sz="4" w:space="0" w:color="auto"/>
        </w:tblBorders>
        <w:tblLook w:val="0000" w:firstRow="0" w:lastRow="0" w:firstColumn="0" w:lastColumn="0" w:noHBand="0" w:noVBand="0"/>
      </w:tblPr>
      <w:tblGrid>
        <w:gridCol w:w="8966"/>
      </w:tblGrid>
      <w:tr w:rsidR="003F049D" w:rsidRPr="0081657A" w:rsidDel="006A227A" w14:paraId="0A0DAAE0" w14:textId="79F97D79" w:rsidTr="009B076C">
        <w:trPr>
          <w:trHeight w:val="434"/>
          <w:jc w:val="center"/>
          <w:del w:id="1488" w:author="Perrine, Martin L. (GSFC-5670)" w:date="2016-09-27T10:29:00Z"/>
        </w:trPr>
        <w:tc>
          <w:tcPr>
            <w:tcW w:w="8966" w:type="dxa"/>
            <w:shd w:val="clear" w:color="auto" w:fill="D9D9D9"/>
            <w:noWrap/>
            <w:vAlign w:val="center"/>
          </w:tcPr>
          <w:p w14:paraId="65DDD3A7" w14:textId="0C2EC99F" w:rsidR="003F049D" w:rsidRPr="0081657A" w:rsidDel="006A227A" w:rsidRDefault="003F049D" w:rsidP="009B076C">
            <w:pPr>
              <w:spacing w:after="0"/>
              <w:jc w:val="center"/>
              <w:rPr>
                <w:del w:id="1489" w:author="Perrine, Martin L. (GSFC-5670)" w:date="2016-09-27T10:29:00Z"/>
                <w:rFonts w:cs="Arial"/>
                <w:b/>
                <w:sz w:val="20"/>
              </w:rPr>
            </w:pPr>
            <w:del w:id="1490" w:author="Perrine, Martin L. (GSFC-5670)" w:date="2016-09-27T10:29:00Z">
              <w:r w:rsidRPr="0081657A" w:rsidDel="006A227A">
                <w:rPr>
                  <w:rFonts w:cs="Arial"/>
                  <w:b/>
                  <w:sz w:val="20"/>
                </w:rPr>
                <w:delText>IT Requirements</w:delText>
              </w:r>
            </w:del>
          </w:p>
        </w:tc>
      </w:tr>
      <w:tr w:rsidR="003F049D" w:rsidRPr="0081657A" w:rsidDel="006A227A" w14:paraId="2D502857" w14:textId="4DA03562" w:rsidTr="009B076C">
        <w:trPr>
          <w:trHeight w:val="261"/>
          <w:jc w:val="center"/>
          <w:del w:id="1491" w:author="Perrine, Martin L. (GSFC-5670)" w:date="2016-09-27T10:29:00Z"/>
        </w:trPr>
        <w:tc>
          <w:tcPr>
            <w:tcW w:w="8966" w:type="dxa"/>
            <w:shd w:val="clear" w:color="auto" w:fill="FFFFFF"/>
            <w:noWrap/>
            <w:vAlign w:val="bottom"/>
          </w:tcPr>
          <w:p w14:paraId="49611ADB" w14:textId="734F8B4E" w:rsidR="003F049D" w:rsidRPr="0081657A" w:rsidDel="006A227A" w:rsidRDefault="003F049D" w:rsidP="009B076C">
            <w:pPr>
              <w:spacing w:after="0"/>
              <w:rPr>
                <w:del w:id="1492" w:author="Perrine, Martin L. (GSFC-5670)" w:date="2016-09-27T10:29:00Z"/>
                <w:rFonts w:cs="Arial"/>
                <w:sz w:val="20"/>
              </w:rPr>
            </w:pPr>
            <w:del w:id="1493" w:author="Perrine, Martin L. (GSFC-5670)" w:date="2016-09-27T10:29:00Z">
              <w:r w:rsidRPr="0081657A" w:rsidDel="006A227A">
                <w:rPr>
                  <w:rFonts w:cs="Arial"/>
                  <w:sz w:val="20"/>
                </w:rPr>
                <w:delText>Requirement Number</w:delText>
              </w:r>
            </w:del>
          </w:p>
        </w:tc>
      </w:tr>
      <w:tr w:rsidR="003F049D" w:rsidRPr="0081657A" w:rsidDel="006A227A" w14:paraId="60B253FF" w14:textId="5C3CCB5E" w:rsidTr="009B076C">
        <w:trPr>
          <w:trHeight w:val="261"/>
          <w:jc w:val="center"/>
          <w:del w:id="1494" w:author="Perrine, Martin L. (GSFC-5670)" w:date="2016-09-27T10:29:00Z"/>
        </w:trPr>
        <w:tc>
          <w:tcPr>
            <w:tcW w:w="8966" w:type="dxa"/>
            <w:shd w:val="clear" w:color="auto" w:fill="FFFFFF"/>
            <w:noWrap/>
          </w:tcPr>
          <w:p w14:paraId="772850D8" w14:textId="5F9B19E2" w:rsidR="003F049D" w:rsidRPr="0081657A" w:rsidDel="006A227A" w:rsidRDefault="003F049D" w:rsidP="009B076C">
            <w:pPr>
              <w:spacing w:after="0"/>
              <w:rPr>
                <w:del w:id="1495" w:author="Perrine, Martin L. (GSFC-5670)" w:date="2016-09-27T10:29:00Z"/>
                <w:rFonts w:cs="Arial"/>
                <w:sz w:val="20"/>
              </w:rPr>
            </w:pPr>
            <w:del w:id="1496" w:author="Perrine, Martin L. (GSFC-5670)" w:date="2016-09-27T10:29:00Z">
              <w:r w:rsidRPr="0081657A" w:rsidDel="006A227A">
                <w:rPr>
                  <w:rFonts w:cs="Arial"/>
                  <w:sz w:val="20"/>
                </w:rPr>
                <w:delText xml:space="preserve">NENG-SEC-001 </w:delText>
              </w:r>
              <w:r w:rsidDel="006A227A">
                <w:rPr>
                  <w:rFonts w:cs="Arial"/>
                  <w:sz w:val="20"/>
                </w:rPr>
                <w:delText xml:space="preserve">  </w:delText>
              </w:r>
              <w:r w:rsidRPr="00D1182C" w:rsidDel="006A227A">
                <w:rPr>
                  <w:rFonts w:cs="Arial"/>
                  <w:sz w:val="20"/>
                </w:rPr>
                <w:delText xml:space="preserve"> </w:delText>
              </w:r>
              <w:r w:rsidDel="006A227A">
                <w:rPr>
                  <w:rFonts w:cs="Arial"/>
                  <w:sz w:val="20"/>
                </w:rPr>
                <w:delText>DAPHNE</w:delText>
              </w:r>
              <w:r w:rsidRPr="00D1182C" w:rsidDel="006A227A">
                <w:rPr>
                  <w:rFonts w:cs="Arial"/>
                  <w:sz w:val="20"/>
                </w:rPr>
                <w:delText xml:space="preserve"> shall provide audit trail capability in compliance with NPR 2810.1A, Section 4.2, Audit Trail and Accountability Requirements.</w:delText>
              </w:r>
            </w:del>
          </w:p>
        </w:tc>
      </w:tr>
      <w:tr w:rsidR="003F049D" w:rsidRPr="0081657A" w:rsidDel="006A227A" w14:paraId="120E0CB8" w14:textId="17622CCB" w:rsidTr="009B076C">
        <w:trPr>
          <w:trHeight w:val="261"/>
          <w:jc w:val="center"/>
          <w:del w:id="1497" w:author="Perrine, Martin L. (GSFC-5670)" w:date="2016-09-27T10:29:00Z"/>
        </w:trPr>
        <w:tc>
          <w:tcPr>
            <w:tcW w:w="8966" w:type="dxa"/>
            <w:shd w:val="clear" w:color="auto" w:fill="FFFFFF"/>
            <w:noWrap/>
          </w:tcPr>
          <w:p w14:paraId="344D3C46" w14:textId="00C8188B" w:rsidR="003F049D" w:rsidRPr="0081657A" w:rsidDel="006A227A" w:rsidRDefault="003F049D" w:rsidP="009B076C">
            <w:pPr>
              <w:spacing w:after="0"/>
              <w:rPr>
                <w:del w:id="1498" w:author="Perrine, Martin L. (GSFC-5670)" w:date="2016-09-27T10:29:00Z"/>
                <w:rFonts w:cs="Arial"/>
                <w:sz w:val="20"/>
              </w:rPr>
            </w:pPr>
            <w:del w:id="1499" w:author="Perrine, Martin L. (GSFC-5670)" w:date="2016-09-27T10:29:00Z">
              <w:r w:rsidRPr="0081657A" w:rsidDel="006A227A">
                <w:rPr>
                  <w:rFonts w:cs="Arial"/>
                  <w:sz w:val="20"/>
                </w:rPr>
                <w:delText xml:space="preserve">NENG-SEC-002 </w:delText>
              </w:r>
              <w:r w:rsidDel="006A227A">
                <w:rPr>
                  <w:rFonts w:cs="Arial"/>
                  <w:sz w:val="20"/>
                </w:rPr>
                <w:delText xml:space="preserve"> DAPHNE</w:delText>
              </w:r>
              <w:r w:rsidRPr="00D1182C" w:rsidDel="006A227A">
                <w:rPr>
                  <w:rFonts w:cs="Arial"/>
                  <w:sz w:val="20"/>
                </w:rPr>
                <w:delText xml:space="preserve"> shall support security functions implemented by NEN Systems in compliance with NPR 2810.1A Security of Information Technology when providing interfaces and communications services to other NEN Systems and customers</w:delText>
              </w:r>
              <w:r w:rsidDel="006A227A">
                <w:rPr>
                  <w:rFonts w:cs="Arial"/>
                  <w:sz w:val="20"/>
                </w:rPr>
                <w:delText>.</w:delText>
              </w:r>
            </w:del>
          </w:p>
        </w:tc>
      </w:tr>
      <w:tr w:rsidR="003F049D" w:rsidRPr="0081657A" w:rsidDel="006A227A" w14:paraId="73A8ADF5" w14:textId="55739329" w:rsidTr="009B076C">
        <w:trPr>
          <w:trHeight w:val="261"/>
          <w:jc w:val="center"/>
          <w:del w:id="1500" w:author="Perrine, Martin L. (GSFC-5670)" w:date="2016-09-27T10:29:00Z"/>
        </w:trPr>
        <w:tc>
          <w:tcPr>
            <w:tcW w:w="8966" w:type="dxa"/>
            <w:shd w:val="clear" w:color="auto" w:fill="FFFFFF"/>
            <w:noWrap/>
          </w:tcPr>
          <w:p w14:paraId="400AA6AA" w14:textId="3289399A" w:rsidR="003F049D" w:rsidRPr="0081657A" w:rsidDel="006A227A" w:rsidRDefault="003F049D" w:rsidP="009B076C">
            <w:pPr>
              <w:spacing w:after="0"/>
              <w:rPr>
                <w:del w:id="1501" w:author="Perrine, Martin L. (GSFC-5670)" w:date="2016-09-27T10:29:00Z"/>
                <w:rFonts w:cs="Arial"/>
                <w:sz w:val="20"/>
              </w:rPr>
            </w:pPr>
            <w:del w:id="1502" w:author="Perrine, Martin L. (GSFC-5670)" w:date="2016-09-27T10:29:00Z">
              <w:r w:rsidRPr="0081657A" w:rsidDel="006A227A">
                <w:rPr>
                  <w:rFonts w:cs="Arial"/>
                  <w:sz w:val="20"/>
                </w:rPr>
                <w:delText xml:space="preserve">NENG-SEC-003 </w:delText>
              </w:r>
              <w:r w:rsidDel="006A227A">
                <w:rPr>
                  <w:rFonts w:cs="Arial"/>
                  <w:sz w:val="20"/>
                </w:rPr>
                <w:delText xml:space="preserve"> DAPHNE</w:delText>
              </w:r>
              <w:r w:rsidRPr="00D1182C" w:rsidDel="006A227A">
                <w:rPr>
                  <w:rFonts w:cs="Arial"/>
                  <w:sz w:val="20"/>
                </w:rPr>
                <w:delText xml:space="preserve"> shall adhere to the security requirements specified in the 700-DOC-029, NASA Integrated Services Network (NISN) Internet Protocol Operational Network (IONet) Security Policy, Section 3 IONet Policies and Security Requirements.</w:delText>
              </w:r>
            </w:del>
          </w:p>
        </w:tc>
      </w:tr>
      <w:tr w:rsidR="003F049D" w:rsidRPr="0081657A" w:rsidDel="006A227A" w14:paraId="4612A309" w14:textId="75175D72" w:rsidTr="009B076C">
        <w:trPr>
          <w:trHeight w:val="261"/>
          <w:jc w:val="center"/>
          <w:del w:id="1503" w:author="Perrine, Martin L. (GSFC-5670)" w:date="2016-09-27T10:29:00Z"/>
        </w:trPr>
        <w:tc>
          <w:tcPr>
            <w:tcW w:w="8966" w:type="dxa"/>
            <w:shd w:val="clear" w:color="auto" w:fill="FFFFFF"/>
            <w:noWrap/>
          </w:tcPr>
          <w:p w14:paraId="292686EB" w14:textId="59A39EFE" w:rsidR="003F049D" w:rsidRPr="0081657A" w:rsidDel="006A227A" w:rsidRDefault="003F049D" w:rsidP="009B076C">
            <w:pPr>
              <w:spacing w:after="0"/>
              <w:rPr>
                <w:del w:id="1504" w:author="Perrine, Martin L. (GSFC-5670)" w:date="2016-09-27T10:29:00Z"/>
                <w:rFonts w:cs="Arial"/>
                <w:sz w:val="20"/>
              </w:rPr>
            </w:pPr>
            <w:del w:id="1505" w:author="Perrine, Martin L. (GSFC-5670)" w:date="2016-09-27T10:29:00Z">
              <w:r w:rsidRPr="0081657A" w:rsidDel="006A227A">
                <w:rPr>
                  <w:rFonts w:cs="Arial"/>
                  <w:sz w:val="20"/>
                </w:rPr>
                <w:delText xml:space="preserve">NENG-SEC-004 </w:delText>
              </w:r>
              <w:r w:rsidDel="006A227A">
                <w:rPr>
                  <w:rFonts w:cs="Arial"/>
                  <w:sz w:val="20"/>
                </w:rPr>
                <w:delText xml:space="preserve"> DAPHNE</w:delText>
              </w:r>
              <w:r w:rsidRPr="00D1182C" w:rsidDel="006A227A">
                <w:rPr>
                  <w:rFonts w:cs="Arial"/>
                  <w:sz w:val="20"/>
                </w:rPr>
                <w:delText xml:space="preserve"> shall use security controls, including user access and authentication controls, as specified in NIST SP 800-53, Recommended Security Controls for Federal Information Systems and Organizations, Appendix F: Security Control Catalog, High Impact Baseline, and NPR 2810.1A, Security of Information Technology.</w:delText>
              </w:r>
            </w:del>
          </w:p>
        </w:tc>
      </w:tr>
      <w:tr w:rsidR="003F049D" w:rsidRPr="0081657A" w:rsidDel="006A227A" w14:paraId="71960561" w14:textId="383CDA81" w:rsidTr="009B076C">
        <w:trPr>
          <w:trHeight w:val="261"/>
          <w:jc w:val="center"/>
          <w:del w:id="1506" w:author="Perrine, Martin L. (GSFC-5670)" w:date="2016-09-27T10:29:00Z"/>
        </w:trPr>
        <w:tc>
          <w:tcPr>
            <w:tcW w:w="8966" w:type="dxa"/>
            <w:shd w:val="clear" w:color="auto" w:fill="FFFFFF"/>
            <w:noWrap/>
          </w:tcPr>
          <w:p w14:paraId="54057CEA" w14:textId="0A9CB0F2" w:rsidR="003F049D" w:rsidRPr="0081657A" w:rsidDel="006A227A" w:rsidRDefault="003F049D" w:rsidP="009B076C">
            <w:pPr>
              <w:spacing w:after="0"/>
              <w:rPr>
                <w:del w:id="1507" w:author="Perrine, Martin L. (GSFC-5670)" w:date="2016-09-27T10:29:00Z"/>
                <w:rFonts w:cs="Arial"/>
                <w:sz w:val="20"/>
              </w:rPr>
            </w:pPr>
            <w:del w:id="1508" w:author="Perrine, Martin L. (GSFC-5670)" w:date="2016-09-27T10:29:00Z">
              <w:r w:rsidRPr="0081657A" w:rsidDel="006A227A">
                <w:rPr>
                  <w:rFonts w:cs="Arial"/>
                  <w:sz w:val="20"/>
                </w:rPr>
                <w:delText xml:space="preserve">NENG-SEC-005 </w:delText>
              </w:r>
              <w:r w:rsidDel="006A227A">
                <w:rPr>
                  <w:rFonts w:cs="Arial"/>
                  <w:sz w:val="20"/>
                </w:rPr>
                <w:delText xml:space="preserve"> DAPHNE</w:delText>
              </w:r>
              <w:r w:rsidRPr="00D1182C" w:rsidDel="006A227A">
                <w:rPr>
                  <w:rFonts w:cs="Arial"/>
                  <w:sz w:val="20"/>
                </w:rPr>
                <w:delText xml:space="preserve"> components shall be configured using NASA’s operating system and application configuration benchmarks, as specified in, NIST SP 800-53, Recommended Security Controls for Federal Information Systems and Organizations</w:delText>
              </w:r>
            </w:del>
          </w:p>
        </w:tc>
      </w:tr>
      <w:tr w:rsidR="003F049D" w:rsidRPr="0081657A" w:rsidDel="006A227A" w14:paraId="3614D10B" w14:textId="5AC9C671" w:rsidTr="009B076C">
        <w:trPr>
          <w:trHeight w:val="261"/>
          <w:jc w:val="center"/>
          <w:del w:id="1509" w:author="Perrine, Martin L. (GSFC-5670)" w:date="2016-09-27T10:29:00Z"/>
        </w:trPr>
        <w:tc>
          <w:tcPr>
            <w:tcW w:w="8966" w:type="dxa"/>
            <w:shd w:val="clear" w:color="auto" w:fill="FFFFFF"/>
            <w:noWrap/>
          </w:tcPr>
          <w:p w14:paraId="23595B6B" w14:textId="2CEEA8AD" w:rsidR="003F049D" w:rsidRPr="0081657A" w:rsidDel="006A227A" w:rsidRDefault="003F049D" w:rsidP="009B076C">
            <w:pPr>
              <w:spacing w:after="0"/>
              <w:rPr>
                <w:del w:id="1510" w:author="Perrine, Martin L. (GSFC-5670)" w:date="2016-09-27T10:29:00Z"/>
                <w:rFonts w:cs="Arial"/>
                <w:sz w:val="20"/>
              </w:rPr>
            </w:pPr>
            <w:del w:id="1511" w:author="Perrine, Martin L. (GSFC-5670)" w:date="2016-09-27T10:29:00Z">
              <w:r w:rsidRPr="0081657A" w:rsidDel="006A227A">
                <w:rPr>
                  <w:rFonts w:cs="Arial"/>
                  <w:sz w:val="20"/>
                </w:rPr>
                <w:delText xml:space="preserve">NENG-SEC-006 </w:delText>
              </w:r>
              <w:r w:rsidDel="006A227A">
                <w:rPr>
                  <w:rFonts w:cs="Arial"/>
                  <w:sz w:val="20"/>
                </w:rPr>
                <w:delText xml:space="preserve"> DAPHNE</w:delText>
              </w:r>
              <w:r w:rsidRPr="00D1182C" w:rsidDel="006A227A">
                <w:rPr>
                  <w:rFonts w:cs="Arial"/>
                  <w:sz w:val="20"/>
                </w:rPr>
                <w:delText xml:space="preserve"> shall implement authentication for data transfer services invoked by external users.</w:delText>
              </w:r>
              <w:r w:rsidDel="006A227A">
                <w:rPr>
                  <w:rFonts w:cs="Arial"/>
                  <w:sz w:val="20"/>
                </w:rPr>
                <w:delText xml:space="preserve">  </w:delText>
              </w:r>
            </w:del>
          </w:p>
        </w:tc>
      </w:tr>
      <w:tr w:rsidR="003F049D" w:rsidRPr="0081657A" w:rsidDel="006A227A" w14:paraId="57975A71" w14:textId="3FFF8650" w:rsidTr="009B076C">
        <w:trPr>
          <w:trHeight w:val="261"/>
          <w:jc w:val="center"/>
          <w:del w:id="1512" w:author="Perrine, Martin L. (GSFC-5670)" w:date="2016-09-27T10:29:00Z"/>
        </w:trPr>
        <w:tc>
          <w:tcPr>
            <w:tcW w:w="8966" w:type="dxa"/>
            <w:shd w:val="clear" w:color="auto" w:fill="FFFFFF"/>
            <w:noWrap/>
          </w:tcPr>
          <w:p w14:paraId="57A45D2D" w14:textId="2DA8CE4F" w:rsidR="003F049D" w:rsidRPr="0081657A" w:rsidDel="006A227A" w:rsidRDefault="003F049D" w:rsidP="009B076C">
            <w:pPr>
              <w:spacing w:after="0"/>
              <w:rPr>
                <w:del w:id="1513" w:author="Perrine, Martin L. (GSFC-5670)" w:date="2016-09-27T10:29:00Z"/>
                <w:rFonts w:cs="Arial"/>
                <w:sz w:val="20"/>
              </w:rPr>
            </w:pPr>
            <w:del w:id="1514" w:author="Perrine, Martin L. (GSFC-5670)" w:date="2016-09-27T10:29:00Z">
              <w:r w:rsidRPr="0081657A" w:rsidDel="006A227A">
                <w:rPr>
                  <w:rFonts w:cs="Arial"/>
                  <w:sz w:val="20"/>
                </w:rPr>
                <w:delText xml:space="preserve">NENG-SEC-007 </w:delText>
              </w:r>
              <w:r w:rsidDel="006A227A">
                <w:rPr>
                  <w:rFonts w:cs="Arial"/>
                  <w:sz w:val="20"/>
                </w:rPr>
                <w:delText xml:space="preserve"> DAPHNE</w:delText>
              </w:r>
              <w:r w:rsidRPr="00D1182C" w:rsidDel="006A227A">
                <w:rPr>
                  <w:rFonts w:cs="Arial"/>
                  <w:sz w:val="20"/>
                </w:rPr>
                <w:delText xml:space="preserve"> shall support identification and authentication of network devices prior to connection</w:delText>
              </w:r>
            </w:del>
          </w:p>
        </w:tc>
      </w:tr>
      <w:tr w:rsidR="003F049D" w:rsidRPr="0081657A" w:rsidDel="006A227A" w14:paraId="0C7F1168" w14:textId="758B0B41" w:rsidTr="009B076C">
        <w:trPr>
          <w:trHeight w:val="261"/>
          <w:jc w:val="center"/>
          <w:del w:id="1515" w:author="Perrine, Martin L. (GSFC-5670)" w:date="2016-09-27T10:29:00Z"/>
        </w:trPr>
        <w:tc>
          <w:tcPr>
            <w:tcW w:w="8966" w:type="dxa"/>
            <w:shd w:val="clear" w:color="auto" w:fill="FFFFFF"/>
            <w:noWrap/>
          </w:tcPr>
          <w:p w14:paraId="64758BBF" w14:textId="6652120B" w:rsidR="003F049D" w:rsidRPr="0081657A" w:rsidDel="006A227A" w:rsidRDefault="003F049D" w:rsidP="009B076C">
            <w:pPr>
              <w:spacing w:after="0"/>
              <w:rPr>
                <w:del w:id="1516" w:author="Perrine, Martin L. (GSFC-5670)" w:date="2016-09-27T10:29:00Z"/>
                <w:rFonts w:cs="Arial"/>
                <w:sz w:val="20"/>
              </w:rPr>
            </w:pPr>
            <w:del w:id="1517" w:author="Perrine, Martin L. (GSFC-5670)" w:date="2016-09-27T10:29:00Z">
              <w:r w:rsidRPr="0081657A" w:rsidDel="006A227A">
                <w:rPr>
                  <w:rFonts w:cs="Arial"/>
                  <w:sz w:val="20"/>
                </w:rPr>
                <w:delText xml:space="preserve">NENG-SEC-009 </w:delText>
              </w:r>
              <w:r w:rsidDel="006A227A">
                <w:rPr>
                  <w:rFonts w:cs="Arial"/>
                  <w:sz w:val="20"/>
                </w:rPr>
                <w:delText xml:space="preserve"> DAPHNE</w:delText>
              </w:r>
              <w:r w:rsidRPr="00D1182C" w:rsidDel="006A227A">
                <w:rPr>
                  <w:rFonts w:cs="Arial"/>
                  <w:sz w:val="20"/>
                </w:rPr>
                <w:delText xml:space="preserve"> shall support peer entity authentication structures.</w:delText>
              </w:r>
              <w:r w:rsidDel="006A227A">
                <w:rPr>
                  <w:rFonts w:cs="Arial"/>
                  <w:sz w:val="20"/>
                </w:rPr>
                <w:delText xml:space="preserve">  </w:delText>
              </w:r>
            </w:del>
          </w:p>
        </w:tc>
      </w:tr>
    </w:tbl>
    <w:p w14:paraId="01CB6F4B" w14:textId="723BC5F4" w:rsidR="003F049D" w:rsidDel="006A227A" w:rsidRDefault="003F049D" w:rsidP="003F049D">
      <w:pPr>
        <w:pStyle w:val="Heading3"/>
        <w:rPr>
          <w:del w:id="1518" w:author="Perrine, Martin L. (GSFC-5670)" w:date="2016-09-27T10:29:00Z"/>
        </w:rPr>
      </w:pPr>
      <w:bookmarkStart w:id="1519" w:name="_Toc311983129"/>
      <w:del w:id="1520" w:author="Perrine, Martin L. (GSFC-5670)" w:date="2016-09-27T10:29:00Z">
        <w:r w:rsidDel="006A227A">
          <w:delText>Configuration</w:delText>
        </w:r>
        <w:bookmarkEnd w:id="1519"/>
      </w:del>
    </w:p>
    <w:p w14:paraId="74793FAC" w14:textId="127D5366" w:rsidR="003F049D" w:rsidDel="006A227A" w:rsidRDefault="003F049D" w:rsidP="003F049D">
      <w:pPr>
        <w:pStyle w:val="Paragraph"/>
        <w:rPr>
          <w:del w:id="1521" w:author="Perrine, Martin L. (GSFC-5670)" w:date="2016-09-27T10:29:00Z"/>
        </w:rPr>
      </w:pPr>
      <w:del w:id="1522" w:author="Perrine, Martin L. (GSFC-5670)" w:date="2016-09-27T10:29:00Z">
        <w:r w:rsidDel="006A227A">
          <w:delText xml:space="preserve">As with the previous test set this configuration is a setup with the testing involving inspecting the system to ensure the proper IT security configurations are correct.  Remote logins can be performed to ensure proper security restrictions and access </w:delText>
        </w:r>
        <w:commentRangeStart w:id="1523"/>
        <w:r w:rsidDel="006A227A">
          <w:delText>control</w:delText>
        </w:r>
        <w:commentRangeEnd w:id="1523"/>
        <w:r w:rsidR="00725797" w:rsidDel="006A227A">
          <w:rPr>
            <w:rStyle w:val="CommentReference"/>
            <w:rFonts w:ascii="Arial" w:hAnsi="Arial"/>
          </w:rPr>
          <w:commentReference w:id="1523"/>
        </w:r>
        <w:r w:rsidDel="006A227A">
          <w:delText xml:space="preserve">.  </w:delText>
        </w:r>
      </w:del>
    </w:p>
    <w:p w14:paraId="6A8CA8DD" w14:textId="696C597A" w:rsidR="003F049D" w:rsidDel="006A227A" w:rsidRDefault="003F049D" w:rsidP="003F049D">
      <w:pPr>
        <w:pStyle w:val="Heading2"/>
        <w:rPr>
          <w:del w:id="1524" w:author="Perrine, Martin L. (GSFC-5670)" w:date="2016-09-27T10:29:00Z"/>
        </w:rPr>
      </w:pPr>
      <w:bookmarkStart w:id="1525" w:name="_Toc311983130"/>
      <w:del w:id="1526" w:author="Perrine, Martin L. (GSFC-5670)" w:date="2016-09-27T10:29:00Z">
        <w:r w:rsidDel="006A227A">
          <w:delText xml:space="preserve">Full System Test 1: Single </w:delText>
        </w:r>
        <w:commentRangeStart w:id="1527"/>
        <w:r w:rsidDel="006A227A">
          <w:delText>Event</w:delText>
        </w:r>
        <w:bookmarkEnd w:id="1525"/>
        <w:commentRangeEnd w:id="1527"/>
        <w:r w:rsidR="00725797" w:rsidDel="006A227A">
          <w:rPr>
            <w:rStyle w:val="CommentReference"/>
            <w:b w:val="0"/>
          </w:rPr>
          <w:commentReference w:id="1527"/>
        </w:r>
      </w:del>
    </w:p>
    <w:p w14:paraId="31370F1C" w14:textId="6EB6E3AD" w:rsidR="003F049D" w:rsidDel="006A227A" w:rsidRDefault="003F049D" w:rsidP="003F049D">
      <w:pPr>
        <w:pStyle w:val="Paragraph"/>
        <w:rPr>
          <w:del w:id="1528" w:author="Perrine, Martin L. (GSFC-5670)" w:date="2016-09-27T10:29:00Z"/>
        </w:rPr>
      </w:pPr>
      <w:del w:id="1529" w:author="Perrine, Martin L. (GSFC-5670)" w:date="2016-09-27T10:29:00Z">
        <w:r w:rsidDel="006A227A">
          <w:delText>This test is a full end-to-end test of the system in an operational scenario.  The test will simulate the DAPHNE handling one data pass and includes data reception, data processing, and data delivery.</w:delText>
        </w:r>
      </w:del>
    </w:p>
    <w:p w14:paraId="284B836F" w14:textId="7949555C" w:rsidR="003F049D" w:rsidDel="006A227A" w:rsidRDefault="003F049D" w:rsidP="003F049D">
      <w:pPr>
        <w:pStyle w:val="Heading3"/>
        <w:rPr>
          <w:del w:id="1530" w:author="Perrine, Martin L. (GSFC-5670)" w:date="2016-09-27T10:29:00Z"/>
        </w:rPr>
      </w:pPr>
      <w:bookmarkStart w:id="1531" w:name="_Toc311983131"/>
      <w:del w:id="1532" w:author="Perrine, Martin L. (GSFC-5670)" w:date="2016-09-27T10:29:00Z">
        <w:r w:rsidDel="006A227A">
          <w:delText>Objectives</w:delText>
        </w:r>
        <w:bookmarkEnd w:id="1531"/>
      </w:del>
    </w:p>
    <w:p w14:paraId="73FE0021" w14:textId="34A28871" w:rsidR="003F049D" w:rsidDel="006A227A" w:rsidRDefault="003F049D" w:rsidP="003F049D">
      <w:pPr>
        <w:pStyle w:val="Paragraph"/>
        <w:rPr>
          <w:del w:id="1533" w:author="Perrine, Martin L. (GSFC-5670)" w:date="2016-09-27T10:29:00Z"/>
        </w:rPr>
      </w:pPr>
      <w:del w:id="1534" w:author="Perrine, Martin L. (GSFC-5670)" w:date="2016-09-27T10:29:00Z">
        <w:r w:rsidDel="006A227A">
          <w:delText xml:space="preserve">The objective of this test is to confirm the overall functionality of the DAPHNE as an operational system.  The following remaining </w:delText>
        </w:r>
        <w:r w:rsidRPr="008C092A" w:rsidDel="006A227A">
          <w:delText>requirements in Table 5-6, are</w:delText>
        </w:r>
        <w:r w:rsidDel="006A227A">
          <w:delText xml:space="preserve"> also confirmed in all full system tests.</w:delText>
        </w:r>
      </w:del>
    </w:p>
    <w:p w14:paraId="7257E4C7" w14:textId="29CF76D9" w:rsidR="003F049D" w:rsidRPr="008C092A" w:rsidDel="006A227A" w:rsidRDefault="003F049D" w:rsidP="003F049D">
      <w:pPr>
        <w:pStyle w:val="Caption"/>
        <w:jc w:val="center"/>
        <w:rPr>
          <w:del w:id="1535" w:author="Perrine, Martin L. (GSFC-5670)" w:date="2016-09-27T10:29:00Z"/>
        </w:rPr>
      </w:pPr>
      <w:del w:id="1536" w:author="Perrine, Martin L. (GSFC-5670)" w:date="2016-09-27T10:29:00Z">
        <w:r w:rsidDel="006A227A">
          <w:br w:type="page"/>
        </w:r>
        <w:r w:rsidRPr="008C092A" w:rsidDel="006A227A">
          <w:delText>Table 5-6.  Full System Test 1 Requirements</w:delText>
        </w:r>
      </w:del>
    </w:p>
    <w:tbl>
      <w:tblPr>
        <w:tblW w:w="8844" w:type="dxa"/>
        <w:jc w:val="center"/>
        <w:tblLook w:val="0000" w:firstRow="0" w:lastRow="0" w:firstColumn="0" w:lastColumn="0" w:noHBand="0" w:noVBand="0"/>
      </w:tblPr>
      <w:tblGrid>
        <w:gridCol w:w="8844"/>
      </w:tblGrid>
      <w:tr w:rsidR="003F049D" w:rsidRPr="008C092A" w:rsidDel="006A227A" w14:paraId="1702D7FF" w14:textId="220DA752" w:rsidTr="009B076C">
        <w:trPr>
          <w:trHeight w:val="455"/>
          <w:jc w:val="center"/>
          <w:del w:id="1537" w:author="Perrine, Martin L. (GSFC-5670)" w:date="2016-09-27T10:29:00Z"/>
        </w:trPr>
        <w:tc>
          <w:tcPr>
            <w:tcW w:w="8844" w:type="dxa"/>
            <w:tcBorders>
              <w:top w:val="single" w:sz="4" w:space="0" w:color="auto"/>
              <w:left w:val="single" w:sz="4" w:space="0" w:color="auto"/>
              <w:bottom w:val="single" w:sz="8" w:space="0" w:color="auto"/>
              <w:right w:val="single" w:sz="8" w:space="0" w:color="auto"/>
            </w:tcBorders>
            <w:shd w:val="clear" w:color="auto" w:fill="C0C0C0"/>
            <w:noWrap/>
            <w:vAlign w:val="center"/>
          </w:tcPr>
          <w:p w14:paraId="30F08AA0" w14:textId="3C303FD5" w:rsidR="003F049D" w:rsidRPr="008C092A" w:rsidDel="006A227A" w:rsidRDefault="003F049D" w:rsidP="009B076C">
            <w:pPr>
              <w:spacing w:after="0"/>
              <w:jc w:val="center"/>
              <w:rPr>
                <w:del w:id="1538" w:author="Perrine, Martin L. (GSFC-5670)" w:date="2016-09-27T10:29:00Z"/>
                <w:rFonts w:cs="Arial"/>
                <w:b/>
                <w:sz w:val="20"/>
              </w:rPr>
            </w:pPr>
            <w:del w:id="1539" w:author="Perrine, Martin L. (GSFC-5670)" w:date="2016-09-27T10:29:00Z">
              <w:r w:rsidDel="006A227A">
                <w:rPr>
                  <w:rFonts w:cs="Arial"/>
                  <w:b/>
                  <w:sz w:val="20"/>
                </w:rPr>
                <w:delText>Operational Requirements</w:delText>
              </w:r>
            </w:del>
          </w:p>
        </w:tc>
      </w:tr>
      <w:tr w:rsidR="003F049D" w:rsidRPr="008C092A" w:rsidDel="006A227A" w14:paraId="1F02928B" w14:textId="163A0228" w:rsidTr="009B076C">
        <w:trPr>
          <w:trHeight w:val="273"/>
          <w:jc w:val="center"/>
          <w:del w:id="1540" w:author="Perrine, Martin L. (GSFC-5670)" w:date="2016-09-27T10:29:00Z"/>
        </w:trPr>
        <w:tc>
          <w:tcPr>
            <w:tcW w:w="8844" w:type="dxa"/>
            <w:tcBorders>
              <w:top w:val="single" w:sz="8" w:space="0" w:color="auto"/>
              <w:left w:val="single" w:sz="4" w:space="0" w:color="auto"/>
              <w:bottom w:val="single" w:sz="4" w:space="0" w:color="auto"/>
              <w:right w:val="single" w:sz="4" w:space="0" w:color="auto"/>
            </w:tcBorders>
            <w:shd w:val="clear" w:color="auto" w:fill="FFFFFF"/>
            <w:noWrap/>
          </w:tcPr>
          <w:p w14:paraId="63250A21" w14:textId="00D8BF92" w:rsidR="003F049D" w:rsidDel="006A227A" w:rsidRDefault="003F049D" w:rsidP="009B076C">
            <w:pPr>
              <w:spacing w:after="0"/>
              <w:rPr>
                <w:del w:id="1541" w:author="Perrine, Martin L. (GSFC-5670)" w:date="2016-09-27T10:29:00Z"/>
                <w:rFonts w:cs="Arial"/>
                <w:sz w:val="20"/>
              </w:rPr>
            </w:pPr>
            <w:del w:id="1542" w:author="Perrine, Martin L. (GSFC-5670)" w:date="2016-09-27T10:29:00Z">
              <w:r w:rsidDel="006A227A">
                <w:rPr>
                  <w:rFonts w:cs="Arial"/>
                  <w:sz w:val="20"/>
                </w:rPr>
                <w:delText>Requirement Numbers</w:delText>
              </w:r>
            </w:del>
          </w:p>
        </w:tc>
      </w:tr>
      <w:tr w:rsidR="003F049D" w:rsidRPr="008C092A" w:rsidDel="006A227A" w14:paraId="21C4FAC1" w14:textId="0C050C4A" w:rsidTr="009B076C">
        <w:trPr>
          <w:trHeight w:val="273"/>
          <w:jc w:val="center"/>
          <w:del w:id="1543" w:author="Perrine, Martin L. (GSFC-5670)" w:date="2016-09-27T10:29:00Z"/>
        </w:trPr>
        <w:tc>
          <w:tcPr>
            <w:tcW w:w="8844" w:type="dxa"/>
            <w:tcBorders>
              <w:top w:val="single" w:sz="8" w:space="0" w:color="auto"/>
              <w:left w:val="single" w:sz="4" w:space="0" w:color="auto"/>
              <w:bottom w:val="single" w:sz="4" w:space="0" w:color="auto"/>
              <w:right w:val="single" w:sz="4" w:space="0" w:color="auto"/>
            </w:tcBorders>
            <w:shd w:val="clear" w:color="auto" w:fill="FFFFFF"/>
            <w:noWrap/>
          </w:tcPr>
          <w:p w14:paraId="40BCB051" w14:textId="1552293F" w:rsidR="003F049D" w:rsidRPr="008C092A" w:rsidDel="006A227A" w:rsidRDefault="003F049D" w:rsidP="009B076C">
            <w:pPr>
              <w:spacing w:after="0"/>
              <w:rPr>
                <w:del w:id="1544" w:author="Perrine, Martin L. (GSFC-5670)" w:date="2016-09-27T10:29:00Z"/>
                <w:rFonts w:cs="Arial"/>
                <w:sz w:val="20"/>
              </w:rPr>
            </w:pPr>
            <w:del w:id="1545" w:author="Perrine, Martin L. (GSFC-5670)" w:date="2016-09-27T10:29:00Z">
              <w:r w:rsidDel="006A227A">
                <w:rPr>
                  <w:rFonts w:cs="Arial"/>
                  <w:sz w:val="20"/>
                </w:rPr>
                <w:delText>NENG-OPS-002</w:delText>
              </w:r>
              <w:r w:rsidRPr="008C092A" w:rsidDel="006A227A">
                <w:rPr>
                  <w:rFonts w:cs="Arial"/>
                  <w:sz w:val="20"/>
                </w:rPr>
                <w:delText xml:space="preserve">  </w:delText>
              </w:r>
              <w:r w:rsidDel="006A227A">
                <w:rPr>
                  <w:sz w:val="20"/>
                </w:rPr>
                <w:delText>DAPHNE</w:delText>
              </w:r>
              <w:r w:rsidRPr="00ED7CF0" w:rsidDel="006A227A">
                <w:rPr>
                  <w:sz w:val="20"/>
                </w:rPr>
                <w:delText xml:space="preserve"> shall attempt automated delivery once.</w:delText>
              </w:r>
            </w:del>
          </w:p>
        </w:tc>
      </w:tr>
      <w:tr w:rsidR="003F049D" w:rsidRPr="008C092A" w:rsidDel="006A227A" w14:paraId="1FDC7F96" w14:textId="32B01D74" w:rsidTr="009B076C">
        <w:trPr>
          <w:trHeight w:val="273"/>
          <w:jc w:val="center"/>
          <w:del w:id="1546" w:author="Perrine, Martin L. (GSFC-5670)" w:date="2016-09-27T10:29:00Z"/>
        </w:trPr>
        <w:tc>
          <w:tcPr>
            <w:tcW w:w="8844" w:type="dxa"/>
            <w:tcBorders>
              <w:top w:val="single" w:sz="4" w:space="0" w:color="auto"/>
              <w:left w:val="single" w:sz="4" w:space="0" w:color="auto"/>
              <w:bottom w:val="single" w:sz="4" w:space="0" w:color="auto"/>
              <w:right w:val="single" w:sz="4" w:space="0" w:color="auto"/>
            </w:tcBorders>
            <w:shd w:val="clear" w:color="auto" w:fill="FFFFFF"/>
            <w:noWrap/>
          </w:tcPr>
          <w:p w14:paraId="1CD48419" w14:textId="0BD62E05" w:rsidR="003F049D" w:rsidRPr="008C092A" w:rsidDel="006A227A" w:rsidRDefault="003F049D" w:rsidP="009B076C">
            <w:pPr>
              <w:spacing w:after="0"/>
              <w:rPr>
                <w:del w:id="1547" w:author="Perrine, Martin L. (GSFC-5670)" w:date="2016-09-27T10:29:00Z"/>
                <w:rFonts w:cs="Arial"/>
                <w:sz w:val="20"/>
              </w:rPr>
            </w:pPr>
            <w:del w:id="1548" w:author="Perrine, Martin L. (GSFC-5670)" w:date="2016-09-27T10:29:00Z">
              <w:r w:rsidRPr="008C092A" w:rsidDel="006A227A">
                <w:rPr>
                  <w:rFonts w:cs="Arial"/>
                  <w:sz w:val="20"/>
                </w:rPr>
                <w:delText xml:space="preserve">NENG-OPS-004  </w:delText>
              </w:r>
              <w:r w:rsidDel="006A227A">
                <w:rPr>
                  <w:sz w:val="20"/>
                </w:rPr>
                <w:delText>DAPHNE</w:delText>
              </w:r>
              <w:r w:rsidRPr="00D1182C" w:rsidDel="006A227A">
                <w:rPr>
                  <w:sz w:val="20"/>
                </w:rPr>
                <w:delText xml:space="preserve"> shall operate unattended.</w:delText>
              </w:r>
            </w:del>
          </w:p>
        </w:tc>
      </w:tr>
      <w:tr w:rsidR="003F049D" w:rsidRPr="008C092A" w:rsidDel="006A227A" w14:paraId="4127CDA2" w14:textId="01BF480A" w:rsidTr="009B076C">
        <w:trPr>
          <w:trHeight w:val="273"/>
          <w:jc w:val="center"/>
          <w:del w:id="1549" w:author="Perrine, Martin L. (GSFC-5670)" w:date="2016-09-27T10:29:00Z"/>
        </w:trPr>
        <w:tc>
          <w:tcPr>
            <w:tcW w:w="8844" w:type="dxa"/>
            <w:tcBorders>
              <w:top w:val="single" w:sz="4" w:space="0" w:color="auto"/>
              <w:left w:val="single" w:sz="4" w:space="0" w:color="auto"/>
              <w:bottom w:val="single" w:sz="4" w:space="0" w:color="auto"/>
              <w:right w:val="single" w:sz="4" w:space="0" w:color="auto"/>
            </w:tcBorders>
            <w:shd w:val="clear" w:color="auto" w:fill="FFFFFF"/>
            <w:noWrap/>
          </w:tcPr>
          <w:p w14:paraId="6917626D" w14:textId="15A1F84C" w:rsidR="003F049D" w:rsidRPr="00E47F8D" w:rsidDel="006A227A" w:rsidRDefault="003F049D" w:rsidP="009B076C">
            <w:pPr>
              <w:spacing w:after="0"/>
              <w:rPr>
                <w:del w:id="1550" w:author="Perrine, Martin L. (GSFC-5670)" w:date="2016-09-27T10:29:00Z"/>
                <w:rFonts w:cs="Arial"/>
                <w:sz w:val="20"/>
              </w:rPr>
            </w:pPr>
            <w:del w:id="1551" w:author="Perrine, Martin L. (GSFC-5670)" w:date="2016-09-27T10:29:00Z">
              <w:r w:rsidRPr="008C092A" w:rsidDel="006A227A">
                <w:rPr>
                  <w:rFonts w:cs="Arial"/>
                  <w:sz w:val="20"/>
                </w:rPr>
                <w:delText xml:space="preserve">NENG-OPS-015  </w:delText>
              </w:r>
              <w:r w:rsidDel="006A227A">
                <w:rPr>
                  <w:sz w:val="20"/>
                </w:rPr>
                <w:delText>DAPHNE</w:delText>
              </w:r>
              <w:r w:rsidRPr="00D1182C" w:rsidDel="006A227A">
                <w:rPr>
                  <w:sz w:val="20"/>
                </w:rPr>
                <w:delText xml:space="preserve"> shall be remotely configurable via a TCP/</w:delText>
              </w:r>
              <w:r w:rsidDel="006A227A">
                <w:rPr>
                  <w:sz w:val="20"/>
                </w:rPr>
                <w:delText>IP.</w:delText>
              </w:r>
            </w:del>
          </w:p>
        </w:tc>
      </w:tr>
      <w:tr w:rsidR="003F049D" w:rsidRPr="008C092A" w:rsidDel="006A227A" w14:paraId="77C08FAF" w14:textId="6458B8A6" w:rsidTr="009B076C">
        <w:trPr>
          <w:trHeight w:val="273"/>
          <w:jc w:val="center"/>
          <w:del w:id="1552" w:author="Perrine, Martin L. (GSFC-5670)" w:date="2016-09-27T10:29:00Z"/>
        </w:trPr>
        <w:tc>
          <w:tcPr>
            <w:tcW w:w="8844" w:type="dxa"/>
            <w:tcBorders>
              <w:top w:val="single" w:sz="4" w:space="0" w:color="auto"/>
              <w:left w:val="single" w:sz="4" w:space="0" w:color="auto"/>
              <w:bottom w:val="single" w:sz="4" w:space="0" w:color="auto"/>
              <w:right w:val="single" w:sz="4" w:space="0" w:color="auto"/>
            </w:tcBorders>
            <w:shd w:val="clear" w:color="auto" w:fill="FFFFFF"/>
            <w:noWrap/>
          </w:tcPr>
          <w:p w14:paraId="2F08981E" w14:textId="19C637D5" w:rsidR="003F049D" w:rsidRPr="008C092A" w:rsidDel="006A227A" w:rsidRDefault="003F049D" w:rsidP="009B076C">
            <w:pPr>
              <w:spacing w:after="0"/>
              <w:rPr>
                <w:del w:id="1553" w:author="Perrine, Martin L. (GSFC-5670)" w:date="2016-09-27T10:29:00Z"/>
                <w:rFonts w:cs="Arial"/>
                <w:sz w:val="20"/>
              </w:rPr>
            </w:pPr>
            <w:del w:id="1554" w:author="Perrine, Martin L. (GSFC-5670)" w:date="2016-09-27T10:29:00Z">
              <w:r w:rsidRPr="008C092A" w:rsidDel="006A227A">
                <w:rPr>
                  <w:rFonts w:cs="Arial"/>
                  <w:sz w:val="20"/>
                </w:rPr>
                <w:delText xml:space="preserve">NENG-PERF-001  </w:delText>
              </w:r>
              <w:r w:rsidDel="006A227A">
                <w:rPr>
                  <w:rFonts w:cs="Arial"/>
                  <w:sz w:val="20"/>
                </w:rPr>
                <w:delText>DAPHNE</w:delText>
              </w:r>
              <w:r w:rsidRPr="00D1182C" w:rsidDel="006A227A">
                <w:rPr>
                  <w:rFonts w:cs="Arial"/>
                  <w:sz w:val="20"/>
                </w:rPr>
                <w:delText xml:space="preserve"> shall respond to commands from the remote TCP/IP interface in less than 5 seconds.</w:delText>
              </w:r>
            </w:del>
          </w:p>
        </w:tc>
      </w:tr>
      <w:tr w:rsidR="003F049D" w:rsidRPr="008C092A" w:rsidDel="006A227A" w14:paraId="2D0AEFCD" w14:textId="487C2B39" w:rsidTr="009B076C">
        <w:trPr>
          <w:trHeight w:val="273"/>
          <w:jc w:val="center"/>
          <w:del w:id="1555" w:author="Perrine, Martin L. (GSFC-5670)" w:date="2016-09-27T10:29:00Z"/>
        </w:trPr>
        <w:tc>
          <w:tcPr>
            <w:tcW w:w="8844" w:type="dxa"/>
            <w:tcBorders>
              <w:top w:val="single" w:sz="4" w:space="0" w:color="auto"/>
              <w:left w:val="single" w:sz="4" w:space="0" w:color="auto"/>
              <w:bottom w:val="single" w:sz="4" w:space="0" w:color="auto"/>
              <w:right w:val="single" w:sz="4" w:space="0" w:color="auto"/>
            </w:tcBorders>
            <w:shd w:val="clear" w:color="auto" w:fill="FFFFFF"/>
            <w:noWrap/>
          </w:tcPr>
          <w:p w14:paraId="31553625" w14:textId="052DC8C7" w:rsidR="003F049D" w:rsidRPr="008C092A" w:rsidDel="006A227A" w:rsidRDefault="003F049D" w:rsidP="009B076C">
            <w:pPr>
              <w:spacing w:after="0"/>
              <w:rPr>
                <w:del w:id="1556" w:author="Perrine, Martin L. (GSFC-5670)" w:date="2016-09-27T10:29:00Z"/>
                <w:rFonts w:cs="Arial"/>
                <w:sz w:val="20"/>
              </w:rPr>
            </w:pPr>
            <w:del w:id="1557" w:author="Perrine, Martin L. (GSFC-5670)" w:date="2016-09-27T10:29:00Z">
              <w:r w:rsidRPr="008C092A" w:rsidDel="006A227A">
                <w:rPr>
                  <w:rFonts w:cs="Arial"/>
                  <w:sz w:val="20"/>
                </w:rPr>
                <w:delText xml:space="preserve">NENG-PERF-002  </w:delText>
              </w:r>
              <w:r w:rsidRPr="00D1182C" w:rsidDel="006A227A">
                <w:rPr>
                  <w:rFonts w:cs="Arial"/>
                  <w:sz w:val="20"/>
                </w:rPr>
                <w:delText>For</w:delText>
              </w:r>
              <w:r w:rsidDel="006A227A">
                <w:rPr>
                  <w:rFonts w:cs="Arial"/>
                  <w:sz w:val="20"/>
                </w:rPr>
                <w:delText xml:space="preserve"> nominal operations  DAPHNE</w:delText>
              </w:r>
              <w:r w:rsidRPr="00D1182C" w:rsidDel="006A227A">
                <w:rPr>
                  <w:rFonts w:cs="Arial"/>
                  <w:sz w:val="20"/>
                </w:rPr>
                <w:delText xml:space="preserve"> shall </w:delText>
              </w:r>
              <w:r w:rsidDel="006A227A">
                <w:rPr>
                  <w:rFonts w:cs="Arial"/>
                  <w:sz w:val="20"/>
                </w:rPr>
                <w:delText xml:space="preserve">complete </w:delText>
              </w:r>
              <w:r w:rsidRPr="00D1182C" w:rsidDel="006A227A">
                <w:rPr>
                  <w:rFonts w:cs="Arial"/>
                  <w:sz w:val="20"/>
                </w:rPr>
                <w:delText xml:space="preserve">setup for </w:delText>
              </w:r>
              <w:r w:rsidDel="006A227A">
                <w:rPr>
                  <w:rFonts w:cs="Arial"/>
                  <w:sz w:val="20"/>
                </w:rPr>
                <w:delText xml:space="preserve">operations </w:delText>
              </w:r>
              <w:r w:rsidRPr="00D1182C" w:rsidDel="006A227A">
                <w:rPr>
                  <w:rFonts w:cs="Arial"/>
                  <w:sz w:val="20"/>
                </w:rPr>
                <w:delText xml:space="preserve">support </w:delText>
              </w:r>
              <w:r w:rsidDel="006A227A">
                <w:rPr>
                  <w:rFonts w:cs="Arial"/>
                  <w:sz w:val="20"/>
                </w:rPr>
                <w:delText xml:space="preserve">within </w:delText>
              </w:r>
              <w:r w:rsidRPr="00D1182C" w:rsidDel="006A227A">
                <w:rPr>
                  <w:rFonts w:cs="Arial"/>
                  <w:sz w:val="20"/>
                </w:rPr>
                <w:delText xml:space="preserve">120 seconds </w:delText>
              </w:r>
              <w:r w:rsidDel="006A227A">
                <w:rPr>
                  <w:rFonts w:cs="Arial"/>
                  <w:sz w:val="20"/>
                </w:rPr>
                <w:delText>of being commanded.</w:delText>
              </w:r>
            </w:del>
          </w:p>
        </w:tc>
      </w:tr>
      <w:tr w:rsidR="003F049D" w:rsidRPr="008C092A" w:rsidDel="006A227A" w14:paraId="301ABCD5" w14:textId="2D401D91" w:rsidTr="009B076C">
        <w:trPr>
          <w:trHeight w:val="273"/>
          <w:jc w:val="center"/>
          <w:del w:id="1558" w:author="Perrine, Martin L. (GSFC-5670)" w:date="2016-09-27T10:29:00Z"/>
        </w:trPr>
        <w:tc>
          <w:tcPr>
            <w:tcW w:w="8844" w:type="dxa"/>
            <w:tcBorders>
              <w:top w:val="single" w:sz="4" w:space="0" w:color="auto"/>
              <w:left w:val="single" w:sz="4" w:space="0" w:color="auto"/>
              <w:bottom w:val="single" w:sz="4" w:space="0" w:color="auto"/>
              <w:right w:val="single" w:sz="4" w:space="0" w:color="auto"/>
            </w:tcBorders>
            <w:shd w:val="clear" w:color="auto" w:fill="FFFFFF"/>
            <w:noWrap/>
          </w:tcPr>
          <w:p w14:paraId="179E5475" w14:textId="75E354FB" w:rsidR="003F049D" w:rsidRPr="008C092A" w:rsidDel="006A227A" w:rsidRDefault="003F049D" w:rsidP="009B076C">
            <w:pPr>
              <w:spacing w:after="0"/>
              <w:rPr>
                <w:del w:id="1559" w:author="Perrine, Martin L. (GSFC-5670)" w:date="2016-09-27T10:29:00Z"/>
                <w:rFonts w:cs="Arial"/>
                <w:sz w:val="20"/>
              </w:rPr>
            </w:pPr>
            <w:del w:id="1560" w:author="Perrine, Martin L. (GSFC-5670)" w:date="2016-09-27T10:29:00Z">
              <w:r w:rsidDel="006A227A">
                <w:rPr>
                  <w:rFonts w:cs="Arial"/>
                  <w:sz w:val="20"/>
                </w:rPr>
                <w:delText xml:space="preserve">NENG-PERF-009 </w:delText>
              </w:r>
              <w:r w:rsidRPr="00D1182C" w:rsidDel="006A227A">
                <w:rPr>
                  <w:rFonts w:cs="Arial"/>
                  <w:sz w:val="20"/>
                </w:rPr>
                <w:delText>From ingest to the LAN to the delivery of IP files to the LAN, the latency shall not exceed 3 minutes for nominal operations</w:delText>
              </w:r>
              <w:r w:rsidRPr="00D1182C" w:rsidDel="006A227A">
                <w:rPr>
                  <w:rFonts w:cs="Arial"/>
                  <w:i/>
                  <w:sz w:val="20"/>
                </w:rPr>
                <w:delText>.</w:delText>
              </w:r>
            </w:del>
          </w:p>
        </w:tc>
      </w:tr>
      <w:tr w:rsidR="003F049D" w:rsidRPr="008C092A" w:rsidDel="006A227A" w14:paraId="6649388A" w14:textId="3F294DF4" w:rsidTr="009B076C">
        <w:trPr>
          <w:trHeight w:val="273"/>
          <w:jc w:val="center"/>
          <w:del w:id="1561" w:author="Perrine, Martin L. (GSFC-5670)" w:date="2016-09-27T10:29:00Z"/>
        </w:trPr>
        <w:tc>
          <w:tcPr>
            <w:tcW w:w="8844" w:type="dxa"/>
            <w:tcBorders>
              <w:top w:val="single" w:sz="4" w:space="0" w:color="auto"/>
              <w:left w:val="single" w:sz="4" w:space="0" w:color="auto"/>
              <w:bottom w:val="single" w:sz="4" w:space="0" w:color="auto"/>
              <w:right w:val="single" w:sz="4" w:space="0" w:color="auto"/>
            </w:tcBorders>
            <w:shd w:val="clear" w:color="auto" w:fill="FFFFFF"/>
            <w:noWrap/>
          </w:tcPr>
          <w:p w14:paraId="0CCB174A" w14:textId="7A5F9021" w:rsidR="003F049D" w:rsidDel="006A227A" w:rsidRDefault="003F049D" w:rsidP="009B076C">
            <w:pPr>
              <w:spacing w:after="0"/>
              <w:rPr>
                <w:del w:id="1562" w:author="Perrine, Martin L. (GSFC-5670)" w:date="2016-09-27T10:29:00Z"/>
                <w:rFonts w:cs="Arial"/>
                <w:sz w:val="20"/>
              </w:rPr>
            </w:pPr>
            <w:del w:id="1563" w:author="Perrine, Martin L. (GSFC-5670)" w:date="2016-09-27T10:29:00Z">
              <w:r w:rsidRPr="00392654" w:rsidDel="006A227A">
                <w:rPr>
                  <w:rFonts w:cs="Arial"/>
                  <w:sz w:val="20"/>
                </w:rPr>
                <w:delText xml:space="preserve">NENG-PERF-010 </w:delText>
              </w:r>
              <w:r w:rsidDel="006A227A">
                <w:rPr>
                  <w:rFonts w:cs="Arial"/>
                  <w:sz w:val="20"/>
                </w:rPr>
                <w:delText xml:space="preserve"> DAPHNE</w:delText>
              </w:r>
              <w:r w:rsidRPr="00D1182C" w:rsidDel="006A227A">
                <w:rPr>
                  <w:rFonts w:cs="Arial"/>
                  <w:sz w:val="20"/>
                </w:rPr>
                <w:delText xml:space="preserve"> shall receive </w:delText>
              </w:r>
              <w:r w:rsidDel="006A227A">
                <w:rPr>
                  <w:rFonts w:cs="Arial"/>
                  <w:sz w:val="20"/>
                </w:rPr>
                <w:delText xml:space="preserve">the two streams of telemetry data </w:delText>
              </w:r>
              <w:r w:rsidRPr="00D1182C" w:rsidDel="006A227A">
                <w:rPr>
                  <w:rFonts w:cs="Arial"/>
                  <w:sz w:val="20"/>
                </w:rPr>
                <w:delText xml:space="preserve">at </w:delText>
              </w:r>
              <w:r w:rsidDel="006A227A">
                <w:rPr>
                  <w:rFonts w:cs="Arial"/>
                  <w:sz w:val="20"/>
                </w:rPr>
                <w:delText xml:space="preserve">a </w:delText>
              </w:r>
              <w:r w:rsidRPr="00D1182C" w:rsidDel="006A227A">
                <w:rPr>
                  <w:rFonts w:cs="Arial"/>
                  <w:sz w:val="20"/>
                </w:rPr>
                <w:delText xml:space="preserve">rate </w:delText>
              </w:r>
              <w:r w:rsidDel="006A227A">
                <w:rPr>
                  <w:rFonts w:cs="Arial"/>
                  <w:sz w:val="20"/>
                </w:rPr>
                <w:delText xml:space="preserve">up </w:delText>
              </w:r>
              <w:r w:rsidRPr="00D1182C" w:rsidDel="006A227A">
                <w:rPr>
                  <w:rFonts w:cs="Arial"/>
                  <w:sz w:val="20"/>
                </w:rPr>
                <w:delText xml:space="preserve"> to </w:delText>
              </w:r>
              <w:r w:rsidDel="006A227A">
                <w:rPr>
                  <w:rFonts w:cs="Arial"/>
                  <w:sz w:val="20"/>
                </w:rPr>
                <w:delText>2</w:delText>
              </w:r>
              <w:r w:rsidRPr="00D1182C" w:rsidDel="006A227A">
                <w:rPr>
                  <w:rFonts w:cs="Arial"/>
                  <w:sz w:val="20"/>
                </w:rPr>
                <w:delText xml:space="preserve"> Gbps</w:delText>
              </w:r>
              <w:r w:rsidDel="006A227A">
                <w:rPr>
                  <w:rFonts w:cs="Arial"/>
                  <w:sz w:val="20"/>
                </w:rPr>
                <w:delText xml:space="preserve"> each</w:delText>
              </w:r>
              <w:r w:rsidRPr="00D1182C" w:rsidDel="006A227A">
                <w:rPr>
                  <w:rFonts w:cs="Arial"/>
                  <w:sz w:val="20"/>
                </w:rPr>
                <w:delText>.</w:delText>
              </w:r>
            </w:del>
          </w:p>
        </w:tc>
      </w:tr>
      <w:tr w:rsidR="003F049D" w:rsidRPr="008C092A" w:rsidDel="006A227A" w14:paraId="17E5B21F" w14:textId="55765989" w:rsidTr="009B076C">
        <w:trPr>
          <w:trHeight w:val="273"/>
          <w:jc w:val="center"/>
          <w:del w:id="1564" w:author="Perrine, Martin L. (GSFC-5670)" w:date="2016-09-27T10:29:00Z"/>
        </w:trPr>
        <w:tc>
          <w:tcPr>
            <w:tcW w:w="8844" w:type="dxa"/>
            <w:tcBorders>
              <w:top w:val="single" w:sz="4" w:space="0" w:color="auto"/>
              <w:left w:val="single" w:sz="4" w:space="0" w:color="auto"/>
              <w:bottom w:val="single" w:sz="4" w:space="0" w:color="auto"/>
              <w:right w:val="single" w:sz="4" w:space="0" w:color="auto"/>
            </w:tcBorders>
            <w:shd w:val="clear" w:color="auto" w:fill="FFFFFF"/>
            <w:noWrap/>
          </w:tcPr>
          <w:p w14:paraId="220AEAFD" w14:textId="77F036E1" w:rsidR="003F049D" w:rsidRPr="008C092A" w:rsidDel="006A227A" w:rsidRDefault="003F049D" w:rsidP="009B076C">
            <w:pPr>
              <w:spacing w:after="0"/>
              <w:rPr>
                <w:del w:id="1565" w:author="Perrine, Martin L. (GSFC-5670)" w:date="2016-09-27T10:29:00Z"/>
                <w:rFonts w:cs="Arial"/>
                <w:sz w:val="20"/>
              </w:rPr>
            </w:pPr>
            <w:del w:id="1566" w:author="Perrine, Martin L. (GSFC-5670)" w:date="2016-09-27T10:29:00Z">
              <w:r w:rsidRPr="008C092A" w:rsidDel="006A227A">
                <w:rPr>
                  <w:rFonts w:cs="Arial"/>
                  <w:sz w:val="20"/>
                </w:rPr>
                <w:delText xml:space="preserve">NENG-ServAssure-003  </w:delText>
              </w:r>
              <w:r w:rsidDel="006A227A">
                <w:rPr>
                  <w:rFonts w:cs="Arial"/>
                  <w:sz w:val="20"/>
                </w:rPr>
                <w:delText>DAPHNE</w:delText>
              </w:r>
              <w:r w:rsidRPr="00D1182C" w:rsidDel="006A227A">
                <w:rPr>
                  <w:rFonts w:cs="Arial"/>
                  <w:sz w:val="20"/>
                </w:rPr>
                <w:delText xml:space="preserve"> shall continue to process </w:delText>
              </w:r>
              <w:r w:rsidDel="006A227A">
                <w:rPr>
                  <w:rFonts w:cs="Arial"/>
                  <w:sz w:val="20"/>
                </w:rPr>
                <w:delText xml:space="preserve">telemetry </w:delText>
              </w:r>
              <w:r w:rsidRPr="00D1182C" w:rsidDel="006A227A">
                <w:rPr>
                  <w:rFonts w:cs="Arial"/>
                  <w:sz w:val="20"/>
                </w:rPr>
                <w:delText xml:space="preserve">data as usual and </w:delText>
              </w:r>
              <w:r w:rsidDel="006A227A">
                <w:rPr>
                  <w:rFonts w:cs="Arial"/>
                  <w:sz w:val="20"/>
                </w:rPr>
                <w:delText xml:space="preserve">save VC data files </w:delText>
              </w:r>
              <w:r w:rsidRPr="00D1182C" w:rsidDel="006A227A">
                <w:rPr>
                  <w:rFonts w:cs="Arial"/>
                  <w:sz w:val="20"/>
                </w:rPr>
                <w:delText xml:space="preserve"> </w:delText>
              </w:r>
              <w:r w:rsidRPr="00255C5B" w:rsidDel="006A227A">
                <w:rPr>
                  <w:rFonts w:cs="Arial"/>
                  <w:strike/>
                  <w:sz w:val="20"/>
                </w:rPr>
                <w:delText>it</w:delText>
              </w:r>
              <w:r w:rsidRPr="00D1182C" w:rsidDel="006A227A">
                <w:rPr>
                  <w:rFonts w:cs="Arial"/>
                  <w:sz w:val="20"/>
                </w:rPr>
                <w:delText xml:space="preserve"> for </w:delText>
              </w:r>
              <w:r w:rsidRPr="002D5362" w:rsidDel="006A227A">
                <w:rPr>
                  <w:rFonts w:cs="Arial"/>
                  <w:sz w:val="20"/>
                </w:rPr>
                <w:delText>future</w:delText>
              </w:r>
              <w:r w:rsidRPr="00D1182C" w:rsidDel="006A227A">
                <w:rPr>
                  <w:rFonts w:cs="Arial"/>
                  <w:sz w:val="20"/>
                </w:rPr>
                <w:delText xml:space="preserve"> delivery </w:delText>
              </w:r>
              <w:r w:rsidDel="006A227A">
                <w:rPr>
                  <w:rFonts w:cs="Arial"/>
                  <w:sz w:val="20"/>
                </w:rPr>
                <w:delText xml:space="preserve">by SFTP </w:delText>
              </w:r>
              <w:r w:rsidRPr="00D1182C" w:rsidDel="006A227A">
                <w:rPr>
                  <w:rFonts w:cs="Arial"/>
                  <w:sz w:val="20"/>
                </w:rPr>
                <w:delText>self-service in the event that a delivery connection to the MOC is not established.</w:delText>
              </w:r>
            </w:del>
          </w:p>
        </w:tc>
      </w:tr>
      <w:tr w:rsidR="003F049D" w:rsidRPr="008C092A" w:rsidDel="006A227A" w14:paraId="2A6B3146" w14:textId="38B4871A" w:rsidTr="009B076C">
        <w:trPr>
          <w:trHeight w:val="273"/>
          <w:jc w:val="center"/>
          <w:del w:id="1567" w:author="Perrine, Martin L. (GSFC-5670)" w:date="2016-09-27T10:29:00Z"/>
        </w:trPr>
        <w:tc>
          <w:tcPr>
            <w:tcW w:w="8844" w:type="dxa"/>
            <w:tcBorders>
              <w:top w:val="single" w:sz="4" w:space="0" w:color="auto"/>
              <w:left w:val="single" w:sz="4" w:space="0" w:color="auto"/>
              <w:bottom w:val="single" w:sz="4" w:space="0" w:color="auto"/>
              <w:right w:val="single" w:sz="4" w:space="0" w:color="auto"/>
            </w:tcBorders>
            <w:shd w:val="clear" w:color="auto" w:fill="FFFFFF"/>
            <w:noWrap/>
          </w:tcPr>
          <w:p w14:paraId="61EF0A4E" w14:textId="17A1E400" w:rsidR="003F049D" w:rsidRPr="008C092A" w:rsidDel="006A227A" w:rsidRDefault="003F049D" w:rsidP="009B076C">
            <w:pPr>
              <w:spacing w:after="0"/>
              <w:rPr>
                <w:del w:id="1568" w:author="Perrine, Martin L. (GSFC-5670)" w:date="2016-09-27T10:29:00Z"/>
                <w:rFonts w:cs="Arial"/>
                <w:sz w:val="20"/>
              </w:rPr>
            </w:pPr>
            <w:del w:id="1569" w:author="Perrine, Martin L. (GSFC-5670)" w:date="2016-09-27T10:29:00Z">
              <w:r w:rsidRPr="00407988" w:rsidDel="006A227A">
                <w:rPr>
                  <w:rFonts w:cs="Arial"/>
                  <w:sz w:val="20"/>
                </w:rPr>
                <w:delText>NENG-</w:delText>
              </w:r>
              <w:r w:rsidDel="006A227A">
                <w:rPr>
                  <w:rFonts w:cs="Arial"/>
                  <w:sz w:val="20"/>
                </w:rPr>
                <w:delText>RMA-005  DAPHNE</w:delText>
              </w:r>
              <w:r w:rsidRPr="00D1182C" w:rsidDel="006A227A">
                <w:rPr>
                  <w:rFonts w:cs="Arial"/>
                  <w:sz w:val="20"/>
                </w:rPr>
                <w:delText xml:space="preserve"> shall have an availability of 0.9999 for scheduled support periods.</w:delText>
              </w:r>
              <w:r w:rsidDel="006A227A">
                <w:rPr>
                  <w:rFonts w:cs="Arial"/>
                  <w:sz w:val="20"/>
                </w:rPr>
                <w:delText xml:space="preserve">  </w:delText>
              </w:r>
            </w:del>
          </w:p>
        </w:tc>
      </w:tr>
      <w:tr w:rsidR="003F049D" w:rsidRPr="008C092A" w:rsidDel="006A227A" w14:paraId="64DE95C5" w14:textId="0954D612" w:rsidTr="009B076C">
        <w:trPr>
          <w:trHeight w:val="273"/>
          <w:jc w:val="center"/>
          <w:del w:id="1570" w:author="Perrine, Martin L. (GSFC-5670)" w:date="2016-09-27T10:29:00Z"/>
        </w:trPr>
        <w:tc>
          <w:tcPr>
            <w:tcW w:w="8844" w:type="dxa"/>
            <w:tcBorders>
              <w:top w:val="single" w:sz="4" w:space="0" w:color="auto"/>
              <w:left w:val="single" w:sz="4" w:space="0" w:color="auto"/>
              <w:bottom w:val="single" w:sz="4" w:space="0" w:color="auto"/>
              <w:right w:val="single" w:sz="4" w:space="0" w:color="auto"/>
            </w:tcBorders>
            <w:shd w:val="clear" w:color="auto" w:fill="FFFFFF"/>
            <w:noWrap/>
          </w:tcPr>
          <w:p w14:paraId="6D4E0339" w14:textId="4C9B9FF8" w:rsidR="003F049D" w:rsidRPr="00407988" w:rsidDel="006A227A" w:rsidRDefault="003F049D" w:rsidP="009B076C">
            <w:pPr>
              <w:spacing w:after="0"/>
              <w:rPr>
                <w:del w:id="1571" w:author="Perrine, Martin L. (GSFC-5670)" w:date="2016-09-27T10:29:00Z"/>
                <w:rFonts w:cs="Arial"/>
                <w:sz w:val="20"/>
              </w:rPr>
            </w:pPr>
            <w:del w:id="1572" w:author="Perrine, Martin L. (GSFC-5670)" w:date="2016-09-27T10:29:00Z">
              <w:r w:rsidDel="006A227A">
                <w:rPr>
                  <w:rFonts w:cs="Arial"/>
                  <w:sz w:val="20"/>
                </w:rPr>
                <w:delText>NENG-RMA-006 DAPHNE</w:delText>
              </w:r>
              <w:r w:rsidRPr="00D1182C" w:rsidDel="006A227A">
                <w:rPr>
                  <w:rFonts w:cs="Arial"/>
                  <w:sz w:val="20"/>
                </w:rPr>
                <w:delText xml:space="preserve"> degraded mode shall have a availability 0.9 when delivery can be made.</w:delText>
              </w:r>
            </w:del>
          </w:p>
        </w:tc>
      </w:tr>
      <w:tr w:rsidR="003F049D" w:rsidRPr="008C092A" w:rsidDel="006A227A" w14:paraId="77758F65" w14:textId="52DED15B" w:rsidTr="009B076C">
        <w:trPr>
          <w:trHeight w:val="273"/>
          <w:jc w:val="center"/>
          <w:del w:id="1573" w:author="Perrine, Martin L. (GSFC-5670)" w:date="2016-09-27T10:29:00Z"/>
        </w:trPr>
        <w:tc>
          <w:tcPr>
            <w:tcW w:w="8844" w:type="dxa"/>
            <w:tcBorders>
              <w:top w:val="single" w:sz="4" w:space="0" w:color="auto"/>
              <w:left w:val="single" w:sz="4" w:space="0" w:color="auto"/>
              <w:bottom w:val="single" w:sz="4" w:space="0" w:color="auto"/>
              <w:right w:val="single" w:sz="4" w:space="0" w:color="auto"/>
            </w:tcBorders>
            <w:shd w:val="clear" w:color="auto" w:fill="FFFFFF"/>
            <w:noWrap/>
          </w:tcPr>
          <w:p w14:paraId="4A248E57" w14:textId="05741F3B" w:rsidR="003F049D" w:rsidRPr="00407988" w:rsidDel="006A227A" w:rsidRDefault="003F049D" w:rsidP="009B076C">
            <w:pPr>
              <w:spacing w:after="0"/>
              <w:rPr>
                <w:del w:id="1574" w:author="Perrine, Martin L. (GSFC-5670)" w:date="2016-09-27T10:29:00Z"/>
                <w:rFonts w:cs="Arial"/>
                <w:sz w:val="20"/>
              </w:rPr>
            </w:pPr>
            <w:del w:id="1575" w:author="Perrine, Martin L. (GSFC-5670)" w:date="2016-09-27T10:29:00Z">
              <w:r w:rsidDel="006A227A">
                <w:rPr>
                  <w:rFonts w:cs="Arial"/>
                  <w:sz w:val="20"/>
                </w:rPr>
                <w:delText>NENG-RMA-009 DAPHNE</w:delText>
              </w:r>
              <w:r w:rsidRPr="00D1182C" w:rsidDel="006A227A">
                <w:rPr>
                  <w:rFonts w:cs="Arial"/>
                  <w:sz w:val="20"/>
                </w:rPr>
                <w:delText xml:space="preserve"> shall have a Mean Time Between Failures (MTBF) not less than 12,000 hours.</w:delText>
              </w:r>
            </w:del>
          </w:p>
        </w:tc>
      </w:tr>
      <w:tr w:rsidR="003F049D" w:rsidRPr="008C092A" w:rsidDel="006A227A" w14:paraId="685F436B" w14:textId="5495B768" w:rsidTr="009B076C">
        <w:trPr>
          <w:trHeight w:val="273"/>
          <w:jc w:val="center"/>
          <w:del w:id="1576" w:author="Perrine, Martin L. (GSFC-5670)" w:date="2016-09-27T10:29:00Z"/>
        </w:trPr>
        <w:tc>
          <w:tcPr>
            <w:tcW w:w="8844" w:type="dxa"/>
            <w:tcBorders>
              <w:top w:val="single" w:sz="4" w:space="0" w:color="auto"/>
              <w:left w:val="single" w:sz="4" w:space="0" w:color="auto"/>
              <w:bottom w:val="single" w:sz="4" w:space="0" w:color="auto"/>
              <w:right w:val="single" w:sz="4" w:space="0" w:color="auto"/>
            </w:tcBorders>
            <w:shd w:val="clear" w:color="auto" w:fill="FFFFFF"/>
            <w:noWrap/>
          </w:tcPr>
          <w:p w14:paraId="740B1631" w14:textId="2799DBE5" w:rsidR="003F049D" w:rsidRPr="00407988" w:rsidDel="006A227A" w:rsidRDefault="003F049D" w:rsidP="009B076C">
            <w:pPr>
              <w:spacing w:after="0"/>
              <w:rPr>
                <w:del w:id="1577" w:author="Perrine, Martin L. (GSFC-5670)" w:date="2016-09-27T10:29:00Z"/>
                <w:rFonts w:cs="Arial"/>
                <w:sz w:val="20"/>
              </w:rPr>
            </w:pPr>
            <w:del w:id="1578" w:author="Perrine, Martin L. (GSFC-5670)" w:date="2016-09-27T10:29:00Z">
              <w:r w:rsidDel="006A227A">
                <w:rPr>
                  <w:rFonts w:cs="Arial"/>
                  <w:sz w:val="20"/>
                </w:rPr>
                <w:delText>NENG-RMA-015 DAPHNE</w:delText>
              </w:r>
              <w:r w:rsidRPr="00D1182C" w:rsidDel="006A227A">
                <w:rPr>
                  <w:rFonts w:cs="Arial"/>
                  <w:sz w:val="20"/>
                </w:rPr>
                <w:delText>’s Mean Time To Restore Function (MTTRF) shall be less than or equal to 48 hours</w:delText>
              </w:r>
              <w:r w:rsidDel="006A227A">
                <w:rPr>
                  <w:rFonts w:cs="Arial"/>
                  <w:sz w:val="20"/>
                </w:rPr>
                <w:delText>.</w:delText>
              </w:r>
            </w:del>
          </w:p>
        </w:tc>
      </w:tr>
      <w:tr w:rsidR="003F049D" w:rsidRPr="008C092A" w:rsidDel="006A227A" w14:paraId="06B91BA6" w14:textId="47EA6D9F" w:rsidTr="009B076C">
        <w:trPr>
          <w:trHeight w:val="273"/>
          <w:jc w:val="center"/>
          <w:del w:id="1579" w:author="Perrine, Martin L. (GSFC-5670)" w:date="2016-09-27T10:29:00Z"/>
        </w:trPr>
        <w:tc>
          <w:tcPr>
            <w:tcW w:w="8844" w:type="dxa"/>
            <w:tcBorders>
              <w:top w:val="single" w:sz="4" w:space="0" w:color="auto"/>
              <w:left w:val="single" w:sz="4" w:space="0" w:color="auto"/>
              <w:bottom w:val="single" w:sz="4" w:space="0" w:color="auto"/>
              <w:right w:val="single" w:sz="4" w:space="0" w:color="auto"/>
            </w:tcBorders>
            <w:shd w:val="clear" w:color="auto" w:fill="FFFFFF"/>
            <w:noWrap/>
          </w:tcPr>
          <w:p w14:paraId="29AA562F" w14:textId="340BE8B0" w:rsidR="003F049D" w:rsidRPr="00407988" w:rsidDel="006A227A" w:rsidRDefault="003F049D" w:rsidP="009B076C">
            <w:pPr>
              <w:spacing w:after="0"/>
              <w:rPr>
                <w:del w:id="1580" w:author="Perrine, Martin L. (GSFC-5670)" w:date="2016-09-27T10:29:00Z"/>
                <w:rFonts w:cs="Arial"/>
                <w:sz w:val="20"/>
              </w:rPr>
            </w:pPr>
            <w:del w:id="1581" w:author="Perrine, Martin L. (GSFC-5670)" w:date="2016-09-27T10:29:00Z">
              <w:r w:rsidDel="006A227A">
                <w:rPr>
                  <w:rFonts w:cs="Arial"/>
                  <w:sz w:val="20"/>
                </w:rPr>
                <w:delText>NENG-RMA—016 DAPHNE</w:delText>
              </w:r>
              <w:r w:rsidRPr="00D1182C" w:rsidDel="006A227A">
                <w:rPr>
                  <w:rFonts w:cs="Arial"/>
                  <w:sz w:val="20"/>
                </w:rPr>
                <w:delText xml:space="preserve"> shall have a reliability of 95% </w:delText>
              </w:r>
              <w:r w:rsidRPr="00087EFD" w:rsidDel="006A227A">
                <w:rPr>
                  <w:rFonts w:cs="Arial"/>
                  <w:sz w:val="20"/>
                </w:rPr>
                <w:delText>between maintenance cycles for nominal operational condition.</w:delText>
              </w:r>
            </w:del>
          </w:p>
        </w:tc>
      </w:tr>
      <w:tr w:rsidR="003F049D" w:rsidRPr="008C092A" w:rsidDel="006A227A" w14:paraId="21DF9935" w14:textId="0143674A" w:rsidTr="009B076C">
        <w:trPr>
          <w:trHeight w:val="273"/>
          <w:jc w:val="center"/>
          <w:del w:id="1582" w:author="Perrine, Martin L. (GSFC-5670)" w:date="2016-09-27T10:29:00Z"/>
        </w:trPr>
        <w:tc>
          <w:tcPr>
            <w:tcW w:w="8844" w:type="dxa"/>
            <w:tcBorders>
              <w:top w:val="single" w:sz="4" w:space="0" w:color="auto"/>
              <w:left w:val="single" w:sz="4" w:space="0" w:color="auto"/>
              <w:bottom w:val="single" w:sz="4" w:space="0" w:color="auto"/>
              <w:right w:val="single" w:sz="4" w:space="0" w:color="auto"/>
            </w:tcBorders>
            <w:shd w:val="clear" w:color="auto" w:fill="FFFFFF"/>
            <w:noWrap/>
          </w:tcPr>
          <w:p w14:paraId="0666693A" w14:textId="66C07B34" w:rsidR="003F049D" w:rsidRPr="00407988" w:rsidDel="006A227A" w:rsidRDefault="003F049D" w:rsidP="009B076C">
            <w:pPr>
              <w:spacing w:after="0"/>
              <w:rPr>
                <w:del w:id="1583" w:author="Perrine, Martin L. (GSFC-5670)" w:date="2016-09-27T10:29:00Z"/>
                <w:rFonts w:cs="Arial"/>
                <w:sz w:val="20"/>
              </w:rPr>
            </w:pPr>
            <w:del w:id="1584" w:author="Perrine, Martin L. (GSFC-5670)" w:date="2016-09-27T10:29:00Z">
              <w:r w:rsidDel="006A227A">
                <w:rPr>
                  <w:rFonts w:cs="Arial"/>
                  <w:sz w:val="20"/>
                </w:rPr>
                <w:delText>NENG-RMA—017 DAPHNE</w:delText>
              </w:r>
              <w:r w:rsidRPr="00B27341" w:rsidDel="006A227A">
                <w:rPr>
                  <w:rFonts w:cs="Arial"/>
                  <w:sz w:val="20"/>
                </w:rPr>
                <w:delText xml:space="preserve"> </w:delText>
              </w:r>
              <w:r w:rsidRPr="007B45A0" w:rsidDel="006A227A">
                <w:rPr>
                  <w:rFonts w:cs="Arial"/>
                  <w:sz w:val="20"/>
                </w:rPr>
                <w:delText>system</w:delText>
              </w:r>
              <w:r w:rsidRPr="00B27341" w:rsidDel="006A227A">
                <w:rPr>
                  <w:rFonts w:cs="Arial"/>
                  <w:sz w:val="20"/>
                </w:rPr>
                <w:delText xml:space="preserve"> shall have a reliability of 90% </w:delText>
              </w:r>
              <w:r w:rsidRPr="00087EFD" w:rsidDel="006A227A">
                <w:rPr>
                  <w:rFonts w:cs="Arial"/>
                  <w:sz w:val="20"/>
                </w:rPr>
                <w:delText xml:space="preserve">between maintenance cycles for nominal operational condition.  </w:delText>
              </w:r>
            </w:del>
          </w:p>
        </w:tc>
      </w:tr>
      <w:tr w:rsidR="003F049D" w:rsidRPr="008C092A" w:rsidDel="006A227A" w14:paraId="59D45AF1" w14:textId="0C3AA0C1" w:rsidTr="009B076C">
        <w:trPr>
          <w:trHeight w:val="616"/>
          <w:jc w:val="center"/>
          <w:del w:id="1585" w:author="Perrine, Martin L. (GSFC-5670)" w:date="2016-09-27T10:29:00Z"/>
        </w:trPr>
        <w:tc>
          <w:tcPr>
            <w:tcW w:w="8844" w:type="dxa"/>
            <w:tcBorders>
              <w:top w:val="single" w:sz="4" w:space="0" w:color="auto"/>
              <w:left w:val="single" w:sz="4" w:space="0" w:color="auto"/>
              <w:bottom w:val="single" w:sz="4" w:space="0" w:color="auto"/>
              <w:right w:val="single" w:sz="4" w:space="0" w:color="auto"/>
            </w:tcBorders>
            <w:shd w:val="clear" w:color="auto" w:fill="FFFFFF"/>
            <w:noWrap/>
          </w:tcPr>
          <w:p w14:paraId="1A055681" w14:textId="39FF24FC" w:rsidR="003F049D" w:rsidRPr="00407988" w:rsidDel="006A227A" w:rsidRDefault="003F049D" w:rsidP="009B076C">
            <w:pPr>
              <w:spacing w:after="0"/>
              <w:rPr>
                <w:del w:id="1586" w:author="Perrine, Martin L. (GSFC-5670)" w:date="2016-09-27T10:29:00Z"/>
                <w:rFonts w:cs="Arial"/>
                <w:sz w:val="20"/>
              </w:rPr>
            </w:pPr>
            <w:del w:id="1587" w:author="Perrine, Martin L. (GSFC-5670)" w:date="2016-09-27T10:29:00Z">
              <w:r w:rsidDel="006A227A">
                <w:rPr>
                  <w:rFonts w:cs="Arial"/>
                  <w:sz w:val="20"/>
                </w:rPr>
                <w:delText>NENG-RMA—018 DAPHNE</w:delText>
              </w:r>
              <w:r w:rsidRPr="00E909EA" w:rsidDel="006A227A">
                <w:rPr>
                  <w:rFonts w:cs="Arial"/>
                  <w:sz w:val="20"/>
                </w:rPr>
                <w:delText xml:space="preserve"> </w:delText>
              </w:r>
              <w:r w:rsidDel="006A227A">
                <w:rPr>
                  <w:rFonts w:cs="Arial"/>
                  <w:sz w:val="20"/>
                </w:rPr>
                <w:delText xml:space="preserve">in </w:delText>
              </w:r>
              <w:r w:rsidRPr="00E909EA" w:rsidDel="006A227A">
                <w:rPr>
                  <w:rFonts w:cs="Arial"/>
                  <w:sz w:val="20"/>
                </w:rPr>
                <w:delText>degraded mode shall have a reliability of 90% between maintenance cycles.</w:delText>
              </w:r>
            </w:del>
          </w:p>
        </w:tc>
      </w:tr>
      <w:tr w:rsidR="003F049D" w:rsidRPr="008C092A" w:rsidDel="006A227A" w14:paraId="38FAC21E" w14:textId="200331C2" w:rsidTr="009B076C">
        <w:trPr>
          <w:trHeight w:val="683"/>
          <w:jc w:val="center"/>
          <w:del w:id="1588" w:author="Perrine, Martin L. (GSFC-5670)" w:date="2016-09-27T10:29:00Z"/>
        </w:trPr>
        <w:tc>
          <w:tcPr>
            <w:tcW w:w="8844" w:type="dxa"/>
            <w:tcBorders>
              <w:top w:val="single" w:sz="4" w:space="0" w:color="auto"/>
              <w:left w:val="single" w:sz="4" w:space="0" w:color="auto"/>
              <w:bottom w:val="single" w:sz="4" w:space="0" w:color="auto"/>
              <w:right w:val="single" w:sz="4" w:space="0" w:color="auto"/>
            </w:tcBorders>
            <w:shd w:val="clear" w:color="auto" w:fill="FFFFFF"/>
            <w:noWrap/>
          </w:tcPr>
          <w:p w14:paraId="42B1C5B6" w14:textId="6A537D84" w:rsidR="003F049D" w:rsidRPr="00407988" w:rsidDel="006A227A" w:rsidRDefault="003F049D" w:rsidP="009B076C">
            <w:pPr>
              <w:spacing w:after="0"/>
              <w:rPr>
                <w:del w:id="1589" w:author="Perrine, Martin L. (GSFC-5670)" w:date="2016-09-27T10:29:00Z"/>
                <w:rFonts w:cs="Arial"/>
                <w:sz w:val="20"/>
              </w:rPr>
            </w:pPr>
            <w:del w:id="1590" w:author="Perrine, Martin L. (GSFC-5670)" w:date="2016-09-27T10:29:00Z">
              <w:r w:rsidDel="006A227A">
                <w:rPr>
                  <w:rFonts w:cs="Arial"/>
                  <w:sz w:val="20"/>
                </w:rPr>
                <w:delText>NENG-RMA—019 DAPHNE</w:delText>
              </w:r>
              <w:r w:rsidRPr="00D1182C" w:rsidDel="006A227A">
                <w:rPr>
                  <w:rFonts w:cs="Arial"/>
                  <w:sz w:val="20"/>
                </w:rPr>
                <w:delText xml:space="preserve"> shall comply with the NEN’s availability requirements.</w:delText>
              </w:r>
            </w:del>
          </w:p>
        </w:tc>
      </w:tr>
    </w:tbl>
    <w:p w14:paraId="06F5BB10" w14:textId="35989C2B" w:rsidR="003F049D" w:rsidRPr="008C092A" w:rsidDel="006A227A" w:rsidRDefault="003F049D" w:rsidP="003F049D">
      <w:pPr>
        <w:pStyle w:val="Paragraph"/>
        <w:rPr>
          <w:del w:id="1591" w:author="Perrine, Martin L. (GSFC-5670)" w:date="2016-09-27T10:29:00Z"/>
        </w:rPr>
      </w:pPr>
    </w:p>
    <w:p w14:paraId="1C161734" w14:textId="3AABFC68" w:rsidR="003F049D" w:rsidRPr="008C092A" w:rsidDel="006A227A" w:rsidRDefault="003F049D" w:rsidP="003F049D">
      <w:pPr>
        <w:pStyle w:val="Heading3"/>
        <w:rPr>
          <w:del w:id="1592" w:author="Perrine, Martin L. (GSFC-5670)" w:date="2016-09-27T10:29:00Z"/>
        </w:rPr>
      </w:pPr>
      <w:bookmarkStart w:id="1593" w:name="_Toc311983132"/>
      <w:del w:id="1594" w:author="Perrine, Martin L. (GSFC-5670)" w:date="2016-09-27T10:29:00Z">
        <w:r w:rsidRPr="008C092A" w:rsidDel="006A227A">
          <w:delText>Configuration</w:delText>
        </w:r>
        <w:bookmarkEnd w:id="1593"/>
      </w:del>
    </w:p>
    <w:p w14:paraId="1684D6D2" w14:textId="5CCA6AB0" w:rsidR="003F049D" w:rsidDel="006A227A" w:rsidRDefault="003F049D" w:rsidP="003F049D">
      <w:pPr>
        <w:pStyle w:val="Paragraph"/>
        <w:rPr>
          <w:del w:id="1595" w:author="Perrine, Martin L. (GSFC-5670)" w:date="2016-09-27T10:29:00Z"/>
        </w:rPr>
      </w:pPr>
      <w:del w:id="1596" w:author="Perrine, Martin L. (GSFC-5670)" w:date="2016-09-27T10:29:00Z">
        <w:r w:rsidRPr="008C092A" w:rsidDel="006A227A">
          <w:delText xml:space="preserve">Figure 5-3 shows the configuration for </w:delText>
        </w:r>
        <w:r w:rsidDel="006A227A">
          <w:delText>the Full S</w:delText>
        </w:r>
        <w:r w:rsidRPr="008C092A" w:rsidDel="006A227A">
          <w:delText>y</w:delText>
        </w:r>
        <w:r w:rsidDel="006A227A">
          <w:delText>stem T</w:delText>
        </w:r>
        <w:r w:rsidRPr="008C092A" w:rsidDel="006A227A">
          <w:delText>est 1.</w:delText>
        </w:r>
      </w:del>
    </w:p>
    <w:p w14:paraId="01320139" w14:textId="5C6BD148" w:rsidR="003F049D" w:rsidDel="006A227A" w:rsidRDefault="003F049D" w:rsidP="003F049D">
      <w:pPr>
        <w:pStyle w:val="Paragraph"/>
        <w:rPr>
          <w:del w:id="1597" w:author="Perrine, Martin L. (GSFC-5670)" w:date="2016-09-27T10:29:00Z"/>
        </w:rPr>
      </w:pPr>
    </w:p>
    <w:p w14:paraId="76658D65" w14:textId="2F6E694A" w:rsidR="003F049D" w:rsidDel="006A227A" w:rsidRDefault="00717314" w:rsidP="003F049D">
      <w:pPr>
        <w:pStyle w:val="Paragraph"/>
        <w:rPr>
          <w:del w:id="1598" w:author="Perrine, Martin L. (GSFC-5670)" w:date="2016-09-27T10:29:00Z"/>
        </w:rPr>
      </w:pPr>
      <w:ins w:id="1599" w:author="Koslosky, Anne Marie.J (GSFC-5860)" w:date="2016-02-26T08:52:00Z">
        <w:del w:id="1600" w:author="Perrine, Martin L. (GSFC-5670)" w:date="2016-09-27T10:29:00Z">
          <w:r w:rsidDel="006A227A">
            <w:rPr>
              <w:noProof/>
            </w:rPr>
            <w:drawing>
              <wp:inline distT="0" distB="0" distL="0" distR="0" wp14:anchorId="2CCE92CE" wp14:editId="7A623BDC">
                <wp:extent cx="5933440" cy="3545840"/>
                <wp:effectExtent l="0" t="0" r="10160" b="10160"/>
                <wp:docPr id="14" name="Picture 14" descr="Macintosh HD:Users:akoslosk:Desktop:Screen Shot 2016-02-26 at 8.50.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koslosk:Desktop:Screen Shot 2016-02-26 at 8.50.41 A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3440" cy="3545840"/>
                        </a:xfrm>
                        <a:prstGeom prst="rect">
                          <a:avLst/>
                        </a:prstGeom>
                        <a:noFill/>
                        <a:ln>
                          <a:noFill/>
                        </a:ln>
                      </pic:spPr>
                    </pic:pic>
                  </a:graphicData>
                </a:graphic>
              </wp:inline>
            </w:drawing>
          </w:r>
        </w:del>
      </w:ins>
      <w:del w:id="1601" w:author="Perrine, Martin L. (GSFC-5670)" w:date="2016-09-27T10:29:00Z">
        <w:r w:rsidR="003F049D" w:rsidDel="006A227A">
          <w:rPr>
            <w:noProof/>
          </w:rPr>
          <w:drawing>
            <wp:inline distT="0" distB="0" distL="0" distR="0" wp14:anchorId="0560E084" wp14:editId="74B58AD1">
              <wp:extent cx="5882640" cy="2926080"/>
              <wp:effectExtent l="0" t="0" r="10160" b="0"/>
              <wp:docPr id="6" name="Picture 6" descr="Screen Shot 2015-12-17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5-12-17 at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82640" cy="2926080"/>
                      </a:xfrm>
                      <a:prstGeom prst="rect">
                        <a:avLst/>
                      </a:prstGeom>
                      <a:noFill/>
                      <a:ln>
                        <a:noFill/>
                      </a:ln>
                    </pic:spPr>
                  </pic:pic>
                </a:graphicData>
              </a:graphic>
            </wp:inline>
          </w:drawing>
        </w:r>
      </w:del>
    </w:p>
    <w:p w14:paraId="30EE438B" w14:textId="7FD104CD" w:rsidR="003F049D" w:rsidDel="006A227A" w:rsidRDefault="003F049D" w:rsidP="003F049D">
      <w:pPr>
        <w:pStyle w:val="Paragraph"/>
        <w:rPr>
          <w:del w:id="1602" w:author="Perrine, Martin L. (GSFC-5670)" w:date="2016-09-27T10:29:00Z"/>
        </w:rPr>
      </w:pPr>
    </w:p>
    <w:p w14:paraId="3FA2076F" w14:textId="10B22ABB" w:rsidR="003F049D" w:rsidRPr="008C092A" w:rsidDel="006A227A" w:rsidRDefault="003F049D" w:rsidP="003F049D">
      <w:pPr>
        <w:pStyle w:val="Caption"/>
        <w:jc w:val="center"/>
        <w:rPr>
          <w:del w:id="1603" w:author="Perrine, Martin L. (GSFC-5670)" w:date="2016-09-27T10:29:00Z"/>
        </w:rPr>
      </w:pPr>
      <w:del w:id="1604" w:author="Perrine, Martin L. (GSFC-5670)" w:date="2016-09-27T10:29:00Z">
        <w:r w:rsidRPr="008C092A" w:rsidDel="006A227A">
          <w:delText>Figure 5-3.  Full System Test 1 Configuration</w:delText>
        </w:r>
      </w:del>
    </w:p>
    <w:p w14:paraId="4604024B" w14:textId="73BDD68D" w:rsidR="003F049D" w:rsidDel="006A227A" w:rsidRDefault="003F049D" w:rsidP="003F049D">
      <w:pPr>
        <w:pStyle w:val="Paragraph"/>
        <w:rPr>
          <w:del w:id="1605" w:author="Perrine, Martin L. (GSFC-5670)" w:date="2016-09-27T10:29:00Z"/>
        </w:rPr>
      </w:pPr>
      <w:del w:id="1606" w:author="Perrine, Martin L. (GSFC-5670)" w:date="2016-09-27T10:29:00Z">
        <w:r w:rsidRPr="008C092A" w:rsidDel="006A227A">
          <w:delText xml:space="preserve">For this test the </w:delText>
        </w:r>
        <w:r w:rsidDel="006A227A">
          <w:delText>DAPHNE</w:delText>
        </w:r>
        <w:r w:rsidRPr="008C092A" w:rsidDel="006A227A">
          <w:delText xml:space="preserve"> system will be in the test configurations shown in Figure 5-3.  This test configuration allows for single event testing of the </w:delText>
        </w:r>
        <w:r w:rsidDel="006A227A">
          <w:delText>DAPHNE</w:delText>
        </w:r>
        <w:r w:rsidRPr="008C092A" w:rsidDel="006A227A">
          <w:delText xml:space="preserve"> along with testing system configuration files, data delivery/storage, and data flow.  This configuration will allow for test</w:delText>
        </w:r>
        <w:r w:rsidDel="006A227A">
          <w:delText xml:space="preserve"> operators to ensure data rates can be achieved.  The data used for this test set was simulated IRIS data.  This test should be an accurate simulation of how an actual pass would be handled by the DAPHNE.</w:delText>
        </w:r>
      </w:del>
    </w:p>
    <w:p w14:paraId="22D8D057" w14:textId="54DCE1E6" w:rsidR="003F049D" w:rsidDel="006A227A" w:rsidRDefault="003F049D" w:rsidP="003F049D">
      <w:pPr>
        <w:pStyle w:val="Heading2"/>
        <w:rPr>
          <w:del w:id="1607" w:author="Perrine, Martin L. (GSFC-5670)" w:date="2016-09-27T10:29:00Z"/>
        </w:rPr>
      </w:pPr>
      <w:bookmarkStart w:id="1608" w:name="_Toc311983133"/>
      <w:del w:id="1609" w:author="Perrine, Martin L. (GSFC-5670)" w:date="2016-09-27T10:29:00Z">
        <w:r w:rsidDel="006A227A">
          <w:delText>Full System Test 2: Multiple Events</w:delText>
        </w:r>
        <w:bookmarkEnd w:id="1608"/>
      </w:del>
    </w:p>
    <w:p w14:paraId="72BD4BF4" w14:textId="30162120" w:rsidR="003F049D" w:rsidDel="006A227A" w:rsidRDefault="003F049D" w:rsidP="003F049D">
      <w:pPr>
        <w:pStyle w:val="Paragraph"/>
        <w:rPr>
          <w:ins w:id="1610" w:author="Koslosky, Anne Marie.J (GSFC-5860)" w:date="2016-02-26T13:31:00Z"/>
          <w:del w:id="1611" w:author="Perrine, Martin L. (GSFC-5670)" w:date="2016-09-27T10:29:00Z"/>
        </w:rPr>
      </w:pPr>
      <w:del w:id="1612" w:author="Perrine, Martin L. (GSFC-5670)" w:date="2016-09-27T10:29:00Z">
        <w:r w:rsidDel="006A227A">
          <w:delText>This test is a full end-to-end test of the system in an operational scenario.  The test will simulate the DAPHNE handling multiple data passes back to back and includes data reception, data processing, and data delivery.  Duration of testing may vary but should cover several passes with several configurations.</w:delText>
        </w:r>
      </w:del>
    </w:p>
    <w:p w14:paraId="512D6937" w14:textId="5C018A69" w:rsidR="00290EE6" w:rsidDel="006A227A" w:rsidRDefault="00290EE6" w:rsidP="003F049D">
      <w:pPr>
        <w:pStyle w:val="Paragraph"/>
        <w:rPr>
          <w:ins w:id="1613" w:author="Koslosky, Anne Marie.J (GSFC-5860)" w:date="2016-02-26T13:31:00Z"/>
          <w:del w:id="1614" w:author="Perrine, Martin L. (GSFC-5670)" w:date="2016-09-27T10:29:00Z"/>
        </w:rPr>
      </w:pPr>
    </w:p>
    <w:p w14:paraId="562A413D" w14:textId="0409342A" w:rsidR="00290EE6" w:rsidDel="006A227A" w:rsidRDefault="00290EE6" w:rsidP="003F049D">
      <w:pPr>
        <w:pStyle w:val="Paragraph"/>
        <w:rPr>
          <w:ins w:id="1615" w:author="Koslosky, Anne Marie.J (GSFC-5860)" w:date="2016-02-26T13:47:00Z"/>
          <w:del w:id="1616" w:author="Perrine, Martin L. (GSFC-5670)" w:date="2016-09-27T10:29:00Z"/>
        </w:rPr>
      </w:pPr>
      <w:ins w:id="1617" w:author="Koslosky, Anne Marie.J (GSFC-5860)" w:date="2016-02-26T13:31:00Z">
        <w:del w:id="1618" w:author="Perrine, Martin L. (GSFC-5670)" w:date="2016-09-27T10:29:00Z">
          <w:r w:rsidRPr="00290EE6" w:rsidDel="006A227A">
            <w:delText xml:space="preserve">In a digital receiver, the analog to digital converter (ADC) operates at low sampling rates, so input RF must be mixed down to </w:delText>
          </w:r>
          <w:r w:rsidDel="006A227A">
            <w:delText>Intermediate Frequency (</w:delText>
          </w:r>
          <w:r w:rsidRPr="00290EE6" w:rsidDel="006A227A">
            <w:delText>IF</w:delText>
          </w:r>
          <w:r w:rsidDel="006A227A">
            <w:delText>)</w:delText>
          </w:r>
          <w:r w:rsidRPr="00290EE6" w:rsidDel="006A227A">
            <w:delText xml:space="preserve"> to be processed. Intermediate frequency tends to be lower frequency range compared to the transmitted RF frequency. </w:delText>
          </w:r>
        </w:del>
      </w:ins>
    </w:p>
    <w:p w14:paraId="65D19E90" w14:textId="7022EC2C" w:rsidR="009F0455" w:rsidDel="006A227A" w:rsidRDefault="009F0455" w:rsidP="003F049D">
      <w:pPr>
        <w:pStyle w:val="Paragraph"/>
        <w:rPr>
          <w:ins w:id="1619" w:author="Koslosky, Anne Marie.J (GSFC-5860)" w:date="2016-02-26T13:47:00Z"/>
          <w:del w:id="1620" w:author="Perrine, Martin L. (GSFC-5670)" w:date="2016-09-27T10:29:00Z"/>
        </w:rPr>
      </w:pPr>
    </w:p>
    <w:p w14:paraId="35BCDF77" w14:textId="3C7BE724" w:rsidR="009F0455" w:rsidDel="006A227A" w:rsidRDefault="002619DB" w:rsidP="002619DB">
      <w:pPr>
        <w:pStyle w:val="Paragraph"/>
        <w:rPr>
          <w:ins w:id="1621" w:author="Koslosky, Anne Marie.J (GSFC-5860)" w:date="2016-02-26T13:32:00Z"/>
          <w:del w:id="1622" w:author="Perrine, Martin L. (GSFC-5670)" w:date="2016-09-27T10:29:00Z"/>
        </w:rPr>
      </w:pPr>
      <w:ins w:id="1623" w:author="Koslosky, Anne Marie.J (GSFC-5860)" w:date="2016-02-26T13:49:00Z">
        <w:del w:id="1624" w:author="Perrine, Martin L. (GSFC-5670)" w:date="2016-09-27T10:29:00Z">
          <w:r w:rsidDel="006A227A">
            <w:delText>The</w:delText>
          </w:r>
        </w:del>
      </w:ins>
      <w:ins w:id="1625" w:author="Koslosky, Anne Marie.J (GSFC-5860)" w:date="2016-02-26T13:50:00Z">
        <w:del w:id="1626" w:author="Perrine, Martin L. (GSFC-5670)" w:date="2016-09-27T10:29:00Z">
          <w:r w:rsidDel="006A227A">
            <w:delText xml:space="preserve"> </w:delText>
          </w:r>
        </w:del>
      </w:ins>
      <w:ins w:id="1627" w:author="Koslosky, Anne Marie.J (GSFC-5860)" w:date="2016-02-26T13:49:00Z">
        <w:del w:id="1628" w:author="Perrine, Martin L. (GSFC-5670)" w:date="2016-09-27T10:29:00Z">
          <w:r w:rsidDel="006A227A">
            <w:delText>Transmission Control Protocol (TCP) and the Internet Protocol (IP) were the first networking protocols defined in this standard. TCP/IP provides end-to-end connectivity specifying how data should be packetized, addressed, transmitted, routed and received at the destination. This functionality is organized into four abstraction layers which are used to sort all related protocols according to the scope of networking involved. From lowest to highest, the layers are the link layer, containing communication methods for data that remains within a single network segment (link); the internet layer, connecting independent networks, thus establishing internetworking; the transport layer handling host-to-host communication; and the application layer, which provides process-to-process data exchange for applications.</w:delText>
          </w:r>
        </w:del>
      </w:ins>
    </w:p>
    <w:p w14:paraId="3DFAE9A5" w14:textId="785F172F" w:rsidR="00290EE6" w:rsidDel="006A227A" w:rsidRDefault="00290EE6" w:rsidP="003F049D">
      <w:pPr>
        <w:pStyle w:val="Paragraph"/>
        <w:rPr>
          <w:del w:id="1629" w:author="Perrine, Martin L. (GSFC-5670)" w:date="2016-09-27T10:29:00Z"/>
        </w:rPr>
      </w:pPr>
    </w:p>
    <w:p w14:paraId="6317D23D" w14:textId="73094E5F" w:rsidR="003F049D" w:rsidDel="006A227A" w:rsidRDefault="003F049D" w:rsidP="003F049D">
      <w:pPr>
        <w:pStyle w:val="Heading3"/>
        <w:rPr>
          <w:del w:id="1630" w:author="Perrine, Martin L. (GSFC-5670)" w:date="2016-09-27T10:29:00Z"/>
        </w:rPr>
      </w:pPr>
      <w:bookmarkStart w:id="1631" w:name="_Toc311983134"/>
      <w:del w:id="1632" w:author="Perrine, Martin L. (GSFC-5670)" w:date="2016-09-27T10:29:00Z">
        <w:r w:rsidDel="006A227A">
          <w:delText>Objectives</w:delText>
        </w:r>
        <w:bookmarkEnd w:id="1631"/>
      </w:del>
    </w:p>
    <w:p w14:paraId="23E95F14" w14:textId="7A8925FA" w:rsidR="003F049D" w:rsidRPr="008C092A" w:rsidDel="006A227A" w:rsidRDefault="003F049D" w:rsidP="003F049D">
      <w:pPr>
        <w:pStyle w:val="Paragraph"/>
        <w:rPr>
          <w:del w:id="1633" w:author="Perrine, Martin L. (GSFC-5670)" w:date="2016-09-27T10:29:00Z"/>
        </w:rPr>
      </w:pPr>
      <w:del w:id="1634" w:author="Perrine, Martin L. (GSFC-5670)" w:date="2016-09-27T10:29:00Z">
        <w:r w:rsidDel="006A227A">
          <w:delText xml:space="preserve">The objective of this test is to confirm the overall functionality of the DAPHNE as an operational system.  The following </w:delText>
        </w:r>
        <w:r w:rsidRPr="008C092A" w:rsidDel="006A227A">
          <w:delText>requirements in Table 5-7 will be also verified during this test:</w:delText>
        </w:r>
      </w:del>
    </w:p>
    <w:p w14:paraId="4AF151D7" w14:textId="0A42C8FC" w:rsidR="003F049D" w:rsidDel="006A227A" w:rsidRDefault="003F049D" w:rsidP="003F049D">
      <w:pPr>
        <w:pStyle w:val="Caption"/>
        <w:jc w:val="center"/>
        <w:rPr>
          <w:del w:id="1635" w:author="Perrine, Martin L. (GSFC-5670)" w:date="2016-09-27T10:29:00Z"/>
        </w:rPr>
      </w:pPr>
      <w:del w:id="1636" w:author="Perrine, Martin L. (GSFC-5670)" w:date="2016-09-27T10:29:00Z">
        <w:r w:rsidRPr="008C092A" w:rsidDel="006A227A">
          <w:delText>Table 5-7.  Full System Test 2 Requirements</w:delText>
        </w:r>
      </w:del>
    </w:p>
    <w:tbl>
      <w:tblPr>
        <w:tblW w:w="8837" w:type="dxa"/>
        <w:jc w:val="center"/>
        <w:tblLook w:val="0000" w:firstRow="0" w:lastRow="0" w:firstColumn="0" w:lastColumn="0" w:noHBand="0" w:noVBand="0"/>
      </w:tblPr>
      <w:tblGrid>
        <w:gridCol w:w="8837"/>
      </w:tblGrid>
      <w:tr w:rsidR="003F049D" w:rsidRPr="00D71A77" w:rsidDel="006A227A" w14:paraId="19CC220E" w14:textId="05E5FBDD" w:rsidTr="009B076C">
        <w:trPr>
          <w:trHeight w:val="447"/>
          <w:jc w:val="center"/>
          <w:del w:id="1637" w:author="Perrine, Martin L. (GSFC-5670)" w:date="2016-09-27T10:29:00Z"/>
        </w:trPr>
        <w:tc>
          <w:tcPr>
            <w:tcW w:w="8837" w:type="dxa"/>
            <w:tcBorders>
              <w:top w:val="single" w:sz="4" w:space="0" w:color="auto"/>
              <w:left w:val="single" w:sz="4" w:space="0" w:color="auto"/>
              <w:bottom w:val="single" w:sz="8" w:space="0" w:color="auto"/>
              <w:right w:val="single" w:sz="4" w:space="0" w:color="auto"/>
            </w:tcBorders>
            <w:shd w:val="clear" w:color="auto" w:fill="D9D9D9"/>
            <w:noWrap/>
            <w:vAlign w:val="center"/>
          </w:tcPr>
          <w:p w14:paraId="26DD7B33" w14:textId="0C5DCF4A" w:rsidR="003F049D" w:rsidRPr="00D71A77" w:rsidDel="006A227A" w:rsidRDefault="003F049D" w:rsidP="009B076C">
            <w:pPr>
              <w:spacing w:after="0"/>
              <w:jc w:val="center"/>
              <w:rPr>
                <w:del w:id="1638" w:author="Perrine, Martin L. (GSFC-5670)" w:date="2016-09-27T10:29:00Z"/>
                <w:rFonts w:cs="Arial"/>
                <w:b/>
                <w:sz w:val="20"/>
              </w:rPr>
            </w:pPr>
            <w:del w:id="1639" w:author="Perrine, Martin L. (GSFC-5670)" w:date="2016-09-27T10:29:00Z">
              <w:r w:rsidDel="006A227A">
                <w:rPr>
                  <w:rFonts w:cs="Arial"/>
                  <w:b/>
                  <w:sz w:val="20"/>
                </w:rPr>
                <w:delText>Operational Requirements</w:delText>
              </w:r>
            </w:del>
          </w:p>
        </w:tc>
      </w:tr>
      <w:tr w:rsidR="003F049D" w:rsidRPr="00D71A77" w:rsidDel="006A227A" w14:paraId="783C1C2F" w14:textId="0278CA59" w:rsidTr="009B076C">
        <w:trPr>
          <w:trHeight w:val="270"/>
          <w:jc w:val="center"/>
          <w:del w:id="1640" w:author="Perrine, Martin L. (GSFC-5670)" w:date="2016-09-27T10:29:00Z"/>
        </w:trPr>
        <w:tc>
          <w:tcPr>
            <w:tcW w:w="8837" w:type="dxa"/>
            <w:tcBorders>
              <w:top w:val="single" w:sz="8" w:space="0" w:color="auto"/>
              <w:left w:val="single" w:sz="4" w:space="0" w:color="auto"/>
              <w:bottom w:val="single" w:sz="4" w:space="0" w:color="auto"/>
              <w:right w:val="single" w:sz="4" w:space="0" w:color="auto"/>
            </w:tcBorders>
            <w:shd w:val="clear" w:color="auto" w:fill="FFFFFF"/>
            <w:noWrap/>
          </w:tcPr>
          <w:p w14:paraId="47433459" w14:textId="7999204B" w:rsidR="003F049D" w:rsidRPr="00D71A77" w:rsidDel="006A227A" w:rsidRDefault="003F049D" w:rsidP="009B076C">
            <w:pPr>
              <w:spacing w:after="0"/>
              <w:rPr>
                <w:del w:id="1641" w:author="Perrine, Martin L. (GSFC-5670)" w:date="2016-09-27T10:29:00Z"/>
                <w:rFonts w:cs="Arial"/>
                <w:sz w:val="20"/>
              </w:rPr>
            </w:pPr>
            <w:del w:id="1642" w:author="Perrine, Martin L. (GSFC-5670)" w:date="2016-09-27T10:29:00Z">
              <w:r w:rsidDel="006A227A">
                <w:rPr>
                  <w:rFonts w:cs="Arial"/>
                  <w:sz w:val="20"/>
                </w:rPr>
                <w:delText>Requirement Numbers</w:delText>
              </w:r>
            </w:del>
          </w:p>
        </w:tc>
      </w:tr>
      <w:tr w:rsidR="003F049D" w:rsidRPr="00D71A77" w:rsidDel="006A227A" w14:paraId="182721CD" w14:textId="1EEE5DED" w:rsidTr="009B076C">
        <w:trPr>
          <w:trHeight w:val="270"/>
          <w:jc w:val="center"/>
          <w:del w:id="1643" w:author="Perrine, Martin L. (GSFC-5670)" w:date="2016-09-27T10:29:00Z"/>
        </w:trPr>
        <w:tc>
          <w:tcPr>
            <w:tcW w:w="8837" w:type="dxa"/>
            <w:tcBorders>
              <w:top w:val="single" w:sz="8" w:space="0" w:color="auto"/>
              <w:left w:val="single" w:sz="4" w:space="0" w:color="auto"/>
              <w:bottom w:val="single" w:sz="4" w:space="0" w:color="auto"/>
              <w:right w:val="single" w:sz="4" w:space="0" w:color="auto"/>
            </w:tcBorders>
            <w:shd w:val="clear" w:color="auto" w:fill="FFFFFF"/>
            <w:noWrap/>
          </w:tcPr>
          <w:p w14:paraId="35123FD2" w14:textId="56553C12" w:rsidR="003F049D" w:rsidRPr="00D71A77" w:rsidDel="006A227A" w:rsidRDefault="003F049D" w:rsidP="009B076C">
            <w:pPr>
              <w:spacing w:after="0"/>
              <w:rPr>
                <w:del w:id="1644" w:author="Perrine, Martin L. (GSFC-5670)" w:date="2016-09-27T10:29:00Z"/>
                <w:rFonts w:cs="Arial"/>
                <w:sz w:val="20"/>
              </w:rPr>
            </w:pPr>
            <w:del w:id="1645" w:author="Perrine, Martin L. (GSFC-5670)" w:date="2016-09-27T10:29:00Z">
              <w:r w:rsidRPr="00D71A77" w:rsidDel="006A227A">
                <w:rPr>
                  <w:rFonts w:cs="Arial"/>
                  <w:sz w:val="20"/>
                </w:rPr>
                <w:delText xml:space="preserve">NENG-OPS-001 </w:delText>
              </w:r>
              <w:r w:rsidDel="006A227A">
                <w:rPr>
                  <w:rFonts w:cs="Arial"/>
                  <w:sz w:val="20"/>
                </w:rPr>
                <w:delText xml:space="preserve"> </w:delText>
              </w:r>
              <w:r w:rsidDel="006A227A">
                <w:rPr>
                  <w:sz w:val="20"/>
                </w:rPr>
                <w:delText>DAPHNE</w:delText>
              </w:r>
              <w:r w:rsidRPr="00D1182C" w:rsidDel="006A227A">
                <w:rPr>
                  <w:sz w:val="20"/>
                </w:rPr>
                <w:delText xml:space="preserve"> shall </w:delText>
              </w:r>
              <w:r w:rsidRPr="00255C5B" w:rsidDel="006A227A">
                <w:rPr>
                  <w:sz w:val="20"/>
                </w:rPr>
                <w:delText>provide</w:delText>
              </w:r>
              <w:r w:rsidRPr="00ED7CF0" w:rsidDel="006A227A">
                <w:rPr>
                  <w:sz w:val="20"/>
                </w:rPr>
                <w:delText xml:space="preserve"> </w:delText>
              </w:r>
              <w:r w:rsidRPr="00255C5B" w:rsidDel="006A227A">
                <w:rPr>
                  <w:sz w:val="20"/>
                </w:rPr>
                <w:delText>automated</w:delText>
              </w:r>
              <w:r w:rsidRPr="00ED7CF0" w:rsidDel="006A227A">
                <w:rPr>
                  <w:sz w:val="20"/>
                </w:rPr>
                <w:delText xml:space="preserve"> </w:delText>
              </w:r>
              <w:r w:rsidRPr="00D1182C" w:rsidDel="006A227A">
                <w:rPr>
                  <w:sz w:val="20"/>
                </w:rPr>
                <w:delText>deli</w:delText>
              </w:r>
              <w:r w:rsidDel="006A227A">
                <w:rPr>
                  <w:sz w:val="20"/>
                </w:rPr>
                <w:delText xml:space="preserve">very of </w:delText>
              </w:r>
              <w:r w:rsidRPr="00D1182C" w:rsidDel="006A227A">
                <w:rPr>
                  <w:sz w:val="20"/>
                </w:rPr>
                <w:delText>the</w:delText>
              </w:r>
              <w:r w:rsidDel="006A227A">
                <w:rPr>
                  <w:sz w:val="20"/>
                </w:rPr>
                <w:delText xml:space="preserve">  VC data files</w:delText>
              </w:r>
              <w:r w:rsidRPr="00D1182C" w:rsidDel="006A227A">
                <w:rPr>
                  <w:sz w:val="20"/>
                </w:rPr>
                <w:delText xml:space="preserve"> to authorized users.</w:delText>
              </w:r>
            </w:del>
          </w:p>
        </w:tc>
      </w:tr>
      <w:tr w:rsidR="003F049D" w:rsidRPr="00D71A77" w:rsidDel="006A227A" w14:paraId="647EE8FE" w14:textId="4B11C290" w:rsidTr="009B076C">
        <w:trPr>
          <w:trHeight w:val="270"/>
          <w:jc w:val="center"/>
          <w:del w:id="1646" w:author="Perrine, Martin L. (GSFC-5670)" w:date="2016-09-27T10:29:00Z"/>
        </w:trPr>
        <w:tc>
          <w:tcPr>
            <w:tcW w:w="8837" w:type="dxa"/>
            <w:tcBorders>
              <w:top w:val="single" w:sz="4" w:space="0" w:color="auto"/>
              <w:left w:val="single" w:sz="4" w:space="0" w:color="auto"/>
              <w:bottom w:val="single" w:sz="4" w:space="0" w:color="auto"/>
              <w:right w:val="single" w:sz="4" w:space="0" w:color="auto"/>
            </w:tcBorders>
            <w:shd w:val="clear" w:color="auto" w:fill="FFFFFF"/>
            <w:noWrap/>
          </w:tcPr>
          <w:p w14:paraId="30486607" w14:textId="234FE505" w:rsidR="003F049D" w:rsidRPr="00D71A77" w:rsidDel="006A227A" w:rsidRDefault="003F049D" w:rsidP="009B076C">
            <w:pPr>
              <w:spacing w:after="0"/>
              <w:rPr>
                <w:del w:id="1647" w:author="Perrine, Martin L. (GSFC-5670)" w:date="2016-09-27T10:29:00Z"/>
                <w:rFonts w:cs="Arial"/>
                <w:sz w:val="20"/>
              </w:rPr>
            </w:pPr>
            <w:del w:id="1648" w:author="Perrine, Martin L. (GSFC-5670)" w:date="2016-09-27T10:29:00Z">
              <w:r w:rsidRPr="00D71A77" w:rsidDel="006A227A">
                <w:rPr>
                  <w:rFonts w:cs="Arial"/>
                  <w:sz w:val="20"/>
                </w:rPr>
                <w:delText xml:space="preserve">NENG-OPS-002 </w:delText>
              </w:r>
              <w:r w:rsidDel="006A227A">
                <w:rPr>
                  <w:rFonts w:cs="Arial"/>
                  <w:sz w:val="20"/>
                </w:rPr>
                <w:delText xml:space="preserve"> </w:delText>
              </w:r>
              <w:r w:rsidDel="006A227A">
                <w:rPr>
                  <w:sz w:val="20"/>
                </w:rPr>
                <w:delText>DAPHNE</w:delText>
              </w:r>
              <w:r w:rsidRPr="00ED7CF0" w:rsidDel="006A227A">
                <w:rPr>
                  <w:sz w:val="20"/>
                </w:rPr>
                <w:delText xml:space="preserve"> shall attempt automated delivery once.</w:delText>
              </w:r>
            </w:del>
          </w:p>
        </w:tc>
      </w:tr>
      <w:tr w:rsidR="003F049D" w:rsidRPr="00D71A77" w:rsidDel="006A227A" w14:paraId="3D3DE870" w14:textId="31BF41F9" w:rsidTr="009B076C">
        <w:trPr>
          <w:trHeight w:val="270"/>
          <w:jc w:val="center"/>
          <w:del w:id="1649" w:author="Perrine, Martin L. (GSFC-5670)" w:date="2016-09-27T10:29:00Z"/>
        </w:trPr>
        <w:tc>
          <w:tcPr>
            <w:tcW w:w="8837" w:type="dxa"/>
            <w:tcBorders>
              <w:top w:val="single" w:sz="4" w:space="0" w:color="auto"/>
              <w:left w:val="single" w:sz="4" w:space="0" w:color="auto"/>
              <w:bottom w:val="single" w:sz="4" w:space="0" w:color="auto"/>
              <w:right w:val="single" w:sz="4" w:space="0" w:color="auto"/>
            </w:tcBorders>
            <w:shd w:val="clear" w:color="auto" w:fill="FFFFFF"/>
            <w:noWrap/>
          </w:tcPr>
          <w:p w14:paraId="73BD38EE" w14:textId="48B3B8A4" w:rsidR="003F049D" w:rsidRPr="00D71A77" w:rsidDel="006A227A" w:rsidRDefault="003F049D" w:rsidP="009B076C">
            <w:pPr>
              <w:spacing w:after="0"/>
              <w:rPr>
                <w:del w:id="1650" w:author="Perrine, Martin L. (GSFC-5670)" w:date="2016-09-27T10:29:00Z"/>
                <w:rFonts w:cs="Arial"/>
                <w:sz w:val="20"/>
              </w:rPr>
            </w:pPr>
            <w:del w:id="1651" w:author="Perrine, Martin L. (GSFC-5670)" w:date="2016-09-27T10:29:00Z">
              <w:r w:rsidRPr="00D71A77" w:rsidDel="006A227A">
                <w:rPr>
                  <w:rFonts w:cs="Arial"/>
                  <w:sz w:val="20"/>
                </w:rPr>
                <w:delText xml:space="preserve">NENG-OPS-004 </w:delText>
              </w:r>
              <w:r w:rsidDel="006A227A">
                <w:rPr>
                  <w:rFonts w:cs="Arial"/>
                  <w:sz w:val="20"/>
                </w:rPr>
                <w:delText xml:space="preserve"> </w:delText>
              </w:r>
              <w:r w:rsidDel="006A227A">
                <w:rPr>
                  <w:sz w:val="20"/>
                </w:rPr>
                <w:delText>DAPHNE</w:delText>
              </w:r>
              <w:r w:rsidRPr="00D1182C" w:rsidDel="006A227A">
                <w:rPr>
                  <w:sz w:val="20"/>
                </w:rPr>
                <w:delText xml:space="preserve"> shall operate unattended.</w:delText>
              </w:r>
            </w:del>
          </w:p>
        </w:tc>
      </w:tr>
      <w:tr w:rsidR="003F049D" w:rsidRPr="00D71A77" w:rsidDel="006A227A" w14:paraId="3E10407D" w14:textId="50BBD1B8" w:rsidTr="009B076C">
        <w:trPr>
          <w:trHeight w:val="270"/>
          <w:jc w:val="center"/>
          <w:del w:id="1652" w:author="Perrine, Martin L. (GSFC-5670)" w:date="2016-09-27T10:29:00Z"/>
        </w:trPr>
        <w:tc>
          <w:tcPr>
            <w:tcW w:w="8837" w:type="dxa"/>
            <w:tcBorders>
              <w:top w:val="single" w:sz="4" w:space="0" w:color="auto"/>
              <w:left w:val="single" w:sz="4" w:space="0" w:color="auto"/>
              <w:bottom w:val="single" w:sz="4" w:space="0" w:color="auto"/>
              <w:right w:val="single" w:sz="4" w:space="0" w:color="auto"/>
            </w:tcBorders>
            <w:shd w:val="clear" w:color="auto" w:fill="FFFFFF"/>
            <w:noWrap/>
          </w:tcPr>
          <w:p w14:paraId="0B0AF2C6" w14:textId="26C43897" w:rsidR="003F049D" w:rsidRPr="00D71A77" w:rsidDel="006A227A" w:rsidRDefault="003F049D" w:rsidP="009B076C">
            <w:pPr>
              <w:spacing w:after="0"/>
              <w:rPr>
                <w:del w:id="1653" w:author="Perrine, Martin L. (GSFC-5670)" w:date="2016-09-27T10:29:00Z"/>
                <w:rFonts w:cs="Arial"/>
                <w:sz w:val="20"/>
              </w:rPr>
            </w:pPr>
            <w:del w:id="1654" w:author="Perrine, Martin L. (GSFC-5670)" w:date="2016-09-27T10:29:00Z">
              <w:r w:rsidRPr="00D71A77" w:rsidDel="006A227A">
                <w:rPr>
                  <w:rFonts w:cs="Arial"/>
                  <w:sz w:val="20"/>
                </w:rPr>
                <w:delText xml:space="preserve">NENG-OPS-015 </w:delText>
              </w:r>
              <w:r w:rsidDel="006A227A">
                <w:rPr>
                  <w:rFonts w:cs="Arial"/>
                  <w:sz w:val="20"/>
                </w:rPr>
                <w:delText xml:space="preserve"> </w:delText>
              </w:r>
              <w:r w:rsidDel="006A227A">
                <w:rPr>
                  <w:sz w:val="20"/>
                </w:rPr>
                <w:delText>DAPHNE</w:delText>
              </w:r>
              <w:r w:rsidRPr="00D1182C" w:rsidDel="006A227A">
                <w:rPr>
                  <w:sz w:val="20"/>
                </w:rPr>
                <w:delText xml:space="preserve"> shall be remotely configurable via a TCP/</w:delText>
              </w:r>
              <w:r w:rsidRPr="009B37AE" w:rsidDel="006A227A">
                <w:rPr>
                  <w:sz w:val="20"/>
                </w:rPr>
                <w:delText>IP.</w:delText>
              </w:r>
            </w:del>
          </w:p>
        </w:tc>
      </w:tr>
      <w:tr w:rsidR="003F049D" w:rsidRPr="00D71A77" w:rsidDel="006A227A" w14:paraId="20ACBE8B" w14:textId="4907F292" w:rsidTr="009B076C">
        <w:trPr>
          <w:trHeight w:val="270"/>
          <w:jc w:val="center"/>
          <w:del w:id="1655" w:author="Perrine, Martin L. (GSFC-5670)" w:date="2016-09-27T10:29:00Z"/>
        </w:trPr>
        <w:tc>
          <w:tcPr>
            <w:tcW w:w="8837" w:type="dxa"/>
            <w:tcBorders>
              <w:top w:val="single" w:sz="4" w:space="0" w:color="auto"/>
              <w:left w:val="single" w:sz="4" w:space="0" w:color="auto"/>
              <w:bottom w:val="single" w:sz="4" w:space="0" w:color="auto"/>
              <w:right w:val="single" w:sz="4" w:space="0" w:color="auto"/>
            </w:tcBorders>
            <w:shd w:val="clear" w:color="auto" w:fill="FFFFFF"/>
            <w:noWrap/>
          </w:tcPr>
          <w:p w14:paraId="1086DBD9" w14:textId="6C245619" w:rsidR="003F049D" w:rsidRPr="00D71A77" w:rsidDel="006A227A" w:rsidRDefault="003F049D" w:rsidP="009B076C">
            <w:pPr>
              <w:spacing w:after="0"/>
              <w:rPr>
                <w:del w:id="1656" w:author="Perrine, Martin L. (GSFC-5670)" w:date="2016-09-27T10:29:00Z"/>
                <w:rFonts w:cs="Arial"/>
                <w:sz w:val="20"/>
              </w:rPr>
            </w:pPr>
            <w:del w:id="1657" w:author="Perrine, Martin L. (GSFC-5670)" w:date="2016-09-27T10:29:00Z">
              <w:r w:rsidRPr="00D71A77" w:rsidDel="006A227A">
                <w:rPr>
                  <w:rFonts w:cs="Arial"/>
                  <w:sz w:val="20"/>
                </w:rPr>
                <w:delText xml:space="preserve">NENG-OPS-019 </w:delText>
              </w:r>
              <w:r w:rsidDel="006A227A">
                <w:rPr>
                  <w:rFonts w:cs="Arial"/>
                  <w:sz w:val="20"/>
                </w:rPr>
                <w:delText xml:space="preserve"> </w:delText>
              </w:r>
              <w:r w:rsidDel="006A227A">
                <w:rPr>
                  <w:sz w:val="20"/>
                </w:rPr>
                <w:delText>DAPHNE</w:delText>
              </w:r>
              <w:r w:rsidRPr="00D1182C" w:rsidDel="006A227A">
                <w:rPr>
                  <w:sz w:val="20"/>
                </w:rPr>
                <w:delText xml:space="preserve"> shall operate in a </w:delText>
              </w:r>
              <w:r w:rsidDel="006A227A">
                <w:rPr>
                  <w:sz w:val="20"/>
                </w:rPr>
                <w:delText xml:space="preserve">NEN </w:delText>
              </w:r>
              <w:r w:rsidRPr="00D1182C" w:rsidDel="006A227A">
                <w:rPr>
                  <w:sz w:val="20"/>
                </w:rPr>
                <w:delText>computer room environment.</w:delText>
              </w:r>
            </w:del>
          </w:p>
        </w:tc>
      </w:tr>
      <w:tr w:rsidR="003F049D" w:rsidRPr="00D71A77" w:rsidDel="006A227A" w14:paraId="6564F7B1" w14:textId="658CFC3E" w:rsidTr="009B076C">
        <w:trPr>
          <w:trHeight w:val="270"/>
          <w:jc w:val="center"/>
          <w:del w:id="1658" w:author="Perrine, Martin L. (GSFC-5670)" w:date="2016-09-27T10:29:00Z"/>
        </w:trPr>
        <w:tc>
          <w:tcPr>
            <w:tcW w:w="8837" w:type="dxa"/>
            <w:tcBorders>
              <w:top w:val="single" w:sz="4" w:space="0" w:color="auto"/>
              <w:left w:val="single" w:sz="4" w:space="0" w:color="auto"/>
              <w:bottom w:val="single" w:sz="4" w:space="0" w:color="auto"/>
              <w:right w:val="single" w:sz="4" w:space="0" w:color="auto"/>
            </w:tcBorders>
            <w:shd w:val="clear" w:color="auto" w:fill="FFFFFF"/>
            <w:noWrap/>
          </w:tcPr>
          <w:p w14:paraId="1E16A281" w14:textId="4C654ECD" w:rsidR="003F049D" w:rsidRPr="00D71A77" w:rsidDel="006A227A" w:rsidRDefault="003F049D" w:rsidP="009B076C">
            <w:pPr>
              <w:spacing w:after="0"/>
              <w:rPr>
                <w:del w:id="1659" w:author="Perrine, Martin L. (GSFC-5670)" w:date="2016-09-27T10:29:00Z"/>
                <w:rFonts w:cs="Arial"/>
                <w:sz w:val="20"/>
              </w:rPr>
            </w:pPr>
            <w:del w:id="1660" w:author="Perrine, Martin L. (GSFC-5670)" w:date="2016-09-27T10:29:00Z">
              <w:r w:rsidDel="006A227A">
                <w:rPr>
                  <w:rFonts w:cs="Arial"/>
                  <w:sz w:val="20"/>
                </w:rPr>
                <w:delText xml:space="preserve">NENG-PERF-002  </w:delText>
              </w:r>
              <w:r w:rsidRPr="00D1182C" w:rsidDel="006A227A">
                <w:rPr>
                  <w:rFonts w:cs="Arial"/>
                  <w:sz w:val="20"/>
                </w:rPr>
                <w:delText>For</w:delText>
              </w:r>
              <w:r w:rsidDel="006A227A">
                <w:rPr>
                  <w:rFonts w:cs="Arial"/>
                  <w:sz w:val="20"/>
                </w:rPr>
                <w:delText xml:space="preserve"> nominal</w:delText>
              </w:r>
              <w:r w:rsidRPr="00D1182C" w:rsidDel="006A227A">
                <w:rPr>
                  <w:rFonts w:cs="Arial"/>
                  <w:sz w:val="20"/>
                </w:rPr>
                <w:delText xml:space="preserve"> </w:delText>
              </w:r>
              <w:r w:rsidDel="006A227A">
                <w:rPr>
                  <w:rFonts w:cs="Arial"/>
                  <w:sz w:val="20"/>
                </w:rPr>
                <w:delText>operations  DAPHNE</w:delText>
              </w:r>
              <w:r w:rsidRPr="00D1182C" w:rsidDel="006A227A">
                <w:rPr>
                  <w:rFonts w:cs="Arial"/>
                  <w:sz w:val="20"/>
                </w:rPr>
                <w:delText xml:space="preserve"> shall </w:delText>
              </w:r>
              <w:r w:rsidDel="006A227A">
                <w:rPr>
                  <w:rFonts w:cs="Arial"/>
                  <w:sz w:val="20"/>
                </w:rPr>
                <w:delText xml:space="preserve">complete </w:delText>
              </w:r>
              <w:r w:rsidRPr="00D1182C" w:rsidDel="006A227A">
                <w:rPr>
                  <w:rFonts w:cs="Arial"/>
                  <w:sz w:val="20"/>
                </w:rPr>
                <w:delText xml:space="preserve">setup for </w:delText>
              </w:r>
              <w:r w:rsidDel="006A227A">
                <w:rPr>
                  <w:rFonts w:cs="Arial"/>
                  <w:sz w:val="20"/>
                </w:rPr>
                <w:delText xml:space="preserve">operations </w:delText>
              </w:r>
              <w:r w:rsidRPr="00D1182C" w:rsidDel="006A227A">
                <w:rPr>
                  <w:rFonts w:cs="Arial"/>
                  <w:sz w:val="20"/>
                </w:rPr>
                <w:delText xml:space="preserve">support </w:delText>
              </w:r>
              <w:r w:rsidDel="006A227A">
                <w:rPr>
                  <w:rFonts w:cs="Arial"/>
                  <w:sz w:val="20"/>
                </w:rPr>
                <w:delText xml:space="preserve">within </w:delText>
              </w:r>
              <w:r w:rsidRPr="00D1182C" w:rsidDel="006A227A">
                <w:rPr>
                  <w:rFonts w:cs="Arial"/>
                  <w:sz w:val="20"/>
                </w:rPr>
                <w:delText xml:space="preserve">120 seconds </w:delText>
              </w:r>
              <w:r w:rsidDel="006A227A">
                <w:rPr>
                  <w:rFonts w:cs="Arial"/>
                  <w:sz w:val="20"/>
                </w:rPr>
                <w:delText>of being commanded.</w:delText>
              </w:r>
            </w:del>
          </w:p>
        </w:tc>
      </w:tr>
      <w:tr w:rsidR="003F049D" w:rsidRPr="00D71A77" w:rsidDel="006A227A" w14:paraId="43716106" w14:textId="42C6FEC8" w:rsidTr="009B076C">
        <w:trPr>
          <w:trHeight w:val="270"/>
          <w:jc w:val="center"/>
          <w:del w:id="1661" w:author="Perrine, Martin L. (GSFC-5670)" w:date="2016-09-27T10:29:00Z"/>
        </w:trPr>
        <w:tc>
          <w:tcPr>
            <w:tcW w:w="8837" w:type="dxa"/>
            <w:tcBorders>
              <w:top w:val="single" w:sz="4" w:space="0" w:color="auto"/>
              <w:left w:val="single" w:sz="4" w:space="0" w:color="auto"/>
              <w:bottom w:val="single" w:sz="4" w:space="0" w:color="auto"/>
              <w:right w:val="single" w:sz="4" w:space="0" w:color="auto"/>
            </w:tcBorders>
            <w:shd w:val="clear" w:color="auto" w:fill="FFFFFF"/>
            <w:noWrap/>
          </w:tcPr>
          <w:p w14:paraId="6D7F306B" w14:textId="0A142B1F" w:rsidR="003F049D" w:rsidRPr="00D71A77" w:rsidDel="006A227A" w:rsidRDefault="003F049D" w:rsidP="009B076C">
            <w:pPr>
              <w:spacing w:after="0"/>
              <w:rPr>
                <w:del w:id="1662" w:author="Perrine, Martin L. (GSFC-5670)" w:date="2016-09-27T10:29:00Z"/>
                <w:rFonts w:cs="Arial"/>
                <w:sz w:val="20"/>
              </w:rPr>
            </w:pPr>
            <w:del w:id="1663" w:author="Perrine, Martin L. (GSFC-5670)" w:date="2016-09-27T10:29:00Z">
              <w:r w:rsidDel="006A227A">
                <w:rPr>
                  <w:rFonts w:cs="Arial"/>
                  <w:sz w:val="20"/>
                </w:rPr>
                <w:delText>NENG-PERF-010  DAPHNE</w:delText>
              </w:r>
              <w:r w:rsidRPr="00D1182C" w:rsidDel="006A227A">
                <w:rPr>
                  <w:rFonts w:cs="Arial"/>
                  <w:sz w:val="20"/>
                </w:rPr>
                <w:delText xml:space="preserve"> shall receive </w:delText>
              </w:r>
              <w:r w:rsidDel="006A227A">
                <w:rPr>
                  <w:rFonts w:cs="Arial"/>
                  <w:sz w:val="20"/>
                </w:rPr>
                <w:delText xml:space="preserve">the two streams of telemetry data </w:delText>
              </w:r>
              <w:r w:rsidRPr="00D1182C" w:rsidDel="006A227A">
                <w:rPr>
                  <w:rFonts w:cs="Arial"/>
                  <w:sz w:val="20"/>
                </w:rPr>
                <w:delText xml:space="preserve">at </w:delText>
              </w:r>
              <w:r w:rsidDel="006A227A">
                <w:rPr>
                  <w:rFonts w:cs="Arial"/>
                  <w:sz w:val="20"/>
                </w:rPr>
                <w:delText xml:space="preserve">a </w:delText>
              </w:r>
              <w:r w:rsidRPr="00D1182C" w:rsidDel="006A227A">
                <w:rPr>
                  <w:rFonts w:cs="Arial"/>
                  <w:sz w:val="20"/>
                </w:rPr>
                <w:delText xml:space="preserve">rate </w:delText>
              </w:r>
              <w:r w:rsidDel="006A227A">
                <w:rPr>
                  <w:rFonts w:cs="Arial"/>
                  <w:sz w:val="20"/>
                </w:rPr>
                <w:delText xml:space="preserve">up </w:delText>
              </w:r>
              <w:r w:rsidRPr="00D1182C" w:rsidDel="006A227A">
                <w:rPr>
                  <w:rFonts w:cs="Arial"/>
                  <w:sz w:val="20"/>
                </w:rPr>
                <w:delText xml:space="preserve"> to </w:delText>
              </w:r>
              <w:r w:rsidDel="006A227A">
                <w:rPr>
                  <w:rFonts w:cs="Arial"/>
                  <w:sz w:val="20"/>
                </w:rPr>
                <w:delText>2</w:delText>
              </w:r>
              <w:r w:rsidRPr="00D1182C" w:rsidDel="006A227A">
                <w:rPr>
                  <w:rFonts w:cs="Arial"/>
                  <w:sz w:val="20"/>
                </w:rPr>
                <w:delText xml:space="preserve"> Gbps</w:delText>
              </w:r>
              <w:r w:rsidDel="006A227A">
                <w:rPr>
                  <w:rFonts w:cs="Arial"/>
                  <w:sz w:val="20"/>
                </w:rPr>
                <w:delText xml:space="preserve"> each</w:delText>
              </w:r>
              <w:r w:rsidRPr="00D1182C" w:rsidDel="006A227A">
                <w:rPr>
                  <w:rFonts w:cs="Arial"/>
                  <w:sz w:val="20"/>
                </w:rPr>
                <w:delText>.</w:delText>
              </w:r>
            </w:del>
          </w:p>
        </w:tc>
      </w:tr>
      <w:tr w:rsidR="003F049D" w:rsidRPr="00D71A77" w:rsidDel="006A227A" w14:paraId="7E379CA0" w14:textId="6DF751AE" w:rsidTr="009B076C">
        <w:trPr>
          <w:trHeight w:val="270"/>
          <w:jc w:val="center"/>
          <w:del w:id="1664" w:author="Perrine, Martin L. (GSFC-5670)" w:date="2016-09-27T10:29:00Z"/>
        </w:trPr>
        <w:tc>
          <w:tcPr>
            <w:tcW w:w="8837" w:type="dxa"/>
            <w:tcBorders>
              <w:top w:val="single" w:sz="4" w:space="0" w:color="auto"/>
              <w:left w:val="single" w:sz="4" w:space="0" w:color="auto"/>
              <w:bottom w:val="single" w:sz="4" w:space="0" w:color="auto"/>
              <w:right w:val="single" w:sz="4" w:space="0" w:color="auto"/>
            </w:tcBorders>
            <w:shd w:val="clear" w:color="auto" w:fill="FFFFFF"/>
            <w:noWrap/>
          </w:tcPr>
          <w:p w14:paraId="6FA3E93C" w14:textId="5D5A5838" w:rsidR="003F049D" w:rsidRPr="00D71A77" w:rsidDel="006A227A" w:rsidRDefault="003F049D" w:rsidP="009B076C">
            <w:pPr>
              <w:spacing w:after="0"/>
              <w:rPr>
                <w:del w:id="1665" w:author="Perrine, Martin L. (GSFC-5670)" w:date="2016-09-27T10:29:00Z"/>
                <w:rFonts w:cs="Arial"/>
                <w:sz w:val="20"/>
              </w:rPr>
            </w:pPr>
            <w:del w:id="1666" w:author="Perrine, Martin L. (GSFC-5670)" w:date="2016-09-27T10:29:00Z">
              <w:r w:rsidRPr="00D71A77" w:rsidDel="006A227A">
                <w:rPr>
                  <w:rFonts w:cs="Arial"/>
                  <w:sz w:val="20"/>
                </w:rPr>
                <w:delText xml:space="preserve">NENG-ServAssure-004 </w:delText>
              </w:r>
              <w:r w:rsidDel="006A227A">
                <w:rPr>
                  <w:rFonts w:cs="Arial"/>
                  <w:sz w:val="20"/>
                </w:rPr>
                <w:delText xml:space="preserve"> DAPHNE</w:delText>
              </w:r>
              <w:r w:rsidRPr="00D1182C" w:rsidDel="006A227A">
                <w:rPr>
                  <w:rFonts w:cs="Arial"/>
                  <w:sz w:val="20"/>
                </w:rPr>
                <w:delText xml:space="preserve"> shall account for each file delivery attempt.</w:delText>
              </w:r>
              <w:r w:rsidDel="006A227A">
                <w:rPr>
                  <w:rFonts w:cs="Arial"/>
                  <w:sz w:val="20"/>
                </w:rPr>
                <w:delText xml:space="preserve">  </w:delText>
              </w:r>
            </w:del>
          </w:p>
        </w:tc>
      </w:tr>
      <w:tr w:rsidR="003F049D" w:rsidRPr="00D71A77" w:rsidDel="006A227A" w14:paraId="027F1EFD" w14:textId="58C8D2E4" w:rsidTr="009B076C">
        <w:trPr>
          <w:trHeight w:val="270"/>
          <w:jc w:val="center"/>
          <w:del w:id="1667" w:author="Perrine, Martin L. (GSFC-5670)" w:date="2016-09-27T10:29:00Z"/>
        </w:trPr>
        <w:tc>
          <w:tcPr>
            <w:tcW w:w="8837" w:type="dxa"/>
            <w:tcBorders>
              <w:top w:val="single" w:sz="4" w:space="0" w:color="auto"/>
              <w:left w:val="single" w:sz="4" w:space="0" w:color="auto"/>
              <w:bottom w:val="single" w:sz="4" w:space="0" w:color="auto"/>
              <w:right w:val="single" w:sz="4" w:space="0" w:color="auto"/>
            </w:tcBorders>
            <w:shd w:val="clear" w:color="auto" w:fill="FFFFFF"/>
            <w:noWrap/>
          </w:tcPr>
          <w:p w14:paraId="3680B3D1" w14:textId="47DBDD62" w:rsidR="003F049D" w:rsidRPr="008C092A" w:rsidDel="006A227A" w:rsidRDefault="003F049D" w:rsidP="009B076C">
            <w:pPr>
              <w:spacing w:after="0"/>
              <w:rPr>
                <w:del w:id="1668" w:author="Perrine, Martin L. (GSFC-5670)" w:date="2016-09-27T10:29:00Z"/>
                <w:rFonts w:cs="Arial"/>
                <w:sz w:val="20"/>
              </w:rPr>
            </w:pPr>
            <w:del w:id="1669" w:author="Perrine, Martin L. (GSFC-5670)" w:date="2016-09-27T10:29:00Z">
              <w:r w:rsidRPr="00407988" w:rsidDel="006A227A">
                <w:rPr>
                  <w:rFonts w:cs="Arial"/>
                  <w:sz w:val="20"/>
                </w:rPr>
                <w:delText>NENG-</w:delText>
              </w:r>
              <w:r w:rsidDel="006A227A">
                <w:rPr>
                  <w:rFonts w:cs="Arial"/>
                  <w:sz w:val="20"/>
                </w:rPr>
                <w:delText>RMA-005  DAPHNE</w:delText>
              </w:r>
              <w:r w:rsidRPr="00D1182C" w:rsidDel="006A227A">
                <w:rPr>
                  <w:rFonts w:cs="Arial"/>
                  <w:sz w:val="20"/>
                </w:rPr>
                <w:delText xml:space="preserve"> shall have an availability of 0.9999 for scheduled support periods.</w:delText>
              </w:r>
              <w:r w:rsidDel="006A227A">
                <w:rPr>
                  <w:rFonts w:cs="Arial"/>
                  <w:sz w:val="20"/>
                </w:rPr>
                <w:delText xml:space="preserve">  </w:delText>
              </w:r>
            </w:del>
          </w:p>
        </w:tc>
      </w:tr>
      <w:tr w:rsidR="003F049D" w:rsidRPr="00D71A77" w:rsidDel="006A227A" w14:paraId="2FCCE9A2" w14:textId="205FB827" w:rsidTr="009B076C">
        <w:trPr>
          <w:trHeight w:val="270"/>
          <w:jc w:val="center"/>
          <w:del w:id="1670" w:author="Perrine, Martin L. (GSFC-5670)" w:date="2016-09-27T10:29:00Z"/>
        </w:trPr>
        <w:tc>
          <w:tcPr>
            <w:tcW w:w="8837" w:type="dxa"/>
            <w:tcBorders>
              <w:top w:val="single" w:sz="4" w:space="0" w:color="auto"/>
              <w:left w:val="single" w:sz="4" w:space="0" w:color="auto"/>
              <w:bottom w:val="single" w:sz="4" w:space="0" w:color="auto"/>
              <w:right w:val="single" w:sz="4" w:space="0" w:color="auto"/>
            </w:tcBorders>
            <w:shd w:val="clear" w:color="auto" w:fill="FFFFFF"/>
            <w:noWrap/>
          </w:tcPr>
          <w:p w14:paraId="61D47D04" w14:textId="2F385D4A" w:rsidR="003F049D" w:rsidRPr="00407988" w:rsidDel="006A227A" w:rsidRDefault="003F049D" w:rsidP="009B076C">
            <w:pPr>
              <w:spacing w:after="0"/>
              <w:rPr>
                <w:del w:id="1671" w:author="Perrine, Martin L. (GSFC-5670)" w:date="2016-09-27T10:29:00Z"/>
                <w:rFonts w:cs="Arial"/>
                <w:sz w:val="20"/>
              </w:rPr>
            </w:pPr>
            <w:del w:id="1672" w:author="Perrine, Martin L. (GSFC-5670)" w:date="2016-09-27T10:29:00Z">
              <w:r w:rsidDel="006A227A">
                <w:rPr>
                  <w:rFonts w:cs="Arial"/>
                  <w:sz w:val="20"/>
                </w:rPr>
                <w:delText>NENG-RMA-006 DAPHNE</w:delText>
              </w:r>
              <w:r w:rsidRPr="00D1182C" w:rsidDel="006A227A">
                <w:rPr>
                  <w:rFonts w:cs="Arial"/>
                  <w:sz w:val="20"/>
                </w:rPr>
                <w:delText xml:space="preserve"> degraded mod</w:delText>
              </w:r>
              <w:r w:rsidDel="006A227A">
                <w:rPr>
                  <w:rFonts w:cs="Arial"/>
                  <w:sz w:val="20"/>
                </w:rPr>
                <w:delText xml:space="preserve">e </w:delText>
              </w:r>
              <w:r w:rsidRPr="00D1182C" w:rsidDel="006A227A">
                <w:rPr>
                  <w:rFonts w:cs="Arial"/>
                  <w:sz w:val="20"/>
                </w:rPr>
                <w:delText xml:space="preserve">shall have a </w:delText>
              </w:r>
              <w:r w:rsidDel="006A227A">
                <w:rPr>
                  <w:rFonts w:cs="Arial"/>
                  <w:strike/>
                  <w:sz w:val="20"/>
                </w:rPr>
                <w:delText xml:space="preserve"> </w:delText>
              </w:r>
              <w:r w:rsidRPr="00D1182C" w:rsidDel="006A227A">
                <w:rPr>
                  <w:rFonts w:cs="Arial"/>
                  <w:sz w:val="20"/>
                </w:rPr>
                <w:delText>availability 0.9 when delivery can be made.</w:delText>
              </w:r>
            </w:del>
          </w:p>
        </w:tc>
      </w:tr>
      <w:tr w:rsidR="003F049D" w:rsidRPr="00D71A77" w:rsidDel="006A227A" w14:paraId="1FADFB99" w14:textId="66B9443D" w:rsidTr="009B076C">
        <w:trPr>
          <w:trHeight w:val="270"/>
          <w:jc w:val="center"/>
          <w:del w:id="1673" w:author="Perrine, Martin L. (GSFC-5670)" w:date="2016-09-27T10:29:00Z"/>
        </w:trPr>
        <w:tc>
          <w:tcPr>
            <w:tcW w:w="8837" w:type="dxa"/>
            <w:tcBorders>
              <w:top w:val="single" w:sz="4" w:space="0" w:color="auto"/>
              <w:left w:val="single" w:sz="4" w:space="0" w:color="auto"/>
              <w:bottom w:val="single" w:sz="4" w:space="0" w:color="auto"/>
              <w:right w:val="single" w:sz="4" w:space="0" w:color="auto"/>
            </w:tcBorders>
            <w:shd w:val="clear" w:color="auto" w:fill="FFFFFF"/>
            <w:noWrap/>
          </w:tcPr>
          <w:p w14:paraId="632BBAE6" w14:textId="72A2B2FB" w:rsidR="003F049D" w:rsidRPr="00407988" w:rsidDel="006A227A" w:rsidRDefault="003F049D" w:rsidP="009B076C">
            <w:pPr>
              <w:spacing w:after="0"/>
              <w:rPr>
                <w:del w:id="1674" w:author="Perrine, Martin L. (GSFC-5670)" w:date="2016-09-27T10:29:00Z"/>
                <w:rFonts w:cs="Arial"/>
                <w:sz w:val="20"/>
              </w:rPr>
            </w:pPr>
            <w:del w:id="1675" w:author="Perrine, Martin L. (GSFC-5670)" w:date="2016-09-27T10:29:00Z">
              <w:r w:rsidDel="006A227A">
                <w:rPr>
                  <w:rFonts w:cs="Arial"/>
                  <w:sz w:val="20"/>
                </w:rPr>
                <w:delText>NENG-RMA-009 DAPHNE</w:delText>
              </w:r>
              <w:r w:rsidRPr="00D1182C" w:rsidDel="006A227A">
                <w:rPr>
                  <w:rFonts w:cs="Arial"/>
                  <w:sz w:val="20"/>
                </w:rPr>
                <w:delText xml:space="preserve"> shall have a Mean Time Between Failures (MTBF) not less than 12,000 hours.</w:delText>
              </w:r>
            </w:del>
          </w:p>
        </w:tc>
      </w:tr>
      <w:tr w:rsidR="003F049D" w:rsidRPr="00D71A77" w:rsidDel="006A227A" w14:paraId="5A7042DC" w14:textId="5C19663A" w:rsidTr="009B076C">
        <w:trPr>
          <w:trHeight w:val="270"/>
          <w:jc w:val="center"/>
          <w:del w:id="1676" w:author="Perrine, Martin L. (GSFC-5670)" w:date="2016-09-27T10:29:00Z"/>
        </w:trPr>
        <w:tc>
          <w:tcPr>
            <w:tcW w:w="8837" w:type="dxa"/>
            <w:tcBorders>
              <w:top w:val="single" w:sz="4" w:space="0" w:color="auto"/>
              <w:left w:val="single" w:sz="4" w:space="0" w:color="auto"/>
              <w:bottom w:val="single" w:sz="4" w:space="0" w:color="auto"/>
              <w:right w:val="single" w:sz="4" w:space="0" w:color="auto"/>
            </w:tcBorders>
            <w:shd w:val="clear" w:color="auto" w:fill="FFFFFF"/>
            <w:noWrap/>
          </w:tcPr>
          <w:p w14:paraId="7099E197" w14:textId="75EB39E8" w:rsidR="003F049D" w:rsidRPr="00407988" w:rsidDel="006A227A" w:rsidRDefault="003F049D" w:rsidP="009B076C">
            <w:pPr>
              <w:spacing w:after="0"/>
              <w:rPr>
                <w:del w:id="1677" w:author="Perrine, Martin L. (GSFC-5670)" w:date="2016-09-27T10:29:00Z"/>
                <w:rFonts w:cs="Arial"/>
                <w:sz w:val="20"/>
              </w:rPr>
            </w:pPr>
            <w:del w:id="1678" w:author="Perrine, Martin L. (GSFC-5670)" w:date="2016-09-27T10:29:00Z">
              <w:r w:rsidDel="006A227A">
                <w:rPr>
                  <w:rFonts w:cs="Arial"/>
                  <w:sz w:val="20"/>
                </w:rPr>
                <w:delText>NENG-RMA-015 DAPHNE</w:delText>
              </w:r>
              <w:r w:rsidRPr="00D1182C" w:rsidDel="006A227A">
                <w:rPr>
                  <w:rFonts w:cs="Arial"/>
                  <w:sz w:val="20"/>
                </w:rPr>
                <w:delText>’s Mean Time To Restore Function (MTTRF) shall be less than or equal to 48 hours</w:delText>
              </w:r>
            </w:del>
          </w:p>
        </w:tc>
      </w:tr>
      <w:tr w:rsidR="003F049D" w:rsidRPr="00D71A77" w:rsidDel="006A227A" w14:paraId="67D85357" w14:textId="4B68438C" w:rsidTr="009B076C">
        <w:trPr>
          <w:trHeight w:val="270"/>
          <w:jc w:val="center"/>
          <w:del w:id="1679" w:author="Perrine, Martin L. (GSFC-5670)" w:date="2016-09-27T10:29:00Z"/>
        </w:trPr>
        <w:tc>
          <w:tcPr>
            <w:tcW w:w="8837" w:type="dxa"/>
            <w:tcBorders>
              <w:top w:val="single" w:sz="4" w:space="0" w:color="auto"/>
              <w:left w:val="single" w:sz="4" w:space="0" w:color="auto"/>
              <w:bottom w:val="single" w:sz="4" w:space="0" w:color="auto"/>
              <w:right w:val="single" w:sz="4" w:space="0" w:color="auto"/>
            </w:tcBorders>
            <w:shd w:val="clear" w:color="auto" w:fill="FFFFFF"/>
            <w:noWrap/>
          </w:tcPr>
          <w:p w14:paraId="1FC1C612" w14:textId="43090096" w:rsidR="003F049D" w:rsidRPr="00407988" w:rsidDel="006A227A" w:rsidRDefault="003F049D" w:rsidP="009B076C">
            <w:pPr>
              <w:spacing w:after="0"/>
              <w:rPr>
                <w:del w:id="1680" w:author="Perrine, Martin L. (GSFC-5670)" w:date="2016-09-27T10:29:00Z"/>
                <w:rFonts w:cs="Arial"/>
                <w:sz w:val="20"/>
              </w:rPr>
            </w:pPr>
            <w:del w:id="1681" w:author="Perrine, Martin L. (GSFC-5670)" w:date="2016-09-27T10:29:00Z">
              <w:r w:rsidDel="006A227A">
                <w:rPr>
                  <w:rFonts w:cs="Arial"/>
                  <w:sz w:val="20"/>
                </w:rPr>
                <w:delText>NENG-RMA-009 DAPHNE</w:delText>
              </w:r>
              <w:r w:rsidRPr="00D1182C" w:rsidDel="006A227A">
                <w:rPr>
                  <w:rFonts w:cs="Arial"/>
                  <w:sz w:val="20"/>
                </w:rPr>
                <w:delText xml:space="preserve"> shall have a reliability of 95% </w:delText>
              </w:r>
              <w:r w:rsidRPr="00087EFD" w:rsidDel="006A227A">
                <w:rPr>
                  <w:rFonts w:cs="Arial"/>
                  <w:sz w:val="20"/>
                </w:rPr>
                <w:delText>between maintenance cycles for nominal operational condition.</w:delText>
              </w:r>
            </w:del>
          </w:p>
        </w:tc>
      </w:tr>
      <w:tr w:rsidR="003F049D" w:rsidRPr="00D71A77" w:rsidDel="006A227A" w14:paraId="7737BEFF" w14:textId="5BEEDBF9" w:rsidTr="009B076C">
        <w:trPr>
          <w:trHeight w:val="270"/>
          <w:jc w:val="center"/>
          <w:del w:id="1682" w:author="Perrine, Martin L. (GSFC-5670)" w:date="2016-09-27T10:29:00Z"/>
        </w:trPr>
        <w:tc>
          <w:tcPr>
            <w:tcW w:w="8837" w:type="dxa"/>
            <w:tcBorders>
              <w:top w:val="single" w:sz="4" w:space="0" w:color="auto"/>
              <w:left w:val="single" w:sz="4" w:space="0" w:color="auto"/>
              <w:bottom w:val="single" w:sz="4" w:space="0" w:color="auto"/>
              <w:right w:val="single" w:sz="4" w:space="0" w:color="auto"/>
            </w:tcBorders>
            <w:shd w:val="clear" w:color="auto" w:fill="FFFFFF"/>
            <w:noWrap/>
          </w:tcPr>
          <w:p w14:paraId="71021049" w14:textId="2AD58227" w:rsidR="003F049D" w:rsidRPr="00407988" w:rsidDel="006A227A" w:rsidRDefault="003F049D" w:rsidP="009B076C">
            <w:pPr>
              <w:spacing w:after="0"/>
              <w:rPr>
                <w:del w:id="1683" w:author="Perrine, Martin L. (GSFC-5670)" w:date="2016-09-27T10:29:00Z"/>
                <w:rFonts w:cs="Arial"/>
                <w:sz w:val="20"/>
              </w:rPr>
            </w:pPr>
            <w:del w:id="1684" w:author="Perrine, Martin L. (GSFC-5670)" w:date="2016-09-27T10:29:00Z">
              <w:r w:rsidDel="006A227A">
                <w:rPr>
                  <w:rFonts w:cs="Arial"/>
                  <w:sz w:val="20"/>
                </w:rPr>
                <w:delText>NENG-RMA-017 DAPHNE</w:delText>
              </w:r>
              <w:r w:rsidRPr="00B27341" w:rsidDel="006A227A">
                <w:rPr>
                  <w:rFonts w:cs="Arial"/>
                  <w:sz w:val="20"/>
                </w:rPr>
                <w:delText xml:space="preserve"> </w:delText>
              </w:r>
              <w:r w:rsidRPr="007B45A0" w:rsidDel="006A227A">
                <w:rPr>
                  <w:rFonts w:cs="Arial"/>
                  <w:sz w:val="20"/>
                </w:rPr>
                <w:delText>system</w:delText>
              </w:r>
              <w:r w:rsidRPr="00B27341" w:rsidDel="006A227A">
                <w:rPr>
                  <w:rFonts w:cs="Arial"/>
                  <w:sz w:val="20"/>
                </w:rPr>
                <w:delText xml:space="preserve"> shall have a reliability of 90% </w:delText>
              </w:r>
              <w:r w:rsidRPr="00087EFD" w:rsidDel="006A227A">
                <w:rPr>
                  <w:rFonts w:cs="Arial"/>
                  <w:sz w:val="20"/>
                </w:rPr>
                <w:delText>between maintenance cycles for nominal operational condition</w:delText>
              </w:r>
            </w:del>
          </w:p>
        </w:tc>
      </w:tr>
      <w:tr w:rsidR="003F049D" w:rsidRPr="00D71A77" w:rsidDel="006A227A" w14:paraId="1896EFB8" w14:textId="1AE763AB" w:rsidTr="009B076C">
        <w:trPr>
          <w:trHeight w:val="270"/>
          <w:jc w:val="center"/>
          <w:del w:id="1685" w:author="Perrine, Martin L. (GSFC-5670)" w:date="2016-09-27T10:29:00Z"/>
        </w:trPr>
        <w:tc>
          <w:tcPr>
            <w:tcW w:w="8837" w:type="dxa"/>
            <w:tcBorders>
              <w:top w:val="single" w:sz="4" w:space="0" w:color="auto"/>
              <w:left w:val="single" w:sz="4" w:space="0" w:color="auto"/>
              <w:bottom w:val="single" w:sz="4" w:space="0" w:color="auto"/>
              <w:right w:val="single" w:sz="4" w:space="0" w:color="auto"/>
            </w:tcBorders>
            <w:shd w:val="clear" w:color="auto" w:fill="FFFFFF"/>
            <w:noWrap/>
          </w:tcPr>
          <w:p w14:paraId="30A72DDB" w14:textId="430466C5" w:rsidR="003F049D" w:rsidRPr="00407988" w:rsidDel="006A227A" w:rsidRDefault="003F049D" w:rsidP="009B076C">
            <w:pPr>
              <w:spacing w:after="0"/>
              <w:rPr>
                <w:del w:id="1686" w:author="Perrine, Martin L. (GSFC-5670)" w:date="2016-09-27T10:29:00Z"/>
                <w:rFonts w:cs="Arial"/>
                <w:sz w:val="20"/>
              </w:rPr>
            </w:pPr>
            <w:del w:id="1687" w:author="Perrine, Martin L. (GSFC-5670)" w:date="2016-09-27T10:29:00Z">
              <w:r w:rsidDel="006A227A">
                <w:rPr>
                  <w:rFonts w:cs="Arial"/>
                  <w:sz w:val="20"/>
                </w:rPr>
                <w:delText>NENG-RMA-018 DAPHNE</w:delText>
              </w:r>
              <w:r w:rsidRPr="00E909EA" w:rsidDel="006A227A">
                <w:rPr>
                  <w:rFonts w:cs="Arial"/>
                  <w:sz w:val="20"/>
                </w:rPr>
                <w:delText xml:space="preserve"> </w:delText>
              </w:r>
              <w:r w:rsidDel="006A227A">
                <w:rPr>
                  <w:rFonts w:cs="Arial"/>
                  <w:sz w:val="20"/>
                </w:rPr>
                <w:delText xml:space="preserve">in </w:delText>
              </w:r>
              <w:r w:rsidRPr="00E909EA" w:rsidDel="006A227A">
                <w:rPr>
                  <w:rFonts w:cs="Arial"/>
                  <w:sz w:val="20"/>
                </w:rPr>
                <w:delText>degraded mode shall have a reliability of 90% between maintenance cycles.</w:delText>
              </w:r>
            </w:del>
          </w:p>
        </w:tc>
      </w:tr>
      <w:tr w:rsidR="003F049D" w:rsidRPr="00D71A77" w:rsidDel="006A227A" w14:paraId="04D62524" w14:textId="779C1AC8" w:rsidTr="009B076C">
        <w:trPr>
          <w:trHeight w:val="270"/>
          <w:jc w:val="center"/>
          <w:del w:id="1688" w:author="Perrine, Martin L. (GSFC-5670)" w:date="2016-09-27T10:29:00Z"/>
        </w:trPr>
        <w:tc>
          <w:tcPr>
            <w:tcW w:w="8837" w:type="dxa"/>
            <w:tcBorders>
              <w:top w:val="single" w:sz="4" w:space="0" w:color="auto"/>
              <w:left w:val="single" w:sz="4" w:space="0" w:color="auto"/>
              <w:bottom w:val="single" w:sz="4" w:space="0" w:color="auto"/>
              <w:right w:val="single" w:sz="4" w:space="0" w:color="auto"/>
            </w:tcBorders>
            <w:shd w:val="clear" w:color="auto" w:fill="FFFFFF"/>
            <w:noWrap/>
          </w:tcPr>
          <w:p w14:paraId="7177326B" w14:textId="0A22E446" w:rsidR="003F049D" w:rsidRPr="00407988" w:rsidDel="006A227A" w:rsidRDefault="003F049D" w:rsidP="009B076C">
            <w:pPr>
              <w:spacing w:after="0"/>
              <w:rPr>
                <w:del w:id="1689" w:author="Perrine, Martin L. (GSFC-5670)" w:date="2016-09-27T10:29:00Z"/>
                <w:rFonts w:cs="Arial"/>
                <w:sz w:val="20"/>
              </w:rPr>
            </w:pPr>
            <w:del w:id="1690" w:author="Perrine, Martin L. (GSFC-5670)" w:date="2016-09-27T10:29:00Z">
              <w:r w:rsidDel="006A227A">
                <w:rPr>
                  <w:rFonts w:cs="Arial"/>
                  <w:sz w:val="20"/>
                </w:rPr>
                <w:delText>NENG-RMA-019 DAPHNE</w:delText>
              </w:r>
              <w:r w:rsidRPr="00D1182C" w:rsidDel="006A227A">
                <w:rPr>
                  <w:rFonts w:cs="Arial"/>
                  <w:sz w:val="20"/>
                </w:rPr>
                <w:delText xml:space="preserve"> shall comply with the NEN’s availability requirements.</w:delText>
              </w:r>
            </w:del>
          </w:p>
        </w:tc>
      </w:tr>
    </w:tbl>
    <w:p w14:paraId="265B89B5" w14:textId="3ABC6431" w:rsidR="003F049D" w:rsidDel="006A227A" w:rsidRDefault="003F049D" w:rsidP="003F049D">
      <w:pPr>
        <w:pStyle w:val="Paragraph"/>
        <w:rPr>
          <w:del w:id="1691" w:author="Perrine, Martin L. (GSFC-5670)" w:date="2016-09-27T10:29:00Z"/>
        </w:rPr>
      </w:pPr>
    </w:p>
    <w:p w14:paraId="20BE9E00" w14:textId="685C7740" w:rsidR="003F049D" w:rsidDel="006A227A" w:rsidRDefault="003F049D" w:rsidP="003F049D">
      <w:pPr>
        <w:pStyle w:val="Heading3"/>
        <w:numPr>
          <w:ilvl w:val="0"/>
          <w:numId w:val="0"/>
        </w:numPr>
        <w:ind w:left="1152" w:hanging="1152"/>
        <w:rPr>
          <w:del w:id="1692" w:author="Perrine, Martin L. (GSFC-5670)" w:date="2016-09-27T10:29:00Z"/>
        </w:rPr>
        <w:sectPr w:rsidR="003F049D" w:rsidDel="006A227A">
          <w:pgSz w:w="12240" w:h="15840" w:code="1"/>
          <w:pgMar w:top="1440" w:right="1440" w:bottom="720" w:left="1440" w:header="720" w:footer="720" w:gutter="0"/>
          <w:pgNumType w:start="1" w:chapStyle="1"/>
          <w:cols w:space="720"/>
        </w:sectPr>
      </w:pPr>
    </w:p>
    <w:p w14:paraId="4BC03726" w14:textId="3E57CF15" w:rsidR="003F049D" w:rsidDel="006A227A" w:rsidRDefault="003F049D" w:rsidP="003F049D">
      <w:pPr>
        <w:pStyle w:val="Heading3"/>
        <w:rPr>
          <w:del w:id="1693" w:author="Perrine, Martin L. (GSFC-5670)" w:date="2016-09-27T10:29:00Z"/>
        </w:rPr>
      </w:pPr>
      <w:bookmarkStart w:id="1694" w:name="_Toc311983135"/>
      <w:del w:id="1695" w:author="Perrine, Martin L. (GSFC-5670)" w:date="2016-09-27T10:29:00Z">
        <w:r w:rsidDel="006A227A">
          <w:delText>Configuration</w:delText>
        </w:r>
        <w:bookmarkEnd w:id="1694"/>
        <w:r w:rsidDel="006A227A">
          <w:delText xml:space="preserve"> </w:delText>
        </w:r>
      </w:del>
    </w:p>
    <w:p w14:paraId="28107BC8" w14:textId="31703AE2" w:rsidR="003F049D" w:rsidDel="006A227A" w:rsidRDefault="003F049D" w:rsidP="003F049D">
      <w:pPr>
        <w:pStyle w:val="Paragraph"/>
        <w:rPr>
          <w:del w:id="1696" w:author="Perrine, Martin L. (GSFC-5670)" w:date="2016-09-27T10:29:00Z"/>
        </w:rPr>
      </w:pPr>
      <w:del w:id="1697" w:author="Perrine, Martin L. (GSFC-5670)" w:date="2016-09-27T10:29:00Z">
        <w:r w:rsidRPr="008C092A" w:rsidDel="006A227A">
          <w:delText>Figure 5-4 shows the Test 2 hardware configuration.</w:delText>
        </w:r>
      </w:del>
    </w:p>
    <w:p w14:paraId="1B696C5E" w14:textId="398FB4A9" w:rsidR="003F049D" w:rsidDel="006A227A" w:rsidRDefault="003F049D" w:rsidP="003F049D">
      <w:pPr>
        <w:pStyle w:val="Paragraph"/>
        <w:rPr>
          <w:del w:id="1698" w:author="Perrine, Martin L. (GSFC-5670)" w:date="2016-09-27T10:29:00Z"/>
        </w:rPr>
      </w:pPr>
    </w:p>
    <w:p w14:paraId="366F1B48" w14:textId="3317D0BE" w:rsidR="003F049D" w:rsidDel="006A227A" w:rsidRDefault="008C0672" w:rsidP="003F049D">
      <w:pPr>
        <w:pStyle w:val="Paragraph"/>
        <w:rPr>
          <w:del w:id="1699" w:author="Perrine, Martin L. (GSFC-5670)" w:date="2016-09-27T10:29:00Z"/>
        </w:rPr>
      </w:pPr>
      <w:del w:id="1700" w:author="Perrine, Martin L. (GSFC-5670)" w:date="2016-09-27T10:29:00Z">
        <w:r w:rsidDel="006A227A">
          <w:rPr>
            <w:noProof/>
          </w:rPr>
          <w:drawing>
            <wp:inline distT="0" distB="0" distL="0" distR="0" wp14:anchorId="171F7F66" wp14:editId="06756336">
              <wp:extent cx="5943600" cy="4246880"/>
              <wp:effectExtent l="0" t="0" r="0" b="0"/>
              <wp:docPr id="13" name="Picture 13" descr="Macintosh HD:Users:akoslosk:Desktop:Screen Shot 2016-02-26 at 8.44.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koslosk:Desktop:Screen Shot 2016-02-26 at 8.44.01 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246880"/>
                      </a:xfrm>
                      <a:prstGeom prst="rect">
                        <a:avLst/>
                      </a:prstGeom>
                      <a:noFill/>
                      <a:ln>
                        <a:noFill/>
                      </a:ln>
                    </pic:spPr>
                  </pic:pic>
                </a:graphicData>
              </a:graphic>
            </wp:inline>
          </w:drawing>
        </w:r>
        <w:r w:rsidR="003F049D" w:rsidDel="006A227A">
          <w:rPr>
            <w:noProof/>
          </w:rPr>
          <w:drawing>
            <wp:inline distT="0" distB="0" distL="0" distR="0" wp14:anchorId="24C471D8" wp14:editId="061D691C">
              <wp:extent cx="5943600" cy="3667760"/>
              <wp:effectExtent l="0" t="0" r="0" b="0"/>
              <wp:docPr id="7" name="Picture 7" descr="Screen Shot 2015-12-17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5-12-17 at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del>
    </w:p>
    <w:p w14:paraId="5F76576C" w14:textId="42EEEEAB" w:rsidR="003F049D" w:rsidDel="006A227A" w:rsidRDefault="003F049D" w:rsidP="003F049D">
      <w:pPr>
        <w:pStyle w:val="Caption"/>
        <w:jc w:val="center"/>
        <w:rPr>
          <w:del w:id="1701" w:author="Perrine, Martin L. (GSFC-5670)" w:date="2016-09-27T10:29:00Z"/>
        </w:rPr>
      </w:pPr>
      <w:del w:id="1702" w:author="Perrine, Martin L. (GSFC-5670)" w:date="2016-09-27T10:29:00Z">
        <w:r w:rsidDel="006A227A">
          <w:delText>Figure 5-4.  Hardware Configuration for Test 2</w:delText>
        </w:r>
      </w:del>
    </w:p>
    <w:p w14:paraId="5A04A1E6" w14:textId="4BBAC8CD" w:rsidR="003F049D" w:rsidDel="006A227A" w:rsidRDefault="003F049D" w:rsidP="003F049D">
      <w:pPr>
        <w:pStyle w:val="Paragraph"/>
        <w:rPr>
          <w:del w:id="1703" w:author="Perrine, Martin L. (GSFC-5670)" w:date="2016-09-27T10:29:00Z"/>
        </w:rPr>
      </w:pPr>
      <w:del w:id="1704" w:author="Perrine, Martin L. (GSFC-5670)" w:date="2016-09-27T10:29:00Z">
        <w:r w:rsidDel="006A227A">
          <w:delText xml:space="preserve">For this test the DAPHNE system will be in the test configurations shown </w:delText>
        </w:r>
        <w:r w:rsidRPr="008C092A" w:rsidDel="006A227A">
          <w:delText>in Figure 5-4.  This test configuration allows for multiple even testing or long-term testing of the end-to-end system</w:delText>
        </w:r>
        <w:r w:rsidDel="006A227A">
          <w:delText xml:space="preserve">.  Since the system will be taking multiple passes with various configuration changes it should be an accurate simulation of how the actual DAPHNE will work in a ground station. </w:delText>
        </w:r>
      </w:del>
    </w:p>
    <w:p w14:paraId="7EC3E252" w14:textId="57B647DF" w:rsidR="003F049D" w:rsidDel="006A227A" w:rsidRDefault="003F049D" w:rsidP="003F049D">
      <w:pPr>
        <w:pStyle w:val="Heading2"/>
        <w:rPr>
          <w:del w:id="1705" w:author="Perrine, Martin L. (GSFC-5670)" w:date="2016-09-27T10:29:00Z"/>
        </w:rPr>
      </w:pPr>
      <w:bookmarkStart w:id="1706" w:name="_Toc311983136"/>
      <w:del w:id="1707" w:author="Perrine, Martin L. (GSFC-5670)" w:date="2016-09-27T10:29:00Z">
        <w:r w:rsidDel="006A227A">
          <w:delText>Full System Test 3: Failure Mode</w:delText>
        </w:r>
        <w:bookmarkEnd w:id="1706"/>
      </w:del>
    </w:p>
    <w:p w14:paraId="3BCE67F7" w14:textId="568913C2" w:rsidR="003F049D" w:rsidRPr="00725797" w:rsidDel="006A227A" w:rsidRDefault="003F049D" w:rsidP="003F049D">
      <w:pPr>
        <w:pStyle w:val="Paragraph"/>
        <w:rPr>
          <w:del w:id="1708" w:author="Perrine, Martin L. (GSFC-5670)" w:date="2016-09-27T10:29:00Z"/>
          <w:strike/>
          <w:rPrChange w:id="1709" w:author="Perrine, Martin L. (GSFC-5670)" w:date="2016-03-31T09:56:00Z">
            <w:rPr>
              <w:del w:id="1710" w:author="Perrine, Martin L. (GSFC-5670)" w:date="2016-09-27T10:29:00Z"/>
            </w:rPr>
          </w:rPrChange>
        </w:rPr>
      </w:pPr>
      <w:del w:id="1711" w:author="Perrine, Martin L. (GSFC-5670)" w:date="2016-09-27T10:29:00Z">
        <w:r w:rsidDel="006A227A">
          <w:delText xml:space="preserve">This test is a full end-to-end test of the system in an operational scenario.  The test will simulate the DAPHNE handling multiple data passes back to back and includes data reception, data processing, and data delivery.  Test no connection to the MOC.  In each case a failure will be injected, and auto-fail over will occur to the redundant system. The system will notify the M&amp;C that the auto fail over occurred.   </w:delText>
        </w:r>
        <w:r w:rsidRPr="00725797" w:rsidDel="006A227A">
          <w:rPr>
            <w:strike/>
            <w:rPrChange w:id="1712" w:author="Perrine, Martin L. (GSFC-5670)" w:date="2016-03-31T09:56:00Z">
              <w:rPr/>
            </w:rPrChange>
          </w:rPr>
          <w:delText>If the transmission fails, retransmission can be requested by the MOC, as a self-service.</w:delText>
        </w:r>
      </w:del>
    </w:p>
    <w:p w14:paraId="78773216" w14:textId="63C7EF56" w:rsidR="003F049D" w:rsidDel="006A227A" w:rsidRDefault="003F049D" w:rsidP="003F049D">
      <w:pPr>
        <w:pStyle w:val="Paragraph"/>
        <w:rPr>
          <w:del w:id="1713" w:author="Perrine, Martin L. (GSFC-5670)" w:date="2016-09-27T10:29:00Z"/>
        </w:rPr>
      </w:pPr>
    </w:p>
    <w:p w14:paraId="0FC98183" w14:textId="0835ABBC" w:rsidR="003F049D" w:rsidDel="006A227A" w:rsidRDefault="003F049D" w:rsidP="003F049D">
      <w:pPr>
        <w:pStyle w:val="Heading3"/>
        <w:rPr>
          <w:del w:id="1714" w:author="Perrine, Martin L. (GSFC-5670)" w:date="2016-09-27T10:29:00Z"/>
        </w:rPr>
      </w:pPr>
      <w:bookmarkStart w:id="1715" w:name="_Toc311983137"/>
      <w:del w:id="1716" w:author="Perrine, Martin L. (GSFC-5670)" w:date="2016-09-27T10:29:00Z">
        <w:r w:rsidDel="006A227A">
          <w:delText>Objectives</w:delText>
        </w:r>
        <w:bookmarkEnd w:id="1715"/>
      </w:del>
    </w:p>
    <w:p w14:paraId="407A3A75" w14:textId="77C99EDD" w:rsidR="003F049D" w:rsidDel="006A227A" w:rsidRDefault="003F049D" w:rsidP="003F049D">
      <w:pPr>
        <w:pStyle w:val="Paragraph"/>
        <w:rPr>
          <w:del w:id="1717" w:author="Perrine, Martin L. (GSFC-5670)" w:date="2016-09-27T10:29:00Z"/>
        </w:rPr>
      </w:pPr>
      <w:del w:id="1718" w:author="Perrine, Martin L. (GSFC-5670)" w:date="2016-09-27T10:29:00Z">
        <w:r w:rsidDel="006A227A">
          <w:delText>The objective of this test is to confirm the overall functionality of the DAPHNE as an operational system and how it recovers from failures, and auto-fail over will occur to the redundant system. The system will notify personnel that the auto fail over occurred.</w:delText>
        </w:r>
      </w:del>
    </w:p>
    <w:p w14:paraId="2C21795D" w14:textId="0CE07C53" w:rsidR="003F049D" w:rsidDel="006A227A" w:rsidRDefault="003F049D" w:rsidP="003F049D">
      <w:pPr>
        <w:pStyle w:val="Paragraph"/>
        <w:rPr>
          <w:del w:id="1719" w:author="Perrine, Martin L. (GSFC-5670)" w:date="2016-09-27T10:29:00Z"/>
        </w:rPr>
      </w:pPr>
    </w:p>
    <w:p w14:paraId="1B39BCFA" w14:textId="022727BA" w:rsidR="003F049D" w:rsidRPr="001412B9" w:rsidDel="006A227A" w:rsidRDefault="003F049D" w:rsidP="003F049D">
      <w:pPr>
        <w:pStyle w:val="Paragraph"/>
        <w:rPr>
          <w:del w:id="1720" w:author="Perrine, Martin L. (GSFC-5670)" w:date="2016-09-27T10:29:00Z"/>
          <w:strike/>
          <w:rPrChange w:id="1721" w:author="Perrine, Martin L. (GSFC-5670)" w:date="2016-03-31T09:56:00Z">
            <w:rPr>
              <w:del w:id="1722" w:author="Perrine, Martin L. (GSFC-5670)" w:date="2016-09-27T10:29:00Z"/>
            </w:rPr>
          </w:rPrChange>
        </w:rPr>
      </w:pPr>
      <w:del w:id="1723" w:author="Perrine, Martin L. (GSFC-5670)" w:date="2016-09-27T10:29:00Z">
        <w:r w:rsidRPr="001412B9" w:rsidDel="006A227A">
          <w:rPr>
            <w:strike/>
            <w:rPrChange w:id="1724" w:author="Perrine, Martin L. (GSFC-5670)" w:date="2016-03-31T09:56:00Z">
              <w:rPr/>
            </w:rPrChange>
          </w:rPr>
          <w:delText>If DAPHNE is nominal, but cannot deliver data, reasons for failure may include the following:  DAPHNE misconfiguration, network failure, MOC misconfiguration, and MOC issues such as disk full or machine broken.   Delivery of a given file will only be attempted once.  DAPHNE will also deliver to the MOC the latest post-delivery recap file after every pas.  If delivery of this file fails, no retransmission will be attempted.  The mission shall request self-service in this event.</w:delText>
        </w:r>
      </w:del>
    </w:p>
    <w:p w14:paraId="111394A5" w14:textId="332BB0EF" w:rsidR="003F049D" w:rsidDel="006A227A" w:rsidRDefault="003F049D" w:rsidP="003F049D">
      <w:pPr>
        <w:pStyle w:val="Paragraph"/>
        <w:rPr>
          <w:del w:id="1725" w:author="Perrine, Martin L. (GSFC-5670)" w:date="2016-09-27T10:29:00Z"/>
        </w:rPr>
      </w:pPr>
    </w:p>
    <w:p w14:paraId="373A3EE8" w14:textId="2E2F9AAB" w:rsidR="003F049D" w:rsidDel="006A227A" w:rsidRDefault="003F049D" w:rsidP="003F049D">
      <w:pPr>
        <w:pStyle w:val="Paragraph"/>
        <w:rPr>
          <w:del w:id="1726" w:author="Perrine, Martin L. (GSFC-5670)" w:date="2016-09-27T10:29:00Z"/>
        </w:rPr>
      </w:pPr>
    </w:p>
    <w:p w14:paraId="508C1043" w14:textId="1E7F0D5B" w:rsidR="003F049D" w:rsidDel="006A227A" w:rsidRDefault="003F049D" w:rsidP="003F049D">
      <w:pPr>
        <w:pStyle w:val="Caption"/>
        <w:jc w:val="center"/>
        <w:rPr>
          <w:del w:id="1727" w:author="Perrine, Martin L. (GSFC-5670)" w:date="2016-09-27T10:29:00Z"/>
        </w:rPr>
      </w:pPr>
      <w:del w:id="1728" w:author="Perrine, Martin L. (GSFC-5670)" w:date="2016-09-27T10:29:00Z">
        <w:r w:rsidDel="006A227A">
          <w:delText>Table 5-8.  Full System Test 3</w:delText>
        </w:r>
        <w:r w:rsidRPr="008C092A" w:rsidDel="006A227A">
          <w:delText xml:space="preserve"> Requirements</w:delText>
        </w:r>
      </w:del>
    </w:p>
    <w:tbl>
      <w:tblPr>
        <w:tblW w:w="8858" w:type="dxa"/>
        <w:jc w:val="center"/>
        <w:tblLook w:val="0000" w:firstRow="0" w:lastRow="0" w:firstColumn="0" w:lastColumn="0" w:noHBand="0" w:noVBand="0"/>
      </w:tblPr>
      <w:tblGrid>
        <w:gridCol w:w="8858"/>
      </w:tblGrid>
      <w:tr w:rsidR="003F049D" w:rsidRPr="00D71A77" w:rsidDel="006A227A" w14:paraId="71C52F2F" w14:textId="6F5DE903" w:rsidTr="009B076C">
        <w:trPr>
          <w:trHeight w:val="476"/>
          <w:jc w:val="center"/>
          <w:del w:id="1729" w:author="Perrine, Martin L. (GSFC-5670)" w:date="2016-09-27T10:29:00Z"/>
        </w:trPr>
        <w:tc>
          <w:tcPr>
            <w:tcW w:w="8858" w:type="dxa"/>
            <w:tcBorders>
              <w:top w:val="single" w:sz="4" w:space="0" w:color="auto"/>
              <w:left w:val="single" w:sz="4" w:space="0" w:color="auto"/>
              <w:bottom w:val="single" w:sz="8" w:space="0" w:color="auto"/>
              <w:right w:val="single" w:sz="4" w:space="0" w:color="auto"/>
            </w:tcBorders>
            <w:shd w:val="clear" w:color="auto" w:fill="D9D9D9"/>
            <w:noWrap/>
            <w:vAlign w:val="center"/>
          </w:tcPr>
          <w:p w14:paraId="2858CD35" w14:textId="5174228A" w:rsidR="003F049D" w:rsidRPr="00D71A77" w:rsidDel="006A227A" w:rsidRDefault="003F049D" w:rsidP="009B076C">
            <w:pPr>
              <w:spacing w:after="0"/>
              <w:jc w:val="center"/>
              <w:rPr>
                <w:del w:id="1730" w:author="Perrine, Martin L. (GSFC-5670)" w:date="2016-09-27T10:29:00Z"/>
                <w:rFonts w:cs="Arial"/>
                <w:b/>
                <w:sz w:val="20"/>
              </w:rPr>
            </w:pPr>
            <w:del w:id="1731" w:author="Perrine, Martin L. (GSFC-5670)" w:date="2016-09-27T10:29:00Z">
              <w:r w:rsidDel="006A227A">
                <w:rPr>
                  <w:rFonts w:cs="Arial"/>
                  <w:b/>
                  <w:sz w:val="20"/>
                </w:rPr>
                <w:delText>Operational Requirements</w:delText>
              </w:r>
            </w:del>
          </w:p>
        </w:tc>
      </w:tr>
      <w:tr w:rsidR="003F049D" w:rsidRPr="00D71A77" w:rsidDel="006A227A" w14:paraId="6427544C" w14:textId="7DCDA085" w:rsidTr="009B076C">
        <w:trPr>
          <w:trHeight w:val="286"/>
          <w:jc w:val="center"/>
          <w:del w:id="1732" w:author="Perrine, Martin L. (GSFC-5670)" w:date="2016-09-27T10:29:00Z"/>
        </w:trPr>
        <w:tc>
          <w:tcPr>
            <w:tcW w:w="8858" w:type="dxa"/>
            <w:tcBorders>
              <w:top w:val="single" w:sz="4" w:space="0" w:color="auto"/>
              <w:left w:val="single" w:sz="4" w:space="0" w:color="auto"/>
              <w:bottom w:val="single" w:sz="4" w:space="0" w:color="auto"/>
              <w:right w:val="single" w:sz="4" w:space="0" w:color="auto"/>
            </w:tcBorders>
            <w:shd w:val="clear" w:color="auto" w:fill="FFFFFF"/>
            <w:noWrap/>
          </w:tcPr>
          <w:p w14:paraId="34B02279" w14:textId="0A01B01B" w:rsidR="003F049D" w:rsidRPr="00407988" w:rsidDel="006A227A" w:rsidRDefault="003F049D" w:rsidP="009B076C">
            <w:pPr>
              <w:spacing w:after="0"/>
              <w:rPr>
                <w:del w:id="1733" w:author="Perrine, Martin L. (GSFC-5670)" w:date="2016-09-27T10:29:00Z"/>
                <w:rFonts w:cs="Arial"/>
                <w:sz w:val="20"/>
              </w:rPr>
            </w:pPr>
            <w:del w:id="1734" w:author="Perrine, Martin L. (GSFC-5670)" w:date="2016-09-27T10:29:00Z">
              <w:r w:rsidDel="006A227A">
                <w:rPr>
                  <w:rFonts w:cs="Arial"/>
                  <w:sz w:val="20"/>
                </w:rPr>
                <w:delText>Requirement Numbers</w:delText>
              </w:r>
            </w:del>
          </w:p>
        </w:tc>
      </w:tr>
      <w:tr w:rsidR="003F049D" w:rsidRPr="00D71A77" w:rsidDel="006A227A" w14:paraId="64C2403B" w14:textId="0C8ED903" w:rsidTr="009B076C">
        <w:trPr>
          <w:trHeight w:val="286"/>
          <w:jc w:val="center"/>
          <w:del w:id="1735" w:author="Perrine, Martin L. (GSFC-5670)" w:date="2016-09-27T10:29:00Z"/>
        </w:trPr>
        <w:tc>
          <w:tcPr>
            <w:tcW w:w="8858" w:type="dxa"/>
            <w:tcBorders>
              <w:top w:val="single" w:sz="4" w:space="0" w:color="auto"/>
              <w:left w:val="single" w:sz="4" w:space="0" w:color="auto"/>
              <w:bottom w:val="single" w:sz="4" w:space="0" w:color="auto"/>
              <w:right w:val="single" w:sz="4" w:space="0" w:color="auto"/>
            </w:tcBorders>
            <w:shd w:val="clear" w:color="auto" w:fill="FFFFFF"/>
            <w:noWrap/>
          </w:tcPr>
          <w:p w14:paraId="53D9C75E" w14:textId="15D0F68A" w:rsidR="003F049D" w:rsidRPr="008C092A" w:rsidDel="006A227A" w:rsidRDefault="003F049D" w:rsidP="009B076C">
            <w:pPr>
              <w:spacing w:after="0"/>
              <w:rPr>
                <w:del w:id="1736" w:author="Perrine, Martin L. (GSFC-5670)" w:date="2016-09-27T10:29:00Z"/>
                <w:rFonts w:cs="Arial"/>
                <w:sz w:val="20"/>
              </w:rPr>
            </w:pPr>
            <w:del w:id="1737" w:author="Perrine, Martin L. (GSFC-5670)" w:date="2016-09-27T10:29:00Z">
              <w:r w:rsidRPr="00407988" w:rsidDel="006A227A">
                <w:rPr>
                  <w:rFonts w:cs="Arial"/>
                  <w:sz w:val="20"/>
                </w:rPr>
                <w:delText>NENG-</w:delText>
              </w:r>
              <w:r w:rsidDel="006A227A">
                <w:rPr>
                  <w:rFonts w:cs="Arial"/>
                  <w:sz w:val="20"/>
                </w:rPr>
                <w:delText>RMA-005  DAPHNE</w:delText>
              </w:r>
              <w:r w:rsidRPr="00D1182C" w:rsidDel="006A227A">
                <w:rPr>
                  <w:rFonts w:cs="Arial"/>
                  <w:sz w:val="20"/>
                </w:rPr>
                <w:delText xml:space="preserve"> shall have an availability of 0.9999 for scheduled support periods.</w:delText>
              </w:r>
              <w:r w:rsidDel="006A227A">
                <w:rPr>
                  <w:rFonts w:cs="Arial"/>
                  <w:sz w:val="20"/>
                </w:rPr>
                <w:delText xml:space="preserve">  </w:delText>
              </w:r>
            </w:del>
          </w:p>
        </w:tc>
      </w:tr>
      <w:tr w:rsidR="003F049D" w:rsidRPr="00D71A77" w:rsidDel="006A227A" w14:paraId="72E59ADD" w14:textId="09AC81B7" w:rsidTr="009B076C">
        <w:trPr>
          <w:trHeight w:val="286"/>
          <w:jc w:val="center"/>
          <w:del w:id="1738" w:author="Perrine, Martin L. (GSFC-5670)" w:date="2016-09-27T10:29:00Z"/>
        </w:trPr>
        <w:tc>
          <w:tcPr>
            <w:tcW w:w="8858" w:type="dxa"/>
            <w:tcBorders>
              <w:top w:val="single" w:sz="4" w:space="0" w:color="auto"/>
              <w:left w:val="single" w:sz="4" w:space="0" w:color="auto"/>
              <w:bottom w:val="single" w:sz="4" w:space="0" w:color="auto"/>
              <w:right w:val="single" w:sz="4" w:space="0" w:color="auto"/>
            </w:tcBorders>
            <w:shd w:val="clear" w:color="auto" w:fill="FFFFFF"/>
            <w:noWrap/>
          </w:tcPr>
          <w:p w14:paraId="0B270488" w14:textId="7873B325" w:rsidR="003F049D" w:rsidRPr="00407988" w:rsidDel="006A227A" w:rsidRDefault="003F049D" w:rsidP="009B076C">
            <w:pPr>
              <w:spacing w:after="0"/>
              <w:rPr>
                <w:del w:id="1739" w:author="Perrine, Martin L. (GSFC-5670)" w:date="2016-09-27T10:29:00Z"/>
                <w:rFonts w:cs="Arial"/>
                <w:sz w:val="20"/>
              </w:rPr>
            </w:pPr>
            <w:del w:id="1740" w:author="Perrine, Martin L. (GSFC-5670)" w:date="2016-09-27T10:29:00Z">
              <w:r w:rsidDel="006A227A">
                <w:rPr>
                  <w:rFonts w:cs="Arial"/>
                  <w:sz w:val="20"/>
                </w:rPr>
                <w:delText>NENG-RMA-006 DAPHNE</w:delText>
              </w:r>
              <w:r w:rsidRPr="00D1182C" w:rsidDel="006A227A">
                <w:rPr>
                  <w:rFonts w:cs="Arial"/>
                  <w:sz w:val="20"/>
                </w:rPr>
                <w:delText xml:space="preserve"> degraded mode shall have a availability 0.9 when delivery can be made.</w:delText>
              </w:r>
            </w:del>
          </w:p>
        </w:tc>
      </w:tr>
      <w:tr w:rsidR="003F049D" w:rsidRPr="00D71A77" w:rsidDel="006A227A" w14:paraId="6EBD263A" w14:textId="3DA69937" w:rsidTr="009B076C">
        <w:trPr>
          <w:trHeight w:val="286"/>
          <w:jc w:val="center"/>
          <w:del w:id="1741" w:author="Perrine, Martin L. (GSFC-5670)" w:date="2016-09-27T10:29:00Z"/>
        </w:trPr>
        <w:tc>
          <w:tcPr>
            <w:tcW w:w="8858" w:type="dxa"/>
            <w:tcBorders>
              <w:top w:val="single" w:sz="4" w:space="0" w:color="auto"/>
              <w:left w:val="single" w:sz="4" w:space="0" w:color="auto"/>
              <w:bottom w:val="single" w:sz="4" w:space="0" w:color="auto"/>
              <w:right w:val="single" w:sz="4" w:space="0" w:color="auto"/>
            </w:tcBorders>
            <w:shd w:val="clear" w:color="auto" w:fill="FFFFFF"/>
            <w:noWrap/>
          </w:tcPr>
          <w:p w14:paraId="6D72F8BC" w14:textId="78039CE3" w:rsidR="003F049D" w:rsidRPr="00407988" w:rsidDel="006A227A" w:rsidRDefault="003F049D" w:rsidP="009B076C">
            <w:pPr>
              <w:spacing w:after="0"/>
              <w:rPr>
                <w:del w:id="1742" w:author="Perrine, Martin L. (GSFC-5670)" w:date="2016-09-27T10:29:00Z"/>
                <w:rFonts w:cs="Arial"/>
                <w:sz w:val="20"/>
              </w:rPr>
            </w:pPr>
            <w:del w:id="1743" w:author="Perrine, Martin L. (GSFC-5670)" w:date="2016-09-27T10:29:00Z">
              <w:r w:rsidDel="006A227A">
                <w:rPr>
                  <w:rFonts w:cs="Arial"/>
                  <w:sz w:val="20"/>
                </w:rPr>
                <w:delText>NENG-RMA-009 DAPHNE</w:delText>
              </w:r>
              <w:r w:rsidRPr="00D1182C" w:rsidDel="006A227A">
                <w:rPr>
                  <w:rFonts w:cs="Arial"/>
                  <w:sz w:val="20"/>
                </w:rPr>
                <w:delText xml:space="preserve"> shall have a Mean Time Between Failures (MTBF) not less than 12,000 hours.</w:delText>
              </w:r>
            </w:del>
          </w:p>
        </w:tc>
      </w:tr>
      <w:tr w:rsidR="003F049D" w:rsidRPr="00D71A77" w:rsidDel="006A227A" w14:paraId="1865997F" w14:textId="61DEF855" w:rsidTr="009B076C">
        <w:trPr>
          <w:trHeight w:val="286"/>
          <w:jc w:val="center"/>
          <w:del w:id="1744" w:author="Perrine, Martin L. (GSFC-5670)" w:date="2016-09-27T10:29:00Z"/>
        </w:trPr>
        <w:tc>
          <w:tcPr>
            <w:tcW w:w="8858" w:type="dxa"/>
            <w:tcBorders>
              <w:top w:val="single" w:sz="4" w:space="0" w:color="auto"/>
              <w:left w:val="single" w:sz="4" w:space="0" w:color="auto"/>
              <w:bottom w:val="single" w:sz="4" w:space="0" w:color="auto"/>
              <w:right w:val="single" w:sz="4" w:space="0" w:color="auto"/>
            </w:tcBorders>
            <w:shd w:val="clear" w:color="auto" w:fill="FFFFFF"/>
            <w:noWrap/>
          </w:tcPr>
          <w:p w14:paraId="6970687E" w14:textId="6550A536" w:rsidR="003F049D" w:rsidRPr="00407988" w:rsidDel="006A227A" w:rsidRDefault="003F049D" w:rsidP="009B076C">
            <w:pPr>
              <w:spacing w:after="0"/>
              <w:rPr>
                <w:del w:id="1745" w:author="Perrine, Martin L. (GSFC-5670)" w:date="2016-09-27T10:29:00Z"/>
                <w:rFonts w:cs="Arial"/>
                <w:sz w:val="20"/>
              </w:rPr>
            </w:pPr>
            <w:del w:id="1746" w:author="Perrine, Martin L. (GSFC-5670)" w:date="2016-09-27T10:29:00Z">
              <w:r w:rsidDel="006A227A">
                <w:rPr>
                  <w:rFonts w:cs="Arial"/>
                  <w:sz w:val="20"/>
                </w:rPr>
                <w:delText>NENG-RMA-015 DAPHNE</w:delText>
              </w:r>
              <w:r w:rsidRPr="00D1182C" w:rsidDel="006A227A">
                <w:rPr>
                  <w:rFonts w:cs="Arial"/>
                  <w:sz w:val="20"/>
                </w:rPr>
                <w:delText>’s Mean Time To Restore Function (MTTRF) shall be less than or equal to 48 hours.</w:delText>
              </w:r>
            </w:del>
          </w:p>
        </w:tc>
      </w:tr>
      <w:tr w:rsidR="003F049D" w:rsidRPr="00D71A77" w:rsidDel="006A227A" w14:paraId="7B279437" w14:textId="5C2BD800" w:rsidTr="009B076C">
        <w:trPr>
          <w:trHeight w:val="286"/>
          <w:jc w:val="center"/>
          <w:del w:id="1747" w:author="Perrine, Martin L. (GSFC-5670)" w:date="2016-09-27T10:29:00Z"/>
        </w:trPr>
        <w:tc>
          <w:tcPr>
            <w:tcW w:w="8858" w:type="dxa"/>
            <w:tcBorders>
              <w:top w:val="single" w:sz="4" w:space="0" w:color="auto"/>
              <w:left w:val="single" w:sz="4" w:space="0" w:color="auto"/>
              <w:bottom w:val="single" w:sz="4" w:space="0" w:color="auto"/>
              <w:right w:val="single" w:sz="4" w:space="0" w:color="auto"/>
            </w:tcBorders>
            <w:shd w:val="clear" w:color="auto" w:fill="FFFFFF"/>
            <w:noWrap/>
          </w:tcPr>
          <w:p w14:paraId="0CBE49F3" w14:textId="44FDEAF7" w:rsidR="003F049D" w:rsidRPr="00407988" w:rsidDel="006A227A" w:rsidRDefault="003F049D" w:rsidP="009B076C">
            <w:pPr>
              <w:spacing w:after="0"/>
              <w:rPr>
                <w:del w:id="1748" w:author="Perrine, Martin L. (GSFC-5670)" w:date="2016-09-27T10:29:00Z"/>
                <w:rFonts w:cs="Arial"/>
                <w:sz w:val="20"/>
              </w:rPr>
            </w:pPr>
            <w:del w:id="1749" w:author="Perrine, Martin L. (GSFC-5670)" w:date="2016-09-27T10:29:00Z">
              <w:r w:rsidDel="006A227A">
                <w:rPr>
                  <w:rFonts w:cs="Arial"/>
                  <w:sz w:val="20"/>
                </w:rPr>
                <w:delText>NENG-RMA-016 DAPHNE</w:delText>
              </w:r>
              <w:r w:rsidRPr="00D1182C" w:rsidDel="006A227A">
                <w:rPr>
                  <w:rFonts w:cs="Arial"/>
                  <w:sz w:val="20"/>
                </w:rPr>
                <w:delText xml:space="preserve"> shall have a reliability of 95% </w:delText>
              </w:r>
              <w:r w:rsidRPr="00087EFD" w:rsidDel="006A227A">
                <w:rPr>
                  <w:rFonts w:cs="Arial"/>
                  <w:sz w:val="20"/>
                </w:rPr>
                <w:delText>between maintenance cycles for nominal operational condition.</w:delText>
              </w:r>
            </w:del>
          </w:p>
        </w:tc>
      </w:tr>
      <w:tr w:rsidR="003F049D" w:rsidRPr="00D71A77" w:rsidDel="006A227A" w14:paraId="6CBE949E" w14:textId="01585927" w:rsidTr="009B076C">
        <w:trPr>
          <w:trHeight w:val="286"/>
          <w:jc w:val="center"/>
          <w:del w:id="1750" w:author="Perrine, Martin L. (GSFC-5670)" w:date="2016-09-27T10:29:00Z"/>
        </w:trPr>
        <w:tc>
          <w:tcPr>
            <w:tcW w:w="8858" w:type="dxa"/>
            <w:tcBorders>
              <w:top w:val="single" w:sz="4" w:space="0" w:color="auto"/>
              <w:left w:val="single" w:sz="4" w:space="0" w:color="auto"/>
              <w:bottom w:val="single" w:sz="4" w:space="0" w:color="auto"/>
              <w:right w:val="single" w:sz="4" w:space="0" w:color="auto"/>
            </w:tcBorders>
            <w:shd w:val="clear" w:color="auto" w:fill="FFFFFF"/>
            <w:noWrap/>
          </w:tcPr>
          <w:p w14:paraId="386DF0E0" w14:textId="416CADE7" w:rsidR="003F049D" w:rsidRPr="00407988" w:rsidDel="006A227A" w:rsidRDefault="003F049D" w:rsidP="009B076C">
            <w:pPr>
              <w:spacing w:after="0"/>
              <w:rPr>
                <w:del w:id="1751" w:author="Perrine, Martin L. (GSFC-5670)" w:date="2016-09-27T10:29:00Z"/>
                <w:rFonts w:cs="Arial"/>
                <w:sz w:val="20"/>
              </w:rPr>
            </w:pPr>
            <w:del w:id="1752" w:author="Perrine, Martin L. (GSFC-5670)" w:date="2016-09-27T10:29:00Z">
              <w:r w:rsidDel="006A227A">
                <w:rPr>
                  <w:rFonts w:cs="Arial"/>
                  <w:sz w:val="20"/>
                </w:rPr>
                <w:delText>NENG-RMA-017 DAPHNE</w:delText>
              </w:r>
              <w:r w:rsidRPr="00B27341" w:rsidDel="006A227A">
                <w:rPr>
                  <w:rFonts w:cs="Arial"/>
                  <w:sz w:val="20"/>
                </w:rPr>
                <w:delText xml:space="preserve"> </w:delText>
              </w:r>
              <w:r w:rsidRPr="007B45A0" w:rsidDel="006A227A">
                <w:rPr>
                  <w:rFonts w:cs="Arial"/>
                  <w:sz w:val="20"/>
                </w:rPr>
                <w:delText>system</w:delText>
              </w:r>
              <w:r w:rsidRPr="00B27341" w:rsidDel="006A227A">
                <w:rPr>
                  <w:rFonts w:cs="Arial"/>
                  <w:sz w:val="20"/>
                </w:rPr>
                <w:delText xml:space="preserve"> shall have a reliability of 90% </w:delText>
              </w:r>
              <w:r w:rsidRPr="00087EFD" w:rsidDel="006A227A">
                <w:rPr>
                  <w:rFonts w:cs="Arial"/>
                  <w:sz w:val="20"/>
                </w:rPr>
                <w:delText xml:space="preserve">between maintenance cycles for nominal operational condition.  </w:delText>
              </w:r>
            </w:del>
          </w:p>
        </w:tc>
      </w:tr>
      <w:tr w:rsidR="003F049D" w:rsidRPr="00D71A77" w:rsidDel="006A227A" w14:paraId="68E89FD4" w14:textId="154E2188" w:rsidTr="009B076C">
        <w:trPr>
          <w:trHeight w:val="286"/>
          <w:jc w:val="center"/>
          <w:del w:id="1753" w:author="Perrine, Martin L. (GSFC-5670)" w:date="2016-09-27T10:29:00Z"/>
        </w:trPr>
        <w:tc>
          <w:tcPr>
            <w:tcW w:w="8858" w:type="dxa"/>
            <w:tcBorders>
              <w:top w:val="single" w:sz="4" w:space="0" w:color="auto"/>
              <w:left w:val="single" w:sz="4" w:space="0" w:color="auto"/>
              <w:bottom w:val="single" w:sz="4" w:space="0" w:color="auto"/>
              <w:right w:val="single" w:sz="4" w:space="0" w:color="auto"/>
            </w:tcBorders>
            <w:shd w:val="clear" w:color="auto" w:fill="FFFFFF"/>
            <w:noWrap/>
          </w:tcPr>
          <w:p w14:paraId="66586A08" w14:textId="78133E68" w:rsidR="003F049D" w:rsidRPr="00407988" w:rsidDel="006A227A" w:rsidRDefault="003F049D" w:rsidP="009B076C">
            <w:pPr>
              <w:spacing w:after="0"/>
              <w:rPr>
                <w:del w:id="1754" w:author="Perrine, Martin L. (GSFC-5670)" w:date="2016-09-27T10:29:00Z"/>
                <w:rFonts w:cs="Arial"/>
                <w:sz w:val="20"/>
              </w:rPr>
            </w:pPr>
            <w:del w:id="1755" w:author="Perrine, Martin L. (GSFC-5670)" w:date="2016-09-27T10:29:00Z">
              <w:r w:rsidDel="006A227A">
                <w:rPr>
                  <w:rFonts w:cs="Arial"/>
                  <w:sz w:val="20"/>
                </w:rPr>
                <w:delText>NENG-RMA-018 DAPHNE</w:delText>
              </w:r>
              <w:r w:rsidRPr="00E909EA" w:rsidDel="006A227A">
                <w:rPr>
                  <w:rFonts w:cs="Arial"/>
                  <w:sz w:val="20"/>
                </w:rPr>
                <w:delText xml:space="preserve"> </w:delText>
              </w:r>
              <w:r w:rsidDel="006A227A">
                <w:rPr>
                  <w:rFonts w:cs="Arial"/>
                  <w:sz w:val="20"/>
                </w:rPr>
                <w:delText xml:space="preserve">in </w:delText>
              </w:r>
              <w:r w:rsidRPr="00E909EA" w:rsidDel="006A227A">
                <w:rPr>
                  <w:rFonts w:cs="Arial"/>
                  <w:sz w:val="20"/>
                </w:rPr>
                <w:delText>degraded mode shall have a reliability of 90% between maintenance cycles.</w:delText>
              </w:r>
            </w:del>
          </w:p>
        </w:tc>
      </w:tr>
      <w:tr w:rsidR="003F049D" w:rsidRPr="00D71A77" w:rsidDel="006A227A" w14:paraId="5806F2E9" w14:textId="7DA61CF0" w:rsidTr="009B076C">
        <w:trPr>
          <w:trHeight w:val="286"/>
          <w:jc w:val="center"/>
          <w:del w:id="1756" w:author="Perrine, Martin L. (GSFC-5670)" w:date="2016-09-27T10:29:00Z"/>
        </w:trPr>
        <w:tc>
          <w:tcPr>
            <w:tcW w:w="8858" w:type="dxa"/>
            <w:tcBorders>
              <w:top w:val="single" w:sz="4" w:space="0" w:color="auto"/>
              <w:left w:val="single" w:sz="4" w:space="0" w:color="auto"/>
              <w:bottom w:val="single" w:sz="4" w:space="0" w:color="auto"/>
              <w:right w:val="single" w:sz="4" w:space="0" w:color="auto"/>
            </w:tcBorders>
            <w:shd w:val="clear" w:color="auto" w:fill="FFFFFF"/>
            <w:noWrap/>
          </w:tcPr>
          <w:p w14:paraId="3F486993" w14:textId="099A406C" w:rsidR="003F049D" w:rsidRPr="00407988" w:rsidDel="006A227A" w:rsidRDefault="003F049D" w:rsidP="009B076C">
            <w:pPr>
              <w:spacing w:after="0"/>
              <w:rPr>
                <w:del w:id="1757" w:author="Perrine, Martin L. (GSFC-5670)" w:date="2016-09-27T10:29:00Z"/>
                <w:rFonts w:cs="Arial"/>
                <w:sz w:val="20"/>
              </w:rPr>
            </w:pPr>
            <w:del w:id="1758" w:author="Perrine, Martin L. (GSFC-5670)" w:date="2016-09-27T10:29:00Z">
              <w:r w:rsidDel="006A227A">
                <w:rPr>
                  <w:rFonts w:cs="Arial"/>
                  <w:sz w:val="20"/>
                </w:rPr>
                <w:delText>NENG-RMA-019 DAPHNE</w:delText>
              </w:r>
              <w:r w:rsidRPr="00D1182C" w:rsidDel="006A227A">
                <w:rPr>
                  <w:rFonts w:cs="Arial"/>
                  <w:sz w:val="20"/>
                </w:rPr>
                <w:delText xml:space="preserve"> shall comply with the NEN’s availability requirements.</w:delText>
              </w:r>
            </w:del>
          </w:p>
        </w:tc>
      </w:tr>
      <w:tr w:rsidR="003F049D" w:rsidRPr="00D71A77" w:rsidDel="006A227A" w14:paraId="5E3F81C3" w14:textId="2C43F1EF" w:rsidTr="009B076C">
        <w:trPr>
          <w:trHeight w:val="286"/>
          <w:jc w:val="center"/>
          <w:del w:id="1759" w:author="Perrine, Martin L. (GSFC-5670)" w:date="2016-09-27T10:29:00Z"/>
        </w:trPr>
        <w:tc>
          <w:tcPr>
            <w:tcW w:w="8858" w:type="dxa"/>
            <w:tcBorders>
              <w:top w:val="single" w:sz="4" w:space="0" w:color="auto"/>
              <w:left w:val="single" w:sz="4" w:space="0" w:color="auto"/>
              <w:bottom w:val="single" w:sz="4" w:space="0" w:color="auto"/>
              <w:right w:val="single" w:sz="4" w:space="0" w:color="auto"/>
            </w:tcBorders>
            <w:shd w:val="clear" w:color="auto" w:fill="FFFFFF"/>
            <w:noWrap/>
          </w:tcPr>
          <w:p w14:paraId="1DA1AB90" w14:textId="4A760252" w:rsidR="003F049D" w:rsidDel="006A227A" w:rsidRDefault="003F049D" w:rsidP="009B076C">
            <w:pPr>
              <w:spacing w:after="0"/>
              <w:rPr>
                <w:del w:id="1760" w:author="Perrine, Martin L. (GSFC-5670)" w:date="2016-09-27T10:29:00Z"/>
                <w:rFonts w:cs="Arial"/>
                <w:sz w:val="20"/>
              </w:rPr>
            </w:pPr>
            <w:del w:id="1761" w:author="Perrine, Martin L. (GSFC-5670)" w:date="2016-09-27T10:29:00Z">
              <w:r w:rsidDel="006A227A">
                <w:rPr>
                  <w:rFonts w:cs="Arial"/>
                  <w:sz w:val="20"/>
                </w:rPr>
                <w:delText>NENG-ServAssure-003 DAPHNE</w:delText>
              </w:r>
              <w:r w:rsidRPr="00D1182C" w:rsidDel="006A227A">
                <w:rPr>
                  <w:rFonts w:cs="Arial"/>
                  <w:sz w:val="20"/>
                </w:rPr>
                <w:delText xml:space="preserve"> shall continue to process </w:delText>
              </w:r>
              <w:r w:rsidDel="006A227A">
                <w:rPr>
                  <w:rFonts w:cs="Arial"/>
                  <w:sz w:val="20"/>
                </w:rPr>
                <w:delText xml:space="preserve">telemetry </w:delText>
              </w:r>
              <w:r w:rsidRPr="00D1182C" w:rsidDel="006A227A">
                <w:rPr>
                  <w:rFonts w:cs="Arial"/>
                  <w:sz w:val="20"/>
                </w:rPr>
                <w:delText xml:space="preserve">data as usual and </w:delText>
              </w:r>
              <w:r w:rsidRPr="00255C5B" w:rsidDel="006A227A">
                <w:rPr>
                  <w:rFonts w:cs="Arial"/>
                  <w:strike/>
                  <w:sz w:val="20"/>
                </w:rPr>
                <w:delText>r</w:delText>
              </w:r>
              <w:r w:rsidDel="006A227A">
                <w:rPr>
                  <w:rFonts w:cs="Arial"/>
                  <w:sz w:val="20"/>
                </w:rPr>
                <w:delText xml:space="preserve"> save VC data files</w:delText>
              </w:r>
              <w:r w:rsidRPr="00D1182C" w:rsidDel="006A227A">
                <w:rPr>
                  <w:rFonts w:cs="Arial"/>
                  <w:sz w:val="20"/>
                </w:rPr>
                <w:delText xml:space="preserve"> for </w:delText>
              </w:r>
              <w:r w:rsidRPr="002D5362" w:rsidDel="006A227A">
                <w:rPr>
                  <w:rFonts w:cs="Arial"/>
                  <w:sz w:val="20"/>
                </w:rPr>
                <w:delText>future</w:delText>
              </w:r>
              <w:r w:rsidRPr="00D1182C" w:rsidDel="006A227A">
                <w:rPr>
                  <w:rFonts w:cs="Arial"/>
                  <w:sz w:val="20"/>
                </w:rPr>
                <w:delText xml:space="preserve"> delivery </w:delText>
              </w:r>
              <w:r w:rsidDel="006A227A">
                <w:rPr>
                  <w:rFonts w:cs="Arial"/>
                  <w:sz w:val="20"/>
                </w:rPr>
                <w:delText xml:space="preserve">by SFTP </w:delText>
              </w:r>
              <w:r w:rsidRPr="00D1182C" w:rsidDel="006A227A">
                <w:rPr>
                  <w:rFonts w:cs="Arial"/>
                  <w:sz w:val="20"/>
                </w:rPr>
                <w:delText>self-service in the event that a delivery connection to the MOC is not established.</w:delText>
              </w:r>
            </w:del>
          </w:p>
        </w:tc>
      </w:tr>
      <w:tr w:rsidR="003F049D" w:rsidRPr="00D71A77" w:rsidDel="006A227A" w14:paraId="5A3A4C1D" w14:textId="6E6685A7" w:rsidTr="009B076C">
        <w:trPr>
          <w:trHeight w:val="286"/>
          <w:jc w:val="center"/>
          <w:del w:id="1762" w:author="Perrine, Martin L. (GSFC-5670)" w:date="2016-09-27T10:29:00Z"/>
        </w:trPr>
        <w:tc>
          <w:tcPr>
            <w:tcW w:w="8858" w:type="dxa"/>
            <w:tcBorders>
              <w:top w:val="single" w:sz="4" w:space="0" w:color="auto"/>
              <w:left w:val="single" w:sz="4" w:space="0" w:color="auto"/>
              <w:bottom w:val="single" w:sz="4" w:space="0" w:color="auto"/>
              <w:right w:val="single" w:sz="4" w:space="0" w:color="auto"/>
            </w:tcBorders>
            <w:shd w:val="clear" w:color="auto" w:fill="FFFFFF"/>
            <w:noWrap/>
          </w:tcPr>
          <w:p w14:paraId="4561F67F" w14:textId="45A5381D" w:rsidR="003F049D" w:rsidDel="006A227A" w:rsidRDefault="003F049D" w:rsidP="009B076C">
            <w:pPr>
              <w:spacing w:after="0"/>
              <w:rPr>
                <w:del w:id="1763" w:author="Perrine, Martin L. (GSFC-5670)" w:date="2016-09-27T10:29:00Z"/>
                <w:rFonts w:cs="Arial"/>
                <w:sz w:val="20"/>
              </w:rPr>
            </w:pPr>
            <w:del w:id="1764" w:author="Perrine, Martin L. (GSFC-5670)" w:date="2016-09-27T10:29:00Z">
              <w:r w:rsidDel="006A227A">
                <w:rPr>
                  <w:rFonts w:cs="Arial"/>
                  <w:sz w:val="20"/>
                </w:rPr>
                <w:delText xml:space="preserve">NENG-ServAssure-007 </w:delText>
              </w:r>
            </w:del>
          </w:p>
        </w:tc>
      </w:tr>
      <w:tr w:rsidR="003F049D" w:rsidRPr="00D71A77" w:rsidDel="006A227A" w14:paraId="14E15C74" w14:textId="61474098" w:rsidTr="009B076C">
        <w:trPr>
          <w:trHeight w:val="286"/>
          <w:jc w:val="center"/>
          <w:del w:id="1765" w:author="Perrine, Martin L. (GSFC-5670)" w:date="2016-09-27T10:29:00Z"/>
        </w:trPr>
        <w:tc>
          <w:tcPr>
            <w:tcW w:w="8858" w:type="dxa"/>
            <w:tcBorders>
              <w:top w:val="single" w:sz="4" w:space="0" w:color="auto"/>
              <w:left w:val="single" w:sz="4" w:space="0" w:color="auto"/>
              <w:bottom w:val="single" w:sz="4" w:space="0" w:color="auto"/>
              <w:right w:val="single" w:sz="4" w:space="0" w:color="auto"/>
            </w:tcBorders>
            <w:shd w:val="clear" w:color="auto" w:fill="FFFFFF"/>
            <w:noWrap/>
          </w:tcPr>
          <w:p w14:paraId="0986D68C" w14:textId="7338B366" w:rsidR="003F049D" w:rsidDel="006A227A" w:rsidRDefault="003F049D" w:rsidP="009B076C">
            <w:pPr>
              <w:spacing w:after="0"/>
              <w:rPr>
                <w:del w:id="1766" w:author="Perrine, Martin L. (GSFC-5670)" w:date="2016-09-27T10:29:00Z"/>
                <w:rFonts w:cs="Arial"/>
                <w:sz w:val="20"/>
              </w:rPr>
            </w:pPr>
            <w:del w:id="1767" w:author="Perrine, Martin L. (GSFC-5670)" w:date="2016-09-27T10:29:00Z">
              <w:r w:rsidDel="006A227A">
                <w:rPr>
                  <w:rFonts w:cs="Arial"/>
                  <w:sz w:val="20"/>
                </w:rPr>
                <w:delText xml:space="preserve">NENG-OPS-020  </w:delText>
              </w:r>
              <w:r w:rsidDel="006A227A">
                <w:rPr>
                  <w:sz w:val="20"/>
                </w:rPr>
                <w:delText>DAPHNE</w:delText>
              </w:r>
              <w:r w:rsidRPr="00D1182C" w:rsidDel="006A227A">
                <w:rPr>
                  <w:sz w:val="20"/>
                </w:rPr>
                <w:delText xml:space="preserve"> shall store </w:delText>
              </w:r>
              <w:r w:rsidRPr="00D1182C" w:rsidDel="006A227A">
                <w:rPr>
                  <w:rFonts w:cs="Arial"/>
                  <w:sz w:val="20"/>
                </w:rPr>
                <w:delText xml:space="preserve">at least </w:delText>
              </w:r>
              <w:r w:rsidDel="006A227A">
                <w:rPr>
                  <w:rFonts w:cs="Arial"/>
                  <w:sz w:val="20"/>
                </w:rPr>
                <w:delText>28</w:delText>
              </w:r>
              <w:r w:rsidRPr="00D1182C" w:rsidDel="006A227A">
                <w:rPr>
                  <w:rFonts w:cs="Arial"/>
                  <w:sz w:val="20"/>
                </w:rPr>
                <w:delText xml:space="preserve"> TBytes of combined Mission data</w:delText>
              </w:r>
              <w:r w:rsidDel="006A227A">
                <w:rPr>
                  <w:rFonts w:cs="Arial"/>
                  <w:sz w:val="20"/>
                </w:rPr>
                <w:delText>.</w:delText>
              </w:r>
            </w:del>
          </w:p>
        </w:tc>
      </w:tr>
      <w:tr w:rsidR="003F049D" w:rsidRPr="00D71A77" w:rsidDel="006A227A" w14:paraId="57A86993" w14:textId="2F6DCC66" w:rsidTr="009B076C">
        <w:trPr>
          <w:trHeight w:val="286"/>
          <w:jc w:val="center"/>
          <w:del w:id="1768" w:author="Perrine, Martin L. (GSFC-5670)" w:date="2016-09-27T10:29:00Z"/>
        </w:trPr>
        <w:tc>
          <w:tcPr>
            <w:tcW w:w="8858" w:type="dxa"/>
            <w:tcBorders>
              <w:top w:val="single" w:sz="4" w:space="0" w:color="auto"/>
              <w:left w:val="single" w:sz="4" w:space="0" w:color="auto"/>
              <w:bottom w:val="single" w:sz="4" w:space="0" w:color="auto"/>
              <w:right w:val="single" w:sz="4" w:space="0" w:color="auto"/>
            </w:tcBorders>
            <w:shd w:val="clear" w:color="auto" w:fill="FFFFFF"/>
            <w:noWrap/>
          </w:tcPr>
          <w:p w14:paraId="24A48C55" w14:textId="621DE1D6" w:rsidR="003F049D" w:rsidDel="006A227A" w:rsidRDefault="003F049D" w:rsidP="009B076C">
            <w:pPr>
              <w:spacing w:after="0"/>
              <w:rPr>
                <w:del w:id="1769" w:author="Perrine, Martin L. (GSFC-5670)" w:date="2016-09-27T10:29:00Z"/>
                <w:rFonts w:cs="Arial"/>
                <w:sz w:val="20"/>
              </w:rPr>
            </w:pPr>
            <w:del w:id="1770" w:author="Perrine, Martin L. (GSFC-5670)" w:date="2016-09-27T10:29:00Z">
              <w:r w:rsidDel="006A227A">
                <w:rPr>
                  <w:rFonts w:cs="Arial"/>
                  <w:sz w:val="20"/>
                </w:rPr>
                <w:delText xml:space="preserve">NENG-OPS-021  </w:delText>
              </w:r>
              <w:r w:rsidDel="006A227A">
                <w:rPr>
                  <w:sz w:val="20"/>
                </w:rPr>
                <w:delText>DAPHNE</w:delText>
              </w:r>
              <w:r w:rsidRPr="00D1182C" w:rsidDel="006A227A">
                <w:rPr>
                  <w:sz w:val="20"/>
                </w:rPr>
                <w:delText xml:space="preserve"> shall </w:delText>
              </w:r>
              <w:r w:rsidDel="006A227A">
                <w:rPr>
                  <w:sz w:val="20"/>
                </w:rPr>
                <w:delText xml:space="preserve">be </w:delText>
              </w:r>
              <w:r w:rsidRPr="00255C5B" w:rsidDel="006A227A">
                <w:rPr>
                  <w:strike/>
                  <w:sz w:val="20"/>
                </w:rPr>
                <w:delText>a</w:delText>
              </w:r>
              <w:r w:rsidRPr="00D1182C" w:rsidDel="006A227A">
                <w:rPr>
                  <w:sz w:val="20"/>
                </w:rPr>
                <w:delText xml:space="preserve"> single fault</w:delText>
              </w:r>
              <w:r w:rsidRPr="00255C5B" w:rsidDel="006A227A">
                <w:rPr>
                  <w:strike/>
                  <w:sz w:val="20"/>
                </w:rPr>
                <w:delText xml:space="preserve"> </w:delText>
              </w:r>
              <w:r w:rsidRPr="00E05716" w:rsidDel="006A227A">
                <w:rPr>
                  <w:sz w:val="20"/>
                </w:rPr>
                <w:delText>tolerant</w:delText>
              </w:r>
              <w:r w:rsidDel="006A227A">
                <w:rPr>
                  <w:sz w:val="20"/>
                </w:rPr>
                <w:delText>.</w:delText>
              </w:r>
            </w:del>
          </w:p>
        </w:tc>
      </w:tr>
      <w:tr w:rsidR="003F049D" w:rsidRPr="00D71A77" w:rsidDel="006A227A" w14:paraId="278200AF" w14:textId="2D2105B9" w:rsidTr="009B076C">
        <w:trPr>
          <w:trHeight w:val="286"/>
          <w:jc w:val="center"/>
          <w:del w:id="1771" w:author="Perrine, Martin L. (GSFC-5670)" w:date="2016-09-27T10:29:00Z"/>
        </w:trPr>
        <w:tc>
          <w:tcPr>
            <w:tcW w:w="8858" w:type="dxa"/>
            <w:tcBorders>
              <w:top w:val="single" w:sz="4" w:space="0" w:color="auto"/>
              <w:left w:val="single" w:sz="4" w:space="0" w:color="auto"/>
              <w:bottom w:val="single" w:sz="4" w:space="0" w:color="auto"/>
              <w:right w:val="single" w:sz="4" w:space="0" w:color="auto"/>
            </w:tcBorders>
            <w:shd w:val="clear" w:color="auto" w:fill="FFFFFF"/>
            <w:noWrap/>
          </w:tcPr>
          <w:p w14:paraId="72E71E4A" w14:textId="0652AF70" w:rsidR="003F049D" w:rsidDel="006A227A" w:rsidRDefault="003F049D" w:rsidP="009B076C">
            <w:pPr>
              <w:spacing w:after="0"/>
              <w:rPr>
                <w:del w:id="1772" w:author="Perrine, Martin L. (GSFC-5670)" w:date="2016-09-27T10:29:00Z"/>
                <w:rFonts w:cs="Arial"/>
                <w:sz w:val="20"/>
              </w:rPr>
            </w:pPr>
            <w:del w:id="1773" w:author="Perrine, Martin L. (GSFC-5670)" w:date="2016-09-27T10:29:00Z">
              <w:r w:rsidDel="006A227A">
                <w:rPr>
                  <w:rFonts w:cs="Arial"/>
                  <w:sz w:val="20"/>
                </w:rPr>
                <w:delText xml:space="preserve">NENG-OPS-022  DAPHNE </w:delText>
              </w:r>
              <w:r w:rsidRPr="00D1182C" w:rsidDel="006A227A">
                <w:rPr>
                  <w:sz w:val="20"/>
                </w:rPr>
                <w:delText>shall host an access controlled file system.</w:delText>
              </w:r>
            </w:del>
          </w:p>
        </w:tc>
      </w:tr>
      <w:tr w:rsidR="003F049D" w:rsidRPr="00D71A77" w:rsidDel="006A227A" w14:paraId="415E3BC5" w14:textId="1281A351" w:rsidTr="009B076C">
        <w:trPr>
          <w:trHeight w:val="286"/>
          <w:jc w:val="center"/>
          <w:del w:id="1774" w:author="Perrine, Martin L. (GSFC-5670)" w:date="2016-09-27T10:29:00Z"/>
        </w:trPr>
        <w:tc>
          <w:tcPr>
            <w:tcW w:w="8858" w:type="dxa"/>
            <w:tcBorders>
              <w:top w:val="single" w:sz="4" w:space="0" w:color="auto"/>
              <w:left w:val="single" w:sz="4" w:space="0" w:color="auto"/>
              <w:bottom w:val="single" w:sz="4" w:space="0" w:color="auto"/>
              <w:right w:val="single" w:sz="4" w:space="0" w:color="auto"/>
            </w:tcBorders>
            <w:shd w:val="clear" w:color="auto" w:fill="FFFFFF"/>
            <w:noWrap/>
          </w:tcPr>
          <w:p w14:paraId="41610088" w14:textId="1E9D458B" w:rsidR="003F049D" w:rsidDel="006A227A" w:rsidRDefault="003F049D" w:rsidP="009B076C">
            <w:pPr>
              <w:spacing w:after="0"/>
              <w:rPr>
                <w:del w:id="1775" w:author="Perrine, Martin L. (GSFC-5670)" w:date="2016-09-27T10:29:00Z"/>
                <w:rFonts w:cs="Arial"/>
                <w:sz w:val="20"/>
              </w:rPr>
            </w:pPr>
            <w:del w:id="1776" w:author="Perrine, Martin L. (GSFC-5670)" w:date="2016-09-27T10:29:00Z">
              <w:r w:rsidDel="006A227A">
                <w:rPr>
                  <w:rFonts w:cs="Arial"/>
                  <w:sz w:val="20"/>
                </w:rPr>
                <w:delText xml:space="preserve">NENG-OPS-024 </w:delText>
              </w:r>
              <w:r w:rsidDel="006A227A">
                <w:rPr>
                  <w:sz w:val="20"/>
                </w:rPr>
                <w:delText>DAPHNE</w:delText>
              </w:r>
              <w:r w:rsidRPr="00E05716" w:rsidDel="006A227A">
                <w:rPr>
                  <w:sz w:val="20"/>
                </w:rPr>
                <w:delText xml:space="preserve"> shall provide status</w:delText>
              </w:r>
              <w:r w:rsidDel="006A227A">
                <w:rPr>
                  <w:sz w:val="20"/>
                </w:rPr>
                <w:delText xml:space="preserve"> </w:delText>
              </w:r>
              <w:r w:rsidRPr="00E05716" w:rsidDel="006A227A">
                <w:rPr>
                  <w:sz w:val="20"/>
                </w:rPr>
                <w:delText>via a TCP/IP for remote monitoring</w:delText>
              </w:r>
              <w:r w:rsidDel="006A227A">
                <w:rPr>
                  <w:sz w:val="20"/>
                </w:rPr>
                <w:delText xml:space="preserve"> by the MOC.</w:delText>
              </w:r>
            </w:del>
          </w:p>
        </w:tc>
      </w:tr>
    </w:tbl>
    <w:p w14:paraId="5727D0A7" w14:textId="12630849" w:rsidR="003F049D" w:rsidDel="006A227A" w:rsidRDefault="003F049D" w:rsidP="003F049D">
      <w:pPr>
        <w:pStyle w:val="Paragraph"/>
        <w:rPr>
          <w:del w:id="1777" w:author="Perrine, Martin L. (GSFC-5670)" w:date="2016-09-27T10:29:00Z"/>
        </w:rPr>
      </w:pPr>
    </w:p>
    <w:p w14:paraId="2D7C7993" w14:textId="7C419249" w:rsidR="003F049D" w:rsidDel="006A227A" w:rsidRDefault="003F049D" w:rsidP="003F049D">
      <w:pPr>
        <w:pStyle w:val="Heading3"/>
        <w:rPr>
          <w:del w:id="1778" w:author="Perrine, Martin L. (GSFC-5670)" w:date="2016-09-27T10:29:00Z"/>
        </w:rPr>
      </w:pPr>
      <w:bookmarkStart w:id="1779" w:name="_Toc311983138"/>
      <w:del w:id="1780" w:author="Perrine, Martin L. (GSFC-5670)" w:date="2016-09-27T10:29:00Z">
        <w:r w:rsidDel="006A227A">
          <w:delText>Configuration</w:delText>
        </w:r>
        <w:bookmarkEnd w:id="1779"/>
      </w:del>
    </w:p>
    <w:p w14:paraId="1B50CD41" w14:textId="253AED95" w:rsidR="003F049D" w:rsidDel="006A227A" w:rsidRDefault="003F049D" w:rsidP="003F049D">
      <w:pPr>
        <w:pStyle w:val="Paragraph"/>
        <w:rPr>
          <w:del w:id="1781" w:author="Perrine, Martin L. (GSFC-5670)" w:date="2016-09-27T10:29:00Z"/>
        </w:rPr>
      </w:pPr>
      <w:del w:id="1782" w:author="Perrine, Martin L. (GSFC-5670)" w:date="2016-09-27T10:29:00Z">
        <w:r w:rsidRPr="004A7BAC" w:rsidDel="006A227A">
          <w:delText xml:space="preserve">No special testing configuration is required. </w:delText>
        </w:r>
        <w:r w:rsidDel="006A227A">
          <w:delText xml:space="preserve"> </w:delText>
        </w:r>
        <w:r w:rsidRPr="004A7BAC" w:rsidDel="006A227A">
          <w:delText xml:space="preserve">This test will be conducted in the normal operational configuration </w:delText>
        </w:r>
        <w:r w:rsidRPr="001412B9" w:rsidDel="006A227A">
          <w:rPr>
            <w:highlight w:val="yellow"/>
            <w:rPrChange w:id="1783" w:author="Perrine, Martin L. (GSFC-5670)" w:date="2016-03-31T09:57:00Z">
              <w:rPr/>
            </w:rPrChange>
          </w:rPr>
          <w:delText>for IRIS</w:delText>
        </w:r>
        <w:r w:rsidRPr="004A7BAC" w:rsidDel="006A227A">
          <w:delText>.</w:delText>
        </w:r>
      </w:del>
    </w:p>
    <w:p w14:paraId="05DEE9B8" w14:textId="60B941B9" w:rsidR="003F049D" w:rsidDel="006A227A" w:rsidRDefault="003F049D" w:rsidP="003F049D">
      <w:pPr>
        <w:pStyle w:val="Paragraph"/>
        <w:rPr>
          <w:del w:id="1784" w:author="Perrine, Martin L. (GSFC-5670)" w:date="2016-09-27T10:29:00Z"/>
        </w:rPr>
      </w:pPr>
    </w:p>
    <w:p w14:paraId="53B8E6AC" w14:textId="3E1B32D2" w:rsidR="003F049D" w:rsidRPr="00A07DB2" w:rsidDel="006A227A" w:rsidRDefault="003F049D" w:rsidP="003F049D">
      <w:pPr>
        <w:pStyle w:val="Paragraph"/>
        <w:rPr>
          <w:del w:id="1785" w:author="Perrine, Martin L. (GSFC-5670)" w:date="2016-09-27T10:29:00Z"/>
        </w:rPr>
      </w:pPr>
    </w:p>
    <w:p w14:paraId="7776427A" w14:textId="7089E163" w:rsidR="003F049D" w:rsidDel="006A227A" w:rsidRDefault="003F049D" w:rsidP="003F049D">
      <w:pPr>
        <w:pStyle w:val="Heading2"/>
        <w:rPr>
          <w:del w:id="1786" w:author="Perrine, Martin L. (GSFC-5670)" w:date="2016-09-27T10:29:00Z"/>
        </w:rPr>
      </w:pPr>
      <w:bookmarkStart w:id="1787" w:name="_Toc311983142"/>
      <w:del w:id="1788" w:author="Perrine, Martin L. (GSFC-5670)" w:date="2016-09-27T10:29:00Z">
        <w:r w:rsidDel="006A227A">
          <w:delText xml:space="preserve">Test </w:delText>
        </w:r>
        <w:commentRangeStart w:id="1789"/>
        <w:r w:rsidDel="006A227A">
          <w:delText>Reporting</w:delText>
        </w:r>
        <w:bookmarkEnd w:id="1787"/>
        <w:commentRangeEnd w:id="1789"/>
        <w:r w:rsidR="001412B9" w:rsidDel="006A227A">
          <w:rPr>
            <w:rStyle w:val="CommentReference"/>
            <w:b w:val="0"/>
          </w:rPr>
          <w:commentReference w:id="1789"/>
        </w:r>
      </w:del>
    </w:p>
    <w:p w14:paraId="0EE1350A" w14:textId="23E993A2" w:rsidR="003F049D" w:rsidRPr="004A7BAC" w:rsidDel="006A227A" w:rsidRDefault="003F049D" w:rsidP="0025109F">
      <w:pPr>
        <w:pStyle w:val="Paragraph"/>
        <w:rPr>
          <w:del w:id="1790" w:author="Perrine, Martin L. (GSFC-5670)" w:date="2016-09-27T10:29:00Z"/>
        </w:rPr>
      </w:pPr>
      <w:del w:id="1791" w:author="Perrine, Martin L. (GSFC-5670)" w:date="2016-09-27T10:29:00Z">
        <w:r w:rsidRPr="004A7BAC" w:rsidDel="006A227A">
          <w:delText xml:space="preserve">Test discrepancies, including failures and anomalies, will be reported as Test Discrepancy Reports (TDR) in the </w:delText>
        </w:r>
        <w:r w:rsidDel="006A227A">
          <w:delText>DAPHNE</w:delText>
        </w:r>
        <w:r w:rsidRPr="004A7BAC" w:rsidDel="006A227A">
          <w:delText xml:space="preserve"> Comprehensive Discrepancy System.</w:delText>
        </w:r>
      </w:del>
      <w:ins w:id="1792" w:author="Koslosky, Anne Marie.J (GSFC-5860)" w:date="2016-02-26T12:58:00Z">
        <w:del w:id="1793" w:author="Perrine, Martin L. (GSFC-5670)" w:date="2016-09-27T10:29:00Z">
          <w:r w:rsidR="0025109F" w:rsidDel="006A227A">
            <w:delText xml:space="preserve">  TDRs are records that document errors in software code</w:delText>
          </w:r>
        </w:del>
      </w:ins>
      <w:ins w:id="1794" w:author="Koslosky, Anne Marie.J (GSFC-5860)" w:date="2016-02-26T12:59:00Z">
        <w:del w:id="1795" w:author="Perrine, Martin L. (GSFC-5670)" w:date="2016-09-27T10:29:00Z">
          <w:r w:rsidR="0025109F" w:rsidDel="006A227A">
            <w:delText xml:space="preserve">, hardware, </w:delText>
          </w:r>
        </w:del>
      </w:ins>
      <w:ins w:id="1796" w:author="Koslosky, Anne Marie.J (GSFC-5860)" w:date="2016-02-26T12:58:00Z">
        <w:del w:id="1797" w:author="Perrine, Martin L. (GSFC-5670)" w:date="2016-09-27T10:29:00Z">
          <w:r w:rsidR="0025109F" w:rsidDel="006A227A">
            <w:delText xml:space="preserve"> or documentation that should be fixed to ensure the success of</w:delText>
          </w:r>
        </w:del>
      </w:ins>
      <w:ins w:id="1798" w:author="Koslosky, Anne Marie.J (GSFC-5860)" w:date="2016-02-26T12:59:00Z">
        <w:del w:id="1799" w:author="Perrine, Martin L. (GSFC-5670)" w:date="2016-09-27T10:29:00Z">
          <w:r w:rsidR="0025109F" w:rsidDel="006A227A">
            <w:delText xml:space="preserve"> </w:delText>
          </w:r>
        </w:del>
      </w:ins>
      <w:ins w:id="1800" w:author="Koslosky, Anne Marie.J (GSFC-5860)" w:date="2016-02-26T12:58:00Z">
        <w:del w:id="1801" w:author="Perrine, Martin L. (GSFC-5670)" w:date="2016-09-27T10:29:00Z">
          <w:r w:rsidR="0025109F" w:rsidDel="006A227A">
            <w:delText xml:space="preserve">DAPHNE.  These </w:delText>
          </w:r>
        </w:del>
      </w:ins>
      <w:ins w:id="1802" w:author="Koslosky, Anne Marie.J (GSFC-5860)" w:date="2016-02-26T13:00:00Z">
        <w:del w:id="1803" w:author="Perrine, Martin L. (GSFC-5670)" w:date="2016-09-27T10:29:00Z">
          <w:r w:rsidR="0025109F" w:rsidDel="006A227A">
            <w:delText>T</w:delText>
          </w:r>
        </w:del>
      </w:ins>
      <w:ins w:id="1804" w:author="Koslosky, Anne Marie.J (GSFC-5860)" w:date="2016-02-26T12:58:00Z">
        <w:del w:id="1805" w:author="Perrine, Martin L. (GSFC-5670)" w:date="2016-09-27T10:29:00Z">
          <w:r w:rsidR="0025109F" w:rsidDel="006A227A">
            <w:delText xml:space="preserve">DRs contain detailed information about the history of the issue </w:delText>
          </w:r>
        </w:del>
      </w:ins>
      <w:ins w:id="1806" w:author="Koslosky, Anne Marie.J (GSFC-5860)" w:date="2016-02-26T12:59:00Z">
        <w:del w:id="1807" w:author="Perrine, Martin L. (GSFC-5670)" w:date="2016-09-27T10:29:00Z">
          <w:r w:rsidR="0025109F" w:rsidDel="006A227A">
            <w:delText xml:space="preserve"> </w:delText>
          </w:r>
        </w:del>
      </w:ins>
      <w:ins w:id="1808" w:author="Koslosky, Anne Marie.J (GSFC-5860)" w:date="2016-02-26T12:58:00Z">
        <w:del w:id="1809" w:author="Perrine, Martin L. (GSFC-5670)" w:date="2016-09-27T10:29:00Z">
          <w:r w:rsidR="0025109F" w:rsidDel="006A227A">
            <w:delText>that is in need of mitigation, as well as the steps that</w:delText>
          </w:r>
        </w:del>
      </w:ins>
      <w:ins w:id="1810" w:author="Koslosky, Anne Marie.J (GSFC-5860)" w:date="2016-02-26T12:59:00Z">
        <w:del w:id="1811" w:author="Perrine, Martin L. (GSFC-5670)" w:date="2016-09-27T10:29:00Z">
          <w:r w:rsidR="0025109F" w:rsidDel="006A227A">
            <w:delText xml:space="preserve"> </w:delText>
          </w:r>
        </w:del>
      </w:ins>
      <w:ins w:id="1812" w:author="Koslosky, Anne Marie.J (GSFC-5860)" w:date="2016-02-26T12:58:00Z">
        <w:del w:id="1813" w:author="Perrine, Martin L. (GSFC-5670)" w:date="2016-09-27T10:29:00Z">
          <w:r w:rsidR="0025109F" w:rsidDel="006A227A">
            <w:delText xml:space="preserve">are being taken by the subject matter experts and </w:delText>
          </w:r>
        </w:del>
      </w:ins>
      <w:ins w:id="1814" w:author="Koslosky, Anne Marie.J (GSFC-5860)" w:date="2016-02-26T12:59:00Z">
        <w:del w:id="1815" w:author="Perrine, Martin L. (GSFC-5670)" w:date="2016-09-27T10:29:00Z">
          <w:r w:rsidR="0025109F" w:rsidDel="006A227A">
            <w:delText xml:space="preserve"> </w:delText>
          </w:r>
        </w:del>
      </w:ins>
      <w:ins w:id="1816" w:author="Koslosky, Anne Marie.J (GSFC-5860)" w:date="2016-02-26T12:58:00Z">
        <w:del w:id="1817" w:author="Perrine, Martin L. (GSFC-5670)" w:date="2016-09-27T10:29:00Z">
          <w:r w:rsidR="0025109F" w:rsidDel="006A227A">
            <w:delText>other points of contact to ensure that the issue is being fixed</w:delText>
          </w:r>
        </w:del>
      </w:ins>
      <w:ins w:id="1818" w:author="Koslosky, Anne Marie.J (GSFC-5860)" w:date="2016-02-26T12:59:00Z">
        <w:del w:id="1819" w:author="Perrine, Martin L. (GSFC-5670)" w:date="2016-09-27T10:29:00Z">
          <w:r w:rsidR="0025109F" w:rsidDel="006A227A">
            <w:delText>.</w:delText>
          </w:r>
        </w:del>
      </w:ins>
    </w:p>
    <w:p w14:paraId="70BC77B4" w14:textId="52D169A5" w:rsidR="003F049D" w:rsidDel="006A227A" w:rsidRDefault="003F049D" w:rsidP="003F049D">
      <w:pPr>
        <w:pStyle w:val="Paragraph"/>
        <w:rPr>
          <w:ins w:id="1820" w:author="Koslosky, Anne Marie.J (GSFC-5860)" w:date="2016-02-26T10:59:00Z"/>
          <w:del w:id="1821" w:author="Perrine, Martin L. (GSFC-5670)" w:date="2016-09-27T10:29:00Z"/>
        </w:rPr>
      </w:pPr>
    </w:p>
    <w:p w14:paraId="2BE9203F" w14:textId="46CEB6D5" w:rsidR="003A055B" w:rsidDel="006A227A" w:rsidRDefault="003A055B">
      <w:pPr>
        <w:pStyle w:val="Paragraph"/>
        <w:jc w:val="left"/>
        <w:rPr>
          <w:ins w:id="1822" w:author="Koslosky, Anne Marie.J (GSFC-5860)" w:date="2016-02-26T11:16:00Z"/>
          <w:del w:id="1823" w:author="Perrine, Martin L. (GSFC-5670)" w:date="2016-09-27T10:29:00Z"/>
        </w:rPr>
        <w:pPrChange w:id="1824" w:author="Koslosky, Anne Marie.J (GSFC-5860)" w:date="2016-02-26T11:16:00Z">
          <w:pPr>
            <w:pStyle w:val="Paragraph"/>
          </w:pPr>
        </w:pPrChange>
      </w:pPr>
      <w:ins w:id="1825" w:author="Koslosky, Anne Marie.J (GSFC-5860)" w:date="2016-02-26T11:16:00Z">
        <w:del w:id="1826" w:author="Perrine, Martin L. (GSFC-5670)" w:date="2016-09-27T10:29:00Z">
          <w:r w:rsidDel="006A227A">
            <w:delText>The discrepancy report process contains the following steps</w:delText>
          </w:r>
        </w:del>
      </w:ins>
    </w:p>
    <w:p w14:paraId="4624FE91" w14:textId="50F0A9BE" w:rsidR="008C251F" w:rsidDel="006A227A" w:rsidRDefault="00294FBB">
      <w:pPr>
        <w:pStyle w:val="Paragraph"/>
        <w:numPr>
          <w:ilvl w:val="0"/>
          <w:numId w:val="34"/>
        </w:numPr>
        <w:jc w:val="left"/>
        <w:rPr>
          <w:ins w:id="1827" w:author="Koslosky, Anne Marie.J (GSFC-5860)" w:date="2016-02-26T11:22:00Z"/>
          <w:del w:id="1828" w:author="Perrine, Martin L. (GSFC-5670)" w:date="2016-09-27T10:29:00Z"/>
        </w:rPr>
        <w:pPrChange w:id="1829" w:author="Koslosky, Anne Marie.J (GSFC-5860)" w:date="2016-02-26T11:27:00Z">
          <w:pPr>
            <w:pStyle w:val="Paragraph"/>
          </w:pPr>
        </w:pPrChange>
      </w:pPr>
      <w:ins w:id="1830" w:author="Koslosky, Anne Marie.J (GSFC-5860)" w:date="2016-02-26T11:16:00Z">
        <w:del w:id="1831" w:author="Perrine, Martin L. (GSFC-5670)" w:date="2016-09-27T10:29:00Z">
          <w:r w:rsidDel="006A227A">
            <w:delText xml:space="preserve">A </w:delText>
          </w:r>
          <w:r w:rsidR="003A055B" w:rsidDel="006A227A">
            <w:delText xml:space="preserve">team </w:delText>
          </w:r>
        </w:del>
      </w:ins>
      <w:ins w:id="1832" w:author="Koslosky, Anne Marie.J (GSFC-5860)" w:date="2016-02-26T12:44:00Z">
        <w:del w:id="1833" w:author="Perrine, Martin L. (GSFC-5670)" w:date="2016-09-27T10:29:00Z">
          <w:r w:rsidDel="006A227A">
            <w:delText xml:space="preserve">member </w:delText>
          </w:r>
        </w:del>
      </w:ins>
      <w:ins w:id="1834" w:author="Koslosky, Anne Marie.J (GSFC-5860)" w:date="2016-02-26T11:16:00Z">
        <w:del w:id="1835" w:author="Perrine, Martin L. (GSFC-5670)" w:date="2016-09-27T10:29:00Z">
          <w:r w:rsidR="003A055B" w:rsidDel="006A227A">
            <w:delText xml:space="preserve">finds an error that is in need of correcting and a </w:delText>
          </w:r>
        </w:del>
      </w:ins>
      <w:ins w:id="1836" w:author="Koslosky, Anne Marie.J (GSFC-5860)" w:date="2016-02-26T11:20:00Z">
        <w:del w:id="1837" w:author="Perrine, Martin L. (GSFC-5670)" w:date="2016-09-27T10:29:00Z">
          <w:r w:rsidR="008C251F" w:rsidDel="006A227A">
            <w:delText>T</w:delText>
          </w:r>
        </w:del>
      </w:ins>
      <w:ins w:id="1838" w:author="Koslosky, Anne Marie.J (GSFC-5860)" w:date="2016-02-26T11:16:00Z">
        <w:del w:id="1839" w:author="Perrine, Martin L. (GSFC-5670)" w:date="2016-09-27T10:29:00Z">
          <w:r w:rsidR="003A055B" w:rsidDel="006A227A">
            <w:delText>DR is submitted to document the issue</w:delText>
          </w:r>
        </w:del>
      </w:ins>
      <w:ins w:id="1840" w:author="Koslosky, Anne Marie.J (GSFC-5860)" w:date="2016-02-26T11:22:00Z">
        <w:del w:id="1841" w:author="Perrine, Martin L. (GSFC-5670)" w:date="2016-09-27T10:29:00Z">
          <w:r w:rsidR="008C251F" w:rsidDel="006A227A">
            <w:delText>.</w:delText>
          </w:r>
        </w:del>
      </w:ins>
    </w:p>
    <w:p w14:paraId="1524538D" w14:textId="49C1FAC3" w:rsidR="003A055B" w:rsidDel="006A227A" w:rsidRDefault="00857356">
      <w:pPr>
        <w:pStyle w:val="Paragraph"/>
        <w:numPr>
          <w:ilvl w:val="0"/>
          <w:numId w:val="34"/>
        </w:numPr>
        <w:jc w:val="left"/>
        <w:rPr>
          <w:ins w:id="1842" w:author="Koslosky, Anne Marie.J (GSFC-5860)" w:date="2016-02-26T11:23:00Z"/>
          <w:del w:id="1843" w:author="Perrine, Martin L. (GSFC-5670)" w:date="2016-09-27T10:29:00Z"/>
        </w:rPr>
        <w:pPrChange w:id="1844" w:author="Koslosky, Anne Marie.J (GSFC-5860)" w:date="2016-02-26T11:27:00Z">
          <w:pPr>
            <w:pStyle w:val="Paragraph"/>
          </w:pPr>
        </w:pPrChange>
      </w:pPr>
      <w:ins w:id="1845" w:author="Koslosky, Anne Marie.J (GSFC-5860)" w:date="2016-02-26T11:27:00Z">
        <w:del w:id="1846" w:author="Perrine, Martin L. (GSFC-5670)" w:date="2016-09-27T10:29:00Z">
          <w:r w:rsidDel="006A227A">
            <w:delText>T</w:delText>
          </w:r>
        </w:del>
      </w:ins>
      <w:ins w:id="1847" w:author="Koslosky, Anne Marie.J (GSFC-5860)" w:date="2016-02-26T11:22:00Z">
        <w:del w:id="1848" w:author="Perrine, Martin L. (GSFC-5670)" w:date="2016-09-27T10:29:00Z">
          <w:r w:rsidR="008C251F" w:rsidDel="006A227A">
            <w:delText xml:space="preserve">DRs are reviewed at the </w:delText>
          </w:r>
        </w:del>
      </w:ins>
      <w:ins w:id="1849" w:author="Koslosky, Anne Marie.J (GSFC-5860)" w:date="2016-02-26T13:01:00Z">
        <w:del w:id="1850" w:author="Perrine, Martin L. (GSFC-5670)" w:date="2016-09-27T10:29:00Z">
          <w:r w:rsidR="005D29E1" w:rsidDel="006A227A">
            <w:delText>Control Configuration Board (</w:delText>
          </w:r>
        </w:del>
      </w:ins>
      <w:ins w:id="1851" w:author="Koslosky, Anne Marie.J (GSFC-5860)" w:date="2016-02-26T11:22:00Z">
        <w:del w:id="1852" w:author="Perrine, Martin L. (GSFC-5670)" w:date="2016-09-27T10:29:00Z">
          <w:r w:rsidR="008C251F" w:rsidDel="006A227A">
            <w:delText>CCB</w:delText>
          </w:r>
        </w:del>
      </w:ins>
      <w:ins w:id="1853" w:author="Koslosky, Anne Marie.J (GSFC-5860)" w:date="2016-02-26T13:01:00Z">
        <w:del w:id="1854" w:author="Perrine, Martin L. (GSFC-5670)" w:date="2016-09-27T10:29:00Z">
          <w:r w:rsidR="005D29E1" w:rsidDel="006A227A">
            <w:delText>)</w:delText>
          </w:r>
        </w:del>
      </w:ins>
      <w:ins w:id="1855" w:author="Koslosky, Anne Marie.J (GSFC-5860)" w:date="2016-02-26T11:22:00Z">
        <w:del w:id="1856" w:author="Perrine, Martin L. (GSFC-5670)" w:date="2016-09-27T10:29:00Z">
          <w:r w:rsidR="008C251F" w:rsidDel="006A227A">
            <w:delText xml:space="preserve"> meetings and it is decided how the problem will be resolved.</w:delText>
          </w:r>
        </w:del>
      </w:ins>
    </w:p>
    <w:p w14:paraId="62531011" w14:textId="31BDDE03" w:rsidR="008C251F" w:rsidDel="006A227A" w:rsidRDefault="008C251F">
      <w:pPr>
        <w:pStyle w:val="Paragraph"/>
        <w:numPr>
          <w:ilvl w:val="0"/>
          <w:numId w:val="34"/>
        </w:numPr>
        <w:jc w:val="left"/>
        <w:rPr>
          <w:ins w:id="1857" w:author="Koslosky, Anne Marie.J (GSFC-5860)" w:date="2016-02-26T11:23:00Z"/>
          <w:del w:id="1858" w:author="Perrine, Martin L. (GSFC-5670)" w:date="2016-09-27T10:29:00Z"/>
        </w:rPr>
        <w:pPrChange w:id="1859" w:author="Koslosky, Anne Marie.J (GSFC-5860)" w:date="2016-02-26T11:27:00Z">
          <w:pPr>
            <w:pStyle w:val="Paragraph"/>
          </w:pPr>
        </w:pPrChange>
      </w:pPr>
      <w:ins w:id="1860" w:author="Koslosky, Anne Marie.J (GSFC-5860)" w:date="2016-02-26T11:23:00Z">
        <w:del w:id="1861" w:author="Perrine, Martin L. (GSFC-5670)" w:date="2016-09-27T10:29:00Z">
          <w:r w:rsidDel="006A227A">
            <w:delText>A fix is proposed and the test data used to develop the fix is submitted for review.</w:delText>
          </w:r>
        </w:del>
      </w:ins>
    </w:p>
    <w:p w14:paraId="2C1E69BB" w14:textId="123322EA" w:rsidR="008C251F" w:rsidDel="006A227A" w:rsidRDefault="00E13649">
      <w:pPr>
        <w:pStyle w:val="Paragraph"/>
        <w:numPr>
          <w:ilvl w:val="0"/>
          <w:numId w:val="34"/>
        </w:numPr>
        <w:jc w:val="left"/>
        <w:rPr>
          <w:ins w:id="1862" w:author="Koslosky, Anne Marie.J (GSFC-5860)" w:date="2016-02-26T11:24:00Z"/>
          <w:del w:id="1863" w:author="Perrine, Martin L. (GSFC-5670)" w:date="2016-09-27T10:29:00Z"/>
        </w:rPr>
        <w:pPrChange w:id="1864" w:author="Koslosky, Anne Marie.J (GSFC-5860)" w:date="2016-02-26T11:27:00Z">
          <w:pPr>
            <w:pStyle w:val="Paragraph"/>
          </w:pPr>
        </w:pPrChange>
      </w:pPr>
      <w:ins w:id="1865" w:author="Koslosky, Anne Marie.J (GSFC-5860)" w:date="2016-02-26T11:23:00Z">
        <w:del w:id="1866" w:author="Perrine, Martin L. (GSFC-5670)" w:date="2016-09-27T10:29:00Z">
          <w:r w:rsidDel="006A227A">
            <w:delText>The CCB</w:delText>
          </w:r>
          <w:r w:rsidR="008C251F" w:rsidDel="006A227A">
            <w:delText xml:space="preserve"> reviews the proposed fix and the board members approve or reject the suggested change.</w:delText>
          </w:r>
        </w:del>
      </w:ins>
    </w:p>
    <w:p w14:paraId="34937C1C" w14:textId="7A53B88B" w:rsidR="00E13649" w:rsidDel="006A227A" w:rsidRDefault="008C251F">
      <w:pPr>
        <w:pStyle w:val="Paragraph"/>
        <w:numPr>
          <w:ilvl w:val="0"/>
          <w:numId w:val="34"/>
        </w:numPr>
        <w:jc w:val="left"/>
        <w:rPr>
          <w:ins w:id="1867" w:author="Koslosky, Anne Marie.J (GSFC-5860)" w:date="2016-02-26T12:56:00Z"/>
          <w:del w:id="1868" w:author="Perrine, Martin L. (GSFC-5670)" w:date="2016-09-27T10:29:00Z"/>
        </w:rPr>
        <w:pPrChange w:id="1869" w:author="Koslosky, Anne Marie.J (GSFC-5860)" w:date="2016-02-26T11:27:00Z">
          <w:pPr>
            <w:pStyle w:val="Paragraph"/>
          </w:pPr>
        </w:pPrChange>
      </w:pPr>
      <w:ins w:id="1870" w:author="Koslosky, Anne Marie.J (GSFC-5860)" w:date="2016-02-26T11:24:00Z">
        <w:del w:id="1871" w:author="Perrine, Martin L. (GSFC-5670)" w:date="2016-09-27T10:29:00Z">
          <w:r w:rsidDel="006A227A">
            <w:delText>An engineerin</w:delText>
          </w:r>
          <w:r w:rsidR="00620C16" w:rsidDel="006A227A">
            <w:delText xml:space="preserve">g evaluation is done to ensure </w:delText>
          </w:r>
          <w:r w:rsidDel="006A227A">
            <w:delText>that the pro</w:delText>
          </w:r>
          <w:r w:rsidR="00620C16" w:rsidDel="006A227A">
            <w:delText xml:space="preserve">posed fix will not disrupt any </w:delText>
          </w:r>
          <w:r w:rsidDel="006A227A">
            <w:delText>other related code or documentation</w:delText>
          </w:r>
        </w:del>
      </w:ins>
      <w:ins w:id="1872" w:author="Koslosky, Anne Marie.J (GSFC-5860)" w:date="2016-02-26T12:56:00Z">
        <w:del w:id="1873" w:author="Perrine, Martin L. (GSFC-5670)" w:date="2016-09-27T10:29:00Z">
          <w:r w:rsidR="00E13649" w:rsidDel="006A227A">
            <w:delText>.</w:delText>
          </w:r>
        </w:del>
      </w:ins>
    </w:p>
    <w:p w14:paraId="1CB3F401" w14:textId="1ED388EC" w:rsidR="00620C16" w:rsidDel="006A227A" w:rsidRDefault="00E13649">
      <w:pPr>
        <w:pStyle w:val="Paragraph"/>
        <w:numPr>
          <w:ilvl w:val="0"/>
          <w:numId w:val="34"/>
        </w:numPr>
        <w:jc w:val="left"/>
        <w:rPr>
          <w:del w:id="1874" w:author="Perrine, Martin L. (GSFC-5670)" w:date="2016-09-27T10:29:00Z"/>
        </w:rPr>
        <w:sectPr w:rsidR="00620C16" w:rsidDel="006A227A" w:rsidSect="009B076C">
          <w:headerReference w:type="default" r:id="rId36"/>
          <w:footerReference w:type="default" r:id="rId37"/>
          <w:pgSz w:w="12240" w:h="15840" w:code="1"/>
          <w:pgMar w:top="1440" w:right="1440" w:bottom="720" w:left="1440" w:header="720" w:footer="720" w:gutter="0"/>
          <w:pgNumType w:start="9" w:chapStyle="1"/>
          <w:cols w:space="720"/>
        </w:sectPr>
        <w:pPrChange w:id="1875" w:author="Koslosky, Anne Marie.J (GSFC-5860)" w:date="2016-02-26T11:27:00Z">
          <w:pPr>
            <w:pStyle w:val="Paragraph"/>
          </w:pPr>
        </w:pPrChange>
      </w:pPr>
      <w:ins w:id="1876" w:author="Koslosky, Anne Marie.J (GSFC-5860)" w:date="2016-02-26T12:56:00Z">
        <w:del w:id="1877" w:author="Perrine, Martin L. (GSFC-5670)" w:date="2016-09-27T10:29:00Z">
          <w:r w:rsidDel="006A227A">
            <w:delText>T</w:delText>
          </w:r>
        </w:del>
      </w:ins>
      <w:ins w:id="1878" w:author="Koslosky, Anne Marie.J (GSFC-5860)" w:date="2016-02-26T11:24:00Z">
        <w:del w:id="1879" w:author="Perrine, Martin L. (GSFC-5670)" w:date="2016-09-27T10:29:00Z">
          <w:r w:rsidR="00620C16" w:rsidDel="006A227A">
            <w:delText>h</w:delText>
          </w:r>
          <w:r w:rsidDel="006A227A">
            <w:delText>e fix is made and the change is</w:delText>
          </w:r>
          <w:r w:rsidR="00620C16" w:rsidDel="006A227A">
            <w:delText xml:space="preserve"> impleme</w:delText>
          </w:r>
          <w:r w:rsidDel="006A227A">
            <w:delText xml:space="preserve">nted into the original code or </w:delText>
          </w:r>
          <w:r w:rsidR="00620C16" w:rsidDel="006A227A">
            <w:delText>document it came from</w:delText>
          </w:r>
        </w:del>
      </w:ins>
      <w:ins w:id="1880" w:author="Koslosky, Anne Marie.J (GSFC-5860)" w:date="2016-02-26T12:56:00Z">
        <w:del w:id="1881" w:author="Perrine, Martin L. (GSFC-5670)" w:date="2016-09-27T10:29:00Z">
          <w:r w:rsidDel="006A227A">
            <w:delText>.</w:delText>
          </w:r>
        </w:del>
      </w:ins>
    </w:p>
    <w:p w14:paraId="094921A4" w14:textId="6163CBA6" w:rsidR="003F049D" w:rsidDel="006A227A" w:rsidRDefault="003F049D" w:rsidP="003F049D">
      <w:pPr>
        <w:pStyle w:val="Heading8"/>
        <w:rPr>
          <w:del w:id="1882" w:author="Perrine, Martin L. (GSFC-5670)" w:date="2016-09-27T10:29:00Z"/>
        </w:rPr>
      </w:pPr>
      <w:bookmarkStart w:id="1883" w:name="_Toc311983143"/>
      <w:bookmarkEnd w:id="776"/>
      <w:del w:id="1884" w:author="Perrine, Martin L. (GSFC-5670)" w:date="2016-09-27T10:29:00Z">
        <w:r w:rsidDel="006A227A">
          <w:delText xml:space="preserve">Verification </w:delText>
        </w:r>
        <w:commentRangeStart w:id="1885"/>
        <w:r w:rsidDel="006A227A">
          <w:delText>Matrix</w:delText>
        </w:r>
        <w:bookmarkEnd w:id="1883"/>
        <w:commentRangeEnd w:id="1885"/>
        <w:r w:rsidR="001412B9" w:rsidDel="006A227A">
          <w:rPr>
            <w:rStyle w:val="CommentReference"/>
            <w:b w:val="0"/>
          </w:rPr>
          <w:commentReference w:id="1885"/>
        </w:r>
      </w:del>
    </w:p>
    <w:tbl>
      <w:tblPr>
        <w:tblW w:w="11216" w:type="dxa"/>
        <w:jc w:val="center"/>
        <w:tblLook w:val="0000" w:firstRow="0" w:lastRow="0" w:firstColumn="0" w:lastColumn="0" w:noHBand="0" w:noVBand="0"/>
      </w:tblPr>
      <w:tblGrid>
        <w:gridCol w:w="5063"/>
        <w:gridCol w:w="631"/>
        <w:gridCol w:w="721"/>
        <w:gridCol w:w="14"/>
        <w:gridCol w:w="614"/>
        <w:gridCol w:w="732"/>
        <w:gridCol w:w="739"/>
        <w:gridCol w:w="691"/>
        <w:gridCol w:w="720"/>
        <w:gridCol w:w="596"/>
        <w:gridCol w:w="695"/>
      </w:tblGrid>
      <w:tr w:rsidR="003F049D" w:rsidRPr="00407988" w:rsidDel="006A227A" w14:paraId="41E52ED7" w14:textId="0DE810AF" w:rsidTr="009B076C">
        <w:trPr>
          <w:gridAfter w:val="7"/>
          <w:wAfter w:w="4787" w:type="dxa"/>
          <w:trHeight w:val="432"/>
          <w:jc w:val="center"/>
          <w:del w:id="1886" w:author="Perrine, Martin L. (GSFC-5670)" w:date="2016-09-27T10:29:00Z"/>
        </w:trPr>
        <w:tc>
          <w:tcPr>
            <w:tcW w:w="5063" w:type="dxa"/>
            <w:tcBorders>
              <w:top w:val="single" w:sz="4" w:space="0" w:color="auto"/>
              <w:left w:val="single" w:sz="4" w:space="0" w:color="auto"/>
              <w:bottom w:val="single" w:sz="8" w:space="0" w:color="auto"/>
              <w:right w:val="single" w:sz="4" w:space="0" w:color="auto"/>
            </w:tcBorders>
            <w:shd w:val="clear" w:color="auto" w:fill="D9D9D9"/>
            <w:noWrap/>
            <w:vAlign w:val="center"/>
          </w:tcPr>
          <w:p w14:paraId="559C3DC2" w14:textId="2A547559" w:rsidR="003F049D" w:rsidRPr="00407988" w:rsidDel="006A227A" w:rsidRDefault="003F049D" w:rsidP="009B076C">
            <w:pPr>
              <w:spacing w:after="0"/>
              <w:jc w:val="center"/>
              <w:rPr>
                <w:del w:id="1887" w:author="Perrine, Martin L. (GSFC-5670)" w:date="2016-09-27T10:29:00Z"/>
                <w:rFonts w:cs="Arial"/>
                <w:b/>
                <w:sz w:val="20"/>
              </w:rPr>
            </w:pPr>
            <w:del w:id="1888" w:author="Perrine, Martin L. (GSFC-5670)" w:date="2016-09-27T10:29:00Z">
              <w:r w:rsidDel="006A227A">
                <w:rPr>
                  <w:rFonts w:cs="Arial"/>
                  <w:b/>
                  <w:sz w:val="20"/>
                </w:rPr>
                <w:delText>NEN</w:delText>
              </w:r>
              <w:r w:rsidRPr="00407988" w:rsidDel="006A227A">
                <w:rPr>
                  <w:rFonts w:cs="Arial"/>
                  <w:b/>
                  <w:sz w:val="20"/>
                </w:rPr>
                <w:delText>G Requirement</w:delText>
              </w:r>
            </w:del>
          </w:p>
        </w:tc>
        <w:tc>
          <w:tcPr>
            <w:tcW w:w="631" w:type="dxa"/>
            <w:tcBorders>
              <w:top w:val="single" w:sz="4" w:space="0" w:color="auto"/>
              <w:left w:val="single" w:sz="4" w:space="0" w:color="auto"/>
              <w:bottom w:val="single" w:sz="8" w:space="0" w:color="auto"/>
              <w:right w:val="single" w:sz="4" w:space="0" w:color="auto"/>
            </w:tcBorders>
            <w:shd w:val="clear" w:color="auto" w:fill="D9D9D9"/>
            <w:noWrap/>
            <w:vAlign w:val="center"/>
          </w:tcPr>
          <w:p w14:paraId="65FA299F" w14:textId="0526A4A9" w:rsidR="003F049D" w:rsidRPr="00407988" w:rsidDel="006A227A" w:rsidRDefault="003F049D" w:rsidP="009B076C">
            <w:pPr>
              <w:spacing w:after="0"/>
              <w:jc w:val="center"/>
              <w:rPr>
                <w:del w:id="1889" w:author="Perrine, Martin L. (GSFC-5670)" w:date="2016-09-27T10:29:00Z"/>
                <w:rFonts w:cs="Arial"/>
                <w:b/>
                <w:sz w:val="20"/>
              </w:rPr>
            </w:pPr>
          </w:p>
        </w:tc>
        <w:tc>
          <w:tcPr>
            <w:tcW w:w="735" w:type="dxa"/>
            <w:gridSpan w:val="2"/>
            <w:tcBorders>
              <w:top w:val="single" w:sz="4" w:space="0" w:color="auto"/>
              <w:left w:val="single" w:sz="4" w:space="0" w:color="auto"/>
              <w:bottom w:val="single" w:sz="8" w:space="0" w:color="auto"/>
              <w:right w:val="single" w:sz="4" w:space="0" w:color="auto"/>
            </w:tcBorders>
            <w:shd w:val="clear" w:color="auto" w:fill="D9D9D9"/>
          </w:tcPr>
          <w:p w14:paraId="491B930D" w14:textId="3687AC41" w:rsidR="003F049D" w:rsidRPr="00407988" w:rsidDel="006A227A" w:rsidRDefault="003F049D" w:rsidP="009B076C">
            <w:pPr>
              <w:spacing w:after="0"/>
              <w:jc w:val="center"/>
              <w:rPr>
                <w:del w:id="1890" w:author="Perrine, Martin L. (GSFC-5670)" w:date="2016-09-27T10:29:00Z"/>
                <w:rFonts w:cs="Arial"/>
                <w:b/>
                <w:sz w:val="20"/>
              </w:rPr>
            </w:pPr>
          </w:p>
        </w:tc>
      </w:tr>
      <w:tr w:rsidR="003F049D" w:rsidRPr="00407988" w:rsidDel="006A227A" w14:paraId="24F0B4E7" w14:textId="41768183" w:rsidTr="009B076C">
        <w:trPr>
          <w:trHeight w:val="260"/>
          <w:jc w:val="center"/>
          <w:del w:id="1891" w:author="Perrine, Martin L. (GSFC-5670)" w:date="2016-09-27T10:29:00Z"/>
        </w:trPr>
        <w:tc>
          <w:tcPr>
            <w:tcW w:w="5063" w:type="dxa"/>
            <w:tcBorders>
              <w:top w:val="single" w:sz="8" w:space="0" w:color="auto"/>
              <w:left w:val="single" w:sz="8" w:space="0" w:color="auto"/>
              <w:bottom w:val="single" w:sz="8" w:space="0" w:color="auto"/>
              <w:right w:val="nil"/>
            </w:tcBorders>
            <w:shd w:val="clear" w:color="auto" w:fill="FFFFFF"/>
            <w:noWrap/>
            <w:vAlign w:val="bottom"/>
          </w:tcPr>
          <w:p w14:paraId="1042D523" w14:textId="1AD4BF9A" w:rsidR="003F049D" w:rsidRPr="00407988" w:rsidDel="006A227A" w:rsidRDefault="003F049D" w:rsidP="009B076C">
            <w:pPr>
              <w:spacing w:after="0"/>
              <w:jc w:val="center"/>
              <w:rPr>
                <w:del w:id="1892" w:author="Perrine, Martin L. (GSFC-5670)" w:date="2016-09-27T10:29:00Z"/>
                <w:rFonts w:cs="Arial"/>
                <w:sz w:val="20"/>
              </w:rPr>
            </w:pPr>
            <w:del w:id="1893" w:author="Perrine, Martin L. (GSFC-5670)" w:date="2016-09-27T10:29:00Z">
              <w:r w:rsidRPr="00407988" w:rsidDel="006A227A">
                <w:rPr>
                  <w:rFonts w:cs="Arial"/>
                  <w:sz w:val="20"/>
                </w:rPr>
                <w:delText> </w:delText>
              </w:r>
            </w:del>
          </w:p>
        </w:tc>
        <w:tc>
          <w:tcPr>
            <w:tcW w:w="631"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6EF749D2" w14:textId="6EC728FF" w:rsidR="003F049D" w:rsidRPr="00407988" w:rsidDel="006A227A" w:rsidRDefault="003F049D" w:rsidP="009B076C">
            <w:pPr>
              <w:spacing w:after="0"/>
              <w:jc w:val="center"/>
              <w:rPr>
                <w:del w:id="1894" w:author="Perrine, Martin L. (GSFC-5670)" w:date="2016-09-27T10:29:00Z"/>
                <w:rFonts w:cs="Arial"/>
                <w:sz w:val="20"/>
              </w:rPr>
            </w:pPr>
            <w:del w:id="1895" w:author="Perrine, Martin L. (GSFC-5670)" w:date="2016-09-27T10:29:00Z">
              <w:r w:rsidRPr="00407988" w:rsidDel="006A227A">
                <w:rPr>
                  <w:rFonts w:cs="Arial"/>
                  <w:sz w:val="20"/>
                </w:rPr>
                <w:delText>ID</w:delText>
              </w:r>
            </w:del>
          </w:p>
        </w:tc>
        <w:tc>
          <w:tcPr>
            <w:tcW w:w="721"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1FD800A4" w14:textId="6DE0BBD2" w:rsidR="003F049D" w:rsidRPr="00407988" w:rsidDel="006A227A" w:rsidRDefault="003F049D" w:rsidP="009B076C">
            <w:pPr>
              <w:spacing w:after="0"/>
              <w:jc w:val="center"/>
              <w:rPr>
                <w:del w:id="1896" w:author="Perrine, Martin L. (GSFC-5670)" w:date="2016-09-27T10:29:00Z"/>
                <w:rFonts w:cs="Arial"/>
                <w:sz w:val="20"/>
              </w:rPr>
            </w:pPr>
            <w:del w:id="1897" w:author="Perrine, Martin L. (GSFC-5670)" w:date="2016-09-27T10:29:00Z">
              <w:r w:rsidDel="006A227A">
                <w:rPr>
                  <w:rFonts w:cs="Arial"/>
                  <w:sz w:val="20"/>
                </w:rPr>
                <w:delText>5.1</w:delText>
              </w:r>
            </w:del>
          </w:p>
        </w:tc>
        <w:tc>
          <w:tcPr>
            <w:tcW w:w="628" w:type="dxa"/>
            <w:gridSpan w:val="2"/>
            <w:tcBorders>
              <w:top w:val="single" w:sz="8" w:space="0" w:color="auto"/>
              <w:left w:val="single" w:sz="4" w:space="0" w:color="auto"/>
              <w:bottom w:val="single" w:sz="8" w:space="0" w:color="auto"/>
              <w:right w:val="single" w:sz="4" w:space="0" w:color="auto"/>
            </w:tcBorders>
            <w:shd w:val="clear" w:color="auto" w:fill="FFFFFF"/>
            <w:noWrap/>
            <w:vAlign w:val="bottom"/>
          </w:tcPr>
          <w:p w14:paraId="3C9D5717" w14:textId="46D5D2E6" w:rsidR="003F049D" w:rsidRPr="00407988" w:rsidDel="006A227A" w:rsidRDefault="003F049D" w:rsidP="009B076C">
            <w:pPr>
              <w:spacing w:after="0"/>
              <w:jc w:val="center"/>
              <w:rPr>
                <w:del w:id="1898" w:author="Perrine, Martin L. (GSFC-5670)" w:date="2016-09-27T10:29:00Z"/>
                <w:rFonts w:cs="Arial"/>
                <w:sz w:val="20"/>
              </w:rPr>
            </w:pPr>
            <w:del w:id="1899" w:author="Perrine, Martin L. (GSFC-5670)" w:date="2016-09-27T10:29:00Z">
              <w:r w:rsidDel="006A227A">
                <w:rPr>
                  <w:rFonts w:cs="Arial"/>
                  <w:sz w:val="20"/>
                </w:rPr>
                <w:delText>5.2</w:delText>
              </w:r>
            </w:del>
          </w:p>
        </w:tc>
        <w:tc>
          <w:tcPr>
            <w:tcW w:w="732"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7B22DA14" w14:textId="2A7D5502" w:rsidR="003F049D" w:rsidRPr="00407988" w:rsidDel="006A227A" w:rsidRDefault="003F049D" w:rsidP="009B076C">
            <w:pPr>
              <w:spacing w:after="0"/>
              <w:jc w:val="center"/>
              <w:rPr>
                <w:del w:id="1900" w:author="Perrine, Martin L. (GSFC-5670)" w:date="2016-09-27T10:29:00Z"/>
                <w:rFonts w:cs="Arial"/>
                <w:sz w:val="20"/>
              </w:rPr>
            </w:pPr>
            <w:del w:id="1901" w:author="Perrine, Martin L. (GSFC-5670)" w:date="2016-09-27T10:29:00Z">
              <w:r w:rsidDel="006A227A">
                <w:rPr>
                  <w:rFonts w:cs="Arial"/>
                  <w:sz w:val="20"/>
                </w:rPr>
                <w:delText>5.3</w:delText>
              </w:r>
            </w:del>
          </w:p>
        </w:tc>
        <w:tc>
          <w:tcPr>
            <w:tcW w:w="739"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03153179" w14:textId="3214F315" w:rsidR="003F049D" w:rsidRPr="00407988" w:rsidDel="006A227A" w:rsidRDefault="003F049D" w:rsidP="009B076C">
            <w:pPr>
              <w:spacing w:after="0"/>
              <w:jc w:val="center"/>
              <w:rPr>
                <w:del w:id="1902" w:author="Perrine, Martin L. (GSFC-5670)" w:date="2016-09-27T10:29:00Z"/>
                <w:rFonts w:cs="Arial"/>
                <w:sz w:val="20"/>
              </w:rPr>
            </w:pPr>
            <w:del w:id="1903" w:author="Perrine, Martin L. (GSFC-5670)" w:date="2016-09-27T10:29:00Z">
              <w:r w:rsidDel="006A227A">
                <w:rPr>
                  <w:rFonts w:cs="Arial"/>
                  <w:sz w:val="20"/>
                </w:rPr>
                <w:delText>5.4</w:delText>
              </w:r>
            </w:del>
          </w:p>
        </w:tc>
        <w:tc>
          <w:tcPr>
            <w:tcW w:w="691"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5F179A57" w14:textId="636F001F" w:rsidR="003F049D" w:rsidRPr="00407988" w:rsidDel="006A227A" w:rsidRDefault="003F049D" w:rsidP="009B076C">
            <w:pPr>
              <w:spacing w:after="0"/>
              <w:jc w:val="center"/>
              <w:rPr>
                <w:del w:id="1904" w:author="Perrine, Martin L. (GSFC-5670)" w:date="2016-09-27T10:29:00Z"/>
                <w:rFonts w:cs="Arial"/>
                <w:sz w:val="20"/>
              </w:rPr>
            </w:pPr>
            <w:del w:id="1905" w:author="Perrine, Martin L. (GSFC-5670)" w:date="2016-09-27T10:29:00Z">
              <w:r w:rsidDel="006A227A">
                <w:rPr>
                  <w:rFonts w:cs="Arial"/>
                  <w:sz w:val="20"/>
                </w:rPr>
                <w:delText>5.5</w:delText>
              </w:r>
            </w:del>
          </w:p>
        </w:tc>
        <w:tc>
          <w:tcPr>
            <w:tcW w:w="720"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2788DBF8" w14:textId="11E51229" w:rsidR="003F049D" w:rsidRPr="00407988" w:rsidDel="006A227A" w:rsidRDefault="003F049D" w:rsidP="009B076C">
            <w:pPr>
              <w:spacing w:after="0"/>
              <w:jc w:val="center"/>
              <w:rPr>
                <w:del w:id="1906" w:author="Perrine, Martin L. (GSFC-5670)" w:date="2016-09-27T10:29:00Z"/>
                <w:rFonts w:cs="Arial"/>
                <w:sz w:val="20"/>
              </w:rPr>
            </w:pPr>
            <w:del w:id="1907" w:author="Perrine, Martin L. (GSFC-5670)" w:date="2016-09-27T10:29:00Z">
              <w:r w:rsidDel="006A227A">
                <w:rPr>
                  <w:rFonts w:cs="Arial"/>
                  <w:sz w:val="20"/>
                </w:rPr>
                <w:delText>5.6</w:delText>
              </w:r>
            </w:del>
          </w:p>
        </w:tc>
        <w:tc>
          <w:tcPr>
            <w:tcW w:w="596"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486B73D6" w14:textId="54FAD5C3" w:rsidR="003F049D" w:rsidRPr="00407988" w:rsidDel="006A227A" w:rsidRDefault="003F049D" w:rsidP="009B076C">
            <w:pPr>
              <w:spacing w:after="0"/>
              <w:jc w:val="center"/>
              <w:rPr>
                <w:del w:id="1908" w:author="Perrine, Martin L. (GSFC-5670)" w:date="2016-09-27T10:29:00Z"/>
                <w:rFonts w:cs="Arial"/>
                <w:sz w:val="20"/>
              </w:rPr>
            </w:pPr>
            <w:del w:id="1909" w:author="Perrine, Martin L. (GSFC-5670)" w:date="2016-09-27T10:29:00Z">
              <w:r w:rsidDel="006A227A">
                <w:rPr>
                  <w:rFonts w:cs="Arial"/>
                  <w:sz w:val="20"/>
                </w:rPr>
                <w:delText>5.7</w:delText>
              </w:r>
            </w:del>
          </w:p>
        </w:tc>
        <w:tc>
          <w:tcPr>
            <w:tcW w:w="695" w:type="dxa"/>
            <w:tcBorders>
              <w:top w:val="single" w:sz="8" w:space="0" w:color="auto"/>
              <w:left w:val="single" w:sz="4" w:space="0" w:color="auto"/>
              <w:bottom w:val="single" w:sz="8" w:space="0" w:color="auto"/>
              <w:right w:val="single" w:sz="4" w:space="0" w:color="auto"/>
            </w:tcBorders>
            <w:shd w:val="clear" w:color="auto" w:fill="FFFFFF"/>
            <w:vAlign w:val="bottom"/>
          </w:tcPr>
          <w:p w14:paraId="5D47C22A" w14:textId="0CD77A2B" w:rsidR="003F049D" w:rsidRPr="00407988" w:rsidDel="006A227A" w:rsidRDefault="003F049D" w:rsidP="009B076C">
            <w:pPr>
              <w:spacing w:after="0"/>
              <w:jc w:val="center"/>
              <w:rPr>
                <w:del w:id="1910" w:author="Perrine, Martin L. (GSFC-5670)" w:date="2016-09-27T10:29:00Z"/>
                <w:rFonts w:cs="Arial"/>
                <w:sz w:val="20"/>
              </w:rPr>
            </w:pPr>
            <w:del w:id="1911" w:author="Perrine, Martin L. (GSFC-5670)" w:date="2016-09-27T10:29:00Z">
              <w:r w:rsidDel="006A227A">
                <w:rPr>
                  <w:rFonts w:cs="Arial"/>
                  <w:sz w:val="20"/>
                </w:rPr>
                <w:delText>5.</w:delText>
              </w:r>
              <w:r w:rsidRPr="00407988" w:rsidDel="006A227A">
                <w:rPr>
                  <w:rFonts w:cs="Arial"/>
                  <w:sz w:val="20"/>
                </w:rPr>
                <w:delText>8</w:delText>
              </w:r>
            </w:del>
          </w:p>
        </w:tc>
      </w:tr>
      <w:tr w:rsidR="003F049D" w:rsidRPr="00407988" w:rsidDel="006A227A" w14:paraId="50CFC496" w14:textId="0DFB8C58" w:rsidTr="009B076C">
        <w:trPr>
          <w:trHeight w:val="280"/>
          <w:jc w:val="center"/>
          <w:del w:id="1912" w:author="Perrine, Martin L. (GSFC-5670)" w:date="2016-09-27T10:29:00Z"/>
        </w:trPr>
        <w:tc>
          <w:tcPr>
            <w:tcW w:w="5063" w:type="dxa"/>
            <w:tcBorders>
              <w:top w:val="single" w:sz="8" w:space="0" w:color="auto"/>
              <w:left w:val="single" w:sz="8" w:space="0" w:color="auto"/>
              <w:bottom w:val="nil"/>
              <w:right w:val="nil"/>
            </w:tcBorders>
            <w:shd w:val="clear" w:color="auto" w:fill="D9D9D9"/>
            <w:noWrap/>
            <w:vAlign w:val="bottom"/>
          </w:tcPr>
          <w:p w14:paraId="4158CE1F" w14:textId="7A5359C6" w:rsidR="003F049D" w:rsidRPr="00407988" w:rsidDel="006A227A" w:rsidRDefault="003F049D" w:rsidP="009B076C">
            <w:pPr>
              <w:spacing w:after="0"/>
              <w:jc w:val="center"/>
              <w:rPr>
                <w:del w:id="1913" w:author="Perrine, Martin L. (GSFC-5670)" w:date="2016-09-27T10:29:00Z"/>
                <w:rFonts w:cs="Arial"/>
                <w:b/>
                <w:sz w:val="20"/>
              </w:rPr>
            </w:pPr>
            <w:del w:id="1914" w:author="Perrine, Martin L. (GSFC-5670)" w:date="2016-09-27T10:29:00Z">
              <w:r w:rsidRPr="00407988" w:rsidDel="006A227A">
                <w:rPr>
                  <w:rFonts w:cs="Arial"/>
                  <w:b/>
                  <w:sz w:val="20"/>
                </w:rPr>
                <w:delText>Operational Requirements</w:delText>
              </w:r>
            </w:del>
          </w:p>
        </w:tc>
        <w:tc>
          <w:tcPr>
            <w:tcW w:w="631"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06E84AB1" w14:textId="6AA8034D" w:rsidR="003F049D" w:rsidRPr="00407988" w:rsidDel="006A227A" w:rsidRDefault="003F049D" w:rsidP="009B076C">
            <w:pPr>
              <w:spacing w:after="0"/>
              <w:rPr>
                <w:del w:id="1915" w:author="Perrine, Martin L. (GSFC-5670)" w:date="2016-09-27T10:29:00Z"/>
                <w:rFonts w:cs="Arial"/>
                <w:sz w:val="20"/>
              </w:rPr>
            </w:pPr>
            <w:del w:id="1916" w:author="Perrine, Martin L. (GSFC-5670)" w:date="2016-09-27T10:29:00Z">
              <w:r w:rsidRPr="00407988" w:rsidDel="006A227A">
                <w:rPr>
                  <w:rFonts w:cs="Arial"/>
                  <w:sz w:val="20"/>
                </w:rPr>
                <w:delText> </w:delText>
              </w:r>
            </w:del>
          </w:p>
        </w:tc>
        <w:tc>
          <w:tcPr>
            <w:tcW w:w="721"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18860A19" w14:textId="4A93A346" w:rsidR="003F049D" w:rsidRPr="00407988" w:rsidDel="006A227A" w:rsidRDefault="003F049D" w:rsidP="009B076C">
            <w:pPr>
              <w:spacing w:after="0"/>
              <w:jc w:val="center"/>
              <w:rPr>
                <w:del w:id="1917" w:author="Perrine, Martin L. (GSFC-5670)" w:date="2016-09-27T10:29:00Z"/>
                <w:rFonts w:cs="Arial"/>
                <w:sz w:val="20"/>
              </w:rPr>
            </w:pPr>
            <w:del w:id="1918" w:author="Perrine, Martin L. (GSFC-5670)" w:date="2016-09-27T10:29:00Z">
              <w:r w:rsidRPr="00407988" w:rsidDel="006A227A">
                <w:rPr>
                  <w:rFonts w:cs="Arial"/>
                  <w:sz w:val="20"/>
                </w:rPr>
                <w:delText> </w:delText>
              </w:r>
            </w:del>
          </w:p>
        </w:tc>
        <w:tc>
          <w:tcPr>
            <w:tcW w:w="628" w:type="dxa"/>
            <w:gridSpan w:val="2"/>
            <w:tcBorders>
              <w:top w:val="single" w:sz="8" w:space="0" w:color="auto"/>
              <w:left w:val="single" w:sz="4" w:space="0" w:color="auto"/>
              <w:bottom w:val="single" w:sz="4" w:space="0" w:color="auto"/>
              <w:right w:val="single" w:sz="4" w:space="0" w:color="auto"/>
            </w:tcBorders>
            <w:shd w:val="clear" w:color="auto" w:fill="D9D9D9"/>
            <w:noWrap/>
            <w:vAlign w:val="bottom"/>
          </w:tcPr>
          <w:p w14:paraId="693E117C" w14:textId="1CEB8967" w:rsidR="003F049D" w:rsidRPr="00407988" w:rsidDel="006A227A" w:rsidRDefault="003F049D" w:rsidP="009B076C">
            <w:pPr>
              <w:spacing w:after="0"/>
              <w:jc w:val="center"/>
              <w:rPr>
                <w:del w:id="1919" w:author="Perrine, Martin L. (GSFC-5670)" w:date="2016-09-27T10:29:00Z"/>
                <w:rFonts w:cs="Arial"/>
                <w:sz w:val="20"/>
              </w:rPr>
            </w:pPr>
            <w:del w:id="1920" w:author="Perrine, Martin L. (GSFC-5670)" w:date="2016-09-27T10:29:00Z">
              <w:r w:rsidRPr="00407988" w:rsidDel="006A227A">
                <w:rPr>
                  <w:rFonts w:cs="Arial"/>
                  <w:sz w:val="20"/>
                </w:rPr>
                <w:delText> </w:delText>
              </w:r>
            </w:del>
          </w:p>
        </w:tc>
        <w:tc>
          <w:tcPr>
            <w:tcW w:w="732"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0D31A8ED" w14:textId="1302E726" w:rsidR="003F049D" w:rsidRPr="00407988" w:rsidDel="006A227A" w:rsidRDefault="003F049D" w:rsidP="009B076C">
            <w:pPr>
              <w:spacing w:after="0"/>
              <w:jc w:val="center"/>
              <w:rPr>
                <w:del w:id="1921" w:author="Perrine, Martin L. (GSFC-5670)" w:date="2016-09-27T10:29:00Z"/>
                <w:rFonts w:cs="Arial"/>
                <w:sz w:val="20"/>
              </w:rPr>
            </w:pPr>
            <w:del w:id="1922" w:author="Perrine, Martin L. (GSFC-5670)" w:date="2016-09-27T10:29:00Z">
              <w:r w:rsidRPr="00407988" w:rsidDel="006A227A">
                <w:rPr>
                  <w:rFonts w:cs="Arial"/>
                  <w:sz w:val="20"/>
                </w:rPr>
                <w:delText> </w:delText>
              </w:r>
            </w:del>
          </w:p>
        </w:tc>
        <w:tc>
          <w:tcPr>
            <w:tcW w:w="739"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452A4EA2" w14:textId="716A4F27" w:rsidR="003F049D" w:rsidRPr="00407988" w:rsidDel="006A227A" w:rsidRDefault="003F049D" w:rsidP="009B076C">
            <w:pPr>
              <w:spacing w:after="0"/>
              <w:jc w:val="center"/>
              <w:rPr>
                <w:del w:id="1923" w:author="Perrine, Martin L. (GSFC-5670)" w:date="2016-09-27T10:29:00Z"/>
                <w:rFonts w:cs="Arial"/>
                <w:sz w:val="20"/>
              </w:rPr>
            </w:pPr>
            <w:del w:id="1924" w:author="Perrine, Martin L. (GSFC-5670)" w:date="2016-09-27T10:29:00Z">
              <w:r w:rsidRPr="00407988" w:rsidDel="006A227A">
                <w:rPr>
                  <w:rFonts w:cs="Arial"/>
                  <w:sz w:val="20"/>
                </w:rPr>
                <w:delText> </w:delText>
              </w:r>
            </w:del>
          </w:p>
        </w:tc>
        <w:tc>
          <w:tcPr>
            <w:tcW w:w="691"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03178215" w14:textId="166B8DC5" w:rsidR="003F049D" w:rsidRPr="00407988" w:rsidDel="006A227A" w:rsidRDefault="003F049D" w:rsidP="009B076C">
            <w:pPr>
              <w:spacing w:after="0"/>
              <w:jc w:val="center"/>
              <w:rPr>
                <w:del w:id="1925" w:author="Perrine, Martin L. (GSFC-5670)" w:date="2016-09-27T10:29:00Z"/>
                <w:rFonts w:cs="Arial"/>
                <w:sz w:val="20"/>
              </w:rPr>
            </w:pPr>
            <w:del w:id="1926" w:author="Perrine, Martin L. (GSFC-5670)" w:date="2016-09-27T10:29:00Z">
              <w:r w:rsidRPr="00407988" w:rsidDel="006A227A">
                <w:rPr>
                  <w:rFonts w:cs="Arial"/>
                  <w:sz w:val="20"/>
                </w:rPr>
                <w:delText> </w:delText>
              </w:r>
            </w:del>
          </w:p>
        </w:tc>
        <w:tc>
          <w:tcPr>
            <w:tcW w:w="720"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37E62251" w14:textId="372A891F" w:rsidR="003F049D" w:rsidRPr="00407988" w:rsidDel="006A227A" w:rsidRDefault="003F049D" w:rsidP="009B076C">
            <w:pPr>
              <w:spacing w:after="0"/>
              <w:jc w:val="center"/>
              <w:rPr>
                <w:del w:id="1927" w:author="Perrine, Martin L. (GSFC-5670)" w:date="2016-09-27T10:29:00Z"/>
                <w:rFonts w:cs="Arial"/>
                <w:sz w:val="20"/>
              </w:rPr>
            </w:pPr>
            <w:del w:id="1928" w:author="Perrine, Martin L. (GSFC-5670)" w:date="2016-09-27T10:29:00Z">
              <w:r w:rsidRPr="00407988" w:rsidDel="006A227A">
                <w:rPr>
                  <w:rFonts w:cs="Arial"/>
                  <w:sz w:val="20"/>
                </w:rPr>
                <w:delText> </w:delText>
              </w:r>
            </w:del>
          </w:p>
        </w:tc>
        <w:tc>
          <w:tcPr>
            <w:tcW w:w="596"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12BF4A3C" w14:textId="75DB39D5" w:rsidR="003F049D" w:rsidRPr="00407988" w:rsidDel="006A227A" w:rsidRDefault="003F049D" w:rsidP="009B076C">
            <w:pPr>
              <w:spacing w:after="0"/>
              <w:jc w:val="center"/>
              <w:rPr>
                <w:del w:id="1929" w:author="Perrine, Martin L. (GSFC-5670)" w:date="2016-09-27T10:29:00Z"/>
                <w:rFonts w:cs="Arial"/>
                <w:sz w:val="20"/>
              </w:rPr>
            </w:pPr>
            <w:del w:id="1930" w:author="Perrine, Martin L. (GSFC-5670)" w:date="2016-09-27T10:29:00Z">
              <w:r w:rsidRPr="00407988" w:rsidDel="006A227A">
                <w:rPr>
                  <w:rFonts w:cs="Arial"/>
                  <w:sz w:val="20"/>
                </w:rPr>
                <w:delText> </w:delText>
              </w:r>
            </w:del>
          </w:p>
        </w:tc>
        <w:tc>
          <w:tcPr>
            <w:tcW w:w="695" w:type="dxa"/>
            <w:tcBorders>
              <w:top w:val="single" w:sz="8" w:space="0" w:color="auto"/>
              <w:left w:val="single" w:sz="4" w:space="0" w:color="auto"/>
              <w:bottom w:val="single" w:sz="4" w:space="0" w:color="auto"/>
              <w:right w:val="single" w:sz="4" w:space="0" w:color="auto"/>
            </w:tcBorders>
            <w:shd w:val="clear" w:color="auto" w:fill="D9D9D9"/>
            <w:vAlign w:val="bottom"/>
          </w:tcPr>
          <w:p w14:paraId="4F8F8AE1" w14:textId="76469CD5" w:rsidR="003F049D" w:rsidRPr="00407988" w:rsidDel="006A227A" w:rsidRDefault="003F049D" w:rsidP="009B076C">
            <w:pPr>
              <w:spacing w:after="0"/>
              <w:jc w:val="center"/>
              <w:rPr>
                <w:del w:id="1931" w:author="Perrine, Martin L. (GSFC-5670)" w:date="2016-09-27T10:29:00Z"/>
                <w:rFonts w:cs="Arial"/>
                <w:sz w:val="20"/>
              </w:rPr>
            </w:pPr>
            <w:del w:id="1932" w:author="Perrine, Martin L. (GSFC-5670)" w:date="2016-09-27T10:29:00Z">
              <w:r w:rsidRPr="00407988" w:rsidDel="006A227A">
                <w:rPr>
                  <w:rFonts w:cs="Arial"/>
                  <w:sz w:val="20"/>
                </w:rPr>
                <w:delText> </w:delText>
              </w:r>
            </w:del>
          </w:p>
        </w:tc>
      </w:tr>
      <w:tr w:rsidR="003F049D" w:rsidRPr="00407988" w:rsidDel="006A227A" w14:paraId="49FD3EA2" w14:textId="43A85B3A" w:rsidTr="009B076C">
        <w:trPr>
          <w:trHeight w:val="260"/>
          <w:jc w:val="center"/>
          <w:del w:id="1933" w:author="Perrine, Martin L. (GSFC-5670)" w:date="2016-09-27T10:29:00Z"/>
        </w:trPr>
        <w:tc>
          <w:tcPr>
            <w:tcW w:w="5063"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DB58914" w14:textId="0643D447" w:rsidR="003F049D" w:rsidRPr="00407988" w:rsidDel="006A227A" w:rsidRDefault="003F049D" w:rsidP="009B076C">
            <w:pPr>
              <w:spacing w:after="0"/>
              <w:rPr>
                <w:del w:id="1934" w:author="Perrine, Martin L. (GSFC-5670)" w:date="2016-09-27T10:29:00Z"/>
                <w:rFonts w:cs="Arial"/>
                <w:sz w:val="20"/>
              </w:rPr>
            </w:pPr>
            <w:del w:id="1935" w:author="Perrine, Martin L. (GSFC-5670)" w:date="2016-09-27T10:29:00Z">
              <w:r w:rsidRPr="00407988" w:rsidDel="006A227A">
                <w:rPr>
                  <w:rFonts w:cs="Arial"/>
                  <w:sz w:val="20"/>
                </w:rPr>
                <w:delText>Requirement Number</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858B542" w14:textId="73336621" w:rsidR="003F049D" w:rsidRPr="00407988" w:rsidDel="006A227A" w:rsidRDefault="003F049D" w:rsidP="009B076C">
            <w:pPr>
              <w:spacing w:after="0"/>
              <w:rPr>
                <w:del w:id="1936" w:author="Perrine, Martin L. (GSFC-5670)" w:date="2016-09-27T10:29:00Z"/>
                <w:rFonts w:cs="Arial"/>
                <w:sz w:val="20"/>
              </w:rPr>
            </w:pPr>
            <w:del w:id="1937" w:author="Perrine, Martin L. (GSFC-5670)" w:date="2016-09-27T10:29:00Z">
              <w:r w:rsidRPr="00407988" w:rsidDel="006A227A">
                <w:rPr>
                  <w:rFonts w:cs="Arial"/>
                  <w:sz w:val="20"/>
                </w:rPr>
                <w:delText> </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E2E7B86" w14:textId="15E204FD" w:rsidR="003F049D" w:rsidRPr="00407988" w:rsidDel="006A227A" w:rsidRDefault="003F049D" w:rsidP="009B076C">
            <w:pPr>
              <w:spacing w:after="0"/>
              <w:jc w:val="center"/>
              <w:rPr>
                <w:del w:id="1938" w:author="Perrine, Martin L. (GSFC-5670)" w:date="2016-09-27T10:29:00Z"/>
                <w:rFonts w:cs="Arial"/>
                <w:sz w:val="20"/>
              </w:rPr>
            </w:pPr>
            <w:del w:id="1939" w:author="Perrine, Martin L. (GSFC-5670)" w:date="2016-09-27T10:29:00Z">
              <w:r w:rsidRPr="00407988" w:rsidDel="006A227A">
                <w:rPr>
                  <w:rFonts w:cs="Arial"/>
                  <w:sz w:val="20"/>
                </w:rPr>
                <w:delText> </w:delText>
              </w:r>
            </w:del>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28456F4A" w14:textId="1AE62146" w:rsidR="003F049D" w:rsidRPr="00407988" w:rsidDel="006A227A" w:rsidRDefault="003F049D" w:rsidP="009B076C">
            <w:pPr>
              <w:spacing w:after="0"/>
              <w:jc w:val="center"/>
              <w:rPr>
                <w:del w:id="1940" w:author="Perrine, Martin L. (GSFC-5670)" w:date="2016-09-27T10:29:00Z"/>
                <w:rFonts w:cs="Arial"/>
                <w:sz w:val="20"/>
              </w:rPr>
            </w:pPr>
            <w:del w:id="1941"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ACB38C9" w14:textId="09973939" w:rsidR="003F049D" w:rsidRPr="00407988" w:rsidDel="006A227A" w:rsidRDefault="003F049D" w:rsidP="009B076C">
            <w:pPr>
              <w:spacing w:after="0"/>
              <w:jc w:val="center"/>
              <w:rPr>
                <w:del w:id="1942" w:author="Perrine, Martin L. (GSFC-5670)" w:date="2016-09-27T10:29:00Z"/>
                <w:rFonts w:cs="Arial"/>
                <w:sz w:val="20"/>
              </w:rPr>
            </w:pPr>
            <w:del w:id="1943"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14E34C3" w14:textId="097AFB6E" w:rsidR="003F049D" w:rsidRPr="00407988" w:rsidDel="006A227A" w:rsidRDefault="003F049D" w:rsidP="009B076C">
            <w:pPr>
              <w:spacing w:after="0"/>
              <w:jc w:val="center"/>
              <w:rPr>
                <w:del w:id="1944" w:author="Perrine, Martin L. (GSFC-5670)" w:date="2016-09-27T10:29:00Z"/>
                <w:rFonts w:cs="Arial"/>
                <w:sz w:val="20"/>
              </w:rPr>
            </w:pPr>
            <w:del w:id="1945"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04AEA18" w14:textId="4E0C5585" w:rsidR="003F049D" w:rsidRPr="00407988" w:rsidDel="006A227A" w:rsidRDefault="003F049D" w:rsidP="009B076C">
            <w:pPr>
              <w:spacing w:after="0"/>
              <w:jc w:val="center"/>
              <w:rPr>
                <w:del w:id="1946" w:author="Perrine, Martin L. (GSFC-5670)" w:date="2016-09-27T10:29:00Z"/>
                <w:rFonts w:cs="Arial"/>
                <w:sz w:val="20"/>
              </w:rPr>
            </w:pPr>
            <w:del w:id="1947"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503589B" w14:textId="4A39AFC0" w:rsidR="003F049D" w:rsidRPr="00407988" w:rsidDel="006A227A" w:rsidRDefault="003F049D" w:rsidP="009B076C">
            <w:pPr>
              <w:spacing w:after="0"/>
              <w:jc w:val="center"/>
              <w:rPr>
                <w:del w:id="1948" w:author="Perrine, Martin L. (GSFC-5670)" w:date="2016-09-27T10:29:00Z"/>
                <w:rFonts w:cs="Arial"/>
                <w:sz w:val="20"/>
              </w:rPr>
            </w:pPr>
            <w:del w:id="1949"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C6B33DD" w14:textId="221829D3" w:rsidR="003F049D" w:rsidRPr="00407988" w:rsidDel="006A227A" w:rsidRDefault="003F049D" w:rsidP="009B076C">
            <w:pPr>
              <w:spacing w:after="0"/>
              <w:jc w:val="center"/>
              <w:rPr>
                <w:del w:id="1950" w:author="Perrine, Martin L. (GSFC-5670)" w:date="2016-09-27T10:29:00Z"/>
                <w:rFonts w:cs="Arial"/>
                <w:sz w:val="20"/>
              </w:rPr>
            </w:pPr>
            <w:del w:id="1951"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vAlign w:val="bottom"/>
          </w:tcPr>
          <w:p w14:paraId="57B15B02" w14:textId="14094BA9" w:rsidR="003F049D" w:rsidRPr="00407988" w:rsidDel="006A227A" w:rsidRDefault="003F049D" w:rsidP="009B076C">
            <w:pPr>
              <w:spacing w:after="0"/>
              <w:jc w:val="center"/>
              <w:rPr>
                <w:del w:id="1952" w:author="Perrine, Martin L. (GSFC-5670)" w:date="2016-09-27T10:29:00Z"/>
                <w:rFonts w:cs="Arial"/>
                <w:sz w:val="20"/>
              </w:rPr>
            </w:pPr>
            <w:del w:id="1953" w:author="Perrine, Martin L. (GSFC-5670)" w:date="2016-09-27T10:29:00Z">
              <w:r w:rsidRPr="00407988" w:rsidDel="006A227A">
                <w:rPr>
                  <w:rFonts w:cs="Arial"/>
                  <w:sz w:val="20"/>
                </w:rPr>
                <w:delText> </w:delText>
              </w:r>
            </w:del>
          </w:p>
        </w:tc>
      </w:tr>
      <w:tr w:rsidR="003F049D" w:rsidRPr="00407988" w:rsidDel="006A227A" w14:paraId="123FF3B3" w14:textId="62FF9E54" w:rsidTr="009B076C">
        <w:trPr>
          <w:trHeight w:val="260"/>
          <w:jc w:val="center"/>
          <w:del w:id="1954" w:author="Perrine, Martin L. (GSFC-5670)" w:date="2016-09-27T10:29:00Z"/>
        </w:trPr>
        <w:tc>
          <w:tcPr>
            <w:tcW w:w="5063" w:type="dxa"/>
            <w:tcBorders>
              <w:top w:val="single" w:sz="4" w:space="0" w:color="auto"/>
              <w:left w:val="single" w:sz="4" w:space="0" w:color="auto"/>
              <w:bottom w:val="single" w:sz="4" w:space="0" w:color="auto"/>
              <w:right w:val="single" w:sz="4" w:space="0" w:color="auto"/>
            </w:tcBorders>
            <w:shd w:val="clear" w:color="auto" w:fill="FFFFFF"/>
            <w:noWrap/>
          </w:tcPr>
          <w:p w14:paraId="13589DB4" w14:textId="2CC088D4" w:rsidR="003F049D" w:rsidRPr="00407988" w:rsidDel="006A227A" w:rsidRDefault="003F049D" w:rsidP="009B076C">
            <w:pPr>
              <w:spacing w:after="0"/>
              <w:rPr>
                <w:del w:id="1955" w:author="Perrine, Martin L. (GSFC-5670)" w:date="2016-09-27T10:29:00Z"/>
                <w:rFonts w:cs="Arial"/>
                <w:sz w:val="20"/>
              </w:rPr>
            </w:pPr>
            <w:del w:id="1956" w:author="Perrine, Martin L. (GSFC-5670)" w:date="2016-09-27T10:29:00Z">
              <w:r w:rsidRPr="00407988" w:rsidDel="006A227A">
                <w:rPr>
                  <w:rFonts w:cs="Arial"/>
                  <w:sz w:val="20"/>
                </w:rPr>
                <w:delText>NENG-OPS-001 automated data delivery</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9A6B57E" w14:textId="714DEECD" w:rsidR="003F049D" w:rsidRPr="00407988" w:rsidDel="006A227A" w:rsidRDefault="003F049D" w:rsidP="009B076C">
            <w:pPr>
              <w:spacing w:after="0"/>
              <w:jc w:val="right"/>
              <w:rPr>
                <w:del w:id="1957" w:author="Perrine, Martin L. (GSFC-5670)" w:date="2016-09-27T10:29:00Z"/>
                <w:rFonts w:cs="Arial"/>
                <w:sz w:val="20"/>
              </w:rPr>
            </w:pPr>
            <w:del w:id="1958" w:author="Perrine, Martin L. (GSFC-5670)" w:date="2016-09-27T10:29:00Z">
              <w:r w:rsidRPr="00407988" w:rsidDel="006A227A">
                <w:rPr>
                  <w:rFonts w:cs="Arial"/>
                  <w:sz w:val="20"/>
                </w:rPr>
                <w:delText>1.1</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B8D77F8" w14:textId="55CF1ABE" w:rsidR="003F049D" w:rsidRPr="00407988" w:rsidDel="006A227A" w:rsidRDefault="003F049D" w:rsidP="009B076C">
            <w:pPr>
              <w:spacing w:after="0"/>
              <w:jc w:val="center"/>
              <w:rPr>
                <w:del w:id="1959" w:author="Perrine, Martin L. (GSFC-5670)" w:date="2016-09-27T10:29:00Z"/>
                <w:rFonts w:cs="Arial"/>
                <w:sz w:val="20"/>
              </w:rPr>
            </w:pPr>
            <w:del w:id="1960" w:author="Perrine, Martin L. (GSFC-5670)" w:date="2016-09-27T10:29:00Z">
              <w:r w:rsidRPr="00407988" w:rsidDel="006A227A">
                <w:rPr>
                  <w:rFonts w:cs="Arial"/>
                  <w:sz w:val="20"/>
                </w:rPr>
                <w:delText> </w:delText>
              </w:r>
            </w:del>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1D402CBA" w14:textId="0541D700" w:rsidR="003F049D" w:rsidRPr="00407988" w:rsidDel="006A227A" w:rsidRDefault="003F049D" w:rsidP="009B076C">
            <w:pPr>
              <w:spacing w:after="0"/>
              <w:jc w:val="center"/>
              <w:rPr>
                <w:del w:id="1961" w:author="Perrine, Martin L. (GSFC-5670)" w:date="2016-09-27T10:29:00Z"/>
                <w:rFonts w:cs="Arial"/>
                <w:sz w:val="20"/>
              </w:rPr>
            </w:pPr>
            <w:del w:id="1962"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200A7EC" w14:textId="49E1C4A9" w:rsidR="003F049D" w:rsidRPr="00407988" w:rsidDel="006A227A" w:rsidRDefault="003F049D" w:rsidP="009B076C">
            <w:pPr>
              <w:spacing w:after="0"/>
              <w:jc w:val="center"/>
              <w:rPr>
                <w:del w:id="1963" w:author="Perrine, Martin L. (GSFC-5670)" w:date="2016-09-27T10:29:00Z"/>
                <w:rFonts w:cs="Arial"/>
                <w:sz w:val="20"/>
              </w:rPr>
            </w:pPr>
            <w:del w:id="1964" w:author="Perrine, Martin L. (GSFC-5670)" w:date="2016-09-27T10:29:00Z">
              <w:r w:rsidRPr="00407988" w:rsidDel="006A227A">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E36E619" w14:textId="754260EE" w:rsidR="003F049D" w:rsidRPr="00407988" w:rsidDel="006A227A" w:rsidRDefault="003F049D" w:rsidP="009B076C">
            <w:pPr>
              <w:spacing w:after="0"/>
              <w:jc w:val="center"/>
              <w:rPr>
                <w:del w:id="1965" w:author="Perrine, Martin L. (GSFC-5670)" w:date="2016-09-27T10:29:00Z"/>
                <w:rFonts w:cs="Arial"/>
                <w:sz w:val="20"/>
              </w:rPr>
            </w:pPr>
            <w:del w:id="1966"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B260D00" w14:textId="0E8D8CFD" w:rsidR="003F049D" w:rsidRPr="00407988" w:rsidDel="006A227A" w:rsidRDefault="003F049D" w:rsidP="009B076C">
            <w:pPr>
              <w:spacing w:after="0"/>
              <w:jc w:val="center"/>
              <w:rPr>
                <w:del w:id="1967" w:author="Perrine, Martin L. (GSFC-5670)" w:date="2016-09-27T10:29:00Z"/>
                <w:rFonts w:cs="Arial"/>
                <w:sz w:val="20"/>
              </w:rPr>
            </w:pPr>
            <w:del w:id="1968"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DCD6A27" w14:textId="67668991" w:rsidR="003F049D" w:rsidRPr="00407988" w:rsidDel="006A227A" w:rsidRDefault="003F049D" w:rsidP="009B076C">
            <w:pPr>
              <w:spacing w:after="0"/>
              <w:jc w:val="center"/>
              <w:rPr>
                <w:del w:id="1969" w:author="Perrine, Martin L. (GSFC-5670)" w:date="2016-09-27T10:29:00Z"/>
                <w:rFonts w:cs="Arial"/>
                <w:sz w:val="20"/>
              </w:rPr>
            </w:pPr>
            <w:del w:id="1970"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C6E3A00" w14:textId="63B880B3" w:rsidR="003F049D" w:rsidRPr="00407988" w:rsidDel="006A227A" w:rsidRDefault="003F049D" w:rsidP="009B076C">
            <w:pPr>
              <w:spacing w:after="0"/>
              <w:jc w:val="center"/>
              <w:rPr>
                <w:del w:id="1971" w:author="Perrine, Martin L. (GSFC-5670)" w:date="2016-09-27T10:29:00Z"/>
                <w:rFonts w:cs="Arial"/>
                <w:sz w:val="20"/>
              </w:rPr>
            </w:pPr>
            <w:del w:id="1972" w:author="Perrine, Martin L. (GSFC-5670)" w:date="2016-09-27T10:29:00Z">
              <w:r w:rsidRPr="00407988" w:rsidDel="006A227A">
                <w:rPr>
                  <w:rFonts w:cs="Arial"/>
                  <w:sz w:val="20"/>
                </w:rPr>
                <w:delText>X</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vAlign w:val="bottom"/>
          </w:tcPr>
          <w:p w14:paraId="0BB3F80E" w14:textId="382E4AFD" w:rsidR="003F049D" w:rsidRPr="00407988" w:rsidDel="006A227A" w:rsidRDefault="003F049D" w:rsidP="009B076C">
            <w:pPr>
              <w:spacing w:after="0"/>
              <w:jc w:val="center"/>
              <w:rPr>
                <w:del w:id="1973" w:author="Perrine, Martin L. (GSFC-5670)" w:date="2016-09-27T10:29:00Z"/>
                <w:rFonts w:cs="Arial"/>
                <w:sz w:val="20"/>
              </w:rPr>
            </w:pPr>
            <w:del w:id="1974" w:author="Perrine, Martin L. (GSFC-5670)" w:date="2016-09-27T10:29:00Z">
              <w:r w:rsidRPr="00407988" w:rsidDel="006A227A">
                <w:rPr>
                  <w:rFonts w:cs="Arial"/>
                  <w:sz w:val="20"/>
                </w:rPr>
                <w:delText> </w:delText>
              </w:r>
            </w:del>
          </w:p>
        </w:tc>
      </w:tr>
      <w:tr w:rsidR="003F049D" w:rsidRPr="00407988" w:rsidDel="006A227A" w14:paraId="7BF79665" w14:textId="2BFF38CC" w:rsidTr="009B076C">
        <w:trPr>
          <w:trHeight w:val="260"/>
          <w:jc w:val="center"/>
          <w:del w:id="1975" w:author="Perrine, Martin L. (GSFC-5670)" w:date="2016-09-27T10:29:00Z"/>
        </w:trPr>
        <w:tc>
          <w:tcPr>
            <w:tcW w:w="5063" w:type="dxa"/>
            <w:tcBorders>
              <w:top w:val="single" w:sz="4" w:space="0" w:color="auto"/>
              <w:left w:val="single" w:sz="4" w:space="0" w:color="auto"/>
              <w:bottom w:val="single" w:sz="4" w:space="0" w:color="auto"/>
              <w:right w:val="single" w:sz="4" w:space="0" w:color="auto"/>
            </w:tcBorders>
            <w:shd w:val="clear" w:color="auto" w:fill="FFFFFF"/>
            <w:noWrap/>
          </w:tcPr>
          <w:p w14:paraId="3A74DFDC" w14:textId="12F17D74" w:rsidR="003F049D" w:rsidRPr="00407988" w:rsidDel="006A227A" w:rsidRDefault="003F049D" w:rsidP="009B076C">
            <w:pPr>
              <w:spacing w:after="0"/>
              <w:rPr>
                <w:del w:id="1976" w:author="Perrine, Martin L. (GSFC-5670)" w:date="2016-09-27T10:29:00Z"/>
                <w:rFonts w:cs="Arial"/>
                <w:sz w:val="20"/>
              </w:rPr>
            </w:pPr>
            <w:del w:id="1977" w:author="Perrine, Martin L. (GSFC-5670)" w:date="2016-09-27T10:29:00Z">
              <w:r w:rsidRPr="00407988" w:rsidDel="006A227A">
                <w:rPr>
                  <w:rFonts w:cs="Arial"/>
                  <w:sz w:val="20"/>
                </w:rPr>
                <w:delText>NENG-OPS-002 Attempt data delivery once</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0BCDFDA" w14:textId="55667446" w:rsidR="003F049D" w:rsidRPr="00407988" w:rsidDel="006A227A" w:rsidRDefault="003F049D" w:rsidP="009B076C">
            <w:pPr>
              <w:spacing w:after="0"/>
              <w:jc w:val="right"/>
              <w:rPr>
                <w:del w:id="1978" w:author="Perrine, Martin L. (GSFC-5670)" w:date="2016-09-27T10:29:00Z"/>
                <w:rFonts w:cs="Arial"/>
                <w:sz w:val="20"/>
              </w:rPr>
            </w:pPr>
            <w:del w:id="1979" w:author="Perrine, Martin L. (GSFC-5670)" w:date="2016-09-27T10:29:00Z">
              <w:r w:rsidRPr="00407988" w:rsidDel="006A227A">
                <w:rPr>
                  <w:rFonts w:cs="Arial"/>
                  <w:sz w:val="20"/>
                </w:rPr>
                <w:delText>1.2</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8E47B5F" w14:textId="568796EB" w:rsidR="003F049D" w:rsidRPr="00407988" w:rsidDel="006A227A" w:rsidRDefault="003F049D" w:rsidP="009B076C">
            <w:pPr>
              <w:spacing w:after="0"/>
              <w:jc w:val="center"/>
              <w:rPr>
                <w:del w:id="1980" w:author="Perrine, Martin L. (GSFC-5670)" w:date="2016-09-27T10:29:00Z"/>
                <w:rFonts w:cs="Arial"/>
                <w:sz w:val="20"/>
              </w:rPr>
            </w:pPr>
            <w:del w:id="1981" w:author="Perrine, Martin L. (GSFC-5670)" w:date="2016-09-27T10:29:00Z">
              <w:r w:rsidRPr="00407988" w:rsidDel="006A227A">
                <w:rPr>
                  <w:rFonts w:cs="Arial"/>
                  <w:sz w:val="20"/>
                </w:rPr>
                <w:delText> </w:delText>
              </w:r>
            </w:del>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505DC8CC" w14:textId="2AB58805" w:rsidR="003F049D" w:rsidRPr="00407988" w:rsidDel="006A227A" w:rsidRDefault="003F049D" w:rsidP="009B076C">
            <w:pPr>
              <w:spacing w:after="0"/>
              <w:jc w:val="center"/>
              <w:rPr>
                <w:del w:id="1982" w:author="Perrine, Martin L. (GSFC-5670)" w:date="2016-09-27T10:29:00Z"/>
                <w:rFonts w:cs="Arial"/>
                <w:sz w:val="20"/>
              </w:rPr>
            </w:pPr>
            <w:del w:id="1983"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8ED196B" w14:textId="112FE8B5" w:rsidR="003F049D" w:rsidRPr="00407988" w:rsidDel="006A227A" w:rsidRDefault="003F049D" w:rsidP="009B076C">
            <w:pPr>
              <w:spacing w:after="0"/>
              <w:jc w:val="center"/>
              <w:rPr>
                <w:del w:id="1984" w:author="Perrine, Martin L. (GSFC-5670)" w:date="2016-09-27T10:29:00Z"/>
                <w:rFonts w:cs="Arial"/>
                <w:sz w:val="20"/>
              </w:rPr>
            </w:pPr>
            <w:del w:id="1985" w:author="Perrine, Martin L. (GSFC-5670)" w:date="2016-09-27T10:29:00Z">
              <w:r w:rsidRPr="00407988" w:rsidDel="006A227A">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AF4F981" w14:textId="75FF26C4" w:rsidR="003F049D" w:rsidRPr="00407988" w:rsidDel="006A227A" w:rsidRDefault="003F049D" w:rsidP="009B076C">
            <w:pPr>
              <w:spacing w:after="0"/>
              <w:jc w:val="center"/>
              <w:rPr>
                <w:del w:id="1986" w:author="Perrine, Martin L. (GSFC-5670)" w:date="2016-09-27T10:29:00Z"/>
                <w:rFonts w:cs="Arial"/>
                <w:sz w:val="20"/>
              </w:rPr>
            </w:pPr>
            <w:del w:id="1987"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314CFB0" w14:textId="587F2430" w:rsidR="003F049D" w:rsidRPr="00407988" w:rsidDel="006A227A" w:rsidRDefault="003F049D" w:rsidP="009B076C">
            <w:pPr>
              <w:spacing w:after="0"/>
              <w:jc w:val="center"/>
              <w:rPr>
                <w:del w:id="1988" w:author="Perrine, Martin L. (GSFC-5670)" w:date="2016-09-27T10:29:00Z"/>
                <w:rFonts w:cs="Arial"/>
                <w:sz w:val="20"/>
              </w:rPr>
            </w:pPr>
            <w:del w:id="1989"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070564C" w14:textId="22F81AFB" w:rsidR="003F049D" w:rsidRPr="00407988" w:rsidDel="006A227A" w:rsidRDefault="003F049D" w:rsidP="009B076C">
            <w:pPr>
              <w:spacing w:after="0"/>
              <w:jc w:val="center"/>
              <w:rPr>
                <w:del w:id="1990" w:author="Perrine, Martin L. (GSFC-5670)" w:date="2016-09-27T10:29:00Z"/>
                <w:rFonts w:cs="Arial"/>
                <w:sz w:val="20"/>
              </w:rPr>
            </w:pPr>
            <w:del w:id="1991" w:author="Perrine, Martin L. (GSFC-5670)" w:date="2016-09-27T10:29:00Z">
              <w:r w:rsidDel="006A227A">
                <w:rPr>
                  <w:rFonts w:cs="Arial"/>
                  <w:sz w:val="20"/>
                </w:rPr>
                <w:delText>X</w:delText>
              </w:r>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0AB86C4" w14:textId="232FD5B1" w:rsidR="003F049D" w:rsidRPr="00407988" w:rsidDel="006A227A" w:rsidRDefault="003F049D" w:rsidP="009B076C">
            <w:pPr>
              <w:spacing w:after="0"/>
              <w:jc w:val="center"/>
              <w:rPr>
                <w:del w:id="1992" w:author="Perrine, Martin L. (GSFC-5670)" w:date="2016-09-27T10:29:00Z"/>
                <w:rFonts w:cs="Arial"/>
                <w:sz w:val="20"/>
              </w:rPr>
            </w:pPr>
            <w:del w:id="1993" w:author="Perrine, Martin L. (GSFC-5670)" w:date="2016-09-27T10:29:00Z">
              <w:r w:rsidRPr="00407988" w:rsidDel="006A227A">
                <w:rPr>
                  <w:rFonts w:cs="Arial"/>
                  <w:sz w:val="20"/>
                </w:rPr>
                <w:delText> X</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vAlign w:val="bottom"/>
          </w:tcPr>
          <w:p w14:paraId="6F5DC911" w14:textId="7D25BE37" w:rsidR="003F049D" w:rsidRPr="00407988" w:rsidDel="006A227A" w:rsidRDefault="003F049D" w:rsidP="009B076C">
            <w:pPr>
              <w:spacing w:after="0"/>
              <w:jc w:val="center"/>
              <w:rPr>
                <w:del w:id="1994" w:author="Perrine, Martin L. (GSFC-5670)" w:date="2016-09-27T10:29:00Z"/>
                <w:rFonts w:cs="Arial"/>
                <w:sz w:val="20"/>
              </w:rPr>
            </w:pPr>
            <w:del w:id="1995" w:author="Perrine, Martin L. (GSFC-5670)" w:date="2016-09-27T10:29:00Z">
              <w:r w:rsidRPr="00407988" w:rsidDel="006A227A">
                <w:rPr>
                  <w:rFonts w:cs="Arial"/>
                  <w:sz w:val="20"/>
                </w:rPr>
                <w:delText> </w:delText>
              </w:r>
            </w:del>
          </w:p>
        </w:tc>
      </w:tr>
      <w:tr w:rsidR="003F049D" w:rsidRPr="00407988" w:rsidDel="006A227A" w14:paraId="4CA8971E" w14:textId="36085F63" w:rsidTr="009B076C">
        <w:trPr>
          <w:trHeight w:val="260"/>
          <w:jc w:val="center"/>
          <w:del w:id="1996" w:author="Perrine, Martin L. (GSFC-5670)" w:date="2016-09-27T10:29:00Z"/>
        </w:trPr>
        <w:tc>
          <w:tcPr>
            <w:tcW w:w="5063" w:type="dxa"/>
            <w:tcBorders>
              <w:top w:val="single" w:sz="4" w:space="0" w:color="auto"/>
              <w:left w:val="single" w:sz="4" w:space="0" w:color="auto"/>
              <w:bottom w:val="single" w:sz="4" w:space="0" w:color="auto"/>
              <w:right w:val="single" w:sz="4" w:space="0" w:color="auto"/>
            </w:tcBorders>
            <w:shd w:val="clear" w:color="auto" w:fill="FFFFFF"/>
            <w:noWrap/>
          </w:tcPr>
          <w:p w14:paraId="64519F65" w14:textId="7932A47A" w:rsidR="003F049D" w:rsidRPr="00407988" w:rsidDel="006A227A" w:rsidRDefault="003F049D" w:rsidP="009B076C">
            <w:pPr>
              <w:spacing w:after="0"/>
              <w:rPr>
                <w:del w:id="1997" w:author="Perrine, Martin L. (GSFC-5670)" w:date="2016-09-27T10:29:00Z"/>
                <w:rFonts w:cs="Arial"/>
                <w:sz w:val="20"/>
              </w:rPr>
            </w:pPr>
            <w:del w:id="1998" w:author="Perrine, Martin L. (GSFC-5670)" w:date="2016-09-27T10:29:00Z">
              <w:r w:rsidRPr="00407988" w:rsidDel="006A227A">
                <w:rPr>
                  <w:rFonts w:cs="Arial"/>
                  <w:sz w:val="20"/>
                </w:rPr>
                <w:delText>NENG-OPS-004 Unattended nominal operation</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A5CC587" w14:textId="7F2213BC" w:rsidR="003F049D" w:rsidRPr="00407988" w:rsidDel="006A227A" w:rsidRDefault="003F049D" w:rsidP="009B076C">
            <w:pPr>
              <w:spacing w:after="0"/>
              <w:jc w:val="right"/>
              <w:rPr>
                <w:del w:id="1999" w:author="Perrine, Martin L. (GSFC-5670)" w:date="2016-09-27T10:29:00Z"/>
                <w:rFonts w:cs="Arial"/>
                <w:sz w:val="20"/>
              </w:rPr>
            </w:pPr>
            <w:del w:id="2000" w:author="Perrine, Martin L. (GSFC-5670)" w:date="2016-09-27T10:29:00Z">
              <w:r w:rsidDel="006A227A">
                <w:rPr>
                  <w:rFonts w:cs="Arial"/>
                  <w:sz w:val="20"/>
                </w:rPr>
                <w:delText>1.3</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4128BBB" w14:textId="595C11ED" w:rsidR="003F049D" w:rsidRPr="00407988" w:rsidDel="006A227A" w:rsidRDefault="003F049D" w:rsidP="009B076C">
            <w:pPr>
              <w:spacing w:after="0"/>
              <w:jc w:val="center"/>
              <w:rPr>
                <w:del w:id="2001" w:author="Perrine, Martin L. (GSFC-5670)" w:date="2016-09-27T10:29:00Z"/>
                <w:rFonts w:cs="Arial"/>
                <w:sz w:val="20"/>
              </w:rPr>
            </w:pPr>
            <w:del w:id="2002" w:author="Perrine, Martin L. (GSFC-5670)" w:date="2016-09-27T10:29:00Z">
              <w:r w:rsidRPr="00407988" w:rsidDel="006A227A">
                <w:rPr>
                  <w:rFonts w:cs="Arial"/>
                  <w:sz w:val="20"/>
                </w:rPr>
                <w:delText> </w:delText>
              </w:r>
            </w:del>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16876DE9" w14:textId="3C288A0A" w:rsidR="003F049D" w:rsidRPr="00407988" w:rsidDel="006A227A" w:rsidRDefault="003F049D" w:rsidP="009B076C">
            <w:pPr>
              <w:spacing w:after="0"/>
              <w:jc w:val="center"/>
              <w:rPr>
                <w:del w:id="2003" w:author="Perrine, Martin L. (GSFC-5670)" w:date="2016-09-27T10:29:00Z"/>
                <w:rFonts w:cs="Arial"/>
                <w:sz w:val="20"/>
              </w:rPr>
            </w:pPr>
            <w:del w:id="2004"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490497A" w14:textId="7A446C68" w:rsidR="003F049D" w:rsidRPr="00407988" w:rsidDel="006A227A" w:rsidRDefault="003F049D" w:rsidP="009B076C">
            <w:pPr>
              <w:spacing w:after="0"/>
              <w:jc w:val="center"/>
              <w:rPr>
                <w:del w:id="2005" w:author="Perrine, Martin L. (GSFC-5670)" w:date="2016-09-27T10:29:00Z"/>
                <w:rFonts w:cs="Arial"/>
                <w:sz w:val="20"/>
              </w:rPr>
            </w:pPr>
            <w:del w:id="2006"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E5FB241" w14:textId="2DFFDCA0" w:rsidR="003F049D" w:rsidRPr="00407988" w:rsidDel="006A227A" w:rsidRDefault="003F049D" w:rsidP="009B076C">
            <w:pPr>
              <w:spacing w:after="0"/>
              <w:jc w:val="center"/>
              <w:rPr>
                <w:del w:id="2007" w:author="Perrine, Martin L. (GSFC-5670)" w:date="2016-09-27T10:29:00Z"/>
                <w:rFonts w:cs="Arial"/>
                <w:sz w:val="20"/>
              </w:rPr>
            </w:pPr>
            <w:del w:id="2008"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8460E6E" w14:textId="4BBFAFEE" w:rsidR="003F049D" w:rsidRPr="00407988" w:rsidDel="006A227A" w:rsidRDefault="003F049D" w:rsidP="009B076C">
            <w:pPr>
              <w:spacing w:after="0"/>
              <w:jc w:val="center"/>
              <w:rPr>
                <w:del w:id="2009" w:author="Perrine, Martin L. (GSFC-5670)" w:date="2016-09-27T10:29:00Z"/>
                <w:rFonts w:cs="Arial"/>
                <w:sz w:val="20"/>
              </w:rPr>
            </w:pPr>
            <w:del w:id="2010"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2A448E3" w14:textId="13CD1415" w:rsidR="003F049D" w:rsidRPr="00407988" w:rsidDel="006A227A" w:rsidRDefault="003F049D" w:rsidP="009B076C">
            <w:pPr>
              <w:spacing w:after="0"/>
              <w:jc w:val="center"/>
              <w:rPr>
                <w:del w:id="2011" w:author="Perrine, Martin L. (GSFC-5670)" w:date="2016-09-27T10:29:00Z"/>
                <w:rFonts w:cs="Arial"/>
                <w:sz w:val="20"/>
              </w:rPr>
            </w:pPr>
            <w:del w:id="2012" w:author="Perrine, Martin L. (GSFC-5670)" w:date="2016-09-27T10:29:00Z">
              <w:r w:rsidRPr="00407988" w:rsidDel="006A227A">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38CE568" w14:textId="3D881C35" w:rsidR="003F049D" w:rsidRPr="00407988" w:rsidDel="006A227A" w:rsidRDefault="003F049D" w:rsidP="009B076C">
            <w:pPr>
              <w:spacing w:after="0"/>
              <w:jc w:val="center"/>
              <w:rPr>
                <w:del w:id="2013" w:author="Perrine, Martin L. (GSFC-5670)" w:date="2016-09-27T10:29:00Z"/>
                <w:rFonts w:cs="Arial"/>
                <w:sz w:val="20"/>
              </w:rPr>
            </w:pPr>
            <w:del w:id="2014" w:author="Perrine, Martin L. (GSFC-5670)" w:date="2016-09-27T10:29:00Z">
              <w:r w:rsidRPr="00407988" w:rsidDel="006A227A">
                <w:rPr>
                  <w:rFonts w:cs="Arial"/>
                  <w:sz w:val="20"/>
                </w:rPr>
                <w:delText>X</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vAlign w:val="bottom"/>
          </w:tcPr>
          <w:p w14:paraId="7F49C8C8" w14:textId="29AEE809" w:rsidR="003F049D" w:rsidRPr="00407988" w:rsidDel="006A227A" w:rsidRDefault="003F049D" w:rsidP="009B076C">
            <w:pPr>
              <w:spacing w:after="0"/>
              <w:jc w:val="center"/>
              <w:rPr>
                <w:del w:id="2015" w:author="Perrine, Martin L. (GSFC-5670)" w:date="2016-09-27T10:29:00Z"/>
                <w:rFonts w:cs="Arial"/>
                <w:sz w:val="20"/>
              </w:rPr>
            </w:pPr>
          </w:p>
        </w:tc>
      </w:tr>
      <w:tr w:rsidR="003F049D" w:rsidRPr="00407988" w:rsidDel="006A227A" w14:paraId="0D6434EA" w14:textId="7EF5F6CA" w:rsidTr="009B076C">
        <w:trPr>
          <w:trHeight w:val="260"/>
          <w:jc w:val="center"/>
          <w:del w:id="2016" w:author="Perrine, Martin L. (GSFC-5670)" w:date="2016-09-27T10:29:00Z"/>
        </w:trPr>
        <w:tc>
          <w:tcPr>
            <w:tcW w:w="5063" w:type="dxa"/>
            <w:tcBorders>
              <w:top w:val="single" w:sz="4" w:space="0" w:color="auto"/>
              <w:left w:val="single" w:sz="4" w:space="0" w:color="auto"/>
              <w:bottom w:val="single" w:sz="4" w:space="0" w:color="auto"/>
              <w:right w:val="single" w:sz="4" w:space="0" w:color="auto"/>
            </w:tcBorders>
            <w:shd w:val="clear" w:color="auto" w:fill="FFFFFF"/>
            <w:noWrap/>
          </w:tcPr>
          <w:p w14:paraId="7ABA3A7A" w14:textId="7A4022B1" w:rsidR="003F049D" w:rsidRPr="00407988" w:rsidDel="006A227A" w:rsidRDefault="003F049D" w:rsidP="009B076C">
            <w:pPr>
              <w:spacing w:after="0"/>
              <w:rPr>
                <w:del w:id="2017" w:author="Perrine, Martin L. (GSFC-5670)" w:date="2016-09-27T10:29:00Z"/>
                <w:rFonts w:cs="Arial"/>
                <w:sz w:val="20"/>
              </w:rPr>
            </w:pPr>
            <w:del w:id="2018" w:author="Perrine, Martin L. (GSFC-5670)" w:date="2016-09-27T10:29:00Z">
              <w:r w:rsidRPr="00407988" w:rsidDel="006A227A">
                <w:rPr>
                  <w:rFonts w:cs="Arial"/>
                  <w:sz w:val="20"/>
                </w:rPr>
                <w:delText>NENG-OPS-005 Negative reporting</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5625FB1" w14:textId="084D9834" w:rsidR="003F049D" w:rsidRPr="00407988" w:rsidDel="006A227A" w:rsidRDefault="003F049D" w:rsidP="009B076C">
            <w:pPr>
              <w:spacing w:after="0"/>
              <w:jc w:val="right"/>
              <w:rPr>
                <w:del w:id="2019" w:author="Perrine, Martin L. (GSFC-5670)" w:date="2016-09-27T10:29:00Z"/>
                <w:rFonts w:cs="Arial"/>
                <w:sz w:val="20"/>
              </w:rPr>
            </w:pPr>
            <w:del w:id="2020" w:author="Perrine, Martin L. (GSFC-5670)" w:date="2016-09-27T10:29:00Z">
              <w:r w:rsidDel="006A227A">
                <w:rPr>
                  <w:rFonts w:cs="Arial"/>
                  <w:sz w:val="20"/>
                </w:rPr>
                <w:delText>1.4</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9FDEF6E" w14:textId="23D4ADE7" w:rsidR="003F049D" w:rsidRPr="00407988" w:rsidDel="006A227A" w:rsidRDefault="003F049D" w:rsidP="009B076C">
            <w:pPr>
              <w:spacing w:after="0"/>
              <w:jc w:val="center"/>
              <w:rPr>
                <w:del w:id="2021" w:author="Perrine, Martin L. (GSFC-5670)" w:date="2016-09-27T10:29:00Z"/>
                <w:rFonts w:cs="Arial"/>
                <w:sz w:val="20"/>
              </w:rPr>
            </w:pPr>
            <w:del w:id="2022" w:author="Perrine, Martin L. (GSFC-5670)" w:date="2016-09-27T10:29:00Z">
              <w:r w:rsidRPr="00407988" w:rsidDel="006A227A">
                <w:rPr>
                  <w:rFonts w:cs="Arial"/>
                  <w:sz w:val="20"/>
                </w:rPr>
                <w:delText> </w:delText>
              </w:r>
            </w:del>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5DD7188A" w14:textId="3120346F" w:rsidR="003F049D" w:rsidRPr="00407988" w:rsidDel="006A227A" w:rsidRDefault="003F049D" w:rsidP="009B076C">
            <w:pPr>
              <w:spacing w:after="0"/>
              <w:jc w:val="center"/>
              <w:rPr>
                <w:del w:id="2023" w:author="Perrine, Martin L. (GSFC-5670)" w:date="2016-09-27T10:29:00Z"/>
                <w:rFonts w:cs="Arial"/>
                <w:sz w:val="20"/>
              </w:rPr>
            </w:pPr>
            <w:del w:id="2024"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FD54E36" w14:textId="3B886509" w:rsidR="003F049D" w:rsidRPr="00407988" w:rsidDel="006A227A" w:rsidRDefault="003F049D" w:rsidP="009B076C">
            <w:pPr>
              <w:spacing w:after="0"/>
              <w:jc w:val="center"/>
              <w:rPr>
                <w:del w:id="2025" w:author="Perrine, Martin L. (GSFC-5670)" w:date="2016-09-27T10:29:00Z"/>
                <w:rFonts w:cs="Arial"/>
                <w:sz w:val="20"/>
              </w:rPr>
            </w:pPr>
            <w:del w:id="2026"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5262C8E" w14:textId="7A98D485" w:rsidR="003F049D" w:rsidRPr="00407988" w:rsidDel="006A227A" w:rsidRDefault="003F049D" w:rsidP="009B076C">
            <w:pPr>
              <w:spacing w:after="0"/>
              <w:jc w:val="center"/>
              <w:rPr>
                <w:del w:id="2027" w:author="Perrine, Martin L. (GSFC-5670)" w:date="2016-09-27T10:29:00Z"/>
                <w:rFonts w:cs="Arial"/>
                <w:sz w:val="20"/>
              </w:rPr>
            </w:pPr>
            <w:del w:id="2028" w:author="Perrine, Martin L. (GSFC-5670)" w:date="2016-09-27T10:29:00Z">
              <w:r w:rsidRPr="00407988" w:rsidDel="006A227A">
                <w:rPr>
                  <w:rFonts w:cs="Arial"/>
                  <w:sz w:val="20"/>
                </w:rPr>
                <w:delText>X</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488339B" w14:textId="541DF2BE" w:rsidR="003F049D" w:rsidRPr="00407988" w:rsidDel="006A227A" w:rsidRDefault="003F049D" w:rsidP="009B076C">
            <w:pPr>
              <w:spacing w:after="0"/>
              <w:jc w:val="center"/>
              <w:rPr>
                <w:del w:id="2029" w:author="Perrine, Martin L. (GSFC-5670)" w:date="2016-09-27T10:29:00Z"/>
                <w:rFonts w:cs="Arial"/>
                <w:sz w:val="20"/>
              </w:rPr>
            </w:pPr>
            <w:del w:id="2030"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83089FD" w14:textId="1BF649C1" w:rsidR="003F049D" w:rsidRPr="00407988" w:rsidDel="006A227A" w:rsidRDefault="003F049D" w:rsidP="009B076C">
            <w:pPr>
              <w:spacing w:after="0"/>
              <w:jc w:val="center"/>
              <w:rPr>
                <w:del w:id="2031" w:author="Perrine, Martin L. (GSFC-5670)" w:date="2016-09-27T10:29:00Z"/>
                <w:rFonts w:cs="Arial"/>
                <w:sz w:val="20"/>
              </w:rPr>
            </w:pPr>
            <w:del w:id="2032"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92A9018" w14:textId="527825B6" w:rsidR="003F049D" w:rsidRPr="00407988" w:rsidDel="006A227A" w:rsidRDefault="003F049D" w:rsidP="009B076C">
            <w:pPr>
              <w:spacing w:after="0"/>
              <w:jc w:val="center"/>
              <w:rPr>
                <w:del w:id="2033" w:author="Perrine, Martin L. (GSFC-5670)" w:date="2016-09-27T10:29:00Z"/>
                <w:rFonts w:cs="Arial"/>
                <w:sz w:val="20"/>
              </w:rPr>
            </w:pPr>
            <w:del w:id="2034"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vAlign w:val="bottom"/>
          </w:tcPr>
          <w:p w14:paraId="60E6B2BF" w14:textId="664BA496" w:rsidR="003F049D" w:rsidRPr="00407988" w:rsidDel="006A227A" w:rsidRDefault="003F049D" w:rsidP="009B076C">
            <w:pPr>
              <w:spacing w:after="0"/>
              <w:jc w:val="center"/>
              <w:rPr>
                <w:del w:id="2035" w:author="Perrine, Martin L. (GSFC-5670)" w:date="2016-09-27T10:29:00Z"/>
                <w:rFonts w:cs="Arial"/>
                <w:sz w:val="20"/>
              </w:rPr>
            </w:pPr>
            <w:del w:id="2036" w:author="Perrine, Martin L. (GSFC-5670)" w:date="2016-09-27T10:29:00Z">
              <w:r w:rsidRPr="00407988" w:rsidDel="006A227A">
                <w:rPr>
                  <w:rFonts w:cs="Arial"/>
                  <w:sz w:val="20"/>
                </w:rPr>
                <w:delText> </w:delText>
              </w:r>
            </w:del>
          </w:p>
        </w:tc>
      </w:tr>
      <w:tr w:rsidR="003F049D" w:rsidRPr="00407988" w:rsidDel="006A227A" w14:paraId="4039F980" w14:textId="130C29A8" w:rsidTr="009B076C">
        <w:trPr>
          <w:trHeight w:val="260"/>
          <w:jc w:val="center"/>
          <w:del w:id="2037" w:author="Perrine, Martin L. (GSFC-5670)" w:date="2016-09-27T10:29:00Z"/>
        </w:trPr>
        <w:tc>
          <w:tcPr>
            <w:tcW w:w="5063" w:type="dxa"/>
            <w:tcBorders>
              <w:top w:val="single" w:sz="4" w:space="0" w:color="auto"/>
              <w:left w:val="single" w:sz="4" w:space="0" w:color="auto"/>
              <w:bottom w:val="single" w:sz="4" w:space="0" w:color="auto"/>
              <w:right w:val="single" w:sz="4" w:space="0" w:color="auto"/>
            </w:tcBorders>
            <w:shd w:val="clear" w:color="auto" w:fill="FFFFFF"/>
            <w:noWrap/>
          </w:tcPr>
          <w:p w14:paraId="584E9B38" w14:textId="3D099D97" w:rsidR="003F049D" w:rsidRPr="00407988" w:rsidDel="006A227A" w:rsidRDefault="003F049D" w:rsidP="009B076C">
            <w:pPr>
              <w:spacing w:after="0"/>
              <w:rPr>
                <w:del w:id="2038" w:author="Perrine, Martin L. (GSFC-5670)" w:date="2016-09-27T10:29:00Z"/>
                <w:rFonts w:cs="Arial"/>
                <w:sz w:val="20"/>
              </w:rPr>
            </w:pPr>
            <w:del w:id="2039" w:author="Perrine, Martin L. (GSFC-5670)" w:date="2016-09-27T10:29:00Z">
              <w:r w:rsidRPr="00407988" w:rsidDel="006A227A">
                <w:rPr>
                  <w:rFonts w:cs="Arial"/>
                  <w:sz w:val="20"/>
                </w:rPr>
                <w:delText>NENG-OPS-013 Storage system status</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AA5A59C" w14:textId="65178443" w:rsidR="003F049D" w:rsidRPr="00407988" w:rsidDel="006A227A" w:rsidRDefault="003F049D" w:rsidP="009B076C">
            <w:pPr>
              <w:spacing w:after="0"/>
              <w:jc w:val="right"/>
              <w:rPr>
                <w:del w:id="2040" w:author="Perrine, Martin L. (GSFC-5670)" w:date="2016-09-27T10:29:00Z"/>
                <w:rFonts w:cs="Arial"/>
                <w:sz w:val="20"/>
              </w:rPr>
            </w:pPr>
            <w:del w:id="2041" w:author="Perrine, Martin L. (GSFC-5670)" w:date="2016-09-27T10:29:00Z">
              <w:r w:rsidDel="006A227A">
                <w:rPr>
                  <w:rFonts w:cs="Arial"/>
                  <w:sz w:val="20"/>
                </w:rPr>
                <w:delText>1.5</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FCF2B97" w14:textId="5239F733" w:rsidR="003F049D" w:rsidRPr="00407988" w:rsidDel="006A227A" w:rsidRDefault="003F049D" w:rsidP="009B076C">
            <w:pPr>
              <w:spacing w:after="0"/>
              <w:jc w:val="center"/>
              <w:rPr>
                <w:del w:id="2042" w:author="Perrine, Martin L. (GSFC-5670)" w:date="2016-09-27T10:29:00Z"/>
                <w:rFonts w:cs="Arial"/>
                <w:sz w:val="20"/>
              </w:rPr>
            </w:pPr>
            <w:del w:id="2043" w:author="Perrine, Martin L. (GSFC-5670)" w:date="2016-09-27T10:29:00Z">
              <w:r w:rsidRPr="00407988" w:rsidDel="006A227A">
                <w:rPr>
                  <w:rFonts w:cs="Arial"/>
                  <w:sz w:val="20"/>
                </w:rPr>
                <w:delText> </w:delText>
              </w:r>
            </w:del>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69C7F221" w14:textId="14CD38D8" w:rsidR="003F049D" w:rsidRPr="00407988" w:rsidDel="006A227A" w:rsidRDefault="003F049D" w:rsidP="009B076C">
            <w:pPr>
              <w:spacing w:after="0"/>
              <w:jc w:val="center"/>
              <w:rPr>
                <w:del w:id="2044" w:author="Perrine, Martin L. (GSFC-5670)" w:date="2016-09-27T10:29:00Z"/>
                <w:rFonts w:cs="Arial"/>
                <w:sz w:val="20"/>
              </w:rPr>
            </w:pPr>
            <w:del w:id="2045"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6A0D79F" w14:textId="200A7DBA" w:rsidR="003F049D" w:rsidRPr="00407988" w:rsidDel="006A227A" w:rsidRDefault="003F049D" w:rsidP="009B076C">
            <w:pPr>
              <w:spacing w:after="0"/>
              <w:jc w:val="center"/>
              <w:rPr>
                <w:del w:id="2046" w:author="Perrine, Martin L. (GSFC-5670)" w:date="2016-09-27T10:29:00Z"/>
                <w:rFonts w:cs="Arial"/>
                <w:sz w:val="20"/>
              </w:rPr>
            </w:pPr>
            <w:del w:id="2047" w:author="Perrine, Martin L. (GSFC-5670)" w:date="2016-09-27T10:29:00Z">
              <w:r w:rsidRPr="00407988" w:rsidDel="006A227A">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37CBD5C" w14:textId="4D861872" w:rsidR="003F049D" w:rsidRPr="00407988" w:rsidDel="006A227A" w:rsidRDefault="003F049D" w:rsidP="009B076C">
            <w:pPr>
              <w:spacing w:after="0"/>
              <w:jc w:val="center"/>
              <w:rPr>
                <w:del w:id="2048" w:author="Perrine, Martin L. (GSFC-5670)" w:date="2016-09-27T10:29:00Z"/>
                <w:rFonts w:cs="Arial"/>
                <w:sz w:val="20"/>
              </w:rPr>
            </w:pPr>
            <w:del w:id="2049"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3796103" w14:textId="2C649905" w:rsidR="003F049D" w:rsidRPr="00407988" w:rsidDel="006A227A" w:rsidRDefault="003F049D" w:rsidP="009B076C">
            <w:pPr>
              <w:spacing w:after="0"/>
              <w:jc w:val="center"/>
              <w:rPr>
                <w:del w:id="2050" w:author="Perrine, Martin L. (GSFC-5670)" w:date="2016-09-27T10:29:00Z"/>
                <w:rFonts w:cs="Arial"/>
                <w:sz w:val="20"/>
              </w:rPr>
            </w:pPr>
            <w:del w:id="2051"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28BB431" w14:textId="2A4F12DC" w:rsidR="003F049D" w:rsidRPr="00407988" w:rsidDel="006A227A" w:rsidRDefault="003F049D" w:rsidP="009B076C">
            <w:pPr>
              <w:spacing w:after="0"/>
              <w:jc w:val="center"/>
              <w:rPr>
                <w:del w:id="2052" w:author="Perrine, Martin L. (GSFC-5670)" w:date="2016-09-27T10:29:00Z"/>
                <w:rFonts w:cs="Arial"/>
                <w:sz w:val="20"/>
              </w:rPr>
            </w:pPr>
            <w:del w:id="2053"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48C7845" w14:textId="369344AF" w:rsidR="003F049D" w:rsidRPr="00407988" w:rsidDel="006A227A" w:rsidRDefault="003F049D" w:rsidP="009B076C">
            <w:pPr>
              <w:spacing w:after="0"/>
              <w:jc w:val="center"/>
              <w:rPr>
                <w:del w:id="2054" w:author="Perrine, Martin L. (GSFC-5670)" w:date="2016-09-27T10:29:00Z"/>
                <w:rFonts w:cs="Arial"/>
                <w:sz w:val="20"/>
              </w:rPr>
            </w:pPr>
            <w:del w:id="2055"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vAlign w:val="bottom"/>
          </w:tcPr>
          <w:p w14:paraId="6BEEB8F1" w14:textId="4ABEC158" w:rsidR="003F049D" w:rsidRPr="00407988" w:rsidDel="006A227A" w:rsidRDefault="003F049D" w:rsidP="009B076C">
            <w:pPr>
              <w:spacing w:after="0"/>
              <w:jc w:val="center"/>
              <w:rPr>
                <w:del w:id="2056" w:author="Perrine, Martin L. (GSFC-5670)" w:date="2016-09-27T10:29:00Z"/>
                <w:rFonts w:cs="Arial"/>
                <w:sz w:val="20"/>
              </w:rPr>
            </w:pPr>
            <w:del w:id="2057" w:author="Perrine, Martin L. (GSFC-5670)" w:date="2016-09-27T10:29:00Z">
              <w:r w:rsidRPr="00407988" w:rsidDel="006A227A">
                <w:rPr>
                  <w:rFonts w:cs="Arial"/>
                  <w:sz w:val="20"/>
                </w:rPr>
                <w:delText> </w:delText>
              </w:r>
            </w:del>
          </w:p>
        </w:tc>
      </w:tr>
      <w:tr w:rsidR="003F049D" w:rsidRPr="00407988" w:rsidDel="006A227A" w14:paraId="62F529E5" w14:textId="73C27A56" w:rsidTr="009B076C">
        <w:trPr>
          <w:trHeight w:val="260"/>
          <w:jc w:val="center"/>
          <w:del w:id="2058" w:author="Perrine, Martin L. (GSFC-5670)" w:date="2016-09-27T10:29:00Z"/>
        </w:trPr>
        <w:tc>
          <w:tcPr>
            <w:tcW w:w="5063" w:type="dxa"/>
            <w:tcBorders>
              <w:top w:val="single" w:sz="4" w:space="0" w:color="auto"/>
              <w:left w:val="single" w:sz="4" w:space="0" w:color="auto"/>
              <w:bottom w:val="single" w:sz="4" w:space="0" w:color="auto"/>
              <w:right w:val="single" w:sz="4" w:space="0" w:color="auto"/>
            </w:tcBorders>
            <w:shd w:val="clear" w:color="auto" w:fill="FFFFFF"/>
            <w:noWrap/>
          </w:tcPr>
          <w:p w14:paraId="0B257866" w14:textId="20EA9040" w:rsidR="003F049D" w:rsidRPr="00407988" w:rsidDel="006A227A" w:rsidRDefault="003F049D" w:rsidP="009B076C">
            <w:pPr>
              <w:spacing w:after="0"/>
              <w:rPr>
                <w:del w:id="2059" w:author="Perrine, Martin L. (GSFC-5670)" w:date="2016-09-27T10:29:00Z"/>
                <w:rFonts w:cs="Arial"/>
                <w:sz w:val="20"/>
              </w:rPr>
            </w:pPr>
            <w:del w:id="2060" w:author="Perrine, Martin L. (GSFC-5670)" w:date="2016-09-27T10:29:00Z">
              <w:r w:rsidRPr="00407988" w:rsidDel="006A227A">
                <w:rPr>
                  <w:rFonts w:cs="Arial"/>
                  <w:sz w:val="20"/>
                </w:rPr>
                <w:delText>NENG-OPS-013.1 Storage status parameters</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7888CD0" w14:textId="361D3EB7" w:rsidR="003F049D" w:rsidRPr="00407988" w:rsidDel="006A227A" w:rsidRDefault="003F049D" w:rsidP="009B076C">
            <w:pPr>
              <w:spacing w:after="0"/>
              <w:jc w:val="right"/>
              <w:rPr>
                <w:del w:id="2061" w:author="Perrine, Martin L. (GSFC-5670)" w:date="2016-09-27T10:29:00Z"/>
                <w:rFonts w:cs="Arial"/>
                <w:sz w:val="20"/>
              </w:rPr>
            </w:pPr>
            <w:del w:id="2062" w:author="Perrine, Martin L. (GSFC-5670)" w:date="2016-09-27T10:29:00Z">
              <w:r w:rsidDel="006A227A">
                <w:rPr>
                  <w:rFonts w:cs="Arial"/>
                  <w:sz w:val="20"/>
                </w:rPr>
                <w:delText>1.6</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C8EE467" w14:textId="1AFBD517" w:rsidR="003F049D" w:rsidRPr="00407988" w:rsidDel="006A227A" w:rsidRDefault="003F049D" w:rsidP="009B076C">
            <w:pPr>
              <w:spacing w:after="0"/>
              <w:jc w:val="center"/>
              <w:rPr>
                <w:del w:id="2063" w:author="Perrine, Martin L. (GSFC-5670)" w:date="2016-09-27T10:29:00Z"/>
                <w:rFonts w:cs="Arial"/>
                <w:sz w:val="20"/>
              </w:rPr>
            </w:pPr>
            <w:del w:id="2064" w:author="Perrine, Martin L. (GSFC-5670)" w:date="2016-09-27T10:29:00Z">
              <w:r w:rsidRPr="00407988" w:rsidDel="006A227A">
                <w:rPr>
                  <w:rFonts w:cs="Arial"/>
                  <w:sz w:val="20"/>
                </w:rPr>
                <w:delText> </w:delText>
              </w:r>
            </w:del>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60DCF8EA" w14:textId="4A2A8854" w:rsidR="003F049D" w:rsidRPr="00407988" w:rsidDel="006A227A" w:rsidRDefault="003F049D" w:rsidP="009B076C">
            <w:pPr>
              <w:spacing w:after="0"/>
              <w:jc w:val="center"/>
              <w:rPr>
                <w:del w:id="2065" w:author="Perrine, Martin L. (GSFC-5670)" w:date="2016-09-27T10:29:00Z"/>
                <w:rFonts w:cs="Arial"/>
                <w:sz w:val="20"/>
              </w:rPr>
            </w:pPr>
            <w:del w:id="2066"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8461D60" w14:textId="5CBCE876" w:rsidR="003F049D" w:rsidRPr="00407988" w:rsidDel="006A227A" w:rsidRDefault="003F049D" w:rsidP="009B076C">
            <w:pPr>
              <w:spacing w:after="0"/>
              <w:jc w:val="center"/>
              <w:rPr>
                <w:del w:id="2067" w:author="Perrine, Martin L. (GSFC-5670)" w:date="2016-09-27T10:29:00Z"/>
                <w:rFonts w:cs="Arial"/>
                <w:sz w:val="20"/>
              </w:rPr>
            </w:pPr>
            <w:del w:id="2068" w:author="Perrine, Martin L. (GSFC-5670)" w:date="2016-09-27T10:29:00Z">
              <w:r w:rsidRPr="00407988" w:rsidDel="006A227A">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4E1A2B9" w14:textId="562EF0ED" w:rsidR="003F049D" w:rsidRPr="00407988" w:rsidDel="006A227A" w:rsidRDefault="003F049D" w:rsidP="009B076C">
            <w:pPr>
              <w:spacing w:after="0"/>
              <w:jc w:val="center"/>
              <w:rPr>
                <w:del w:id="2069" w:author="Perrine, Martin L. (GSFC-5670)" w:date="2016-09-27T10:29:00Z"/>
                <w:rFonts w:cs="Arial"/>
                <w:sz w:val="20"/>
              </w:rPr>
            </w:pPr>
            <w:del w:id="2070"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F2C6B8C" w14:textId="61DD89D0" w:rsidR="003F049D" w:rsidRPr="00407988" w:rsidDel="006A227A" w:rsidRDefault="003F049D" w:rsidP="009B076C">
            <w:pPr>
              <w:spacing w:after="0"/>
              <w:jc w:val="center"/>
              <w:rPr>
                <w:del w:id="2071" w:author="Perrine, Martin L. (GSFC-5670)" w:date="2016-09-27T10:29:00Z"/>
                <w:rFonts w:cs="Arial"/>
                <w:sz w:val="20"/>
              </w:rPr>
            </w:pPr>
            <w:del w:id="2072"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626B99F" w14:textId="0AFCE8FA" w:rsidR="003F049D" w:rsidRPr="00407988" w:rsidDel="006A227A" w:rsidRDefault="003F049D" w:rsidP="009B076C">
            <w:pPr>
              <w:spacing w:after="0"/>
              <w:jc w:val="center"/>
              <w:rPr>
                <w:del w:id="2073" w:author="Perrine, Martin L. (GSFC-5670)" w:date="2016-09-27T10:29:00Z"/>
                <w:rFonts w:cs="Arial"/>
                <w:sz w:val="20"/>
              </w:rPr>
            </w:pPr>
            <w:del w:id="2074"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6ABC1A1" w14:textId="23826E54" w:rsidR="003F049D" w:rsidRPr="00407988" w:rsidDel="006A227A" w:rsidRDefault="003F049D" w:rsidP="009B076C">
            <w:pPr>
              <w:spacing w:after="0"/>
              <w:jc w:val="center"/>
              <w:rPr>
                <w:del w:id="2075" w:author="Perrine, Martin L. (GSFC-5670)" w:date="2016-09-27T10:29:00Z"/>
                <w:rFonts w:cs="Arial"/>
                <w:sz w:val="20"/>
              </w:rPr>
            </w:pPr>
            <w:del w:id="2076"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vAlign w:val="bottom"/>
          </w:tcPr>
          <w:p w14:paraId="66303885" w14:textId="5DCF4622" w:rsidR="003F049D" w:rsidRPr="00407988" w:rsidDel="006A227A" w:rsidRDefault="003F049D" w:rsidP="009B076C">
            <w:pPr>
              <w:spacing w:after="0"/>
              <w:jc w:val="center"/>
              <w:rPr>
                <w:del w:id="2077" w:author="Perrine, Martin L. (GSFC-5670)" w:date="2016-09-27T10:29:00Z"/>
                <w:rFonts w:cs="Arial"/>
                <w:sz w:val="20"/>
              </w:rPr>
            </w:pPr>
            <w:del w:id="2078" w:author="Perrine, Martin L. (GSFC-5670)" w:date="2016-09-27T10:29:00Z">
              <w:r w:rsidRPr="00407988" w:rsidDel="006A227A">
                <w:rPr>
                  <w:rFonts w:cs="Arial"/>
                  <w:sz w:val="20"/>
                </w:rPr>
                <w:delText> </w:delText>
              </w:r>
            </w:del>
          </w:p>
        </w:tc>
      </w:tr>
      <w:tr w:rsidR="003F049D" w:rsidRPr="00407988" w:rsidDel="006A227A" w14:paraId="38F9A22D" w14:textId="2E0954E5" w:rsidTr="009B076C">
        <w:trPr>
          <w:trHeight w:val="260"/>
          <w:jc w:val="center"/>
          <w:del w:id="2079" w:author="Perrine, Martin L. (GSFC-5670)" w:date="2016-09-27T10:29:00Z"/>
        </w:trPr>
        <w:tc>
          <w:tcPr>
            <w:tcW w:w="5063" w:type="dxa"/>
            <w:tcBorders>
              <w:top w:val="single" w:sz="4" w:space="0" w:color="auto"/>
              <w:left w:val="single" w:sz="4" w:space="0" w:color="auto"/>
              <w:bottom w:val="single" w:sz="4" w:space="0" w:color="auto"/>
              <w:right w:val="single" w:sz="4" w:space="0" w:color="auto"/>
            </w:tcBorders>
            <w:shd w:val="clear" w:color="auto" w:fill="FFFFFF"/>
            <w:noWrap/>
          </w:tcPr>
          <w:p w14:paraId="72551F63" w14:textId="06DC3C57" w:rsidR="003F049D" w:rsidRPr="00407988" w:rsidDel="006A227A" w:rsidRDefault="003F049D" w:rsidP="009B076C">
            <w:pPr>
              <w:spacing w:after="0"/>
              <w:rPr>
                <w:del w:id="2080" w:author="Perrine, Martin L. (GSFC-5670)" w:date="2016-09-27T10:29:00Z"/>
                <w:rFonts w:cs="Arial"/>
                <w:sz w:val="20"/>
              </w:rPr>
            </w:pPr>
            <w:del w:id="2081" w:author="Perrine, Martin L. (GSFC-5670)" w:date="2016-09-27T10:29:00Z">
              <w:r w:rsidRPr="00407988" w:rsidDel="006A227A">
                <w:rPr>
                  <w:rFonts w:cs="Arial"/>
                  <w:sz w:val="20"/>
                </w:rPr>
                <w:delText>NENG-OPS-015 Remote configurable</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6A21A11" w14:textId="078E9B32" w:rsidR="003F049D" w:rsidRPr="00407988" w:rsidDel="006A227A" w:rsidRDefault="003F049D" w:rsidP="009B076C">
            <w:pPr>
              <w:spacing w:after="0"/>
              <w:jc w:val="right"/>
              <w:rPr>
                <w:del w:id="2082" w:author="Perrine, Martin L. (GSFC-5670)" w:date="2016-09-27T10:29:00Z"/>
                <w:rFonts w:cs="Arial"/>
                <w:sz w:val="20"/>
              </w:rPr>
            </w:pPr>
            <w:del w:id="2083" w:author="Perrine, Martin L. (GSFC-5670)" w:date="2016-09-27T10:29:00Z">
              <w:r w:rsidDel="006A227A">
                <w:rPr>
                  <w:rFonts w:cs="Arial"/>
                  <w:sz w:val="20"/>
                </w:rPr>
                <w:delText>1.7</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3CED6D1" w14:textId="04E49360" w:rsidR="003F049D" w:rsidRPr="00407988" w:rsidDel="006A227A" w:rsidRDefault="003F049D" w:rsidP="009B076C">
            <w:pPr>
              <w:spacing w:after="0"/>
              <w:jc w:val="center"/>
              <w:rPr>
                <w:del w:id="2084" w:author="Perrine, Martin L. (GSFC-5670)" w:date="2016-09-27T10:29:00Z"/>
                <w:rFonts w:cs="Arial"/>
                <w:sz w:val="20"/>
              </w:rPr>
            </w:pPr>
            <w:del w:id="2085" w:author="Perrine, Martin L. (GSFC-5670)" w:date="2016-09-27T10:29:00Z">
              <w:r w:rsidRPr="00407988" w:rsidDel="006A227A">
                <w:rPr>
                  <w:rFonts w:cs="Arial"/>
                  <w:sz w:val="20"/>
                </w:rPr>
                <w:delText> </w:delText>
              </w:r>
            </w:del>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4113E532" w14:textId="4FF684EB" w:rsidR="003F049D" w:rsidRPr="00407988" w:rsidDel="006A227A" w:rsidRDefault="003F049D" w:rsidP="009B076C">
            <w:pPr>
              <w:spacing w:after="0"/>
              <w:jc w:val="center"/>
              <w:rPr>
                <w:del w:id="2086" w:author="Perrine, Martin L. (GSFC-5670)" w:date="2016-09-27T10:29:00Z"/>
                <w:rFonts w:cs="Arial"/>
                <w:sz w:val="20"/>
              </w:rPr>
            </w:pPr>
            <w:del w:id="2087"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34C7DC4" w14:textId="3F560A4E" w:rsidR="003F049D" w:rsidRPr="00407988" w:rsidDel="006A227A" w:rsidRDefault="003F049D" w:rsidP="009B076C">
            <w:pPr>
              <w:spacing w:after="0"/>
              <w:jc w:val="center"/>
              <w:rPr>
                <w:del w:id="2088" w:author="Perrine, Martin L. (GSFC-5670)" w:date="2016-09-27T10:29:00Z"/>
                <w:rFonts w:cs="Arial"/>
                <w:sz w:val="20"/>
              </w:rPr>
            </w:pPr>
            <w:del w:id="2089"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8819070" w14:textId="62D6317E" w:rsidR="003F049D" w:rsidRPr="00407988" w:rsidDel="006A227A" w:rsidRDefault="003F049D" w:rsidP="009B076C">
            <w:pPr>
              <w:spacing w:after="0"/>
              <w:jc w:val="center"/>
              <w:rPr>
                <w:del w:id="2090" w:author="Perrine, Martin L. (GSFC-5670)" w:date="2016-09-27T10:29:00Z"/>
                <w:rFonts w:cs="Arial"/>
                <w:sz w:val="20"/>
              </w:rPr>
            </w:pPr>
            <w:del w:id="2091"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D8ED00F" w14:textId="4E35A2D6" w:rsidR="003F049D" w:rsidRPr="00407988" w:rsidDel="006A227A" w:rsidRDefault="003F049D" w:rsidP="009B076C">
            <w:pPr>
              <w:spacing w:after="0"/>
              <w:jc w:val="center"/>
              <w:rPr>
                <w:del w:id="2092" w:author="Perrine, Martin L. (GSFC-5670)" w:date="2016-09-27T10:29:00Z"/>
                <w:rFonts w:cs="Arial"/>
                <w:sz w:val="20"/>
              </w:rPr>
            </w:pPr>
            <w:del w:id="2093"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AD0B235" w14:textId="7AB4D371" w:rsidR="003F049D" w:rsidRPr="00407988" w:rsidDel="006A227A" w:rsidRDefault="003F049D" w:rsidP="009B076C">
            <w:pPr>
              <w:spacing w:after="0"/>
              <w:jc w:val="center"/>
              <w:rPr>
                <w:del w:id="2094" w:author="Perrine, Martin L. (GSFC-5670)" w:date="2016-09-27T10:29:00Z"/>
                <w:rFonts w:cs="Arial"/>
                <w:sz w:val="20"/>
              </w:rPr>
            </w:pPr>
            <w:del w:id="2095" w:author="Perrine, Martin L. (GSFC-5670)" w:date="2016-09-27T10:29:00Z">
              <w:r w:rsidRPr="00407988" w:rsidDel="006A227A">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3515E2B" w14:textId="06207EE1" w:rsidR="003F049D" w:rsidRPr="00407988" w:rsidDel="006A227A" w:rsidRDefault="003F049D" w:rsidP="009B076C">
            <w:pPr>
              <w:spacing w:after="0"/>
              <w:jc w:val="center"/>
              <w:rPr>
                <w:del w:id="2096" w:author="Perrine, Martin L. (GSFC-5670)" w:date="2016-09-27T10:29:00Z"/>
                <w:rFonts w:cs="Arial"/>
                <w:sz w:val="20"/>
              </w:rPr>
            </w:pPr>
            <w:del w:id="2097" w:author="Perrine, Martin L. (GSFC-5670)" w:date="2016-09-27T10:29:00Z">
              <w:r w:rsidRPr="00407988" w:rsidDel="006A227A">
                <w:rPr>
                  <w:rFonts w:cs="Arial"/>
                  <w:sz w:val="20"/>
                </w:rPr>
                <w:delText>X</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vAlign w:val="bottom"/>
          </w:tcPr>
          <w:p w14:paraId="039652F8" w14:textId="27B035B6" w:rsidR="003F049D" w:rsidRPr="00407988" w:rsidDel="006A227A" w:rsidRDefault="003F049D" w:rsidP="009B076C">
            <w:pPr>
              <w:spacing w:after="0"/>
              <w:jc w:val="center"/>
              <w:rPr>
                <w:del w:id="2098" w:author="Perrine, Martin L. (GSFC-5670)" w:date="2016-09-27T10:29:00Z"/>
                <w:rFonts w:cs="Arial"/>
                <w:sz w:val="20"/>
              </w:rPr>
            </w:pPr>
          </w:p>
        </w:tc>
      </w:tr>
      <w:tr w:rsidR="003F049D" w:rsidRPr="00407988" w:rsidDel="006A227A" w14:paraId="39BFA25A" w14:textId="1BBD3AA3" w:rsidTr="009B076C">
        <w:trPr>
          <w:trHeight w:val="260"/>
          <w:jc w:val="center"/>
          <w:del w:id="2099" w:author="Perrine, Martin L. (GSFC-5670)" w:date="2016-09-27T10:29:00Z"/>
        </w:trPr>
        <w:tc>
          <w:tcPr>
            <w:tcW w:w="5063" w:type="dxa"/>
            <w:tcBorders>
              <w:top w:val="single" w:sz="4" w:space="0" w:color="auto"/>
              <w:left w:val="single" w:sz="4" w:space="0" w:color="auto"/>
              <w:bottom w:val="single" w:sz="4" w:space="0" w:color="auto"/>
              <w:right w:val="single" w:sz="4" w:space="0" w:color="auto"/>
            </w:tcBorders>
            <w:shd w:val="clear" w:color="auto" w:fill="FFFFFF"/>
            <w:noWrap/>
          </w:tcPr>
          <w:p w14:paraId="5BCF6705" w14:textId="370A9D80" w:rsidR="003F049D" w:rsidRPr="00407988" w:rsidDel="006A227A" w:rsidRDefault="003F049D" w:rsidP="009B076C">
            <w:pPr>
              <w:spacing w:after="0"/>
              <w:rPr>
                <w:del w:id="2100" w:author="Perrine, Martin L. (GSFC-5670)" w:date="2016-09-27T10:29:00Z"/>
                <w:rFonts w:cs="Arial"/>
                <w:sz w:val="20"/>
              </w:rPr>
            </w:pPr>
            <w:del w:id="2101" w:author="Perrine, Martin L. (GSFC-5670)" w:date="2016-09-27T10:29:00Z">
              <w:r w:rsidRPr="00407988" w:rsidDel="006A227A">
                <w:rPr>
                  <w:rFonts w:cs="Arial"/>
                  <w:sz w:val="20"/>
                </w:rPr>
                <w:delText>NENG-OPS-016 System logs and failure logs</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EB02061" w14:textId="630C17BD" w:rsidR="003F049D" w:rsidRPr="00407988" w:rsidDel="006A227A" w:rsidRDefault="003F049D" w:rsidP="009B076C">
            <w:pPr>
              <w:spacing w:after="0"/>
              <w:jc w:val="right"/>
              <w:rPr>
                <w:del w:id="2102" w:author="Perrine, Martin L. (GSFC-5670)" w:date="2016-09-27T10:29:00Z"/>
                <w:rFonts w:cs="Arial"/>
                <w:sz w:val="20"/>
              </w:rPr>
            </w:pPr>
            <w:del w:id="2103" w:author="Perrine, Martin L. (GSFC-5670)" w:date="2016-09-27T10:29:00Z">
              <w:r w:rsidDel="006A227A">
                <w:rPr>
                  <w:rFonts w:cs="Arial"/>
                  <w:sz w:val="20"/>
                </w:rPr>
                <w:delText>1.8</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5D702DB" w14:textId="61F7974F" w:rsidR="003F049D" w:rsidRPr="00407988" w:rsidDel="006A227A" w:rsidRDefault="003F049D" w:rsidP="009B076C">
            <w:pPr>
              <w:spacing w:after="0"/>
              <w:jc w:val="center"/>
              <w:rPr>
                <w:del w:id="2104" w:author="Perrine, Martin L. (GSFC-5670)" w:date="2016-09-27T10:29:00Z"/>
                <w:rFonts w:cs="Arial"/>
                <w:sz w:val="20"/>
              </w:rPr>
            </w:pPr>
            <w:del w:id="2105" w:author="Perrine, Martin L. (GSFC-5670)" w:date="2016-09-27T10:29:00Z">
              <w:r w:rsidRPr="00407988" w:rsidDel="006A227A">
                <w:rPr>
                  <w:rFonts w:cs="Arial"/>
                  <w:sz w:val="20"/>
                </w:rPr>
                <w:delText> </w:delText>
              </w:r>
            </w:del>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24954854" w14:textId="72748FE2" w:rsidR="003F049D" w:rsidRPr="00407988" w:rsidDel="006A227A" w:rsidRDefault="003F049D" w:rsidP="009B076C">
            <w:pPr>
              <w:spacing w:after="0"/>
              <w:jc w:val="center"/>
              <w:rPr>
                <w:del w:id="2106" w:author="Perrine, Martin L. (GSFC-5670)" w:date="2016-09-27T10:29:00Z"/>
                <w:rFonts w:cs="Arial"/>
                <w:sz w:val="20"/>
              </w:rPr>
            </w:pPr>
            <w:del w:id="2107"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E047DE9" w14:textId="7CC0B74D" w:rsidR="003F049D" w:rsidRPr="00407988" w:rsidDel="006A227A" w:rsidRDefault="003F049D" w:rsidP="009B076C">
            <w:pPr>
              <w:spacing w:after="0"/>
              <w:jc w:val="center"/>
              <w:rPr>
                <w:del w:id="2108" w:author="Perrine, Martin L. (GSFC-5670)" w:date="2016-09-27T10:29:00Z"/>
                <w:rFonts w:cs="Arial"/>
                <w:sz w:val="20"/>
              </w:rPr>
            </w:pPr>
            <w:del w:id="2109"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D5EFA62" w14:textId="0844FBE3" w:rsidR="003F049D" w:rsidRPr="00407988" w:rsidDel="006A227A" w:rsidRDefault="003F049D" w:rsidP="009B076C">
            <w:pPr>
              <w:spacing w:after="0"/>
              <w:jc w:val="center"/>
              <w:rPr>
                <w:del w:id="2110" w:author="Perrine, Martin L. (GSFC-5670)" w:date="2016-09-27T10:29:00Z"/>
                <w:rFonts w:cs="Arial"/>
                <w:sz w:val="20"/>
              </w:rPr>
            </w:pPr>
            <w:del w:id="2111" w:author="Perrine, Martin L. (GSFC-5670)" w:date="2016-09-27T10:29:00Z">
              <w:r w:rsidRPr="00407988" w:rsidDel="006A227A">
                <w:rPr>
                  <w:rFonts w:cs="Arial"/>
                  <w:sz w:val="20"/>
                </w:rPr>
                <w:delText>X</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FB857EC" w14:textId="597FF121" w:rsidR="003F049D" w:rsidRPr="00407988" w:rsidDel="006A227A" w:rsidRDefault="003F049D" w:rsidP="009B076C">
            <w:pPr>
              <w:spacing w:after="0"/>
              <w:jc w:val="center"/>
              <w:rPr>
                <w:del w:id="2112" w:author="Perrine, Martin L. (GSFC-5670)" w:date="2016-09-27T10:29:00Z"/>
                <w:rFonts w:cs="Arial"/>
                <w:sz w:val="20"/>
              </w:rPr>
            </w:pPr>
            <w:del w:id="2113"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E11B5CC" w14:textId="1C526BA3" w:rsidR="003F049D" w:rsidRPr="00407988" w:rsidDel="006A227A" w:rsidRDefault="003F049D" w:rsidP="009B076C">
            <w:pPr>
              <w:spacing w:after="0"/>
              <w:jc w:val="center"/>
              <w:rPr>
                <w:del w:id="2114" w:author="Perrine, Martin L. (GSFC-5670)" w:date="2016-09-27T10:29:00Z"/>
                <w:rFonts w:cs="Arial"/>
                <w:sz w:val="20"/>
              </w:rPr>
            </w:pPr>
            <w:del w:id="2115"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87854BD" w14:textId="20F80E3B" w:rsidR="003F049D" w:rsidRPr="00407988" w:rsidDel="006A227A" w:rsidRDefault="003F049D" w:rsidP="009B076C">
            <w:pPr>
              <w:spacing w:after="0"/>
              <w:jc w:val="center"/>
              <w:rPr>
                <w:del w:id="2116" w:author="Perrine, Martin L. (GSFC-5670)" w:date="2016-09-27T10:29:00Z"/>
                <w:rFonts w:cs="Arial"/>
                <w:sz w:val="20"/>
              </w:rPr>
            </w:pPr>
            <w:del w:id="2117"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vAlign w:val="bottom"/>
          </w:tcPr>
          <w:p w14:paraId="0B57936E" w14:textId="6746A1E2" w:rsidR="003F049D" w:rsidRPr="00407988" w:rsidDel="006A227A" w:rsidRDefault="003F049D" w:rsidP="009B076C">
            <w:pPr>
              <w:spacing w:after="0"/>
              <w:jc w:val="center"/>
              <w:rPr>
                <w:del w:id="2118" w:author="Perrine, Martin L. (GSFC-5670)" w:date="2016-09-27T10:29:00Z"/>
                <w:rFonts w:cs="Arial"/>
                <w:sz w:val="20"/>
              </w:rPr>
            </w:pPr>
            <w:del w:id="2119" w:author="Perrine, Martin L. (GSFC-5670)" w:date="2016-09-27T10:29:00Z">
              <w:r w:rsidRPr="00407988" w:rsidDel="006A227A">
                <w:rPr>
                  <w:rFonts w:cs="Arial"/>
                  <w:sz w:val="20"/>
                </w:rPr>
                <w:delText> </w:delText>
              </w:r>
            </w:del>
          </w:p>
        </w:tc>
      </w:tr>
      <w:tr w:rsidR="003F049D" w:rsidRPr="00407988" w:rsidDel="006A227A" w14:paraId="3CFBE633" w14:textId="4A880D74" w:rsidTr="009B076C">
        <w:trPr>
          <w:trHeight w:val="260"/>
          <w:jc w:val="center"/>
          <w:del w:id="2120" w:author="Perrine, Martin L. (GSFC-5670)" w:date="2016-09-27T10:29:00Z"/>
        </w:trPr>
        <w:tc>
          <w:tcPr>
            <w:tcW w:w="5063" w:type="dxa"/>
            <w:tcBorders>
              <w:top w:val="single" w:sz="4" w:space="0" w:color="auto"/>
              <w:left w:val="single" w:sz="4" w:space="0" w:color="auto"/>
              <w:bottom w:val="single" w:sz="4" w:space="0" w:color="auto"/>
              <w:right w:val="single" w:sz="4" w:space="0" w:color="auto"/>
            </w:tcBorders>
            <w:shd w:val="clear" w:color="auto" w:fill="FFFFFF"/>
            <w:noWrap/>
          </w:tcPr>
          <w:p w14:paraId="07C423CD" w14:textId="457F4965" w:rsidR="003F049D" w:rsidRPr="00407988" w:rsidDel="006A227A" w:rsidRDefault="003F049D" w:rsidP="009B076C">
            <w:pPr>
              <w:spacing w:after="0"/>
              <w:rPr>
                <w:del w:id="2121" w:author="Perrine, Martin L. (GSFC-5670)" w:date="2016-09-27T10:29:00Z"/>
                <w:rFonts w:cs="Arial"/>
                <w:sz w:val="20"/>
              </w:rPr>
            </w:pPr>
            <w:del w:id="2122" w:author="Perrine, Martin L. (GSFC-5670)" w:date="2016-09-27T10:29:00Z">
              <w:r w:rsidRPr="00407988" w:rsidDel="006A227A">
                <w:rPr>
                  <w:rFonts w:cs="Arial"/>
                  <w:sz w:val="20"/>
                </w:rPr>
                <w:delText>NENG-OPS-019 Operate in office/computer room</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A9E1F6E" w14:textId="1B865BB8" w:rsidR="003F049D" w:rsidRPr="00407988" w:rsidDel="006A227A" w:rsidRDefault="003F049D" w:rsidP="009B076C">
            <w:pPr>
              <w:spacing w:after="0"/>
              <w:jc w:val="right"/>
              <w:rPr>
                <w:del w:id="2123" w:author="Perrine, Martin L. (GSFC-5670)" w:date="2016-09-27T10:29:00Z"/>
                <w:rFonts w:cs="Arial"/>
                <w:sz w:val="20"/>
              </w:rPr>
            </w:pPr>
            <w:del w:id="2124" w:author="Perrine, Martin L. (GSFC-5670)" w:date="2016-09-27T10:29:00Z">
              <w:r w:rsidDel="006A227A">
                <w:rPr>
                  <w:rFonts w:cs="Arial"/>
                  <w:sz w:val="20"/>
                </w:rPr>
                <w:delText>1.9</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F287C06" w14:textId="0C796E80" w:rsidR="003F049D" w:rsidRPr="00407988" w:rsidDel="006A227A" w:rsidRDefault="003F049D" w:rsidP="009B076C">
            <w:pPr>
              <w:spacing w:after="0"/>
              <w:jc w:val="center"/>
              <w:rPr>
                <w:del w:id="2125" w:author="Perrine, Martin L. (GSFC-5670)" w:date="2016-09-27T10:29:00Z"/>
                <w:rFonts w:cs="Arial"/>
                <w:sz w:val="20"/>
              </w:rPr>
            </w:pPr>
            <w:del w:id="2126" w:author="Perrine, Martin L. (GSFC-5670)" w:date="2016-09-27T10:29:00Z">
              <w:r w:rsidRPr="00407988" w:rsidDel="006A227A">
                <w:rPr>
                  <w:rFonts w:cs="Arial"/>
                  <w:sz w:val="20"/>
                </w:rPr>
                <w:delText> </w:delText>
              </w:r>
            </w:del>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7F2AF3CD" w14:textId="33AF0F85" w:rsidR="003F049D" w:rsidRPr="00407988" w:rsidDel="006A227A" w:rsidRDefault="003F049D" w:rsidP="009B076C">
            <w:pPr>
              <w:spacing w:after="0"/>
              <w:jc w:val="center"/>
              <w:rPr>
                <w:del w:id="2127" w:author="Perrine, Martin L. (GSFC-5670)" w:date="2016-09-27T10:29:00Z"/>
                <w:rFonts w:cs="Arial"/>
                <w:sz w:val="20"/>
              </w:rPr>
            </w:pPr>
            <w:del w:id="2128" w:author="Perrine, Martin L. (GSFC-5670)" w:date="2016-09-27T10:29:00Z">
              <w:r w:rsidDel="006A227A">
                <w:rPr>
                  <w:rFonts w:cs="Arial"/>
                  <w:sz w:val="20"/>
                </w:rPr>
                <w:delText>X</w:delText>
              </w:r>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DD808F8" w14:textId="5DF33A54" w:rsidR="003F049D" w:rsidRPr="00407988" w:rsidDel="006A227A" w:rsidRDefault="003F049D" w:rsidP="009B076C">
            <w:pPr>
              <w:spacing w:after="0"/>
              <w:jc w:val="center"/>
              <w:rPr>
                <w:del w:id="2129" w:author="Perrine, Martin L. (GSFC-5670)" w:date="2016-09-27T10:29:00Z"/>
                <w:rFonts w:cs="Arial"/>
                <w:sz w:val="20"/>
              </w:rPr>
            </w:pPr>
            <w:del w:id="2130"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3DCD18F" w14:textId="5711A0A0" w:rsidR="003F049D" w:rsidRPr="00407988" w:rsidDel="006A227A" w:rsidRDefault="003F049D" w:rsidP="009B076C">
            <w:pPr>
              <w:spacing w:after="0"/>
              <w:jc w:val="center"/>
              <w:rPr>
                <w:del w:id="2131" w:author="Perrine, Martin L. (GSFC-5670)" w:date="2016-09-27T10:29:00Z"/>
                <w:rFonts w:cs="Arial"/>
                <w:sz w:val="20"/>
              </w:rPr>
            </w:pPr>
            <w:del w:id="2132"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9602F04" w14:textId="5A4BFA7B" w:rsidR="003F049D" w:rsidRPr="00407988" w:rsidDel="006A227A" w:rsidRDefault="003F049D" w:rsidP="009B076C">
            <w:pPr>
              <w:spacing w:after="0"/>
              <w:jc w:val="center"/>
              <w:rPr>
                <w:del w:id="2133" w:author="Perrine, Martin L. (GSFC-5670)" w:date="2016-09-27T10:29:00Z"/>
                <w:rFonts w:cs="Arial"/>
                <w:sz w:val="20"/>
              </w:rPr>
            </w:pPr>
            <w:del w:id="2134"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9F8A503" w14:textId="2FD53127" w:rsidR="003F049D" w:rsidRPr="00407988" w:rsidDel="006A227A" w:rsidRDefault="003F049D" w:rsidP="009B076C">
            <w:pPr>
              <w:spacing w:after="0"/>
              <w:jc w:val="center"/>
              <w:rPr>
                <w:del w:id="2135" w:author="Perrine, Martin L. (GSFC-5670)" w:date="2016-09-27T10:29:00Z"/>
                <w:rFonts w:cs="Arial"/>
                <w:sz w:val="20"/>
              </w:rPr>
            </w:pPr>
            <w:del w:id="2136"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2DF47E5" w14:textId="20CB714C" w:rsidR="003F049D" w:rsidRPr="00407988" w:rsidDel="006A227A" w:rsidRDefault="003F049D" w:rsidP="009B076C">
            <w:pPr>
              <w:spacing w:after="0"/>
              <w:jc w:val="center"/>
              <w:rPr>
                <w:del w:id="2137" w:author="Perrine, Martin L. (GSFC-5670)" w:date="2016-09-27T10:29:00Z"/>
                <w:rFonts w:cs="Arial"/>
                <w:sz w:val="20"/>
              </w:rPr>
            </w:pPr>
            <w:del w:id="2138" w:author="Perrine, Martin L. (GSFC-5670)" w:date="2016-09-27T10:29:00Z">
              <w:r w:rsidRPr="00407988" w:rsidDel="006A227A">
                <w:rPr>
                  <w:rFonts w:cs="Arial"/>
                  <w:sz w:val="20"/>
                </w:rPr>
                <w:delText> X</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3AD5F3EF" w14:textId="37C63911" w:rsidR="003F049D" w:rsidRPr="00407988" w:rsidDel="006A227A" w:rsidRDefault="003F049D" w:rsidP="009B076C">
            <w:pPr>
              <w:spacing w:after="0"/>
              <w:jc w:val="center"/>
              <w:rPr>
                <w:del w:id="2139" w:author="Perrine, Martin L. (GSFC-5670)" w:date="2016-09-27T10:29:00Z"/>
                <w:rFonts w:cs="Arial"/>
                <w:sz w:val="20"/>
              </w:rPr>
            </w:pPr>
          </w:p>
        </w:tc>
      </w:tr>
      <w:tr w:rsidR="003F049D" w:rsidRPr="00407988" w:rsidDel="006A227A" w14:paraId="5935498A" w14:textId="73D9840B" w:rsidTr="009B076C">
        <w:trPr>
          <w:trHeight w:val="260"/>
          <w:jc w:val="center"/>
          <w:del w:id="2140" w:author="Perrine, Martin L. (GSFC-5670)" w:date="2016-09-27T10:29:00Z"/>
        </w:trPr>
        <w:tc>
          <w:tcPr>
            <w:tcW w:w="5063" w:type="dxa"/>
            <w:tcBorders>
              <w:top w:val="single" w:sz="4" w:space="0" w:color="auto"/>
              <w:left w:val="single" w:sz="4" w:space="0" w:color="auto"/>
              <w:bottom w:val="single" w:sz="4" w:space="0" w:color="auto"/>
              <w:right w:val="single" w:sz="4" w:space="0" w:color="auto"/>
            </w:tcBorders>
            <w:shd w:val="clear" w:color="auto" w:fill="FFFFFF"/>
            <w:noWrap/>
          </w:tcPr>
          <w:p w14:paraId="26BB0C38" w14:textId="3F482DFA" w:rsidR="003F049D" w:rsidRPr="00407988" w:rsidDel="006A227A" w:rsidRDefault="003F049D" w:rsidP="009B076C">
            <w:pPr>
              <w:spacing w:after="0"/>
              <w:rPr>
                <w:del w:id="2141" w:author="Perrine, Martin L. (GSFC-5670)" w:date="2016-09-27T10:29:00Z"/>
                <w:rFonts w:cs="Arial"/>
                <w:sz w:val="20"/>
              </w:rPr>
            </w:pPr>
            <w:del w:id="2142" w:author="Perrine, Martin L. (GSFC-5670)" w:date="2016-09-27T10:29:00Z">
              <w:r w:rsidDel="006A227A">
                <w:rPr>
                  <w:rFonts w:cs="Arial"/>
                  <w:sz w:val="20"/>
                </w:rPr>
                <w:delText>NENG-OPS-020 Storage at least 28 TBytes</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0D08414" w14:textId="019E99A5" w:rsidR="003F049D" w:rsidRPr="00407988" w:rsidDel="006A227A" w:rsidRDefault="003F049D" w:rsidP="009B076C">
            <w:pPr>
              <w:spacing w:after="0"/>
              <w:jc w:val="right"/>
              <w:rPr>
                <w:del w:id="2143" w:author="Perrine, Martin L. (GSFC-5670)" w:date="2016-09-27T10:29:00Z"/>
                <w:rFonts w:cs="Arial"/>
                <w:sz w:val="20"/>
              </w:rPr>
            </w:pPr>
            <w:del w:id="2144" w:author="Perrine, Martin L. (GSFC-5670)" w:date="2016-09-27T10:29:00Z">
              <w:r w:rsidDel="006A227A">
                <w:rPr>
                  <w:rFonts w:cs="Arial"/>
                  <w:sz w:val="20"/>
                </w:rPr>
                <w:delText>1.10</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A67D4E7" w14:textId="3C790FAE" w:rsidR="003F049D" w:rsidRPr="00407988" w:rsidDel="006A227A" w:rsidRDefault="003F049D" w:rsidP="009B076C">
            <w:pPr>
              <w:spacing w:after="0"/>
              <w:jc w:val="center"/>
              <w:rPr>
                <w:del w:id="2145" w:author="Perrine, Martin L. (GSFC-5670)" w:date="2016-09-27T10:29:00Z"/>
                <w:rFonts w:cs="Arial"/>
                <w:sz w:val="20"/>
              </w:rPr>
            </w:pPr>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4C5F491B" w14:textId="0B5B5DA8" w:rsidR="003F049D" w:rsidRPr="00407988" w:rsidDel="006A227A" w:rsidRDefault="003F049D" w:rsidP="009B076C">
            <w:pPr>
              <w:spacing w:after="0"/>
              <w:jc w:val="center"/>
              <w:rPr>
                <w:del w:id="2146" w:author="Perrine, Martin L. (GSFC-5670)" w:date="2016-09-27T10:29:00Z"/>
                <w:rFonts w:cs="Arial"/>
                <w:sz w:val="20"/>
              </w:rPr>
            </w:pPr>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E846A92" w14:textId="4B24B3FF" w:rsidR="003F049D" w:rsidRPr="00407988" w:rsidDel="006A227A" w:rsidRDefault="003F049D" w:rsidP="009B076C">
            <w:pPr>
              <w:spacing w:after="0"/>
              <w:jc w:val="center"/>
              <w:rPr>
                <w:del w:id="2147" w:author="Perrine, Martin L. (GSFC-5670)" w:date="2016-09-27T10:29:00Z"/>
                <w:rFonts w:cs="Arial"/>
                <w:sz w:val="20"/>
              </w:rPr>
            </w:pPr>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8F9541B" w14:textId="5A1A1FCB" w:rsidR="003F049D" w:rsidRPr="00407988" w:rsidDel="006A227A" w:rsidRDefault="003F049D" w:rsidP="009B076C">
            <w:pPr>
              <w:spacing w:after="0"/>
              <w:jc w:val="center"/>
              <w:rPr>
                <w:del w:id="2148" w:author="Perrine, Martin L. (GSFC-5670)" w:date="2016-09-27T10:29:00Z"/>
                <w:rFonts w:cs="Arial"/>
                <w:sz w:val="20"/>
              </w:rPr>
            </w:pPr>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01C6D65" w14:textId="374286A3" w:rsidR="003F049D" w:rsidRPr="00407988" w:rsidDel="006A227A" w:rsidRDefault="003F049D" w:rsidP="009B076C">
            <w:pPr>
              <w:spacing w:after="0"/>
              <w:jc w:val="center"/>
              <w:rPr>
                <w:del w:id="2149"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D9D9082" w14:textId="0E33F788" w:rsidR="003F049D" w:rsidRPr="00407988" w:rsidDel="006A227A" w:rsidRDefault="003F049D" w:rsidP="009B076C">
            <w:pPr>
              <w:spacing w:after="0"/>
              <w:jc w:val="center"/>
              <w:rPr>
                <w:del w:id="2150" w:author="Perrine, Martin L. (GSFC-5670)" w:date="2016-09-27T10:29:00Z"/>
                <w:rFonts w:cs="Arial"/>
                <w:sz w:val="20"/>
              </w:rPr>
            </w:pPr>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0BDBCBE" w14:textId="7AABC77D" w:rsidR="003F049D" w:rsidRPr="00407988" w:rsidDel="006A227A" w:rsidRDefault="003F049D" w:rsidP="009B076C">
            <w:pPr>
              <w:spacing w:after="0"/>
              <w:jc w:val="center"/>
              <w:rPr>
                <w:del w:id="2151" w:author="Perrine, Martin L. (GSFC-5670)" w:date="2016-09-27T10:29:00Z"/>
                <w:rFonts w:cs="Arial"/>
                <w:sz w:val="20"/>
              </w:rPr>
            </w:pPr>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19FEA60F" w14:textId="44044BB7" w:rsidR="003F049D" w:rsidRPr="00407988" w:rsidDel="006A227A" w:rsidRDefault="003F049D" w:rsidP="009B076C">
            <w:pPr>
              <w:spacing w:after="0"/>
              <w:jc w:val="center"/>
              <w:rPr>
                <w:del w:id="2152" w:author="Perrine, Martin L. (GSFC-5670)" w:date="2016-09-27T10:29:00Z"/>
                <w:rFonts w:cs="Arial"/>
                <w:sz w:val="20"/>
              </w:rPr>
            </w:pPr>
            <w:del w:id="2153" w:author="Perrine, Martin L. (GSFC-5670)" w:date="2016-09-27T10:29:00Z">
              <w:r w:rsidDel="006A227A">
                <w:rPr>
                  <w:rFonts w:cs="Arial"/>
                  <w:sz w:val="20"/>
                </w:rPr>
                <w:delText>X</w:delText>
              </w:r>
            </w:del>
          </w:p>
        </w:tc>
      </w:tr>
      <w:tr w:rsidR="003F049D" w:rsidRPr="00407988" w:rsidDel="006A227A" w14:paraId="4E424417" w14:textId="5722CB78" w:rsidTr="009B076C">
        <w:trPr>
          <w:trHeight w:val="260"/>
          <w:jc w:val="center"/>
          <w:del w:id="2154" w:author="Perrine, Martin L. (GSFC-5670)" w:date="2016-09-27T10:29:00Z"/>
        </w:trPr>
        <w:tc>
          <w:tcPr>
            <w:tcW w:w="5063" w:type="dxa"/>
            <w:tcBorders>
              <w:top w:val="single" w:sz="4" w:space="0" w:color="auto"/>
              <w:left w:val="single" w:sz="4" w:space="0" w:color="auto"/>
              <w:bottom w:val="single" w:sz="4" w:space="0" w:color="auto"/>
              <w:right w:val="single" w:sz="4" w:space="0" w:color="auto"/>
            </w:tcBorders>
            <w:shd w:val="clear" w:color="auto" w:fill="FFFFFF"/>
            <w:noWrap/>
          </w:tcPr>
          <w:p w14:paraId="6C5326E5" w14:textId="228CBC31" w:rsidR="003F049D" w:rsidRPr="00407988" w:rsidDel="006A227A" w:rsidRDefault="003F049D" w:rsidP="009B076C">
            <w:pPr>
              <w:spacing w:after="0"/>
              <w:rPr>
                <w:del w:id="2155" w:author="Perrine, Martin L. (GSFC-5670)" w:date="2016-09-27T10:29:00Z"/>
                <w:rFonts w:cs="Arial"/>
                <w:sz w:val="20"/>
              </w:rPr>
            </w:pPr>
            <w:del w:id="2156" w:author="Perrine, Martin L. (GSFC-5670)" w:date="2016-09-27T10:29:00Z">
              <w:r w:rsidDel="006A227A">
                <w:rPr>
                  <w:rFonts w:cs="Arial"/>
                  <w:sz w:val="20"/>
                </w:rPr>
                <w:delText>NENG-OPS-021 Single Fault Tolerant</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D081162" w14:textId="3A692122" w:rsidR="003F049D" w:rsidRPr="00407988" w:rsidDel="006A227A" w:rsidRDefault="003F049D" w:rsidP="009B076C">
            <w:pPr>
              <w:spacing w:after="0"/>
              <w:jc w:val="right"/>
              <w:rPr>
                <w:del w:id="2157" w:author="Perrine, Martin L. (GSFC-5670)" w:date="2016-09-27T10:29:00Z"/>
                <w:rFonts w:cs="Arial"/>
                <w:sz w:val="20"/>
              </w:rPr>
            </w:pPr>
            <w:del w:id="2158" w:author="Perrine, Martin L. (GSFC-5670)" w:date="2016-09-27T10:29:00Z">
              <w:r w:rsidDel="006A227A">
                <w:rPr>
                  <w:rFonts w:cs="Arial"/>
                  <w:sz w:val="20"/>
                </w:rPr>
                <w:delText>1.11</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98FAF8C" w14:textId="6E28E29A" w:rsidR="003F049D" w:rsidRPr="00407988" w:rsidDel="006A227A" w:rsidRDefault="003F049D" w:rsidP="009B076C">
            <w:pPr>
              <w:spacing w:after="0"/>
              <w:jc w:val="center"/>
              <w:rPr>
                <w:del w:id="2159" w:author="Perrine, Martin L. (GSFC-5670)" w:date="2016-09-27T10:29:00Z"/>
                <w:rFonts w:cs="Arial"/>
                <w:sz w:val="20"/>
              </w:rPr>
            </w:pPr>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284E6A9F" w14:textId="318A1233" w:rsidR="003F049D" w:rsidRPr="00407988" w:rsidDel="006A227A" w:rsidRDefault="003F049D" w:rsidP="009B076C">
            <w:pPr>
              <w:spacing w:after="0"/>
              <w:jc w:val="center"/>
              <w:rPr>
                <w:del w:id="2160" w:author="Perrine, Martin L. (GSFC-5670)" w:date="2016-09-27T10:29:00Z"/>
                <w:rFonts w:cs="Arial"/>
                <w:sz w:val="20"/>
              </w:rPr>
            </w:pPr>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35D2AA7" w14:textId="18E909DE" w:rsidR="003F049D" w:rsidRPr="00407988" w:rsidDel="006A227A" w:rsidRDefault="003F049D" w:rsidP="009B076C">
            <w:pPr>
              <w:spacing w:after="0"/>
              <w:jc w:val="center"/>
              <w:rPr>
                <w:del w:id="2161" w:author="Perrine, Martin L. (GSFC-5670)" w:date="2016-09-27T10:29:00Z"/>
                <w:rFonts w:cs="Arial"/>
                <w:sz w:val="20"/>
              </w:rPr>
            </w:pPr>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83A4128" w14:textId="3F2C4D3C" w:rsidR="003F049D" w:rsidRPr="00407988" w:rsidDel="006A227A" w:rsidRDefault="003F049D" w:rsidP="009B076C">
            <w:pPr>
              <w:spacing w:after="0"/>
              <w:jc w:val="center"/>
              <w:rPr>
                <w:del w:id="2162" w:author="Perrine, Martin L. (GSFC-5670)" w:date="2016-09-27T10:29:00Z"/>
                <w:rFonts w:cs="Arial"/>
                <w:sz w:val="20"/>
              </w:rPr>
            </w:pPr>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DE25201" w14:textId="219BCA7E" w:rsidR="003F049D" w:rsidRPr="00407988" w:rsidDel="006A227A" w:rsidRDefault="003F049D" w:rsidP="009B076C">
            <w:pPr>
              <w:spacing w:after="0"/>
              <w:jc w:val="center"/>
              <w:rPr>
                <w:del w:id="2163"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E70CC3A" w14:textId="70B4197D" w:rsidR="003F049D" w:rsidRPr="00407988" w:rsidDel="006A227A" w:rsidRDefault="003F049D" w:rsidP="009B076C">
            <w:pPr>
              <w:spacing w:after="0"/>
              <w:jc w:val="center"/>
              <w:rPr>
                <w:del w:id="2164" w:author="Perrine, Martin L. (GSFC-5670)" w:date="2016-09-27T10:29:00Z"/>
                <w:rFonts w:cs="Arial"/>
                <w:sz w:val="20"/>
              </w:rPr>
            </w:pPr>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8579B12" w14:textId="4842C8D2" w:rsidR="003F049D" w:rsidRPr="00407988" w:rsidDel="006A227A" w:rsidRDefault="003F049D" w:rsidP="009B076C">
            <w:pPr>
              <w:spacing w:after="0"/>
              <w:jc w:val="center"/>
              <w:rPr>
                <w:del w:id="2165" w:author="Perrine, Martin L. (GSFC-5670)" w:date="2016-09-27T10:29:00Z"/>
                <w:rFonts w:cs="Arial"/>
                <w:sz w:val="20"/>
              </w:rPr>
            </w:pPr>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13E4DEC1" w14:textId="4FD91C62" w:rsidR="003F049D" w:rsidRPr="00407988" w:rsidDel="006A227A" w:rsidRDefault="003F049D" w:rsidP="009B076C">
            <w:pPr>
              <w:spacing w:after="0"/>
              <w:jc w:val="center"/>
              <w:rPr>
                <w:del w:id="2166" w:author="Perrine, Martin L. (GSFC-5670)" w:date="2016-09-27T10:29:00Z"/>
                <w:rFonts w:cs="Arial"/>
                <w:sz w:val="20"/>
              </w:rPr>
            </w:pPr>
            <w:del w:id="2167" w:author="Perrine, Martin L. (GSFC-5670)" w:date="2016-09-27T10:29:00Z">
              <w:r w:rsidDel="006A227A">
                <w:rPr>
                  <w:rFonts w:cs="Arial"/>
                  <w:sz w:val="20"/>
                </w:rPr>
                <w:delText>X</w:delText>
              </w:r>
            </w:del>
          </w:p>
        </w:tc>
      </w:tr>
      <w:tr w:rsidR="003F049D" w:rsidRPr="00407988" w:rsidDel="006A227A" w14:paraId="682F2432" w14:textId="77812891" w:rsidTr="009B076C">
        <w:trPr>
          <w:trHeight w:val="260"/>
          <w:jc w:val="center"/>
          <w:del w:id="2168" w:author="Perrine, Martin L. (GSFC-5670)" w:date="2016-09-27T10:29:00Z"/>
        </w:trPr>
        <w:tc>
          <w:tcPr>
            <w:tcW w:w="5063" w:type="dxa"/>
            <w:tcBorders>
              <w:top w:val="single" w:sz="4" w:space="0" w:color="auto"/>
              <w:left w:val="single" w:sz="4" w:space="0" w:color="auto"/>
              <w:bottom w:val="single" w:sz="4" w:space="0" w:color="auto"/>
              <w:right w:val="single" w:sz="4" w:space="0" w:color="auto"/>
            </w:tcBorders>
            <w:shd w:val="clear" w:color="auto" w:fill="FFFFFF"/>
            <w:noWrap/>
          </w:tcPr>
          <w:p w14:paraId="5F3B061D" w14:textId="19360B74" w:rsidR="003F049D" w:rsidRPr="00407988" w:rsidDel="006A227A" w:rsidRDefault="003F049D" w:rsidP="009B076C">
            <w:pPr>
              <w:spacing w:after="0"/>
              <w:rPr>
                <w:del w:id="2169" w:author="Perrine, Martin L. (GSFC-5670)" w:date="2016-09-27T10:29:00Z"/>
                <w:rFonts w:cs="Arial"/>
                <w:sz w:val="20"/>
              </w:rPr>
            </w:pPr>
            <w:del w:id="2170" w:author="Perrine, Martin L. (GSFC-5670)" w:date="2016-09-27T10:29:00Z">
              <w:r w:rsidDel="006A227A">
                <w:rPr>
                  <w:rFonts w:cs="Arial"/>
                  <w:sz w:val="20"/>
                </w:rPr>
                <w:delText>NENG-OPS-022 Host an access controlled file system</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666659E" w14:textId="56051D4E" w:rsidR="003F049D" w:rsidRPr="00407988" w:rsidDel="006A227A" w:rsidRDefault="003F049D" w:rsidP="009B076C">
            <w:pPr>
              <w:spacing w:after="0"/>
              <w:jc w:val="right"/>
              <w:rPr>
                <w:del w:id="2171" w:author="Perrine, Martin L. (GSFC-5670)" w:date="2016-09-27T10:29:00Z"/>
                <w:rFonts w:cs="Arial"/>
                <w:sz w:val="20"/>
              </w:rPr>
            </w:pPr>
            <w:del w:id="2172" w:author="Perrine, Martin L. (GSFC-5670)" w:date="2016-09-27T10:29:00Z">
              <w:r w:rsidDel="006A227A">
                <w:rPr>
                  <w:rFonts w:cs="Arial"/>
                  <w:sz w:val="20"/>
                </w:rPr>
                <w:delText>1.12</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1554B7E" w14:textId="1D422B01" w:rsidR="003F049D" w:rsidRPr="00407988" w:rsidDel="006A227A" w:rsidRDefault="003F049D" w:rsidP="009B076C">
            <w:pPr>
              <w:spacing w:after="0"/>
              <w:jc w:val="center"/>
              <w:rPr>
                <w:del w:id="2173" w:author="Perrine, Martin L. (GSFC-5670)" w:date="2016-09-27T10:29:00Z"/>
                <w:rFonts w:cs="Arial"/>
                <w:sz w:val="20"/>
              </w:rPr>
            </w:pPr>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503E0C98" w14:textId="0E788DE6" w:rsidR="003F049D" w:rsidRPr="00407988" w:rsidDel="006A227A" w:rsidRDefault="003F049D" w:rsidP="009B076C">
            <w:pPr>
              <w:spacing w:after="0"/>
              <w:jc w:val="center"/>
              <w:rPr>
                <w:del w:id="2174" w:author="Perrine, Martin L. (GSFC-5670)" w:date="2016-09-27T10:29:00Z"/>
                <w:rFonts w:cs="Arial"/>
                <w:sz w:val="20"/>
              </w:rPr>
            </w:pPr>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7760BAA" w14:textId="41E85D70" w:rsidR="003F049D" w:rsidRPr="00407988" w:rsidDel="006A227A" w:rsidRDefault="003F049D" w:rsidP="009B076C">
            <w:pPr>
              <w:spacing w:after="0"/>
              <w:jc w:val="center"/>
              <w:rPr>
                <w:del w:id="2175" w:author="Perrine, Martin L. (GSFC-5670)" w:date="2016-09-27T10:29:00Z"/>
                <w:rFonts w:cs="Arial"/>
                <w:sz w:val="20"/>
              </w:rPr>
            </w:pPr>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6AA80E8" w14:textId="0A5563F6" w:rsidR="003F049D" w:rsidRPr="00407988" w:rsidDel="006A227A" w:rsidRDefault="003F049D" w:rsidP="009B076C">
            <w:pPr>
              <w:spacing w:after="0"/>
              <w:jc w:val="center"/>
              <w:rPr>
                <w:del w:id="2176" w:author="Perrine, Martin L. (GSFC-5670)" w:date="2016-09-27T10:29:00Z"/>
                <w:rFonts w:cs="Arial"/>
                <w:sz w:val="20"/>
              </w:rPr>
            </w:pPr>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61FF968" w14:textId="08E898C8" w:rsidR="003F049D" w:rsidRPr="00407988" w:rsidDel="006A227A" w:rsidRDefault="003F049D" w:rsidP="009B076C">
            <w:pPr>
              <w:spacing w:after="0"/>
              <w:jc w:val="center"/>
              <w:rPr>
                <w:del w:id="2177"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3AFDC4E" w14:textId="5E39DDE9" w:rsidR="003F049D" w:rsidRPr="00407988" w:rsidDel="006A227A" w:rsidRDefault="003F049D" w:rsidP="009B076C">
            <w:pPr>
              <w:spacing w:after="0"/>
              <w:jc w:val="center"/>
              <w:rPr>
                <w:del w:id="2178" w:author="Perrine, Martin L. (GSFC-5670)" w:date="2016-09-27T10:29:00Z"/>
                <w:rFonts w:cs="Arial"/>
                <w:sz w:val="20"/>
              </w:rPr>
            </w:pPr>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CA367CA" w14:textId="6D0328C1" w:rsidR="003F049D" w:rsidRPr="00407988" w:rsidDel="006A227A" w:rsidRDefault="003F049D" w:rsidP="009B076C">
            <w:pPr>
              <w:spacing w:after="0"/>
              <w:jc w:val="center"/>
              <w:rPr>
                <w:del w:id="2179" w:author="Perrine, Martin L. (GSFC-5670)" w:date="2016-09-27T10:29:00Z"/>
                <w:rFonts w:cs="Arial"/>
                <w:sz w:val="20"/>
              </w:rPr>
            </w:pPr>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13D186DA" w14:textId="75D13F95" w:rsidR="003F049D" w:rsidRPr="00407988" w:rsidDel="006A227A" w:rsidRDefault="003F049D" w:rsidP="009B076C">
            <w:pPr>
              <w:spacing w:after="0"/>
              <w:jc w:val="center"/>
              <w:rPr>
                <w:del w:id="2180" w:author="Perrine, Martin L. (GSFC-5670)" w:date="2016-09-27T10:29:00Z"/>
                <w:rFonts w:cs="Arial"/>
                <w:sz w:val="20"/>
              </w:rPr>
            </w:pPr>
            <w:del w:id="2181" w:author="Perrine, Martin L. (GSFC-5670)" w:date="2016-09-27T10:29:00Z">
              <w:r w:rsidDel="006A227A">
                <w:rPr>
                  <w:rFonts w:cs="Arial"/>
                  <w:sz w:val="20"/>
                </w:rPr>
                <w:delText>X</w:delText>
              </w:r>
            </w:del>
          </w:p>
        </w:tc>
      </w:tr>
      <w:tr w:rsidR="003F049D" w:rsidRPr="00407988" w:rsidDel="006A227A" w14:paraId="3E367C8E" w14:textId="06CB6BF2" w:rsidTr="009B076C">
        <w:trPr>
          <w:trHeight w:val="260"/>
          <w:jc w:val="center"/>
          <w:del w:id="2182" w:author="Perrine, Martin L. (GSFC-5670)" w:date="2016-09-27T10:29:00Z"/>
        </w:trPr>
        <w:tc>
          <w:tcPr>
            <w:tcW w:w="5063" w:type="dxa"/>
            <w:tcBorders>
              <w:top w:val="single" w:sz="4" w:space="0" w:color="auto"/>
              <w:left w:val="single" w:sz="4" w:space="0" w:color="auto"/>
              <w:bottom w:val="single" w:sz="4" w:space="0" w:color="auto"/>
              <w:right w:val="single" w:sz="4" w:space="0" w:color="auto"/>
            </w:tcBorders>
            <w:shd w:val="clear" w:color="auto" w:fill="FFFFFF"/>
            <w:noWrap/>
          </w:tcPr>
          <w:p w14:paraId="738C8B8C" w14:textId="30FE432E" w:rsidR="003F049D" w:rsidDel="006A227A" w:rsidRDefault="003F049D" w:rsidP="009B076C">
            <w:pPr>
              <w:spacing w:after="0"/>
              <w:rPr>
                <w:del w:id="2183" w:author="Perrine, Martin L. (GSFC-5670)" w:date="2016-09-27T10:29:00Z"/>
                <w:rFonts w:cs="Arial"/>
                <w:sz w:val="20"/>
              </w:rPr>
            </w:pPr>
            <w:del w:id="2184" w:author="Perrine, Martin L. (GSFC-5670)" w:date="2016-09-27T10:29:00Z">
              <w:r w:rsidDel="006A227A">
                <w:rPr>
                  <w:rFonts w:cs="Arial"/>
                  <w:sz w:val="20"/>
                </w:rPr>
                <w:delText>NENG-OPS-024 TCP/IP Remote Monitoring</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1D25D96" w14:textId="256402F8" w:rsidR="003F049D" w:rsidDel="006A227A" w:rsidRDefault="003F049D" w:rsidP="009B076C">
            <w:pPr>
              <w:spacing w:after="0"/>
              <w:jc w:val="right"/>
              <w:rPr>
                <w:del w:id="2185" w:author="Perrine, Martin L. (GSFC-5670)" w:date="2016-09-27T10:29:00Z"/>
                <w:rFonts w:cs="Arial"/>
                <w:sz w:val="20"/>
              </w:rPr>
            </w:pPr>
            <w:del w:id="2186" w:author="Perrine, Martin L. (GSFC-5670)" w:date="2016-09-27T10:29:00Z">
              <w:r w:rsidDel="006A227A">
                <w:rPr>
                  <w:rFonts w:cs="Arial"/>
                  <w:sz w:val="20"/>
                </w:rPr>
                <w:delText>1.13</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E5D3AB4" w14:textId="08D2B3F9" w:rsidR="003F049D" w:rsidRPr="00407988" w:rsidDel="006A227A" w:rsidRDefault="003F049D" w:rsidP="009B076C">
            <w:pPr>
              <w:spacing w:after="0"/>
              <w:jc w:val="center"/>
              <w:rPr>
                <w:del w:id="2187" w:author="Perrine, Martin L. (GSFC-5670)" w:date="2016-09-27T10:29:00Z"/>
                <w:rFonts w:cs="Arial"/>
                <w:sz w:val="20"/>
              </w:rPr>
            </w:pPr>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49A1E4EE" w14:textId="164EFCB3" w:rsidR="003F049D" w:rsidRPr="00407988" w:rsidDel="006A227A" w:rsidRDefault="003F049D" w:rsidP="009B076C">
            <w:pPr>
              <w:spacing w:after="0"/>
              <w:jc w:val="center"/>
              <w:rPr>
                <w:del w:id="2188" w:author="Perrine, Martin L. (GSFC-5670)" w:date="2016-09-27T10:29:00Z"/>
                <w:rFonts w:cs="Arial"/>
                <w:sz w:val="20"/>
              </w:rPr>
            </w:pPr>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2D85A9F" w14:textId="6F411D11" w:rsidR="003F049D" w:rsidRPr="00407988" w:rsidDel="006A227A" w:rsidRDefault="003F049D" w:rsidP="009B076C">
            <w:pPr>
              <w:spacing w:after="0"/>
              <w:jc w:val="center"/>
              <w:rPr>
                <w:del w:id="2189" w:author="Perrine, Martin L. (GSFC-5670)" w:date="2016-09-27T10:29:00Z"/>
                <w:rFonts w:cs="Arial"/>
                <w:sz w:val="20"/>
              </w:rPr>
            </w:pPr>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1196FA3" w14:textId="3004FE4D" w:rsidR="003F049D" w:rsidRPr="00407988" w:rsidDel="006A227A" w:rsidRDefault="003F049D" w:rsidP="009B076C">
            <w:pPr>
              <w:spacing w:after="0"/>
              <w:jc w:val="center"/>
              <w:rPr>
                <w:del w:id="2190" w:author="Perrine, Martin L. (GSFC-5670)" w:date="2016-09-27T10:29:00Z"/>
                <w:rFonts w:cs="Arial"/>
                <w:sz w:val="20"/>
              </w:rPr>
            </w:pPr>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7DC8CF0" w14:textId="4A9CA3D1" w:rsidR="003F049D" w:rsidRPr="00407988" w:rsidDel="006A227A" w:rsidRDefault="003F049D" w:rsidP="009B076C">
            <w:pPr>
              <w:spacing w:after="0"/>
              <w:jc w:val="center"/>
              <w:rPr>
                <w:del w:id="2191"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317D365" w14:textId="76456C94" w:rsidR="003F049D" w:rsidRPr="00407988" w:rsidDel="006A227A" w:rsidRDefault="003F049D" w:rsidP="009B076C">
            <w:pPr>
              <w:spacing w:after="0"/>
              <w:jc w:val="center"/>
              <w:rPr>
                <w:del w:id="2192" w:author="Perrine, Martin L. (GSFC-5670)" w:date="2016-09-27T10:29:00Z"/>
                <w:rFonts w:cs="Arial"/>
                <w:sz w:val="20"/>
              </w:rPr>
            </w:pPr>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4157501" w14:textId="606359EE" w:rsidR="003F049D" w:rsidRPr="00407988" w:rsidDel="006A227A" w:rsidRDefault="003F049D" w:rsidP="009B076C">
            <w:pPr>
              <w:spacing w:after="0"/>
              <w:jc w:val="center"/>
              <w:rPr>
                <w:del w:id="2193" w:author="Perrine, Martin L. (GSFC-5670)" w:date="2016-09-27T10:29:00Z"/>
                <w:rFonts w:cs="Arial"/>
                <w:sz w:val="20"/>
              </w:rPr>
            </w:pPr>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16365A64" w14:textId="224D33DD" w:rsidR="003F049D" w:rsidRPr="00407988" w:rsidDel="006A227A" w:rsidRDefault="003F049D" w:rsidP="009B076C">
            <w:pPr>
              <w:spacing w:after="0"/>
              <w:jc w:val="center"/>
              <w:rPr>
                <w:del w:id="2194" w:author="Perrine, Martin L. (GSFC-5670)" w:date="2016-09-27T10:29:00Z"/>
                <w:rFonts w:cs="Arial"/>
                <w:sz w:val="20"/>
              </w:rPr>
            </w:pPr>
            <w:del w:id="2195" w:author="Perrine, Martin L. (GSFC-5670)" w:date="2016-09-27T10:29:00Z">
              <w:r w:rsidDel="006A227A">
                <w:rPr>
                  <w:rFonts w:cs="Arial"/>
                  <w:sz w:val="20"/>
                </w:rPr>
                <w:delText>X</w:delText>
              </w:r>
            </w:del>
          </w:p>
        </w:tc>
      </w:tr>
      <w:tr w:rsidR="003F049D" w:rsidRPr="00407988" w:rsidDel="006A227A" w14:paraId="7F1A494B" w14:textId="1F250210" w:rsidTr="009B076C">
        <w:trPr>
          <w:trHeight w:val="260"/>
          <w:jc w:val="center"/>
          <w:del w:id="2196" w:author="Perrine, Martin L. (GSFC-5670)" w:date="2016-09-27T10:29:00Z"/>
        </w:trPr>
        <w:tc>
          <w:tcPr>
            <w:tcW w:w="5063" w:type="dxa"/>
            <w:tcBorders>
              <w:top w:val="nil"/>
              <w:bottom w:val="single" w:sz="8" w:space="0" w:color="auto"/>
              <w:right w:val="nil"/>
            </w:tcBorders>
            <w:shd w:val="clear" w:color="auto" w:fill="auto"/>
            <w:noWrap/>
            <w:vAlign w:val="bottom"/>
          </w:tcPr>
          <w:p w14:paraId="4B551F57" w14:textId="44F8E167" w:rsidR="003F049D" w:rsidRPr="00407988" w:rsidDel="006A227A" w:rsidRDefault="003F049D" w:rsidP="009B076C">
            <w:pPr>
              <w:spacing w:after="0"/>
              <w:rPr>
                <w:del w:id="2197" w:author="Perrine, Martin L. (GSFC-5670)" w:date="2016-09-27T10:29:00Z"/>
                <w:rFonts w:cs="Arial"/>
                <w:sz w:val="20"/>
              </w:rPr>
            </w:pPr>
          </w:p>
        </w:tc>
        <w:tc>
          <w:tcPr>
            <w:tcW w:w="631" w:type="dxa"/>
            <w:tcBorders>
              <w:top w:val="single" w:sz="4" w:space="0" w:color="auto"/>
              <w:left w:val="single" w:sz="4" w:space="0" w:color="auto"/>
              <w:bottom w:val="single" w:sz="8" w:space="0" w:color="auto"/>
              <w:right w:val="single" w:sz="4" w:space="0" w:color="auto"/>
            </w:tcBorders>
            <w:shd w:val="clear" w:color="auto" w:fill="auto"/>
            <w:noWrap/>
            <w:vAlign w:val="bottom"/>
          </w:tcPr>
          <w:p w14:paraId="1BA01896" w14:textId="1AEC18FE" w:rsidR="003F049D" w:rsidRPr="00407988" w:rsidDel="006A227A" w:rsidRDefault="003F049D" w:rsidP="009B076C">
            <w:pPr>
              <w:spacing w:after="0"/>
              <w:rPr>
                <w:del w:id="2198" w:author="Perrine, Martin L. (GSFC-5670)" w:date="2016-09-27T10:29:00Z"/>
                <w:rFonts w:cs="Arial"/>
                <w:sz w:val="20"/>
              </w:rPr>
            </w:pPr>
            <w:del w:id="2199" w:author="Perrine, Martin L. (GSFC-5670)" w:date="2016-09-27T10:29:00Z">
              <w:r w:rsidRPr="00407988" w:rsidDel="006A227A">
                <w:rPr>
                  <w:rFonts w:cs="Arial"/>
                  <w:sz w:val="20"/>
                </w:rPr>
                <w:delText> </w:delText>
              </w:r>
            </w:del>
          </w:p>
        </w:tc>
        <w:tc>
          <w:tcPr>
            <w:tcW w:w="721" w:type="dxa"/>
            <w:tcBorders>
              <w:top w:val="single" w:sz="4" w:space="0" w:color="auto"/>
              <w:left w:val="single" w:sz="4" w:space="0" w:color="auto"/>
              <w:bottom w:val="single" w:sz="8" w:space="0" w:color="auto"/>
              <w:right w:val="single" w:sz="4" w:space="0" w:color="auto"/>
            </w:tcBorders>
            <w:shd w:val="clear" w:color="auto" w:fill="auto"/>
            <w:noWrap/>
            <w:vAlign w:val="bottom"/>
          </w:tcPr>
          <w:p w14:paraId="67DBED02" w14:textId="6E878350" w:rsidR="003F049D" w:rsidRPr="00407988" w:rsidDel="006A227A" w:rsidRDefault="003F049D" w:rsidP="009B076C">
            <w:pPr>
              <w:spacing w:after="0"/>
              <w:jc w:val="center"/>
              <w:rPr>
                <w:del w:id="2200" w:author="Perrine, Martin L. (GSFC-5670)" w:date="2016-09-27T10:29:00Z"/>
                <w:rFonts w:cs="Arial"/>
                <w:sz w:val="20"/>
              </w:rPr>
            </w:pPr>
            <w:del w:id="2201" w:author="Perrine, Martin L. (GSFC-5670)" w:date="2016-09-27T10:29:00Z">
              <w:r w:rsidRPr="00407988" w:rsidDel="006A227A">
                <w:rPr>
                  <w:rFonts w:cs="Arial"/>
                  <w:sz w:val="20"/>
                </w:rPr>
                <w:delText> </w:delText>
              </w:r>
            </w:del>
          </w:p>
        </w:tc>
        <w:tc>
          <w:tcPr>
            <w:tcW w:w="628" w:type="dxa"/>
            <w:gridSpan w:val="2"/>
            <w:tcBorders>
              <w:top w:val="single" w:sz="4" w:space="0" w:color="auto"/>
              <w:left w:val="single" w:sz="4" w:space="0" w:color="auto"/>
              <w:bottom w:val="single" w:sz="8" w:space="0" w:color="auto"/>
              <w:right w:val="single" w:sz="4" w:space="0" w:color="auto"/>
            </w:tcBorders>
            <w:shd w:val="clear" w:color="auto" w:fill="auto"/>
            <w:noWrap/>
            <w:vAlign w:val="bottom"/>
          </w:tcPr>
          <w:p w14:paraId="7B20609B" w14:textId="5FC5995C" w:rsidR="003F049D" w:rsidRPr="00407988" w:rsidDel="006A227A" w:rsidRDefault="003F049D" w:rsidP="009B076C">
            <w:pPr>
              <w:spacing w:after="0"/>
              <w:jc w:val="center"/>
              <w:rPr>
                <w:del w:id="2202" w:author="Perrine, Martin L. (GSFC-5670)" w:date="2016-09-27T10:29:00Z"/>
                <w:rFonts w:cs="Arial"/>
                <w:sz w:val="20"/>
              </w:rPr>
            </w:pPr>
            <w:del w:id="2203"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8" w:space="0" w:color="auto"/>
              <w:right w:val="single" w:sz="4" w:space="0" w:color="auto"/>
            </w:tcBorders>
            <w:shd w:val="clear" w:color="auto" w:fill="auto"/>
            <w:noWrap/>
            <w:vAlign w:val="bottom"/>
          </w:tcPr>
          <w:p w14:paraId="24271651" w14:textId="3A993DA8" w:rsidR="003F049D" w:rsidRPr="00407988" w:rsidDel="006A227A" w:rsidRDefault="003F049D" w:rsidP="009B076C">
            <w:pPr>
              <w:spacing w:after="0"/>
              <w:jc w:val="center"/>
              <w:rPr>
                <w:del w:id="2204" w:author="Perrine, Martin L. (GSFC-5670)" w:date="2016-09-27T10:29:00Z"/>
                <w:rFonts w:cs="Arial"/>
                <w:sz w:val="20"/>
              </w:rPr>
            </w:pPr>
            <w:del w:id="2205"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8" w:space="0" w:color="auto"/>
              <w:right w:val="single" w:sz="4" w:space="0" w:color="auto"/>
            </w:tcBorders>
            <w:shd w:val="clear" w:color="auto" w:fill="auto"/>
            <w:noWrap/>
            <w:vAlign w:val="bottom"/>
          </w:tcPr>
          <w:p w14:paraId="0A8FEC95" w14:textId="23DF2AB4" w:rsidR="003F049D" w:rsidRPr="00407988" w:rsidDel="006A227A" w:rsidRDefault="003F049D" w:rsidP="009B076C">
            <w:pPr>
              <w:spacing w:after="0"/>
              <w:jc w:val="center"/>
              <w:rPr>
                <w:del w:id="2206" w:author="Perrine, Martin L. (GSFC-5670)" w:date="2016-09-27T10:29:00Z"/>
                <w:rFonts w:cs="Arial"/>
                <w:sz w:val="20"/>
              </w:rPr>
            </w:pPr>
            <w:del w:id="2207"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8" w:space="0" w:color="auto"/>
              <w:right w:val="single" w:sz="4" w:space="0" w:color="auto"/>
            </w:tcBorders>
            <w:shd w:val="clear" w:color="auto" w:fill="auto"/>
            <w:noWrap/>
            <w:vAlign w:val="bottom"/>
          </w:tcPr>
          <w:p w14:paraId="4E73CAB9" w14:textId="4375F89B" w:rsidR="003F049D" w:rsidRPr="00407988" w:rsidDel="006A227A" w:rsidRDefault="003F049D" w:rsidP="009B076C">
            <w:pPr>
              <w:spacing w:after="0"/>
              <w:jc w:val="center"/>
              <w:rPr>
                <w:del w:id="2208" w:author="Perrine, Martin L. (GSFC-5670)" w:date="2016-09-27T10:29:00Z"/>
                <w:rFonts w:cs="Arial"/>
                <w:sz w:val="20"/>
              </w:rPr>
            </w:pPr>
            <w:del w:id="2209"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8" w:space="0" w:color="auto"/>
              <w:right w:val="single" w:sz="4" w:space="0" w:color="auto"/>
            </w:tcBorders>
            <w:shd w:val="clear" w:color="auto" w:fill="auto"/>
            <w:noWrap/>
            <w:vAlign w:val="bottom"/>
          </w:tcPr>
          <w:p w14:paraId="4B34F6B2" w14:textId="1FCF3B83" w:rsidR="003F049D" w:rsidRPr="00407988" w:rsidDel="006A227A" w:rsidRDefault="003F049D" w:rsidP="009B076C">
            <w:pPr>
              <w:spacing w:after="0"/>
              <w:jc w:val="center"/>
              <w:rPr>
                <w:del w:id="2210" w:author="Perrine, Martin L. (GSFC-5670)" w:date="2016-09-27T10:29:00Z"/>
                <w:rFonts w:cs="Arial"/>
                <w:sz w:val="20"/>
              </w:rPr>
            </w:pPr>
            <w:del w:id="2211"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8" w:space="0" w:color="auto"/>
              <w:right w:val="single" w:sz="4" w:space="0" w:color="auto"/>
            </w:tcBorders>
            <w:shd w:val="clear" w:color="auto" w:fill="auto"/>
            <w:noWrap/>
            <w:vAlign w:val="bottom"/>
          </w:tcPr>
          <w:p w14:paraId="49E8DC30" w14:textId="6C2AC4F6" w:rsidR="003F049D" w:rsidRPr="00407988" w:rsidDel="006A227A" w:rsidRDefault="003F049D" w:rsidP="009B076C">
            <w:pPr>
              <w:spacing w:after="0"/>
              <w:jc w:val="center"/>
              <w:rPr>
                <w:del w:id="2212" w:author="Perrine, Martin L. (GSFC-5670)" w:date="2016-09-27T10:29:00Z"/>
                <w:rFonts w:cs="Arial"/>
                <w:sz w:val="20"/>
              </w:rPr>
            </w:pPr>
            <w:del w:id="2213"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8" w:space="0" w:color="auto"/>
              <w:right w:val="single" w:sz="4" w:space="0" w:color="auto"/>
            </w:tcBorders>
          </w:tcPr>
          <w:p w14:paraId="0553E8E5" w14:textId="3FD3104C" w:rsidR="003F049D" w:rsidRPr="00407988" w:rsidDel="006A227A" w:rsidRDefault="003F049D" w:rsidP="009B076C">
            <w:pPr>
              <w:spacing w:after="0"/>
              <w:jc w:val="center"/>
              <w:rPr>
                <w:del w:id="2214" w:author="Perrine, Martin L. (GSFC-5670)" w:date="2016-09-27T10:29:00Z"/>
                <w:rFonts w:cs="Arial"/>
                <w:sz w:val="20"/>
              </w:rPr>
            </w:pPr>
          </w:p>
        </w:tc>
      </w:tr>
      <w:tr w:rsidR="003F049D" w:rsidRPr="00407988" w:rsidDel="006A227A" w14:paraId="6D5E3A9E" w14:textId="7765D5BE" w:rsidTr="009B076C">
        <w:trPr>
          <w:trHeight w:val="280"/>
          <w:jc w:val="center"/>
          <w:del w:id="2215" w:author="Perrine, Martin L. (GSFC-5670)" w:date="2016-09-27T10:29:00Z"/>
        </w:trPr>
        <w:tc>
          <w:tcPr>
            <w:tcW w:w="5063" w:type="dxa"/>
            <w:tcBorders>
              <w:top w:val="single" w:sz="8" w:space="0" w:color="auto"/>
              <w:left w:val="single" w:sz="8" w:space="0" w:color="auto"/>
              <w:bottom w:val="nil"/>
              <w:right w:val="nil"/>
            </w:tcBorders>
            <w:shd w:val="clear" w:color="auto" w:fill="D9D9D9"/>
            <w:noWrap/>
            <w:vAlign w:val="bottom"/>
          </w:tcPr>
          <w:p w14:paraId="2E7AB39D" w14:textId="69CCDA1B" w:rsidR="003F049D" w:rsidRPr="00407988" w:rsidDel="006A227A" w:rsidRDefault="003F049D" w:rsidP="009B076C">
            <w:pPr>
              <w:spacing w:after="0"/>
              <w:jc w:val="center"/>
              <w:rPr>
                <w:del w:id="2216" w:author="Perrine, Martin L. (GSFC-5670)" w:date="2016-09-27T10:29:00Z"/>
                <w:rFonts w:cs="Arial"/>
                <w:b/>
                <w:sz w:val="20"/>
              </w:rPr>
            </w:pPr>
            <w:del w:id="2217" w:author="Perrine, Martin L. (GSFC-5670)" w:date="2016-09-27T10:29:00Z">
              <w:r w:rsidRPr="00407988" w:rsidDel="006A227A">
                <w:rPr>
                  <w:rFonts w:cs="Arial"/>
                  <w:b/>
                  <w:sz w:val="20"/>
                </w:rPr>
                <w:delText>Performance Requirements</w:delText>
              </w:r>
            </w:del>
          </w:p>
        </w:tc>
        <w:tc>
          <w:tcPr>
            <w:tcW w:w="631"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34496122" w14:textId="72D823C9" w:rsidR="003F049D" w:rsidRPr="00407988" w:rsidDel="006A227A" w:rsidRDefault="003F049D" w:rsidP="009B076C">
            <w:pPr>
              <w:spacing w:after="0"/>
              <w:rPr>
                <w:del w:id="2218" w:author="Perrine, Martin L. (GSFC-5670)" w:date="2016-09-27T10:29:00Z"/>
                <w:rFonts w:cs="Arial"/>
                <w:sz w:val="20"/>
              </w:rPr>
            </w:pPr>
            <w:del w:id="2219" w:author="Perrine, Martin L. (GSFC-5670)" w:date="2016-09-27T10:29:00Z">
              <w:r w:rsidRPr="00407988" w:rsidDel="006A227A">
                <w:rPr>
                  <w:rFonts w:cs="Arial"/>
                  <w:sz w:val="20"/>
                </w:rPr>
                <w:delText> </w:delText>
              </w:r>
            </w:del>
          </w:p>
        </w:tc>
        <w:tc>
          <w:tcPr>
            <w:tcW w:w="721"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7E2019AF" w14:textId="68E1B806" w:rsidR="003F049D" w:rsidRPr="00407988" w:rsidDel="006A227A" w:rsidRDefault="003F049D" w:rsidP="009B076C">
            <w:pPr>
              <w:spacing w:after="0"/>
              <w:jc w:val="center"/>
              <w:rPr>
                <w:del w:id="2220" w:author="Perrine, Martin L. (GSFC-5670)" w:date="2016-09-27T10:29:00Z"/>
                <w:rFonts w:cs="Arial"/>
                <w:sz w:val="20"/>
              </w:rPr>
            </w:pPr>
            <w:del w:id="2221" w:author="Perrine, Martin L. (GSFC-5670)" w:date="2016-09-27T10:29:00Z">
              <w:r w:rsidRPr="00407988" w:rsidDel="006A227A">
                <w:rPr>
                  <w:rFonts w:cs="Arial"/>
                  <w:sz w:val="20"/>
                </w:rPr>
                <w:delText> </w:delText>
              </w:r>
            </w:del>
          </w:p>
        </w:tc>
        <w:tc>
          <w:tcPr>
            <w:tcW w:w="628" w:type="dxa"/>
            <w:gridSpan w:val="2"/>
            <w:tcBorders>
              <w:top w:val="single" w:sz="8" w:space="0" w:color="auto"/>
              <w:left w:val="single" w:sz="4" w:space="0" w:color="auto"/>
              <w:bottom w:val="single" w:sz="4" w:space="0" w:color="auto"/>
              <w:right w:val="single" w:sz="4" w:space="0" w:color="auto"/>
            </w:tcBorders>
            <w:shd w:val="clear" w:color="auto" w:fill="D9D9D9"/>
            <w:noWrap/>
            <w:vAlign w:val="bottom"/>
          </w:tcPr>
          <w:p w14:paraId="30864197" w14:textId="365DAE80" w:rsidR="003F049D" w:rsidRPr="00407988" w:rsidDel="006A227A" w:rsidRDefault="003F049D" w:rsidP="009B076C">
            <w:pPr>
              <w:spacing w:after="0"/>
              <w:jc w:val="center"/>
              <w:rPr>
                <w:del w:id="2222" w:author="Perrine, Martin L. (GSFC-5670)" w:date="2016-09-27T10:29:00Z"/>
                <w:rFonts w:cs="Arial"/>
                <w:sz w:val="20"/>
              </w:rPr>
            </w:pPr>
            <w:del w:id="2223" w:author="Perrine, Martin L. (GSFC-5670)" w:date="2016-09-27T10:29:00Z">
              <w:r w:rsidRPr="00407988" w:rsidDel="006A227A">
                <w:rPr>
                  <w:rFonts w:cs="Arial"/>
                  <w:sz w:val="20"/>
                </w:rPr>
                <w:delText> </w:delText>
              </w:r>
            </w:del>
          </w:p>
        </w:tc>
        <w:tc>
          <w:tcPr>
            <w:tcW w:w="732"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298F10CE" w14:textId="42FC22B1" w:rsidR="003F049D" w:rsidRPr="00407988" w:rsidDel="006A227A" w:rsidRDefault="003F049D" w:rsidP="009B076C">
            <w:pPr>
              <w:spacing w:after="0"/>
              <w:jc w:val="center"/>
              <w:rPr>
                <w:del w:id="2224" w:author="Perrine, Martin L. (GSFC-5670)" w:date="2016-09-27T10:29:00Z"/>
                <w:rFonts w:cs="Arial"/>
                <w:sz w:val="20"/>
              </w:rPr>
            </w:pPr>
            <w:del w:id="2225" w:author="Perrine, Martin L. (GSFC-5670)" w:date="2016-09-27T10:29:00Z">
              <w:r w:rsidRPr="00407988" w:rsidDel="006A227A">
                <w:rPr>
                  <w:rFonts w:cs="Arial"/>
                  <w:sz w:val="20"/>
                </w:rPr>
                <w:delText> </w:delText>
              </w:r>
            </w:del>
          </w:p>
        </w:tc>
        <w:tc>
          <w:tcPr>
            <w:tcW w:w="739"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7084653B" w14:textId="5DCBB0FF" w:rsidR="003F049D" w:rsidRPr="00407988" w:rsidDel="006A227A" w:rsidRDefault="003F049D" w:rsidP="009B076C">
            <w:pPr>
              <w:spacing w:after="0"/>
              <w:jc w:val="center"/>
              <w:rPr>
                <w:del w:id="2226" w:author="Perrine, Martin L. (GSFC-5670)" w:date="2016-09-27T10:29:00Z"/>
                <w:rFonts w:cs="Arial"/>
                <w:sz w:val="20"/>
              </w:rPr>
            </w:pPr>
            <w:del w:id="2227" w:author="Perrine, Martin L. (GSFC-5670)" w:date="2016-09-27T10:29:00Z">
              <w:r w:rsidRPr="00407988" w:rsidDel="006A227A">
                <w:rPr>
                  <w:rFonts w:cs="Arial"/>
                  <w:sz w:val="20"/>
                </w:rPr>
                <w:delText> </w:delText>
              </w:r>
            </w:del>
          </w:p>
        </w:tc>
        <w:tc>
          <w:tcPr>
            <w:tcW w:w="691"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222C83B1" w14:textId="6A521887" w:rsidR="003F049D" w:rsidRPr="00407988" w:rsidDel="006A227A" w:rsidRDefault="003F049D" w:rsidP="009B076C">
            <w:pPr>
              <w:spacing w:after="0"/>
              <w:jc w:val="center"/>
              <w:rPr>
                <w:del w:id="2228" w:author="Perrine, Martin L. (GSFC-5670)" w:date="2016-09-27T10:29:00Z"/>
                <w:rFonts w:cs="Arial"/>
                <w:sz w:val="20"/>
              </w:rPr>
            </w:pPr>
            <w:del w:id="2229" w:author="Perrine, Martin L. (GSFC-5670)" w:date="2016-09-27T10:29:00Z">
              <w:r w:rsidRPr="00407988" w:rsidDel="006A227A">
                <w:rPr>
                  <w:rFonts w:cs="Arial"/>
                  <w:sz w:val="20"/>
                </w:rPr>
                <w:delText> </w:delText>
              </w:r>
            </w:del>
          </w:p>
        </w:tc>
        <w:tc>
          <w:tcPr>
            <w:tcW w:w="720"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20C4EF80" w14:textId="6A83D07A" w:rsidR="003F049D" w:rsidRPr="00407988" w:rsidDel="006A227A" w:rsidRDefault="003F049D" w:rsidP="009B076C">
            <w:pPr>
              <w:spacing w:after="0"/>
              <w:jc w:val="center"/>
              <w:rPr>
                <w:del w:id="2230" w:author="Perrine, Martin L. (GSFC-5670)" w:date="2016-09-27T10:29:00Z"/>
                <w:rFonts w:cs="Arial"/>
                <w:sz w:val="20"/>
              </w:rPr>
            </w:pPr>
            <w:del w:id="2231" w:author="Perrine, Martin L. (GSFC-5670)" w:date="2016-09-27T10:29:00Z">
              <w:r w:rsidRPr="00407988" w:rsidDel="006A227A">
                <w:rPr>
                  <w:rFonts w:cs="Arial"/>
                  <w:sz w:val="20"/>
                </w:rPr>
                <w:delText> </w:delText>
              </w:r>
            </w:del>
          </w:p>
        </w:tc>
        <w:tc>
          <w:tcPr>
            <w:tcW w:w="596"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3E24BEF1" w14:textId="5DE1C590" w:rsidR="003F049D" w:rsidRPr="00407988" w:rsidDel="006A227A" w:rsidRDefault="003F049D" w:rsidP="009B076C">
            <w:pPr>
              <w:spacing w:after="0"/>
              <w:jc w:val="center"/>
              <w:rPr>
                <w:del w:id="2232" w:author="Perrine, Martin L. (GSFC-5670)" w:date="2016-09-27T10:29:00Z"/>
                <w:rFonts w:cs="Arial"/>
                <w:sz w:val="20"/>
              </w:rPr>
            </w:pPr>
            <w:del w:id="2233" w:author="Perrine, Martin L. (GSFC-5670)" w:date="2016-09-27T10:29:00Z">
              <w:r w:rsidRPr="00407988" w:rsidDel="006A227A">
                <w:rPr>
                  <w:rFonts w:cs="Arial"/>
                  <w:sz w:val="20"/>
                </w:rPr>
                <w:delText> </w:delText>
              </w:r>
            </w:del>
          </w:p>
        </w:tc>
        <w:tc>
          <w:tcPr>
            <w:tcW w:w="695" w:type="dxa"/>
            <w:tcBorders>
              <w:top w:val="single" w:sz="8" w:space="0" w:color="auto"/>
              <w:left w:val="single" w:sz="4" w:space="0" w:color="auto"/>
              <w:bottom w:val="single" w:sz="4" w:space="0" w:color="auto"/>
              <w:right w:val="single" w:sz="4" w:space="0" w:color="auto"/>
            </w:tcBorders>
            <w:shd w:val="clear" w:color="auto" w:fill="D9D9D9"/>
          </w:tcPr>
          <w:p w14:paraId="22BDFB4B" w14:textId="39651F12" w:rsidR="003F049D" w:rsidRPr="00407988" w:rsidDel="006A227A" w:rsidRDefault="003F049D" w:rsidP="009B076C">
            <w:pPr>
              <w:spacing w:after="0"/>
              <w:jc w:val="center"/>
              <w:rPr>
                <w:del w:id="2234" w:author="Perrine, Martin L. (GSFC-5670)" w:date="2016-09-27T10:29:00Z"/>
                <w:rFonts w:cs="Arial"/>
                <w:sz w:val="20"/>
              </w:rPr>
            </w:pPr>
          </w:p>
        </w:tc>
      </w:tr>
      <w:tr w:rsidR="003F049D" w:rsidRPr="00407988" w:rsidDel="006A227A" w14:paraId="06BDE9C6" w14:textId="2A490924" w:rsidTr="009B076C">
        <w:trPr>
          <w:trHeight w:val="404"/>
          <w:jc w:val="center"/>
          <w:del w:id="2235" w:author="Perrine, Martin L. (GSFC-5670)" w:date="2016-09-27T10:29:00Z"/>
        </w:trPr>
        <w:tc>
          <w:tcPr>
            <w:tcW w:w="5063" w:type="dxa"/>
            <w:tcBorders>
              <w:top w:val="single" w:sz="4" w:space="0" w:color="auto"/>
              <w:left w:val="single" w:sz="4" w:space="0" w:color="auto"/>
              <w:bottom w:val="single" w:sz="4" w:space="0" w:color="auto"/>
              <w:right w:val="nil"/>
            </w:tcBorders>
            <w:shd w:val="clear" w:color="auto" w:fill="FFFFFF"/>
            <w:noWrap/>
            <w:vAlign w:val="bottom"/>
          </w:tcPr>
          <w:p w14:paraId="52FBBF73" w14:textId="7A9F25D0" w:rsidR="003F049D" w:rsidRPr="00407988" w:rsidDel="006A227A" w:rsidRDefault="003F049D" w:rsidP="009B076C">
            <w:pPr>
              <w:spacing w:after="0"/>
              <w:rPr>
                <w:del w:id="2236" w:author="Perrine, Martin L. (GSFC-5670)" w:date="2016-09-27T10:29:00Z"/>
                <w:rFonts w:cs="Arial"/>
                <w:sz w:val="20"/>
              </w:rPr>
            </w:pPr>
            <w:del w:id="2237" w:author="Perrine, Martin L. (GSFC-5670)" w:date="2016-09-27T10:29:00Z">
              <w:r w:rsidRPr="00407988" w:rsidDel="006A227A">
                <w:rPr>
                  <w:rFonts w:cs="Arial"/>
                  <w:sz w:val="20"/>
                </w:rPr>
                <w:delText>Requirement Number</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EEC88F4" w14:textId="467A919A" w:rsidR="003F049D" w:rsidRPr="00407988" w:rsidDel="006A227A" w:rsidRDefault="003F049D" w:rsidP="009B076C">
            <w:pPr>
              <w:spacing w:after="0"/>
              <w:rPr>
                <w:del w:id="2238" w:author="Perrine, Martin L. (GSFC-5670)" w:date="2016-09-27T10:29:00Z"/>
                <w:rFonts w:cs="Arial"/>
                <w:sz w:val="20"/>
              </w:rPr>
            </w:pPr>
            <w:del w:id="2239" w:author="Perrine, Martin L. (GSFC-5670)" w:date="2016-09-27T10:29:00Z">
              <w:r w:rsidRPr="00407988" w:rsidDel="006A227A">
                <w:rPr>
                  <w:rFonts w:cs="Arial"/>
                  <w:sz w:val="20"/>
                </w:rPr>
                <w:delText> </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34EBAE0" w14:textId="6730904B" w:rsidR="003F049D" w:rsidRPr="00407988" w:rsidDel="006A227A" w:rsidRDefault="003F049D" w:rsidP="009B076C">
            <w:pPr>
              <w:spacing w:after="0"/>
              <w:jc w:val="center"/>
              <w:rPr>
                <w:del w:id="2240" w:author="Perrine, Martin L. (GSFC-5670)" w:date="2016-09-27T10:29:00Z"/>
                <w:rFonts w:cs="Arial"/>
                <w:sz w:val="20"/>
              </w:rPr>
            </w:pPr>
            <w:del w:id="2241" w:author="Perrine, Martin L. (GSFC-5670)" w:date="2016-09-27T10:29:00Z">
              <w:r w:rsidRPr="00407988" w:rsidDel="006A227A">
                <w:rPr>
                  <w:rFonts w:cs="Arial"/>
                  <w:sz w:val="20"/>
                </w:rPr>
                <w:delText> </w:delText>
              </w:r>
            </w:del>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2E641318" w14:textId="4D1C74CC" w:rsidR="003F049D" w:rsidRPr="00407988" w:rsidDel="006A227A" w:rsidRDefault="003F049D" w:rsidP="009B076C">
            <w:pPr>
              <w:spacing w:after="0"/>
              <w:jc w:val="center"/>
              <w:rPr>
                <w:del w:id="2242" w:author="Perrine, Martin L. (GSFC-5670)" w:date="2016-09-27T10:29:00Z"/>
                <w:rFonts w:cs="Arial"/>
                <w:sz w:val="20"/>
              </w:rPr>
            </w:pPr>
            <w:del w:id="2243"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03D52F7" w14:textId="57B990FF" w:rsidR="003F049D" w:rsidRPr="00407988" w:rsidDel="006A227A" w:rsidRDefault="003F049D" w:rsidP="009B076C">
            <w:pPr>
              <w:spacing w:after="0"/>
              <w:jc w:val="center"/>
              <w:rPr>
                <w:del w:id="2244" w:author="Perrine, Martin L. (GSFC-5670)" w:date="2016-09-27T10:29:00Z"/>
                <w:rFonts w:cs="Arial"/>
                <w:sz w:val="20"/>
              </w:rPr>
            </w:pPr>
            <w:del w:id="2245"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BA4A000" w14:textId="04FC6D24" w:rsidR="003F049D" w:rsidRPr="00407988" w:rsidDel="006A227A" w:rsidRDefault="003F049D" w:rsidP="009B076C">
            <w:pPr>
              <w:spacing w:after="0"/>
              <w:jc w:val="center"/>
              <w:rPr>
                <w:del w:id="2246" w:author="Perrine, Martin L. (GSFC-5670)" w:date="2016-09-27T10:29:00Z"/>
                <w:rFonts w:cs="Arial"/>
                <w:sz w:val="20"/>
              </w:rPr>
            </w:pPr>
            <w:del w:id="2247"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59B0AC6" w14:textId="62F3C422" w:rsidR="003F049D" w:rsidRPr="00407988" w:rsidDel="006A227A" w:rsidRDefault="003F049D" w:rsidP="009B076C">
            <w:pPr>
              <w:spacing w:after="0"/>
              <w:jc w:val="center"/>
              <w:rPr>
                <w:del w:id="2248" w:author="Perrine, Martin L. (GSFC-5670)" w:date="2016-09-27T10:29:00Z"/>
                <w:rFonts w:cs="Arial"/>
                <w:sz w:val="20"/>
              </w:rPr>
            </w:pPr>
            <w:del w:id="2249"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7F9218D" w14:textId="3CB8462F" w:rsidR="003F049D" w:rsidRPr="00407988" w:rsidDel="006A227A" w:rsidRDefault="003F049D" w:rsidP="009B076C">
            <w:pPr>
              <w:spacing w:after="0"/>
              <w:jc w:val="center"/>
              <w:rPr>
                <w:del w:id="2250" w:author="Perrine, Martin L. (GSFC-5670)" w:date="2016-09-27T10:29:00Z"/>
                <w:rFonts w:cs="Arial"/>
                <w:sz w:val="20"/>
              </w:rPr>
            </w:pPr>
            <w:del w:id="2251"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B88ECF8" w14:textId="04696041" w:rsidR="003F049D" w:rsidRPr="00407988" w:rsidDel="006A227A" w:rsidRDefault="003F049D" w:rsidP="009B076C">
            <w:pPr>
              <w:spacing w:after="0"/>
              <w:jc w:val="center"/>
              <w:rPr>
                <w:del w:id="2252" w:author="Perrine, Martin L. (GSFC-5670)" w:date="2016-09-27T10:29:00Z"/>
                <w:rFonts w:cs="Arial"/>
                <w:sz w:val="20"/>
              </w:rPr>
            </w:pPr>
            <w:del w:id="2253"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7EF7E29F" w14:textId="599E55A9" w:rsidR="003F049D" w:rsidRPr="00407988" w:rsidDel="006A227A" w:rsidRDefault="003F049D" w:rsidP="009B076C">
            <w:pPr>
              <w:spacing w:after="0"/>
              <w:jc w:val="center"/>
              <w:rPr>
                <w:del w:id="2254" w:author="Perrine, Martin L. (GSFC-5670)" w:date="2016-09-27T10:29:00Z"/>
                <w:rFonts w:cs="Arial"/>
                <w:sz w:val="20"/>
              </w:rPr>
            </w:pPr>
          </w:p>
        </w:tc>
      </w:tr>
      <w:tr w:rsidR="003F049D" w:rsidRPr="00407988" w:rsidDel="006A227A" w14:paraId="38364F58" w14:textId="1A11FC73" w:rsidTr="009B076C">
        <w:trPr>
          <w:trHeight w:val="260"/>
          <w:jc w:val="center"/>
          <w:del w:id="2255" w:author="Perrine, Martin L. (GSFC-5670)" w:date="2016-09-27T10:29:00Z"/>
        </w:trPr>
        <w:tc>
          <w:tcPr>
            <w:tcW w:w="5063" w:type="dxa"/>
            <w:tcBorders>
              <w:top w:val="single" w:sz="4" w:space="0" w:color="auto"/>
              <w:left w:val="single" w:sz="4" w:space="0" w:color="auto"/>
              <w:bottom w:val="single" w:sz="4" w:space="0" w:color="auto"/>
              <w:right w:val="nil"/>
            </w:tcBorders>
            <w:shd w:val="clear" w:color="auto" w:fill="FFFFFF"/>
            <w:noWrap/>
          </w:tcPr>
          <w:p w14:paraId="3EBDF5B8" w14:textId="4EF06E43" w:rsidR="003F049D" w:rsidRPr="00407988" w:rsidDel="006A227A" w:rsidRDefault="003F049D" w:rsidP="009B076C">
            <w:pPr>
              <w:spacing w:after="0"/>
              <w:rPr>
                <w:del w:id="2256" w:author="Perrine, Martin L. (GSFC-5670)" w:date="2016-09-27T10:29:00Z"/>
                <w:rFonts w:cs="Arial"/>
                <w:sz w:val="20"/>
              </w:rPr>
            </w:pPr>
            <w:del w:id="2257" w:author="Perrine, Martin L. (GSFC-5670)" w:date="2016-09-27T10:29:00Z">
              <w:r w:rsidRPr="00407988" w:rsidDel="006A227A">
                <w:rPr>
                  <w:rFonts w:cs="Arial"/>
                  <w:sz w:val="20"/>
                </w:rPr>
                <w:delText>NENG-PERF-001 Local cmd response 5 secs</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88874CE" w14:textId="78C2E56A" w:rsidR="003F049D" w:rsidRPr="00407988" w:rsidDel="006A227A" w:rsidRDefault="003F049D" w:rsidP="009B076C">
            <w:pPr>
              <w:spacing w:after="0"/>
              <w:jc w:val="right"/>
              <w:rPr>
                <w:del w:id="2258" w:author="Perrine, Martin L. (GSFC-5670)" w:date="2016-09-27T10:29:00Z"/>
                <w:rFonts w:cs="Arial"/>
                <w:sz w:val="20"/>
              </w:rPr>
            </w:pPr>
            <w:del w:id="2259" w:author="Perrine, Martin L. (GSFC-5670)" w:date="2016-09-27T10:29:00Z">
              <w:r w:rsidRPr="00407988" w:rsidDel="006A227A">
                <w:rPr>
                  <w:rFonts w:cs="Arial"/>
                  <w:sz w:val="20"/>
                </w:rPr>
                <w:delText>2.1</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5F5B7F6" w14:textId="67E814FB" w:rsidR="003F049D" w:rsidRPr="00407988" w:rsidDel="006A227A" w:rsidRDefault="003F049D" w:rsidP="009B076C">
            <w:pPr>
              <w:spacing w:after="0"/>
              <w:jc w:val="center"/>
              <w:rPr>
                <w:del w:id="2260" w:author="Perrine, Martin L. (GSFC-5670)" w:date="2016-09-27T10:29:00Z"/>
                <w:rFonts w:cs="Arial"/>
                <w:sz w:val="20"/>
              </w:rPr>
            </w:pPr>
            <w:del w:id="2261" w:author="Perrine, Martin L. (GSFC-5670)" w:date="2016-09-27T10:29:00Z">
              <w:r w:rsidRPr="00407988" w:rsidDel="006A227A">
                <w:rPr>
                  <w:rFonts w:cs="Arial"/>
                  <w:sz w:val="20"/>
                </w:rPr>
                <w:delText> </w:delText>
              </w:r>
            </w:del>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7E9F29E3" w14:textId="4D79DC97" w:rsidR="003F049D" w:rsidRPr="00407988" w:rsidDel="006A227A" w:rsidRDefault="003F049D" w:rsidP="009B076C">
            <w:pPr>
              <w:spacing w:after="0"/>
              <w:jc w:val="center"/>
              <w:rPr>
                <w:del w:id="2262" w:author="Perrine, Martin L. (GSFC-5670)" w:date="2016-09-27T10:29:00Z"/>
                <w:rFonts w:cs="Arial"/>
                <w:sz w:val="20"/>
              </w:rPr>
            </w:pPr>
            <w:del w:id="2263"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B16DB48" w14:textId="57106CEA" w:rsidR="003F049D" w:rsidRPr="00407988" w:rsidDel="006A227A" w:rsidRDefault="003F049D" w:rsidP="009B076C">
            <w:pPr>
              <w:spacing w:after="0"/>
              <w:jc w:val="center"/>
              <w:rPr>
                <w:del w:id="2264" w:author="Perrine, Martin L. (GSFC-5670)" w:date="2016-09-27T10:29:00Z"/>
                <w:rFonts w:cs="Arial"/>
                <w:sz w:val="20"/>
              </w:rPr>
            </w:pPr>
            <w:del w:id="2265"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6E72FB2" w14:textId="2C2F219A" w:rsidR="003F049D" w:rsidRPr="00407988" w:rsidDel="006A227A" w:rsidRDefault="003F049D" w:rsidP="009B076C">
            <w:pPr>
              <w:spacing w:after="0"/>
              <w:jc w:val="center"/>
              <w:rPr>
                <w:del w:id="2266" w:author="Perrine, Martin L. (GSFC-5670)" w:date="2016-09-27T10:29:00Z"/>
                <w:rFonts w:cs="Arial"/>
                <w:sz w:val="20"/>
              </w:rPr>
            </w:pPr>
            <w:del w:id="2267"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E1DB800" w14:textId="2728ED8F" w:rsidR="003F049D" w:rsidRPr="00407988" w:rsidDel="006A227A" w:rsidRDefault="003F049D" w:rsidP="009B076C">
            <w:pPr>
              <w:spacing w:after="0"/>
              <w:jc w:val="center"/>
              <w:rPr>
                <w:del w:id="2268" w:author="Perrine, Martin L. (GSFC-5670)" w:date="2016-09-27T10:29:00Z"/>
                <w:rFonts w:cs="Arial"/>
                <w:sz w:val="20"/>
              </w:rPr>
            </w:pPr>
            <w:del w:id="2269"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528A70C" w14:textId="682E4DE7" w:rsidR="003F049D" w:rsidRPr="00407988" w:rsidDel="006A227A" w:rsidRDefault="003F049D" w:rsidP="009B076C">
            <w:pPr>
              <w:spacing w:after="0"/>
              <w:jc w:val="center"/>
              <w:rPr>
                <w:del w:id="2270" w:author="Perrine, Martin L. (GSFC-5670)" w:date="2016-09-27T10:29:00Z"/>
                <w:rFonts w:cs="Arial"/>
                <w:sz w:val="20"/>
              </w:rPr>
            </w:pPr>
            <w:del w:id="2271" w:author="Perrine, Martin L. (GSFC-5670)" w:date="2016-09-27T10:29:00Z">
              <w:r w:rsidRPr="00407988" w:rsidDel="006A227A">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39D6967" w14:textId="536F97A5" w:rsidR="003F049D" w:rsidRPr="00407988" w:rsidDel="006A227A" w:rsidRDefault="003F049D" w:rsidP="009B076C">
            <w:pPr>
              <w:spacing w:after="0"/>
              <w:jc w:val="center"/>
              <w:rPr>
                <w:del w:id="2272" w:author="Perrine, Martin L. (GSFC-5670)" w:date="2016-09-27T10:29:00Z"/>
                <w:rFonts w:cs="Arial"/>
                <w:sz w:val="20"/>
              </w:rPr>
            </w:pPr>
          </w:p>
        </w:tc>
        <w:tc>
          <w:tcPr>
            <w:tcW w:w="695" w:type="dxa"/>
            <w:tcBorders>
              <w:top w:val="single" w:sz="4" w:space="0" w:color="auto"/>
              <w:left w:val="single" w:sz="4" w:space="0" w:color="auto"/>
              <w:bottom w:val="single" w:sz="4" w:space="0" w:color="auto"/>
              <w:right w:val="single" w:sz="4" w:space="0" w:color="auto"/>
            </w:tcBorders>
            <w:shd w:val="clear" w:color="auto" w:fill="FFFFFF"/>
            <w:vAlign w:val="bottom"/>
          </w:tcPr>
          <w:p w14:paraId="38E15994" w14:textId="7B197106" w:rsidR="003F049D" w:rsidRPr="00407988" w:rsidDel="006A227A" w:rsidRDefault="003F049D" w:rsidP="009B076C">
            <w:pPr>
              <w:spacing w:after="0"/>
              <w:jc w:val="center"/>
              <w:rPr>
                <w:del w:id="2273" w:author="Perrine, Martin L. (GSFC-5670)" w:date="2016-09-27T10:29:00Z"/>
                <w:rFonts w:cs="Arial"/>
                <w:sz w:val="20"/>
              </w:rPr>
            </w:pPr>
          </w:p>
        </w:tc>
      </w:tr>
      <w:tr w:rsidR="003F049D" w:rsidRPr="00407988" w:rsidDel="006A227A" w14:paraId="6C56A468" w14:textId="24CDB5C7" w:rsidTr="009B076C">
        <w:trPr>
          <w:trHeight w:val="260"/>
          <w:jc w:val="center"/>
          <w:del w:id="2274" w:author="Perrine, Martin L. (GSFC-5670)" w:date="2016-09-27T10:29:00Z"/>
        </w:trPr>
        <w:tc>
          <w:tcPr>
            <w:tcW w:w="5063" w:type="dxa"/>
            <w:tcBorders>
              <w:top w:val="single" w:sz="4" w:space="0" w:color="auto"/>
              <w:left w:val="single" w:sz="4" w:space="0" w:color="auto"/>
              <w:bottom w:val="single" w:sz="4" w:space="0" w:color="auto"/>
              <w:right w:val="nil"/>
            </w:tcBorders>
            <w:shd w:val="clear" w:color="auto" w:fill="FFFFFF"/>
            <w:noWrap/>
          </w:tcPr>
          <w:p w14:paraId="168EAEE0" w14:textId="3F0E98A0" w:rsidR="003F049D" w:rsidRPr="00407988" w:rsidDel="006A227A" w:rsidRDefault="003F049D" w:rsidP="009B076C">
            <w:pPr>
              <w:spacing w:after="0"/>
              <w:rPr>
                <w:del w:id="2275" w:author="Perrine, Martin L. (GSFC-5670)" w:date="2016-09-27T10:29:00Z"/>
                <w:rFonts w:cs="Arial"/>
                <w:sz w:val="20"/>
              </w:rPr>
            </w:pPr>
            <w:del w:id="2276" w:author="Perrine, Martin L. (GSFC-5670)" w:date="2016-09-27T10:29:00Z">
              <w:r w:rsidRPr="00407988" w:rsidDel="006A227A">
                <w:rPr>
                  <w:rFonts w:cs="Arial"/>
                  <w:sz w:val="20"/>
                </w:rPr>
                <w:delText>NENG-PERF-002 loading configuration 120 secs</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AD77AEC" w14:textId="2E020B97" w:rsidR="003F049D" w:rsidRPr="00407988" w:rsidDel="006A227A" w:rsidRDefault="003F049D" w:rsidP="009B076C">
            <w:pPr>
              <w:spacing w:after="0"/>
              <w:jc w:val="right"/>
              <w:rPr>
                <w:del w:id="2277" w:author="Perrine, Martin L. (GSFC-5670)" w:date="2016-09-27T10:29:00Z"/>
                <w:rFonts w:cs="Arial"/>
                <w:sz w:val="20"/>
              </w:rPr>
            </w:pPr>
            <w:del w:id="2278" w:author="Perrine, Martin L. (GSFC-5670)" w:date="2016-09-27T10:29:00Z">
              <w:r w:rsidRPr="00407988" w:rsidDel="006A227A">
                <w:rPr>
                  <w:rFonts w:cs="Arial"/>
                  <w:sz w:val="20"/>
                </w:rPr>
                <w:delText>2.2</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793AEBD" w14:textId="1F83750D" w:rsidR="003F049D" w:rsidRPr="00407988" w:rsidDel="006A227A" w:rsidRDefault="003F049D" w:rsidP="009B076C">
            <w:pPr>
              <w:spacing w:after="0"/>
              <w:jc w:val="center"/>
              <w:rPr>
                <w:del w:id="2279" w:author="Perrine, Martin L. (GSFC-5670)" w:date="2016-09-27T10:29:00Z"/>
                <w:rFonts w:cs="Arial"/>
                <w:sz w:val="20"/>
              </w:rPr>
            </w:pPr>
            <w:del w:id="2280" w:author="Perrine, Martin L. (GSFC-5670)" w:date="2016-09-27T10:29:00Z">
              <w:r w:rsidRPr="00407988" w:rsidDel="006A227A">
                <w:rPr>
                  <w:rFonts w:cs="Arial"/>
                  <w:sz w:val="20"/>
                </w:rPr>
                <w:delText> </w:delText>
              </w:r>
            </w:del>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37A35E01" w14:textId="112E3B5B" w:rsidR="003F049D" w:rsidRPr="00407988" w:rsidDel="006A227A" w:rsidRDefault="003F049D" w:rsidP="009B076C">
            <w:pPr>
              <w:spacing w:after="0"/>
              <w:jc w:val="center"/>
              <w:rPr>
                <w:del w:id="2281" w:author="Perrine, Martin L. (GSFC-5670)" w:date="2016-09-27T10:29:00Z"/>
                <w:rFonts w:cs="Arial"/>
                <w:sz w:val="20"/>
              </w:rPr>
            </w:pPr>
            <w:del w:id="2282"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15A21EF" w14:textId="35A7DE69" w:rsidR="003F049D" w:rsidRPr="00407988" w:rsidDel="006A227A" w:rsidRDefault="003F049D" w:rsidP="009B076C">
            <w:pPr>
              <w:spacing w:after="0"/>
              <w:jc w:val="center"/>
              <w:rPr>
                <w:del w:id="2283" w:author="Perrine, Martin L. (GSFC-5670)" w:date="2016-09-27T10:29:00Z"/>
                <w:rFonts w:cs="Arial"/>
                <w:sz w:val="20"/>
              </w:rPr>
            </w:pPr>
            <w:del w:id="2284"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9D491EF" w14:textId="040C3F82" w:rsidR="003F049D" w:rsidRPr="00407988" w:rsidDel="006A227A" w:rsidRDefault="003F049D" w:rsidP="009B076C">
            <w:pPr>
              <w:spacing w:after="0"/>
              <w:jc w:val="center"/>
              <w:rPr>
                <w:del w:id="2285" w:author="Perrine, Martin L. (GSFC-5670)" w:date="2016-09-27T10:29:00Z"/>
                <w:rFonts w:cs="Arial"/>
                <w:sz w:val="20"/>
              </w:rPr>
            </w:pPr>
            <w:del w:id="2286"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AEF5BEE" w14:textId="64ED1E23" w:rsidR="003F049D" w:rsidRPr="00407988" w:rsidDel="006A227A" w:rsidRDefault="003F049D" w:rsidP="009B076C">
            <w:pPr>
              <w:spacing w:after="0"/>
              <w:jc w:val="center"/>
              <w:rPr>
                <w:del w:id="2287" w:author="Perrine, Martin L. (GSFC-5670)" w:date="2016-09-27T10:29:00Z"/>
                <w:rFonts w:cs="Arial"/>
                <w:sz w:val="20"/>
              </w:rPr>
            </w:pPr>
            <w:del w:id="2288"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BA6BF0F" w14:textId="77AA2297" w:rsidR="003F049D" w:rsidRPr="00407988" w:rsidDel="006A227A" w:rsidRDefault="003F049D" w:rsidP="009B076C">
            <w:pPr>
              <w:spacing w:after="0"/>
              <w:jc w:val="center"/>
              <w:rPr>
                <w:del w:id="2289" w:author="Perrine, Martin L. (GSFC-5670)" w:date="2016-09-27T10:29:00Z"/>
                <w:rFonts w:cs="Arial"/>
                <w:sz w:val="20"/>
              </w:rPr>
            </w:pPr>
            <w:del w:id="2290" w:author="Perrine, Martin L. (GSFC-5670)" w:date="2016-09-27T10:29:00Z">
              <w:r w:rsidRPr="00407988" w:rsidDel="006A227A">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6FC7731" w14:textId="54FE010D" w:rsidR="003F049D" w:rsidRPr="00407988" w:rsidDel="006A227A" w:rsidRDefault="003F049D" w:rsidP="009B076C">
            <w:pPr>
              <w:spacing w:after="0"/>
              <w:jc w:val="center"/>
              <w:rPr>
                <w:del w:id="2291" w:author="Perrine, Martin L. (GSFC-5670)" w:date="2016-09-27T10:29:00Z"/>
                <w:rFonts w:cs="Arial"/>
                <w:sz w:val="20"/>
              </w:rPr>
            </w:pPr>
            <w:del w:id="2292" w:author="Perrine, Martin L. (GSFC-5670)" w:date="2016-09-27T10:29:00Z">
              <w:r w:rsidRPr="00407988" w:rsidDel="006A227A">
                <w:rPr>
                  <w:rFonts w:cs="Arial"/>
                  <w:sz w:val="20"/>
                </w:rPr>
                <w:delText>X</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vAlign w:val="bottom"/>
          </w:tcPr>
          <w:p w14:paraId="2E757D5A" w14:textId="2F7B35DA" w:rsidR="003F049D" w:rsidRPr="00407988" w:rsidDel="006A227A" w:rsidRDefault="003F049D" w:rsidP="009B076C">
            <w:pPr>
              <w:spacing w:after="0"/>
              <w:jc w:val="center"/>
              <w:rPr>
                <w:del w:id="2293" w:author="Perrine, Martin L. (GSFC-5670)" w:date="2016-09-27T10:29:00Z"/>
                <w:rFonts w:cs="Arial"/>
                <w:sz w:val="20"/>
              </w:rPr>
            </w:pPr>
          </w:p>
        </w:tc>
      </w:tr>
      <w:tr w:rsidR="003F049D" w:rsidRPr="00407988" w:rsidDel="006A227A" w14:paraId="24D9578B" w14:textId="49F0D14F" w:rsidTr="009B076C">
        <w:trPr>
          <w:trHeight w:val="260"/>
          <w:jc w:val="center"/>
          <w:del w:id="2294" w:author="Perrine, Martin L. (GSFC-5670)" w:date="2016-09-27T10:29:00Z"/>
        </w:trPr>
        <w:tc>
          <w:tcPr>
            <w:tcW w:w="5063" w:type="dxa"/>
            <w:tcBorders>
              <w:top w:val="single" w:sz="4" w:space="0" w:color="auto"/>
              <w:left w:val="single" w:sz="4" w:space="0" w:color="auto"/>
              <w:bottom w:val="single" w:sz="4" w:space="0" w:color="auto"/>
              <w:right w:val="nil"/>
            </w:tcBorders>
            <w:shd w:val="clear" w:color="auto" w:fill="FFFFFF"/>
            <w:noWrap/>
          </w:tcPr>
          <w:p w14:paraId="52EE2B42" w14:textId="1AA0ECAB" w:rsidR="003F049D" w:rsidRPr="00407988" w:rsidDel="006A227A" w:rsidRDefault="003F049D" w:rsidP="009B076C">
            <w:pPr>
              <w:spacing w:after="0"/>
              <w:rPr>
                <w:del w:id="2295" w:author="Perrine, Martin L. (GSFC-5670)" w:date="2016-09-27T10:29:00Z"/>
                <w:rFonts w:cs="Arial"/>
                <w:sz w:val="20"/>
              </w:rPr>
            </w:pPr>
            <w:del w:id="2296" w:author="Perrine, Martin L. (GSFC-5670)" w:date="2016-09-27T10:29:00Z">
              <w:r w:rsidDel="006A227A">
                <w:rPr>
                  <w:rFonts w:cs="Arial"/>
                  <w:sz w:val="20"/>
                </w:rPr>
                <w:delText>NENG-PERF-009 IP File Delivery Nominal Operations</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5FE5806" w14:textId="764A22F9" w:rsidR="003F049D" w:rsidRPr="00407988" w:rsidDel="006A227A" w:rsidRDefault="003F049D" w:rsidP="009B076C">
            <w:pPr>
              <w:spacing w:after="0"/>
              <w:jc w:val="right"/>
              <w:rPr>
                <w:del w:id="2297" w:author="Perrine, Martin L. (GSFC-5670)" w:date="2016-09-27T10:29:00Z"/>
                <w:rFonts w:cs="Arial"/>
                <w:sz w:val="20"/>
              </w:rPr>
            </w:pPr>
            <w:del w:id="2298" w:author="Perrine, Martin L. (GSFC-5670)" w:date="2016-09-27T10:29:00Z">
              <w:r w:rsidDel="006A227A">
                <w:rPr>
                  <w:rFonts w:cs="Arial"/>
                  <w:sz w:val="20"/>
                </w:rPr>
                <w:delText>2.3</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98397E0" w14:textId="152CA8F0" w:rsidR="003F049D" w:rsidRPr="00407988" w:rsidDel="006A227A" w:rsidRDefault="003F049D" w:rsidP="009B076C">
            <w:pPr>
              <w:spacing w:after="0"/>
              <w:jc w:val="center"/>
              <w:rPr>
                <w:del w:id="2299" w:author="Perrine, Martin L. (GSFC-5670)" w:date="2016-09-27T10:29:00Z"/>
                <w:rFonts w:cs="Arial"/>
                <w:sz w:val="20"/>
              </w:rPr>
            </w:pPr>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286640F9" w14:textId="6D59CA0A" w:rsidR="003F049D" w:rsidRPr="00407988" w:rsidDel="006A227A" w:rsidRDefault="003F049D" w:rsidP="009B076C">
            <w:pPr>
              <w:spacing w:after="0"/>
              <w:jc w:val="center"/>
              <w:rPr>
                <w:del w:id="2300" w:author="Perrine, Martin L. (GSFC-5670)" w:date="2016-09-27T10:29:00Z"/>
                <w:rFonts w:cs="Arial"/>
                <w:sz w:val="20"/>
              </w:rPr>
            </w:pPr>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5D746B4" w14:textId="28A8CD15" w:rsidR="003F049D" w:rsidRPr="00407988" w:rsidDel="006A227A" w:rsidRDefault="003F049D" w:rsidP="009B076C">
            <w:pPr>
              <w:spacing w:after="0"/>
              <w:jc w:val="center"/>
              <w:rPr>
                <w:del w:id="2301" w:author="Perrine, Martin L. (GSFC-5670)" w:date="2016-09-27T10:29:00Z"/>
                <w:rFonts w:cs="Arial"/>
                <w:sz w:val="20"/>
              </w:rPr>
            </w:pPr>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EC054B6" w14:textId="6ED06462" w:rsidR="003F049D" w:rsidRPr="00407988" w:rsidDel="006A227A" w:rsidRDefault="003F049D" w:rsidP="009B076C">
            <w:pPr>
              <w:spacing w:after="0"/>
              <w:jc w:val="center"/>
              <w:rPr>
                <w:del w:id="2302" w:author="Perrine, Martin L. (GSFC-5670)" w:date="2016-09-27T10:29:00Z"/>
                <w:rFonts w:cs="Arial"/>
                <w:sz w:val="20"/>
              </w:rPr>
            </w:pPr>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37EA48F" w14:textId="4BA807ED" w:rsidR="003F049D" w:rsidRPr="00407988" w:rsidDel="006A227A" w:rsidRDefault="003F049D" w:rsidP="009B076C">
            <w:pPr>
              <w:spacing w:after="0"/>
              <w:jc w:val="center"/>
              <w:rPr>
                <w:del w:id="2303"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C7BBEA3" w14:textId="55671F58" w:rsidR="003F049D" w:rsidRPr="00407988" w:rsidDel="006A227A" w:rsidRDefault="003F049D" w:rsidP="009B076C">
            <w:pPr>
              <w:spacing w:after="0"/>
              <w:jc w:val="center"/>
              <w:rPr>
                <w:del w:id="2304" w:author="Perrine, Martin L. (GSFC-5670)" w:date="2016-09-27T10:29:00Z"/>
                <w:rFonts w:cs="Arial"/>
                <w:sz w:val="20"/>
              </w:rPr>
            </w:pPr>
            <w:del w:id="2305" w:author="Perrine, Martin L. (GSFC-5670)" w:date="2016-09-27T10:29:00Z">
              <w:r w:rsidDel="006A227A">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24D785D" w14:textId="702A4D8E" w:rsidR="003F049D" w:rsidRPr="00407988" w:rsidDel="006A227A" w:rsidRDefault="003F049D" w:rsidP="009B076C">
            <w:pPr>
              <w:spacing w:after="0"/>
              <w:jc w:val="center"/>
              <w:rPr>
                <w:del w:id="2306" w:author="Perrine, Martin L. (GSFC-5670)" w:date="2016-09-27T10:29:00Z"/>
                <w:rFonts w:cs="Arial"/>
                <w:sz w:val="20"/>
              </w:rPr>
            </w:pPr>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610F5915" w14:textId="21EE3194" w:rsidR="003F049D" w:rsidRPr="00407988" w:rsidDel="006A227A" w:rsidRDefault="003F049D" w:rsidP="009B076C">
            <w:pPr>
              <w:spacing w:after="0"/>
              <w:jc w:val="center"/>
              <w:rPr>
                <w:del w:id="2307" w:author="Perrine, Martin L. (GSFC-5670)" w:date="2016-09-27T10:29:00Z"/>
                <w:rFonts w:cs="Arial"/>
                <w:sz w:val="20"/>
              </w:rPr>
            </w:pPr>
          </w:p>
        </w:tc>
      </w:tr>
      <w:tr w:rsidR="003F049D" w:rsidRPr="00407988" w:rsidDel="006A227A" w14:paraId="49CDB6B4" w14:textId="16B4B951" w:rsidTr="009B076C">
        <w:trPr>
          <w:trHeight w:val="260"/>
          <w:jc w:val="center"/>
          <w:del w:id="2308" w:author="Perrine, Martin L. (GSFC-5670)" w:date="2016-09-27T10:29:00Z"/>
        </w:trPr>
        <w:tc>
          <w:tcPr>
            <w:tcW w:w="5063" w:type="dxa"/>
            <w:tcBorders>
              <w:top w:val="single" w:sz="4" w:space="0" w:color="auto"/>
              <w:left w:val="single" w:sz="4" w:space="0" w:color="auto"/>
              <w:bottom w:val="single" w:sz="4" w:space="0" w:color="auto"/>
              <w:right w:val="nil"/>
            </w:tcBorders>
            <w:shd w:val="clear" w:color="auto" w:fill="FFFFFF"/>
            <w:noWrap/>
          </w:tcPr>
          <w:p w14:paraId="41002BF7" w14:textId="28B73A02" w:rsidR="003F049D" w:rsidRPr="00407988" w:rsidDel="006A227A" w:rsidRDefault="003F049D" w:rsidP="009B076C">
            <w:pPr>
              <w:spacing w:after="0"/>
              <w:rPr>
                <w:del w:id="2309" w:author="Perrine, Martin L. (GSFC-5670)" w:date="2016-09-27T10:29:00Z"/>
                <w:rFonts w:cs="Arial"/>
                <w:sz w:val="20"/>
              </w:rPr>
            </w:pPr>
            <w:del w:id="2310" w:author="Perrine, Martin L. (GSFC-5670)" w:date="2016-09-27T10:29:00Z">
              <w:r w:rsidRPr="00407988" w:rsidDel="006A227A">
                <w:rPr>
                  <w:rFonts w:cs="Arial"/>
                  <w:sz w:val="20"/>
                </w:rPr>
                <w:delText>NENG-PERF-</w:delText>
              </w:r>
              <w:r w:rsidDel="006A227A">
                <w:rPr>
                  <w:rFonts w:cs="Arial"/>
                  <w:sz w:val="20"/>
                </w:rPr>
                <w:delText>010 Process data realtime 1 Gb</w:delText>
              </w:r>
              <w:r w:rsidRPr="00407988" w:rsidDel="006A227A">
                <w:rPr>
                  <w:rFonts w:cs="Arial"/>
                  <w:sz w:val="20"/>
                </w:rPr>
                <w:delText>ps</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EA36C9C" w14:textId="620BB496" w:rsidR="003F049D" w:rsidRPr="00407988" w:rsidDel="006A227A" w:rsidRDefault="003F049D" w:rsidP="009B076C">
            <w:pPr>
              <w:spacing w:after="0"/>
              <w:jc w:val="right"/>
              <w:rPr>
                <w:del w:id="2311" w:author="Perrine, Martin L. (GSFC-5670)" w:date="2016-09-27T10:29:00Z"/>
                <w:rFonts w:cs="Arial"/>
                <w:sz w:val="20"/>
              </w:rPr>
            </w:pPr>
            <w:del w:id="2312" w:author="Perrine, Martin L. (GSFC-5670)" w:date="2016-09-27T10:29:00Z">
              <w:r w:rsidDel="006A227A">
                <w:rPr>
                  <w:rFonts w:cs="Arial"/>
                  <w:sz w:val="20"/>
                </w:rPr>
                <w:delText>2.4</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E8A7A42" w14:textId="761BBA80" w:rsidR="003F049D" w:rsidRPr="00407988" w:rsidDel="006A227A" w:rsidRDefault="003F049D" w:rsidP="009B076C">
            <w:pPr>
              <w:spacing w:after="0"/>
              <w:jc w:val="center"/>
              <w:rPr>
                <w:del w:id="2313" w:author="Perrine, Martin L. (GSFC-5670)" w:date="2016-09-27T10:29:00Z"/>
                <w:rFonts w:cs="Arial"/>
                <w:sz w:val="20"/>
              </w:rPr>
            </w:pPr>
          </w:p>
        </w:tc>
        <w:tc>
          <w:tcPr>
            <w:tcW w:w="628" w:type="dxa"/>
            <w:gridSpan w:val="2"/>
            <w:tcBorders>
              <w:top w:val="single" w:sz="4" w:space="0" w:color="auto"/>
              <w:left w:val="single" w:sz="4" w:space="0" w:color="auto"/>
              <w:bottom w:val="single" w:sz="4" w:space="0" w:color="auto"/>
              <w:right w:val="single" w:sz="4" w:space="0" w:color="auto"/>
            </w:tcBorders>
            <w:shd w:val="clear" w:color="auto" w:fill="FFFFFF"/>
            <w:noWrap/>
            <w:vAlign w:val="bottom"/>
          </w:tcPr>
          <w:p w14:paraId="41810ACC" w14:textId="20CEC2CD" w:rsidR="003F049D" w:rsidRPr="00407988" w:rsidDel="006A227A" w:rsidRDefault="003F049D" w:rsidP="009B076C">
            <w:pPr>
              <w:spacing w:after="0"/>
              <w:jc w:val="center"/>
              <w:rPr>
                <w:del w:id="2314" w:author="Perrine, Martin L. (GSFC-5670)" w:date="2016-09-27T10:29:00Z"/>
                <w:rFonts w:cs="Arial"/>
                <w:sz w:val="20"/>
              </w:rPr>
            </w:pPr>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E87FF44" w14:textId="16713304" w:rsidR="003F049D" w:rsidRPr="00407988" w:rsidDel="006A227A" w:rsidRDefault="003F049D" w:rsidP="009B076C">
            <w:pPr>
              <w:spacing w:after="0"/>
              <w:jc w:val="center"/>
              <w:rPr>
                <w:del w:id="2315" w:author="Perrine, Martin L. (GSFC-5670)" w:date="2016-09-27T10:29:00Z"/>
                <w:rFonts w:cs="Arial"/>
                <w:sz w:val="20"/>
              </w:rPr>
            </w:pPr>
            <w:del w:id="2316" w:author="Perrine, Martin L. (GSFC-5670)" w:date="2016-09-27T10:29:00Z">
              <w:r w:rsidDel="006A227A">
                <w:rPr>
                  <w:rFonts w:cs="Arial"/>
                  <w:sz w:val="20"/>
                </w:rPr>
                <w:delText>X</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2588E4D" w14:textId="0FBECEB0" w:rsidR="003F049D" w:rsidRPr="00407988" w:rsidDel="006A227A" w:rsidRDefault="003F049D" w:rsidP="009B076C">
            <w:pPr>
              <w:spacing w:after="0"/>
              <w:jc w:val="center"/>
              <w:rPr>
                <w:del w:id="2317" w:author="Perrine, Martin L. (GSFC-5670)" w:date="2016-09-27T10:29:00Z"/>
                <w:rFonts w:cs="Arial"/>
                <w:sz w:val="20"/>
              </w:rPr>
            </w:pPr>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A57D518" w14:textId="260BEC30" w:rsidR="003F049D" w:rsidRPr="00407988" w:rsidDel="006A227A" w:rsidRDefault="003F049D" w:rsidP="009B076C">
            <w:pPr>
              <w:spacing w:after="0"/>
              <w:jc w:val="center"/>
              <w:rPr>
                <w:del w:id="2318"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696F19B" w14:textId="28C5610F" w:rsidR="003F049D" w:rsidRPr="00407988" w:rsidDel="006A227A" w:rsidRDefault="003F049D" w:rsidP="009B076C">
            <w:pPr>
              <w:spacing w:after="0"/>
              <w:jc w:val="center"/>
              <w:rPr>
                <w:del w:id="2319" w:author="Perrine, Martin L. (GSFC-5670)" w:date="2016-09-27T10:29:00Z"/>
                <w:rFonts w:cs="Arial"/>
                <w:sz w:val="20"/>
              </w:rPr>
            </w:pPr>
            <w:del w:id="2320" w:author="Perrine, Martin L. (GSFC-5670)" w:date="2016-09-27T10:29:00Z">
              <w:r w:rsidDel="006A227A">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7BF92C3" w14:textId="4276A4E4" w:rsidR="003F049D" w:rsidRPr="00407988" w:rsidDel="006A227A" w:rsidRDefault="003F049D" w:rsidP="009B076C">
            <w:pPr>
              <w:spacing w:after="0"/>
              <w:jc w:val="center"/>
              <w:rPr>
                <w:del w:id="2321" w:author="Perrine, Martin L. (GSFC-5670)" w:date="2016-09-27T10:29:00Z"/>
                <w:rFonts w:cs="Arial"/>
                <w:sz w:val="20"/>
              </w:rPr>
            </w:pPr>
            <w:del w:id="2322" w:author="Perrine, Martin L. (GSFC-5670)" w:date="2016-09-27T10:29:00Z">
              <w:r w:rsidDel="006A227A">
                <w:rPr>
                  <w:rFonts w:cs="Arial"/>
                  <w:sz w:val="20"/>
                </w:rPr>
                <w:delText>X</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7B6E194E" w14:textId="5CA08FAD" w:rsidR="003F049D" w:rsidRPr="00407988" w:rsidDel="006A227A" w:rsidRDefault="003F049D" w:rsidP="009B076C">
            <w:pPr>
              <w:spacing w:after="0"/>
              <w:jc w:val="center"/>
              <w:rPr>
                <w:del w:id="2323" w:author="Perrine, Martin L. (GSFC-5670)" w:date="2016-09-27T10:29:00Z"/>
                <w:rFonts w:cs="Arial"/>
                <w:sz w:val="20"/>
              </w:rPr>
            </w:pPr>
          </w:p>
        </w:tc>
      </w:tr>
    </w:tbl>
    <w:p w14:paraId="73E6EA7C" w14:textId="2E360742" w:rsidR="003F049D" w:rsidRPr="00DF6E97" w:rsidDel="006A227A" w:rsidRDefault="003F049D" w:rsidP="003F049D">
      <w:pPr>
        <w:spacing w:before="0" w:after="0"/>
        <w:rPr>
          <w:del w:id="2324" w:author="Perrine, Martin L. (GSFC-5670)" w:date="2016-09-27T10:29:00Z"/>
          <w:vanish/>
        </w:rPr>
      </w:pPr>
    </w:p>
    <w:tbl>
      <w:tblPr>
        <w:tblpPr w:leftFromText="180" w:rightFromText="180" w:vertAnchor="text" w:horzAnchor="page" w:tblpX="1067" w:tblpY="352"/>
        <w:tblW w:w="11269" w:type="dxa"/>
        <w:tblLayout w:type="fixed"/>
        <w:tblLook w:val="0000" w:firstRow="0" w:lastRow="0" w:firstColumn="0" w:lastColumn="0" w:noHBand="0" w:noVBand="0"/>
      </w:tblPr>
      <w:tblGrid>
        <w:gridCol w:w="5059"/>
        <w:gridCol w:w="630"/>
        <w:gridCol w:w="720"/>
        <w:gridCol w:w="630"/>
        <w:gridCol w:w="720"/>
        <w:gridCol w:w="727"/>
        <w:gridCol w:w="713"/>
        <w:gridCol w:w="720"/>
        <w:gridCol w:w="630"/>
        <w:gridCol w:w="720"/>
      </w:tblGrid>
      <w:tr w:rsidR="003F049D" w:rsidRPr="00407988" w:rsidDel="006A227A" w14:paraId="1A59914E" w14:textId="04C700BF" w:rsidTr="009B076C">
        <w:trPr>
          <w:trHeight w:val="260"/>
          <w:del w:id="2325" w:author="Perrine, Martin L. (GSFC-5670)" w:date="2016-09-27T10:29:00Z"/>
        </w:trPr>
        <w:tc>
          <w:tcPr>
            <w:tcW w:w="5059" w:type="dxa"/>
            <w:tcBorders>
              <w:top w:val="single" w:sz="8" w:space="0" w:color="auto"/>
              <w:left w:val="single" w:sz="8" w:space="0" w:color="auto"/>
              <w:bottom w:val="single" w:sz="8" w:space="0" w:color="auto"/>
              <w:right w:val="nil"/>
            </w:tcBorders>
            <w:shd w:val="clear" w:color="auto" w:fill="FFFFFF"/>
            <w:noWrap/>
            <w:vAlign w:val="bottom"/>
          </w:tcPr>
          <w:p w14:paraId="7CBE81BE" w14:textId="69C1369B" w:rsidR="003F049D" w:rsidRPr="00407988" w:rsidDel="006A227A" w:rsidRDefault="003F049D" w:rsidP="009B076C">
            <w:pPr>
              <w:spacing w:after="0"/>
              <w:ind w:left="-540"/>
              <w:jc w:val="center"/>
              <w:rPr>
                <w:del w:id="2326" w:author="Perrine, Martin L. (GSFC-5670)" w:date="2016-09-27T10:29:00Z"/>
                <w:rFonts w:cs="Arial"/>
                <w:sz w:val="20"/>
              </w:rPr>
            </w:pPr>
            <w:del w:id="2327" w:author="Perrine, Martin L. (GSFC-5670)" w:date="2016-09-27T10:29:00Z">
              <w:r w:rsidRPr="00407988" w:rsidDel="006A227A">
                <w:rPr>
                  <w:rFonts w:cs="Arial"/>
                  <w:sz w:val="20"/>
                </w:rPr>
                <w:delText> </w:delText>
              </w:r>
            </w:del>
          </w:p>
        </w:tc>
        <w:tc>
          <w:tcPr>
            <w:tcW w:w="630"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3384490A" w14:textId="3458CB06" w:rsidR="003F049D" w:rsidRPr="00407988" w:rsidDel="006A227A" w:rsidRDefault="003F049D" w:rsidP="009B076C">
            <w:pPr>
              <w:spacing w:after="0"/>
              <w:jc w:val="center"/>
              <w:rPr>
                <w:del w:id="2328" w:author="Perrine, Martin L. (GSFC-5670)" w:date="2016-09-27T10:29:00Z"/>
                <w:rFonts w:cs="Arial"/>
                <w:sz w:val="20"/>
              </w:rPr>
            </w:pPr>
            <w:del w:id="2329" w:author="Perrine, Martin L. (GSFC-5670)" w:date="2016-09-27T10:29:00Z">
              <w:r w:rsidRPr="00407988" w:rsidDel="006A227A">
                <w:rPr>
                  <w:rFonts w:cs="Arial"/>
                  <w:sz w:val="20"/>
                </w:rPr>
                <w:delText>ID</w:delText>
              </w:r>
            </w:del>
          </w:p>
        </w:tc>
        <w:tc>
          <w:tcPr>
            <w:tcW w:w="720"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74F2D793" w14:textId="16A9CE6A" w:rsidR="003F049D" w:rsidRPr="00407988" w:rsidDel="006A227A" w:rsidRDefault="003F049D" w:rsidP="009B076C">
            <w:pPr>
              <w:spacing w:after="0"/>
              <w:jc w:val="center"/>
              <w:rPr>
                <w:del w:id="2330" w:author="Perrine, Martin L. (GSFC-5670)" w:date="2016-09-27T10:29:00Z"/>
                <w:rFonts w:cs="Arial"/>
                <w:sz w:val="20"/>
              </w:rPr>
            </w:pPr>
            <w:del w:id="2331" w:author="Perrine, Martin L. (GSFC-5670)" w:date="2016-09-27T10:29:00Z">
              <w:r w:rsidDel="006A227A">
                <w:rPr>
                  <w:rFonts w:cs="Arial"/>
                  <w:sz w:val="20"/>
                </w:rPr>
                <w:delText>5.1</w:delText>
              </w:r>
            </w:del>
          </w:p>
        </w:tc>
        <w:tc>
          <w:tcPr>
            <w:tcW w:w="630"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23452587" w14:textId="0CC2583B" w:rsidR="003F049D" w:rsidRPr="00407988" w:rsidDel="006A227A" w:rsidRDefault="003F049D" w:rsidP="009B076C">
            <w:pPr>
              <w:spacing w:after="0"/>
              <w:jc w:val="center"/>
              <w:rPr>
                <w:del w:id="2332" w:author="Perrine, Martin L. (GSFC-5670)" w:date="2016-09-27T10:29:00Z"/>
                <w:rFonts w:cs="Arial"/>
                <w:sz w:val="20"/>
              </w:rPr>
            </w:pPr>
            <w:del w:id="2333" w:author="Perrine, Martin L. (GSFC-5670)" w:date="2016-09-27T10:29:00Z">
              <w:r w:rsidDel="006A227A">
                <w:rPr>
                  <w:rFonts w:cs="Arial"/>
                  <w:sz w:val="20"/>
                </w:rPr>
                <w:delText>5.2</w:delText>
              </w:r>
            </w:del>
          </w:p>
        </w:tc>
        <w:tc>
          <w:tcPr>
            <w:tcW w:w="720"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2EBD8117" w14:textId="4DE2813C" w:rsidR="003F049D" w:rsidRPr="00407988" w:rsidDel="006A227A" w:rsidRDefault="003F049D" w:rsidP="009B076C">
            <w:pPr>
              <w:spacing w:after="0"/>
              <w:jc w:val="center"/>
              <w:rPr>
                <w:del w:id="2334" w:author="Perrine, Martin L. (GSFC-5670)" w:date="2016-09-27T10:29:00Z"/>
                <w:rFonts w:cs="Arial"/>
                <w:sz w:val="20"/>
              </w:rPr>
            </w:pPr>
            <w:del w:id="2335" w:author="Perrine, Martin L. (GSFC-5670)" w:date="2016-09-27T10:29:00Z">
              <w:r w:rsidDel="006A227A">
                <w:rPr>
                  <w:rFonts w:cs="Arial"/>
                  <w:sz w:val="20"/>
                </w:rPr>
                <w:delText>5.3</w:delText>
              </w:r>
            </w:del>
          </w:p>
        </w:tc>
        <w:tc>
          <w:tcPr>
            <w:tcW w:w="727"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370E090D" w14:textId="51D2E333" w:rsidR="003F049D" w:rsidRPr="00407988" w:rsidDel="006A227A" w:rsidRDefault="003F049D" w:rsidP="009B076C">
            <w:pPr>
              <w:spacing w:after="0"/>
              <w:jc w:val="center"/>
              <w:rPr>
                <w:del w:id="2336" w:author="Perrine, Martin L. (GSFC-5670)" w:date="2016-09-27T10:29:00Z"/>
                <w:rFonts w:cs="Arial"/>
                <w:sz w:val="20"/>
              </w:rPr>
            </w:pPr>
            <w:del w:id="2337" w:author="Perrine, Martin L. (GSFC-5670)" w:date="2016-09-27T10:29:00Z">
              <w:r w:rsidDel="006A227A">
                <w:rPr>
                  <w:rFonts w:cs="Arial"/>
                  <w:sz w:val="20"/>
                </w:rPr>
                <w:delText>5.4</w:delText>
              </w:r>
            </w:del>
          </w:p>
        </w:tc>
        <w:tc>
          <w:tcPr>
            <w:tcW w:w="713"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307E0C51" w14:textId="4D45DC76" w:rsidR="003F049D" w:rsidRPr="00407988" w:rsidDel="006A227A" w:rsidRDefault="003F049D" w:rsidP="009B076C">
            <w:pPr>
              <w:spacing w:after="0"/>
              <w:jc w:val="center"/>
              <w:rPr>
                <w:del w:id="2338" w:author="Perrine, Martin L. (GSFC-5670)" w:date="2016-09-27T10:29:00Z"/>
                <w:rFonts w:cs="Arial"/>
                <w:sz w:val="20"/>
              </w:rPr>
            </w:pPr>
            <w:del w:id="2339" w:author="Perrine, Martin L. (GSFC-5670)" w:date="2016-09-27T10:29:00Z">
              <w:r w:rsidDel="006A227A">
                <w:rPr>
                  <w:rFonts w:cs="Arial"/>
                  <w:sz w:val="20"/>
                </w:rPr>
                <w:delText>5.5</w:delText>
              </w:r>
            </w:del>
          </w:p>
        </w:tc>
        <w:tc>
          <w:tcPr>
            <w:tcW w:w="720"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6EAB5C09" w14:textId="6186EBFC" w:rsidR="003F049D" w:rsidRPr="00407988" w:rsidDel="006A227A" w:rsidRDefault="003F049D" w:rsidP="009B076C">
            <w:pPr>
              <w:spacing w:after="0"/>
              <w:jc w:val="center"/>
              <w:rPr>
                <w:del w:id="2340" w:author="Perrine, Martin L. (GSFC-5670)" w:date="2016-09-27T10:29:00Z"/>
                <w:rFonts w:cs="Arial"/>
                <w:sz w:val="20"/>
              </w:rPr>
            </w:pPr>
            <w:del w:id="2341" w:author="Perrine, Martin L. (GSFC-5670)" w:date="2016-09-27T10:29:00Z">
              <w:r w:rsidDel="006A227A">
                <w:rPr>
                  <w:rFonts w:cs="Arial"/>
                  <w:sz w:val="20"/>
                </w:rPr>
                <w:delText>5.6</w:delText>
              </w:r>
            </w:del>
          </w:p>
        </w:tc>
        <w:tc>
          <w:tcPr>
            <w:tcW w:w="630"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3EF6B297" w14:textId="0411C9F1" w:rsidR="003F049D" w:rsidRPr="00407988" w:rsidDel="006A227A" w:rsidRDefault="003F049D" w:rsidP="009B076C">
            <w:pPr>
              <w:spacing w:after="0"/>
              <w:jc w:val="center"/>
              <w:rPr>
                <w:del w:id="2342" w:author="Perrine, Martin L. (GSFC-5670)" w:date="2016-09-27T10:29:00Z"/>
                <w:rFonts w:cs="Arial"/>
                <w:sz w:val="20"/>
              </w:rPr>
            </w:pPr>
            <w:del w:id="2343" w:author="Perrine, Martin L. (GSFC-5670)" w:date="2016-09-27T10:29:00Z">
              <w:r w:rsidDel="006A227A">
                <w:rPr>
                  <w:rFonts w:cs="Arial"/>
                  <w:sz w:val="20"/>
                </w:rPr>
                <w:delText>5.7</w:delText>
              </w:r>
            </w:del>
          </w:p>
        </w:tc>
        <w:tc>
          <w:tcPr>
            <w:tcW w:w="720" w:type="dxa"/>
            <w:tcBorders>
              <w:top w:val="single" w:sz="8" w:space="0" w:color="auto"/>
              <w:left w:val="single" w:sz="4" w:space="0" w:color="auto"/>
              <w:bottom w:val="single" w:sz="8" w:space="0" w:color="auto"/>
              <w:right w:val="single" w:sz="4" w:space="0" w:color="auto"/>
            </w:tcBorders>
            <w:shd w:val="clear" w:color="auto" w:fill="FFFFFF"/>
          </w:tcPr>
          <w:p w14:paraId="192E254C" w14:textId="397CD368" w:rsidR="003F049D" w:rsidDel="006A227A" w:rsidRDefault="003F049D" w:rsidP="009B076C">
            <w:pPr>
              <w:spacing w:after="0"/>
              <w:jc w:val="center"/>
              <w:rPr>
                <w:del w:id="2344" w:author="Perrine, Martin L. (GSFC-5670)" w:date="2016-09-27T10:29:00Z"/>
                <w:rFonts w:cs="Arial"/>
                <w:sz w:val="20"/>
              </w:rPr>
            </w:pPr>
            <w:del w:id="2345" w:author="Perrine, Martin L. (GSFC-5670)" w:date="2016-09-27T10:29:00Z">
              <w:r w:rsidDel="006A227A">
                <w:rPr>
                  <w:rFonts w:cs="Arial"/>
                  <w:sz w:val="20"/>
                </w:rPr>
                <w:delText>5.8</w:delText>
              </w:r>
            </w:del>
          </w:p>
        </w:tc>
      </w:tr>
      <w:tr w:rsidR="003F049D" w:rsidRPr="00407988" w:rsidDel="006A227A" w14:paraId="252AD576" w14:textId="52472A5D" w:rsidTr="009B076C">
        <w:trPr>
          <w:trHeight w:val="280"/>
          <w:del w:id="2346" w:author="Perrine, Martin L. (GSFC-5670)" w:date="2016-09-27T10:29:00Z"/>
        </w:trPr>
        <w:tc>
          <w:tcPr>
            <w:tcW w:w="5059" w:type="dxa"/>
            <w:tcBorders>
              <w:top w:val="single" w:sz="8" w:space="0" w:color="auto"/>
              <w:left w:val="single" w:sz="8" w:space="0" w:color="auto"/>
              <w:bottom w:val="nil"/>
              <w:right w:val="nil"/>
            </w:tcBorders>
            <w:shd w:val="clear" w:color="auto" w:fill="D9D9D9"/>
            <w:noWrap/>
            <w:vAlign w:val="bottom"/>
          </w:tcPr>
          <w:p w14:paraId="792815C1" w14:textId="4528EAA4" w:rsidR="003F049D" w:rsidRPr="00407988" w:rsidDel="006A227A" w:rsidRDefault="003F049D" w:rsidP="009B076C">
            <w:pPr>
              <w:spacing w:after="0"/>
              <w:jc w:val="center"/>
              <w:rPr>
                <w:del w:id="2347" w:author="Perrine, Martin L. (GSFC-5670)" w:date="2016-09-27T10:29:00Z"/>
                <w:rFonts w:cs="Arial"/>
                <w:b/>
                <w:sz w:val="20"/>
              </w:rPr>
            </w:pPr>
            <w:del w:id="2348" w:author="Perrine, Martin L. (GSFC-5670)" w:date="2016-09-27T10:29:00Z">
              <w:r w:rsidDel="006A227A">
                <w:rPr>
                  <w:rFonts w:cs="Arial"/>
                  <w:b/>
                  <w:sz w:val="20"/>
                </w:rPr>
                <w:delText>RMA</w:delText>
              </w:r>
              <w:r w:rsidRPr="00407988" w:rsidDel="006A227A">
                <w:rPr>
                  <w:rFonts w:cs="Arial"/>
                  <w:b/>
                  <w:sz w:val="20"/>
                </w:rPr>
                <w:delText xml:space="preserve"> Requirements</w:delText>
              </w:r>
            </w:del>
          </w:p>
        </w:tc>
        <w:tc>
          <w:tcPr>
            <w:tcW w:w="630"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11D784B4" w14:textId="4DBE697F" w:rsidR="003F049D" w:rsidRPr="00407988" w:rsidDel="006A227A" w:rsidRDefault="003F049D" w:rsidP="009B076C">
            <w:pPr>
              <w:spacing w:after="0"/>
              <w:rPr>
                <w:del w:id="2349" w:author="Perrine, Martin L. (GSFC-5670)" w:date="2016-09-27T10:29:00Z"/>
                <w:rFonts w:cs="Arial"/>
                <w:sz w:val="20"/>
              </w:rPr>
            </w:pPr>
            <w:del w:id="2350" w:author="Perrine, Martin L. (GSFC-5670)" w:date="2016-09-27T10:29:00Z">
              <w:r w:rsidRPr="00407988" w:rsidDel="006A227A">
                <w:rPr>
                  <w:rFonts w:cs="Arial"/>
                  <w:sz w:val="20"/>
                </w:rPr>
                <w:delText> </w:delText>
              </w:r>
            </w:del>
          </w:p>
        </w:tc>
        <w:tc>
          <w:tcPr>
            <w:tcW w:w="720"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140A9CF9" w14:textId="1CE217C3" w:rsidR="003F049D" w:rsidRPr="00407988" w:rsidDel="006A227A" w:rsidRDefault="003F049D" w:rsidP="009B076C">
            <w:pPr>
              <w:spacing w:after="0"/>
              <w:jc w:val="center"/>
              <w:rPr>
                <w:del w:id="2351" w:author="Perrine, Martin L. (GSFC-5670)" w:date="2016-09-27T10:29:00Z"/>
                <w:rFonts w:cs="Arial"/>
                <w:sz w:val="20"/>
              </w:rPr>
            </w:pPr>
            <w:del w:id="2352" w:author="Perrine, Martin L. (GSFC-5670)" w:date="2016-09-27T10:29:00Z">
              <w:r w:rsidRPr="00407988" w:rsidDel="006A227A">
                <w:rPr>
                  <w:rFonts w:cs="Arial"/>
                  <w:sz w:val="20"/>
                </w:rPr>
                <w:delText> </w:delText>
              </w:r>
            </w:del>
          </w:p>
        </w:tc>
        <w:tc>
          <w:tcPr>
            <w:tcW w:w="630"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7634BD0B" w14:textId="28B65986" w:rsidR="003F049D" w:rsidRPr="00407988" w:rsidDel="006A227A" w:rsidRDefault="003F049D" w:rsidP="009B076C">
            <w:pPr>
              <w:spacing w:after="0"/>
              <w:jc w:val="center"/>
              <w:rPr>
                <w:del w:id="2353" w:author="Perrine, Martin L. (GSFC-5670)" w:date="2016-09-27T10:29:00Z"/>
                <w:rFonts w:cs="Arial"/>
                <w:sz w:val="20"/>
              </w:rPr>
            </w:pPr>
            <w:del w:id="2354" w:author="Perrine, Martin L. (GSFC-5670)" w:date="2016-09-27T10:29:00Z">
              <w:r w:rsidRPr="00407988" w:rsidDel="006A227A">
                <w:rPr>
                  <w:rFonts w:cs="Arial"/>
                  <w:sz w:val="20"/>
                </w:rPr>
                <w:delText> </w:delText>
              </w:r>
            </w:del>
          </w:p>
        </w:tc>
        <w:tc>
          <w:tcPr>
            <w:tcW w:w="720"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60453EDD" w14:textId="769540AB" w:rsidR="003F049D" w:rsidRPr="00407988" w:rsidDel="006A227A" w:rsidRDefault="003F049D" w:rsidP="009B076C">
            <w:pPr>
              <w:spacing w:after="0"/>
              <w:jc w:val="center"/>
              <w:rPr>
                <w:del w:id="2355" w:author="Perrine, Martin L. (GSFC-5670)" w:date="2016-09-27T10:29:00Z"/>
                <w:rFonts w:cs="Arial"/>
                <w:sz w:val="20"/>
              </w:rPr>
            </w:pPr>
            <w:del w:id="2356" w:author="Perrine, Martin L. (GSFC-5670)" w:date="2016-09-27T10:29:00Z">
              <w:r w:rsidRPr="00407988" w:rsidDel="006A227A">
                <w:rPr>
                  <w:rFonts w:cs="Arial"/>
                  <w:sz w:val="20"/>
                </w:rPr>
                <w:delText> </w:delText>
              </w:r>
            </w:del>
          </w:p>
        </w:tc>
        <w:tc>
          <w:tcPr>
            <w:tcW w:w="727"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5B898577" w14:textId="56DEDBE7" w:rsidR="003F049D" w:rsidRPr="00407988" w:rsidDel="006A227A" w:rsidRDefault="003F049D" w:rsidP="009B076C">
            <w:pPr>
              <w:spacing w:after="0"/>
              <w:jc w:val="center"/>
              <w:rPr>
                <w:del w:id="2357" w:author="Perrine, Martin L. (GSFC-5670)" w:date="2016-09-27T10:29:00Z"/>
                <w:rFonts w:cs="Arial"/>
                <w:sz w:val="20"/>
              </w:rPr>
            </w:pPr>
            <w:del w:id="2358" w:author="Perrine, Martin L. (GSFC-5670)" w:date="2016-09-27T10:29:00Z">
              <w:r w:rsidRPr="00407988" w:rsidDel="006A227A">
                <w:rPr>
                  <w:rFonts w:cs="Arial"/>
                  <w:sz w:val="20"/>
                </w:rPr>
                <w:delText> </w:delText>
              </w:r>
            </w:del>
          </w:p>
        </w:tc>
        <w:tc>
          <w:tcPr>
            <w:tcW w:w="713"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45D2169F" w14:textId="3EA70974" w:rsidR="003F049D" w:rsidRPr="00407988" w:rsidDel="006A227A" w:rsidRDefault="003F049D" w:rsidP="009B076C">
            <w:pPr>
              <w:spacing w:after="0"/>
              <w:jc w:val="center"/>
              <w:rPr>
                <w:del w:id="2359" w:author="Perrine, Martin L. (GSFC-5670)" w:date="2016-09-27T10:29:00Z"/>
                <w:rFonts w:cs="Arial"/>
                <w:sz w:val="20"/>
              </w:rPr>
            </w:pPr>
            <w:del w:id="2360" w:author="Perrine, Martin L. (GSFC-5670)" w:date="2016-09-27T10:29:00Z">
              <w:r w:rsidRPr="00407988" w:rsidDel="006A227A">
                <w:rPr>
                  <w:rFonts w:cs="Arial"/>
                  <w:sz w:val="20"/>
                </w:rPr>
                <w:delText> </w:delText>
              </w:r>
            </w:del>
          </w:p>
        </w:tc>
        <w:tc>
          <w:tcPr>
            <w:tcW w:w="720"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27BABD49" w14:textId="29228D7F" w:rsidR="003F049D" w:rsidRPr="00407988" w:rsidDel="006A227A" w:rsidRDefault="003F049D" w:rsidP="009B076C">
            <w:pPr>
              <w:spacing w:after="0"/>
              <w:jc w:val="center"/>
              <w:rPr>
                <w:del w:id="2361" w:author="Perrine, Martin L. (GSFC-5670)" w:date="2016-09-27T10:29:00Z"/>
                <w:rFonts w:cs="Arial"/>
                <w:sz w:val="20"/>
              </w:rPr>
            </w:pPr>
            <w:del w:id="2362" w:author="Perrine, Martin L. (GSFC-5670)" w:date="2016-09-27T10:29:00Z">
              <w:r w:rsidRPr="00407988" w:rsidDel="006A227A">
                <w:rPr>
                  <w:rFonts w:cs="Arial"/>
                  <w:sz w:val="20"/>
                </w:rPr>
                <w:delText> </w:delText>
              </w:r>
            </w:del>
          </w:p>
        </w:tc>
        <w:tc>
          <w:tcPr>
            <w:tcW w:w="630" w:type="dxa"/>
            <w:tcBorders>
              <w:top w:val="single" w:sz="8" w:space="0" w:color="auto"/>
              <w:left w:val="single" w:sz="4" w:space="0" w:color="auto"/>
              <w:bottom w:val="single" w:sz="4" w:space="0" w:color="auto"/>
              <w:right w:val="single" w:sz="4" w:space="0" w:color="auto"/>
            </w:tcBorders>
            <w:shd w:val="clear" w:color="auto" w:fill="D9D9D9"/>
            <w:noWrap/>
            <w:vAlign w:val="bottom"/>
          </w:tcPr>
          <w:p w14:paraId="41FC6619" w14:textId="2D9AF942" w:rsidR="003F049D" w:rsidRPr="00407988" w:rsidDel="006A227A" w:rsidRDefault="003F049D" w:rsidP="009B076C">
            <w:pPr>
              <w:spacing w:after="0"/>
              <w:jc w:val="center"/>
              <w:rPr>
                <w:del w:id="2363" w:author="Perrine, Martin L. (GSFC-5670)" w:date="2016-09-27T10:29:00Z"/>
                <w:rFonts w:cs="Arial"/>
                <w:sz w:val="20"/>
              </w:rPr>
            </w:pPr>
            <w:del w:id="2364" w:author="Perrine, Martin L. (GSFC-5670)" w:date="2016-09-27T10:29:00Z">
              <w:r w:rsidRPr="00407988" w:rsidDel="006A227A">
                <w:rPr>
                  <w:rFonts w:cs="Arial"/>
                  <w:sz w:val="20"/>
                </w:rPr>
                <w:delText> </w:delText>
              </w:r>
            </w:del>
          </w:p>
        </w:tc>
        <w:tc>
          <w:tcPr>
            <w:tcW w:w="720" w:type="dxa"/>
            <w:tcBorders>
              <w:top w:val="single" w:sz="8" w:space="0" w:color="auto"/>
              <w:left w:val="single" w:sz="4" w:space="0" w:color="auto"/>
              <w:bottom w:val="single" w:sz="4" w:space="0" w:color="auto"/>
              <w:right w:val="single" w:sz="4" w:space="0" w:color="auto"/>
            </w:tcBorders>
            <w:shd w:val="clear" w:color="auto" w:fill="D9D9D9"/>
          </w:tcPr>
          <w:p w14:paraId="0AE598FD" w14:textId="2D5934B1" w:rsidR="003F049D" w:rsidRPr="00407988" w:rsidDel="006A227A" w:rsidRDefault="003F049D" w:rsidP="009B076C">
            <w:pPr>
              <w:spacing w:after="0"/>
              <w:jc w:val="center"/>
              <w:rPr>
                <w:del w:id="2365" w:author="Perrine, Martin L. (GSFC-5670)" w:date="2016-09-27T10:29:00Z"/>
                <w:rFonts w:cs="Arial"/>
                <w:sz w:val="20"/>
              </w:rPr>
            </w:pPr>
          </w:p>
        </w:tc>
      </w:tr>
      <w:tr w:rsidR="003F049D" w:rsidRPr="00407988" w:rsidDel="006A227A" w14:paraId="410BA8DF" w14:textId="28E0D36A" w:rsidTr="009B076C">
        <w:trPr>
          <w:trHeight w:val="260"/>
          <w:del w:id="2366" w:author="Perrine, Martin L. (GSFC-5670)" w:date="2016-09-27T10:29:00Z"/>
        </w:trPr>
        <w:tc>
          <w:tcPr>
            <w:tcW w:w="5059" w:type="dxa"/>
            <w:tcBorders>
              <w:top w:val="single" w:sz="4" w:space="0" w:color="auto"/>
              <w:left w:val="single" w:sz="4" w:space="0" w:color="auto"/>
              <w:bottom w:val="single" w:sz="4" w:space="0" w:color="auto"/>
              <w:right w:val="nil"/>
            </w:tcBorders>
            <w:shd w:val="clear" w:color="auto" w:fill="FFFFFF"/>
            <w:noWrap/>
            <w:vAlign w:val="bottom"/>
          </w:tcPr>
          <w:p w14:paraId="774BE881" w14:textId="0F31173E" w:rsidR="003F049D" w:rsidRPr="00407988" w:rsidDel="006A227A" w:rsidRDefault="003F049D" w:rsidP="009B076C">
            <w:pPr>
              <w:spacing w:after="0"/>
              <w:rPr>
                <w:del w:id="2367" w:author="Perrine, Martin L. (GSFC-5670)" w:date="2016-09-27T10:29:00Z"/>
                <w:rFonts w:cs="Arial"/>
                <w:sz w:val="20"/>
              </w:rPr>
            </w:pPr>
            <w:del w:id="2368" w:author="Perrine, Martin L. (GSFC-5670)" w:date="2016-09-27T10:29:00Z">
              <w:r w:rsidRPr="00407988" w:rsidDel="006A227A">
                <w:rPr>
                  <w:rFonts w:cs="Arial"/>
                  <w:sz w:val="20"/>
                </w:rPr>
                <w:delText>Requirement Number</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23987F" w14:textId="695556C0" w:rsidR="003F049D" w:rsidRPr="00407988" w:rsidDel="006A227A" w:rsidRDefault="003F049D" w:rsidP="009B076C">
            <w:pPr>
              <w:spacing w:after="0"/>
              <w:rPr>
                <w:del w:id="2369" w:author="Perrine, Martin L. (GSFC-5670)" w:date="2016-09-27T10:29:00Z"/>
                <w:rFonts w:cs="Arial"/>
                <w:sz w:val="20"/>
              </w:rPr>
            </w:pPr>
            <w:del w:id="2370"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E0EE4" w14:textId="09EDEA8E" w:rsidR="003F049D" w:rsidRPr="00407988" w:rsidDel="006A227A" w:rsidRDefault="003F049D" w:rsidP="009B076C">
            <w:pPr>
              <w:spacing w:after="0"/>
              <w:jc w:val="center"/>
              <w:rPr>
                <w:del w:id="2371" w:author="Perrine, Martin L. (GSFC-5670)" w:date="2016-09-27T10:29:00Z"/>
                <w:rFonts w:cs="Arial"/>
                <w:sz w:val="20"/>
              </w:rPr>
            </w:pPr>
            <w:del w:id="2372" w:author="Perrine, Martin L. (GSFC-5670)" w:date="2016-09-27T10:29:00Z">
              <w:r w:rsidRPr="00407988" w:rsidDel="006A227A">
                <w:rPr>
                  <w:rFonts w:cs="Arial"/>
                  <w:sz w:val="20"/>
                </w:rPr>
                <w:delText> </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DF0A1" w14:textId="074C0528" w:rsidR="003F049D" w:rsidRPr="00407988" w:rsidDel="006A227A" w:rsidRDefault="003F049D" w:rsidP="009B076C">
            <w:pPr>
              <w:spacing w:after="0"/>
              <w:jc w:val="center"/>
              <w:rPr>
                <w:del w:id="2373" w:author="Perrine, Martin L. (GSFC-5670)" w:date="2016-09-27T10:29:00Z"/>
                <w:rFonts w:cs="Arial"/>
                <w:sz w:val="20"/>
              </w:rPr>
            </w:pPr>
            <w:del w:id="2374"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4C59" w14:textId="0A6E9285" w:rsidR="003F049D" w:rsidRPr="00407988" w:rsidDel="006A227A" w:rsidRDefault="003F049D" w:rsidP="009B076C">
            <w:pPr>
              <w:spacing w:after="0"/>
              <w:jc w:val="center"/>
              <w:rPr>
                <w:del w:id="2375" w:author="Perrine, Martin L. (GSFC-5670)" w:date="2016-09-27T10:29:00Z"/>
                <w:rFonts w:cs="Arial"/>
                <w:sz w:val="20"/>
              </w:rPr>
            </w:pPr>
            <w:del w:id="2376" w:author="Perrine, Martin L. (GSFC-5670)" w:date="2016-09-27T10:29:00Z">
              <w:r w:rsidRPr="00407988" w:rsidDel="006A227A">
                <w:rPr>
                  <w:rFonts w:cs="Arial"/>
                  <w:sz w:val="20"/>
                </w:rPr>
                <w:delText> </w:delText>
              </w:r>
            </w:del>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7EAF79" w14:textId="4EF7BAA1" w:rsidR="003F049D" w:rsidRPr="00407988" w:rsidDel="006A227A" w:rsidRDefault="003F049D" w:rsidP="009B076C">
            <w:pPr>
              <w:spacing w:after="0"/>
              <w:jc w:val="center"/>
              <w:rPr>
                <w:del w:id="2377" w:author="Perrine, Martin L. (GSFC-5670)" w:date="2016-09-27T10:29:00Z"/>
                <w:rFonts w:cs="Arial"/>
                <w:sz w:val="20"/>
              </w:rPr>
            </w:pPr>
            <w:del w:id="2378" w:author="Perrine, Martin L. (GSFC-5670)" w:date="2016-09-27T10:29:00Z">
              <w:r w:rsidRPr="00407988" w:rsidDel="006A227A">
                <w:rPr>
                  <w:rFonts w:cs="Arial"/>
                  <w:sz w:val="20"/>
                </w:rPr>
                <w:delText> </w:delText>
              </w:r>
            </w:del>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1E9731" w14:textId="10BF82D1" w:rsidR="003F049D" w:rsidRPr="00407988" w:rsidDel="006A227A" w:rsidRDefault="003F049D" w:rsidP="009B076C">
            <w:pPr>
              <w:spacing w:after="0"/>
              <w:jc w:val="center"/>
              <w:rPr>
                <w:del w:id="2379" w:author="Perrine, Martin L. (GSFC-5670)" w:date="2016-09-27T10:29:00Z"/>
                <w:rFonts w:cs="Arial"/>
                <w:sz w:val="20"/>
              </w:rPr>
            </w:pPr>
            <w:del w:id="2380"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9AEB4C" w14:textId="1E0A349D" w:rsidR="003F049D" w:rsidRPr="00407988" w:rsidDel="006A227A" w:rsidRDefault="003F049D" w:rsidP="009B076C">
            <w:pPr>
              <w:spacing w:after="0"/>
              <w:jc w:val="center"/>
              <w:rPr>
                <w:del w:id="2381" w:author="Perrine, Martin L. (GSFC-5670)" w:date="2016-09-27T10:29:00Z"/>
                <w:rFonts w:cs="Arial"/>
                <w:sz w:val="20"/>
              </w:rPr>
            </w:pPr>
            <w:del w:id="2382" w:author="Perrine, Martin L. (GSFC-5670)" w:date="2016-09-27T10:29:00Z">
              <w:r w:rsidRPr="00407988" w:rsidDel="006A227A">
                <w:rPr>
                  <w:rFonts w:cs="Arial"/>
                  <w:sz w:val="20"/>
                </w:rPr>
                <w:delText> </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19ACE" w14:textId="089136B7" w:rsidR="003F049D" w:rsidRPr="00407988" w:rsidDel="006A227A" w:rsidRDefault="003F049D" w:rsidP="009B076C">
            <w:pPr>
              <w:spacing w:after="0"/>
              <w:jc w:val="center"/>
              <w:rPr>
                <w:del w:id="2383" w:author="Perrine, Martin L. (GSFC-5670)" w:date="2016-09-27T10:29:00Z"/>
                <w:rFonts w:cs="Arial"/>
                <w:sz w:val="20"/>
              </w:rPr>
            </w:pPr>
            <w:del w:id="2384"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tcPr>
          <w:p w14:paraId="78DC934B" w14:textId="45ECCF7D" w:rsidR="003F049D" w:rsidRPr="00407988" w:rsidDel="006A227A" w:rsidRDefault="003F049D" w:rsidP="009B076C">
            <w:pPr>
              <w:spacing w:after="0"/>
              <w:jc w:val="center"/>
              <w:rPr>
                <w:del w:id="2385" w:author="Perrine, Martin L. (GSFC-5670)" w:date="2016-09-27T10:29:00Z"/>
                <w:rFonts w:cs="Arial"/>
                <w:sz w:val="20"/>
              </w:rPr>
            </w:pPr>
          </w:p>
        </w:tc>
      </w:tr>
      <w:tr w:rsidR="003F049D" w:rsidRPr="00407988" w:rsidDel="006A227A" w14:paraId="193DEC4D" w14:textId="5D79D172" w:rsidTr="009B076C">
        <w:trPr>
          <w:trHeight w:val="260"/>
          <w:del w:id="2386" w:author="Perrine, Martin L. (GSFC-5670)" w:date="2016-09-27T10:29:00Z"/>
        </w:trPr>
        <w:tc>
          <w:tcPr>
            <w:tcW w:w="5059" w:type="dxa"/>
            <w:tcBorders>
              <w:top w:val="single" w:sz="4" w:space="0" w:color="auto"/>
              <w:left w:val="single" w:sz="4" w:space="0" w:color="auto"/>
              <w:bottom w:val="single" w:sz="4" w:space="0" w:color="auto"/>
              <w:right w:val="nil"/>
            </w:tcBorders>
            <w:shd w:val="clear" w:color="auto" w:fill="FFFFFF"/>
            <w:noWrap/>
          </w:tcPr>
          <w:p w14:paraId="775A39F7" w14:textId="372DD310" w:rsidR="003F049D" w:rsidRPr="00407988" w:rsidDel="006A227A" w:rsidRDefault="003F049D" w:rsidP="009B076C">
            <w:pPr>
              <w:spacing w:after="0"/>
              <w:rPr>
                <w:del w:id="2387" w:author="Perrine, Martin L. (GSFC-5670)" w:date="2016-09-27T10:29:00Z"/>
                <w:rFonts w:cs="Arial"/>
                <w:sz w:val="20"/>
              </w:rPr>
            </w:pPr>
            <w:del w:id="2388" w:author="Perrine, Martin L. (GSFC-5670)" w:date="2016-09-27T10:29:00Z">
              <w:r w:rsidRPr="00407988" w:rsidDel="006A227A">
                <w:rPr>
                  <w:rFonts w:cs="Arial"/>
                  <w:sz w:val="20"/>
                </w:rPr>
                <w:delText>NENG-</w:delText>
              </w:r>
              <w:r w:rsidDel="006A227A">
                <w:rPr>
                  <w:rFonts w:cs="Arial"/>
                  <w:sz w:val="20"/>
                </w:rPr>
                <w:delText>RMA-005  Nominal Data Delivery Schedule</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EB975" w14:textId="7406E4ED" w:rsidR="003F049D" w:rsidRPr="00407988" w:rsidDel="006A227A" w:rsidRDefault="003F049D" w:rsidP="009B076C">
            <w:pPr>
              <w:spacing w:after="0"/>
              <w:jc w:val="right"/>
              <w:rPr>
                <w:del w:id="2389" w:author="Perrine, Martin L. (GSFC-5670)" w:date="2016-09-27T10:29:00Z"/>
                <w:rFonts w:cs="Arial"/>
                <w:sz w:val="20"/>
              </w:rPr>
            </w:pPr>
            <w:del w:id="2390" w:author="Perrine, Martin L. (GSFC-5670)" w:date="2016-09-27T10:29:00Z">
              <w:r w:rsidRPr="00407988" w:rsidDel="006A227A">
                <w:rPr>
                  <w:rFonts w:cs="Arial"/>
                  <w:sz w:val="20"/>
                </w:rPr>
                <w:delText>6.1</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99BE" w14:textId="47894950" w:rsidR="003F049D" w:rsidRPr="00407988" w:rsidDel="006A227A" w:rsidRDefault="003F049D" w:rsidP="009B076C">
            <w:pPr>
              <w:spacing w:after="0"/>
              <w:jc w:val="center"/>
              <w:rPr>
                <w:del w:id="2391" w:author="Perrine, Martin L. (GSFC-5670)" w:date="2016-09-27T10:29:00Z"/>
                <w:rFonts w:cs="Arial"/>
                <w:sz w:val="20"/>
              </w:rPr>
            </w:pPr>
            <w:del w:id="2392" w:author="Perrine, Martin L. (GSFC-5670)" w:date="2016-09-27T10:29:00Z">
              <w:r w:rsidRPr="00407988" w:rsidDel="006A227A">
                <w:rPr>
                  <w:rFonts w:cs="Arial"/>
                  <w:sz w:val="20"/>
                </w:rPr>
                <w:delText> </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FD882" w14:textId="78CE6D95" w:rsidR="003F049D" w:rsidRPr="00407988" w:rsidDel="006A227A" w:rsidRDefault="003F049D" w:rsidP="009B076C">
            <w:pPr>
              <w:spacing w:after="0"/>
              <w:jc w:val="center"/>
              <w:rPr>
                <w:del w:id="2393" w:author="Perrine, Martin L. (GSFC-5670)" w:date="2016-09-27T10:29:00Z"/>
                <w:rFonts w:cs="Arial"/>
                <w:sz w:val="20"/>
              </w:rPr>
            </w:pPr>
            <w:del w:id="2394"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719578" w14:textId="224EE012" w:rsidR="003F049D" w:rsidRPr="00407988" w:rsidDel="006A227A" w:rsidRDefault="003F049D" w:rsidP="009B076C">
            <w:pPr>
              <w:spacing w:after="0"/>
              <w:jc w:val="center"/>
              <w:rPr>
                <w:del w:id="2395" w:author="Perrine, Martin L. (GSFC-5670)" w:date="2016-09-27T10:29:00Z"/>
                <w:rFonts w:cs="Arial"/>
                <w:sz w:val="20"/>
              </w:rPr>
            </w:pPr>
            <w:del w:id="2396" w:author="Perrine, Martin L. (GSFC-5670)" w:date="2016-09-27T10:29:00Z">
              <w:r w:rsidRPr="00407988" w:rsidDel="006A227A">
                <w:rPr>
                  <w:rFonts w:cs="Arial"/>
                  <w:sz w:val="20"/>
                </w:rPr>
                <w:delText> </w:delText>
              </w:r>
            </w:del>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F6D0" w14:textId="46F6DE97" w:rsidR="003F049D" w:rsidRPr="00407988" w:rsidDel="006A227A" w:rsidRDefault="003F049D" w:rsidP="009B076C">
            <w:pPr>
              <w:spacing w:after="0"/>
              <w:jc w:val="center"/>
              <w:rPr>
                <w:del w:id="2397" w:author="Perrine, Martin L. (GSFC-5670)" w:date="2016-09-27T10:29:00Z"/>
                <w:rFonts w:cs="Arial"/>
                <w:sz w:val="20"/>
              </w:rPr>
            </w:pPr>
            <w:del w:id="2398" w:author="Perrine, Martin L. (GSFC-5670)" w:date="2016-09-27T10:29:00Z">
              <w:r w:rsidRPr="00407988" w:rsidDel="006A227A">
                <w:rPr>
                  <w:rFonts w:cs="Arial"/>
                  <w:sz w:val="20"/>
                </w:rPr>
                <w:delText> </w:delText>
              </w:r>
            </w:del>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2C315A" w14:textId="07C62EB6" w:rsidR="003F049D" w:rsidRPr="00407988" w:rsidDel="006A227A" w:rsidRDefault="003F049D" w:rsidP="009B076C">
            <w:pPr>
              <w:spacing w:after="0"/>
              <w:jc w:val="center"/>
              <w:rPr>
                <w:del w:id="2399" w:author="Perrine, Martin L. (GSFC-5670)" w:date="2016-09-27T10:29:00Z"/>
                <w:rFonts w:cs="Arial"/>
                <w:sz w:val="20"/>
              </w:rPr>
            </w:pPr>
            <w:del w:id="2400"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6E0E7C" w14:textId="58FAA627" w:rsidR="003F049D" w:rsidRPr="00407988" w:rsidDel="006A227A" w:rsidRDefault="003F049D" w:rsidP="009B076C">
            <w:pPr>
              <w:spacing w:after="0"/>
              <w:jc w:val="center"/>
              <w:rPr>
                <w:del w:id="2401" w:author="Perrine, Martin L. (GSFC-5670)" w:date="2016-09-27T10:29:00Z"/>
                <w:rFonts w:cs="Arial"/>
                <w:sz w:val="20"/>
              </w:rPr>
            </w:pPr>
            <w:del w:id="2402" w:author="Perrine, Martin L. (GSFC-5670)" w:date="2016-09-27T10:29:00Z">
              <w:r w:rsidRPr="00407988" w:rsidDel="006A227A">
                <w:rPr>
                  <w:rFonts w:cs="Arial"/>
                  <w:sz w:val="20"/>
                </w:rPr>
                <w:delText>X</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2E54C8" w14:textId="22C4FC30" w:rsidR="003F049D" w:rsidRPr="00407988" w:rsidDel="006A227A" w:rsidRDefault="003F049D" w:rsidP="009B076C">
            <w:pPr>
              <w:spacing w:after="0"/>
              <w:jc w:val="center"/>
              <w:rPr>
                <w:del w:id="2403" w:author="Perrine, Martin L. (GSFC-5670)" w:date="2016-09-27T10:29:00Z"/>
                <w:rFonts w:cs="Arial"/>
                <w:sz w:val="20"/>
              </w:rPr>
            </w:pPr>
            <w:del w:id="2404"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tcPr>
          <w:p w14:paraId="57775D2A" w14:textId="26F9F006" w:rsidR="003F049D" w:rsidRPr="00407988" w:rsidDel="006A227A" w:rsidRDefault="003F049D" w:rsidP="009B076C">
            <w:pPr>
              <w:spacing w:after="0"/>
              <w:jc w:val="center"/>
              <w:rPr>
                <w:del w:id="2405" w:author="Perrine, Martin L. (GSFC-5670)" w:date="2016-09-27T10:29:00Z"/>
                <w:rFonts w:cs="Arial"/>
                <w:sz w:val="20"/>
              </w:rPr>
            </w:pPr>
            <w:del w:id="2406" w:author="Perrine, Martin L. (GSFC-5670)" w:date="2016-09-27T10:29:00Z">
              <w:r w:rsidDel="006A227A">
                <w:rPr>
                  <w:rFonts w:cs="Arial"/>
                  <w:sz w:val="20"/>
                </w:rPr>
                <w:delText>X</w:delText>
              </w:r>
            </w:del>
          </w:p>
        </w:tc>
      </w:tr>
      <w:tr w:rsidR="003F049D" w:rsidRPr="00407988" w:rsidDel="006A227A" w14:paraId="4631CE26" w14:textId="378189A7" w:rsidTr="009B076C">
        <w:trPr>
          <w:trHeight w:val="260"/>
          <w:del w:id="2407" w:author="Perrine, Martin L. (GSFC-5670)" w:date="2016-09-27T10:29:00Z"/>
        </w:trPr>
        <w:tc>
          <w:tcPr>
            <w:tcW w:w="5059" w:type="dxa"/>
            <w:tcBorders>
              <w:top w:val="single" w:sz="4" w:space="0" w:color="auto"/>
              <w:left w:val="single" w:sz="4" w:space="0" w:color="auto"/>
              <w:bottom w:val="single" w:sz="4" w:space="0" w:color="auto"/>
              <w:right w:val="nil"/>
            </w:tcBorders>
            <w:shd w:val="clear" w:color="auto" w:fill="FFFFFF"/>
            <w:noWrap/>
          </w:tcPr>
          <w:p w14:paraId="779F09DB" w14:textId="2D47EE69" w:rsidR="003F049D" w:rsidRPr="00407988" w:rsidDel="006A227A" w:rsidRDefault="003F049D" w:rsidP="009B076C">
            <w:pPr>
              <w:spacing w:after="0"/>
              <w:rPr>
                <w:del w:id="2408" w:author="Perrine, Martin L. (GSFC-5670)" w:date="2016-09-27T10:29:00Z"/>
                <w:rFonts w:cs="Arial"/>
                <w:sz w:val="20"/>
              </w:rPr>
            </w:pPr>
            <w:del w:id="2409" w:author="Perrine, Martin L. (GSFC-5670)" w:date="2016-09-27T10:29:00Z">
              <w:r w:rsidDel="006A227A">
                <w:rPr>
                  <w:rFonts w:cs="Arial"/>
                  <w:sz w:val="20"/>
                </w:rPr>
                <w:delText>NENG-RMA-006 Degraded Data Delivery Schedule</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4A0621" w14:textId="6B3C073A" w:rsidR="003F049D" w:rsidRPr="00407988" w:rsidDel="006A227A" w:rsidRDefault="003F049D" w:rsidP="009B076C">
            <w:pPr>
              <w:spacing w:after="0"/>
              <w:jc w:val="right"/>
              <w:rPr>
                <w:del w:id="2410" w:author="Perrine, Martin L. (GSFC-5670)" w:date="2016-09-27T10:29:00Z"/>
                <w:rFonts w:cs="Arial"/>
                <w:sz w:val="20"/>
              </w:rPr>
            </w:pPr>
            <w:del w:id="2411" w:author="Perrine, Martin L. (GSFC-5670)" w:date="2016-09-27T10:29:00Z">
              <w:r w:rsidDel="006A227A">
                <w:rPr>
                  <w:rFonts w:cs="Arial"/>
                  <w:sz w:val="20"/>
                </w:rPr>
                <w:delText>6.2</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9E54C" w14:textId="78EE33CD" w:rsidR="003F049D" w:rsidRPr="00407988" w:rsidDel="006A227A" w:rsidRDefault="003F049D" w:rsidP="009B076C">
            <w:pPr>
              <w:spacing w:after="0"/>
              <w:jc w:val="center"/>
              <w:rPr>
                <w:del w:id="2412" w:author="Perrine, Martin L. (GSFC-5670)" w:date="2016-09-27T10:29:00Z"/>
                <w:rFonts w:cs="Arial"/>
                <w:sz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3E6F20" w14:textId="654649DD" w:rsidR="003F049D" w:rsidRPr="00407988" w:rsidDel="006A227A" w:rsidRDefault="003F049D" w:rsidP="009B076C">
            <w:pPr>
              <w:spacing w:after="0"/>
              <w:jc w:val="center"/>
              <w:rPr>
                <w:del w:id="2413"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39E24A" w14:textId="548C9001" w:rsidR="003F049D" w:rsidRPr="00407988" w:rsidDel="006A227A" w:rsidRDefault="003F049D" w:rsidP="009B076C">
            <w:pPr>
              <w:spacing w:after="0"/>
              <w:jc w:val="center"/>
              <w:rPr>
                <w:del w:id="2414" w:author="Perrine, Martin L. (GSFC-5670)" w:date="2016-09-27T10:29:00Z"/>
                <w:rFonts w:cs="Arial"/>
                <w:sz w:val="20"/>
              </w:rPr>
            </w:pP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AAE530" w14:textId="2F7D65B5" w:rsidR="003F049D" w:rsidRPr="00407988" w:rsidDel="006A227A" w:rsidRDefault="003F049D" w:rsidP="009B076C">
            <w:pPr>
              <w:spacing w:after="0"/>
              <w:jc w:val="center"/>
              <w:rPr>
                <w:del w:id="2415" w:author="Perrine, Martin L. (GSFC-5670)" w:date="2016-09-27T10:29:00Z"/>
                <w:rFonts w:cs="Arial"/>
                <w:sz w:val="20"/>
              </w:rPr>
            </w:pP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0DAD" w14:textId="78B3A771" w:rsidR="003F049D" w:rsidRPr="00407988" w:rsidDel="006A227A" w:rsidRDefault="003F049D" w:rsidP="009B076C">
            <w:pPr>
              <w:spacing w:after="0"/>
              <w:jc w:val="center"/>
              <w:rPr>
                <w:del w:id="2416"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4451E7" w14:textId="1F2BA053" w:rsidR="003F049D" w:rsidRPr="00407988" w:rsidDel="006A227A" w:rsidRDefault="003F049D" w:rsidP="009B076C">
            <w:pPr>
              <w:spacing w:after="0"/>
              <w:jc w:val="center"/>
              <w:rPr>
                <w:del w:id="2417" w:author="Perrine, Martin L. (GSFC-5670)" w:date="2016-09-27T10:29:00Z"/>
                <w:rFonts w:cs="Arial"/>
                <w:sz w:val="20"/>
              </w:rPr>
            </w:pPr>
            <w:del w:id="2418" w:author="Perrine, Martin L. (GSFC-5670)" w:date="2016-09-27T10:29:00Z">
              <w:r w:rsidRPr="00407988" w:rsidDel="006A227A">
                <w:rPr>
                  <w:rFonts w:cs="Arial"/>
                  <w:sz w:val="20"/>
                </w:rPr>
                <w:delText>X</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703A1" w14:textId="67B256CF" w:rsidR="003F049D" w:rsidRPr="00407988" w:rsidDel="006A227A" w:rsidRDefault="003F049D" w:rsidP="009B076C">
            <w:pPr>
              <w:spacing w:after="0"/>
              <w:jc w:val="center"/>
              <w:rPr>
                <w:del w:id="2419" w:author="Perrine, Martin L. (GSFC-5670)" w:date="2016-09-27T10:29:00Z"/>
                <w:rFonts w:cs="Arial"/>
                <w:sz w:val="20"/>
              </w:rPr>
            </w:pPr>
            <w:del w:id="2420"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tcPr>
          <w:p w14:paraId="5C2302DD" w14:textId="3D42674B" w:rsidR="003F049D" w:rsidRPr="00407988" w:rsidDel="006A227A" w:rsidRDefault="003F049D" w:rsidP="009B076C">
            <w:pPr>
              <w:spacing w:after="0"/>
              <w:jc w:val="center"/>
              <w:rPr>
                <w:del w:id="2421" w:author="Perrine, Martin L. (GSFC-5670)" w:date="2016-09-27T10:29:00Z"/>
                <w:rFonts w:cs="Arial"/>
                <w:sz w:val="20"/>
              </w:rPr>
            </w:pPr>
            <w:del w:id="2422" w:author="Perrine, Martin L. (GSFC-5670)" w:date="2016-09-27T10:29:00Z">
              <w:r w:rsidDel="006A227A">
                <w:rPr>
                  <w:rFonts w:cs="Arial"/>
                  <w:sz w:val="20"/>
                </w:rPr>
                <w:delText>X</w:delText>
              </w:r>
            </w:del>
          </w:p>
        </w:tc>
      </w:tr>
      <w:tr w:rsidR="003F049D" w:rsidRPr="00407988" w:rsidDel="006A227A" w14:paraId="60756756" w14:textId="46B70894" w:rsidTr="009B076C">
        <w:trPr>
          <w:trHeight w:val="260"/>
          <w:del w:id="2423" w:author="Perrine, Martin L. (GSFC-5670)" w:date="2016-09-27T10:29:00Z"/>
        </w:trPr>
        <w:tc>
          <w:tcPr>
            <w:tcW w:w="5059" w:type="dxa"/>
            <w:tcBorders>
              <w:top w:val="single" w:sz="4" w:space="0" w:color="auto"/>
              <w:left w:val="single" w:sz="4" w:space="0" w:color="auto"/>
              <w:bottom w:val="single" w:sz="4" w:space="0" w:color="auto"/>
              <w:right w:val="nil"/>
            </w:tcBorders>
            <w:shd w:val="clear" w:color="auto" w:fill="FFFFFF"/>
            <w:noWrap/>
          </w:tcPr>
          <w:p w14:paraId="7FBE56ED" w14:textId="05BFB51C" w:rsidR="003F049D" w:rsidRPr="00407988" w:rsidDel="006A227A" w:rsidRDefault="003F049D" w:rsidP="009B076C">
            <w:pPr>
              <w:spacing w:after="0"/>
              <w:rPr>
                <w:del w:id="2424" w:author="Perrine, Martin L. (GSFC-5670)" w:date="2016-09-27T10:29:00Z"/>
                <w:rFonts w:cs="Arial"/>
                <w:sz w:val="20"/>
              </w:rPr>
            </w:pPr>
            <w:del w:id="2425" w:author="Perrine, Martin L. (GSFC-5670)" w:date="2016-09-27T10:29:00Z">
              <w:r w:rsidDel="006A227A">
                <w:rPr>
                  <w:rFonts w:cs="Arial"/>
                  <w:sz w:val="20"/>
                </w:rPr>
                <w:delText>NENG-RMA-009 MTBF greater than 12,000 Hours</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9BB1B" w14:textId="07A114AC" w:rsidR="003F049D" w:rsidRPr="00407988" w:rsidDel="006A227A" w:rsidRDefault="003F049D" w:rsidP="009B076C">
            <w:pPr>
              <w:spacing w:after="0"/>
              <w:jc w:val="right"/>
              <w:rPr>
                <w:del w:id="2426" w:author="Perrine, Martin L. (GSFC-5670)" w:date="2016-09-27T10:29:00Z"/>
                <w:rFonts w:cs="Arial"/>
                <w:sz w:val="20"/>
              </w:rPr>
            </w:pPr>
            <w:del w:id="2427" w:author="Perrine, Martin L. (GSFC-5670)" w:date="2016-09-27T10:29:00Z">
              <w:r w:rsidDel="006A227A">
                <w:rPr>
                  <w:rFonts w:cs="Arial"/>
                  <w:sz w:val="20"/>
                </w:rPr>
                <w:delText>6.3</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2BE223" w14:textId="49A2C4B4" w:rsidR="003F049D" w:rsidRPr="00407988" w:rsidDel="006A227A" w:rsidRDefault="003F049D" w:rsidP="009B076C">
            <w:pPr>
              <w:spacing w:after="0"/>
              <w:jc w:val="center"/>
              <w:rPr>
                <w:del w:id="2428" w:author="Perrine, Martin L. (GSFC-5670)" w:date="2016-09-27T10:29:00Z"/>
                <w:rFonts w:cs="Arial"/>
                <w:sz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8F1EB2" w14:textId="04610C67" w:rsidR="003F049D" w:rsidRPr="00407988" w:rsidDel="006A227A" w:rsidRDefault="003F049D" w:rsidP="009B076C">
            <w:pPr>
              <w:spacing w:after="0"/>
              <w:jc w:val="center"/>
              <w:rPr>
                <w:del w:id="2429"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98588" w14:textId="1A258B2F" w:rsidR="003F049D" w:rsidRPr="00407988" w:rsidDel="006A227A" w:rsidRDefault="003F049D" w:rsidP="009B076C">
            <w:pPr>
              <w:spacing w:after="0"/>
              <w:jc w:val="center"/>
              <w:rPr>
                <w:del w:id="2430" w:author="Perrine, Martin L. (GSFC-5670)" w:date="2016-09-27T10:29:00Z"/>
                <w:rFonts w:cs="Arial"/>
                <w:sz w:val="20"/>
              </w:rPr>
            </w:pP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4776A" w14:textId="2D5953A8" w:rsidR="003F049D" w:rsidRPr="00407988" w:rsidDel="006A227A" w:rsidRDefault="003F049D" w:rsidP="009B076C">
            <w:pPr>
              <w:spacing w:after="0"/>
              <w:jc w:val="center"/>
              <w:rPr>
                <w:del w:id="2431" w:author="Perrine, Martin L. (GSFC-5670)" w:date="2016-09-27T10:29:00Z"/>
                <w:rFonts w:cs="Arial"/>
                <w:sz w:val="20"/>
              </w:rPr>
            </w:pP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860283" w14:textId="56EB15BE" w:rsidR="003F049D" w:rsidRPr="00407988" w:rsidDel="006A227A" w:rsidRDefault="003F049D" w:rsidP="009B076C">
            <w:pPr>
              <w:spacing w:after="0"/>
              <w:jc w:val="center"/>
              <w:rPr>
                <w:del w:id="2432"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B2FBD" w14:textId="13ADFF54" w:rsidR="003F049D" w:rsidRPr="00407988" w:rsidDel="006A227A" w:rsidRDefault="003F049D" w:rsidP="009B076C">
            <w:pPr>
              <w:spacing w:after="0"/>
              <w:jc w:val="center"/>
              <w:rPr>
                <w:del w:id="2433" w:author="Perrine, Martin L. (GSFC-5670)" w:date="2016-09-27T10:29:00Z"/>
                <w:rFonts w:cs="Arial"/>
                <w:sz w:val="20"/>
              </w:rPr>
            </w:pPr>
            <w:del w:id="2434" w:author="Perrine, Martin L. (GSFC-5670)" w:date="2016-09-27T10:29:00Z">
              <w:r w:rsidRPr="00407988" w:rsidDel="006A227A">
                <w:rPr>
                  <w:rFonts w:cs="Arial"/>
                  <w:sz w:val="20"/>
                </w:rPr>
                <w:delText>X</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31876" w14:textId="1529032C" w:rsidR="003F049D" w:rsidRPr="00407988" w:rsidDel="006A227A" w:rsidRDefault="003F049D" w:rsidP="009B076C">
            <w:pPr>
              <w:spacing w:after="0"/>
              <w:jc w:val="center"/>
              <w:rPr>
                <w:del w:id="2435" w:author="Perrine, Martin L. (GSFC-5670)" w:date="2016-09-27T10:29:00Z"/>
                <w:rFonts w:cs="Arial"/>
                <w:sz w:val="20"/>
              </w:rPr>
            </w:pPr>
            <w:del w:id="2436"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tcPr>
          <w:p w14:paraId="0CCE468E" w14:textId="72DA95F0" w:rsidR="003F049D" w:rsidRPr="00407988" w:rsidDel="006A227A" w:rsidRDefault="003F049D" w:rsidP="009B076C">
            <w:pPr>
              <w:spacing w:after="0"/>
              <w:jc w:val="center"/>
              <w:rPr>
                <w:del w:id="2437" w:author="Perrine, Martin L. (GSFC-5670)" w:date="2016-09-27T10:29:00Z"/>
                <w:rFonts w:cs="Arial"/>
                <w:sz w:val="20"/>
              </w:rPr>
            </w:pPr>
            <w:del w:id="2438" w:author="Perrine, Martin L. (GSFC-5670)" w:date="2016-09-27T10:29:00Z">
              <w:r w:rsidDel="006A227A">
                <w:rPr>
                  <w:rFonts w:cs="Arial"/>
                  <w:sz w:val="20"/>
                </w:rPr>
                <w:delText>X</w:delText>
              </w:r>
            </w:del>
          </w:p>
        </w:tc>
      </w:tr>
      <w:tr w:rsidR="003F049D" w:rsidRPr="00407988" w:rsidDel="006A227A" w14:paraId="65E9043C" w14:textId="499CA9B4" w:rsidTr="009B076C">
        <w:trPr>
          <w:trHeight w:val="260"/>
          <w:del w:id="2439" w:author="Perrine, Martin L. (GSFC-5670)" w:date="2016-09-27T10:29:00Z"/>
        </w:trPr>
        <w:tc>
          <w:tcPr>
            <w:tcW w:w="5059" w:type="dxa"/>
            <w:tcBorders>
              <w:top w:val="single" w:sz="4" w:space="0" w:color="auto"/>
              <w:left w:val="single" w:sz="4" w:space="0" w:color="auto"/>
              <w:bottom w:val="single" w:sz="4" w:space="0" w:color="auto"/>
              <w:right w:val="nil"/>
            </w:tcBorders>
            <w:shd w:val="clear" w:color="auto" w:fill="FFFFFF"/>
            <w:noWrap/>
          </w:tcPr>
          <w:p w14:paraId="130A3F76" w14:textId="4B2B4076" w:rsidR="003F049D" w:rsidRPr="00407988" w:rsidDel="006A227A" w:rsidRDefault="003F049D" w:rsidP="009B076C">
            <w:pPr>
              <w:spacing w:after="0"/>
              <w:rPr>
                <w:del w:id="2440" w:author="Perrine, Martin L. (GSFC-5670)" w:date="2016-09-27T10:29:00Z"/>
                <w:rFonts w:cs="Arial"/>
                <w:sz w:val="20"/>
              </w:rPr>
            </w:pPr>
            <w:del w:id="2441" w:author="Perrine, Martin L. (GSFC-5670)" w:date="2016-09-27T10:29:00Z">
              <w:r w:rsidDel="006A227A">
                <w:rPr>
                  <w:rFonts w:cs="Arial"/>
                  <w:sz w:val="20"/>
                </w:rPr>
                <w:delText>NENG-RMA-015 MTTRF 48 Hours</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156F4" w14:textId="2E93B139" w:rsidR="003F049D" w:rsidRPr="00407988" w:rsidDel="006A227A" w:rsidRDefault="003F049D" w:rsidP="009B076C">
            <w:pPr>
              <w:spacing w:after="0"/>
              <w:jc w:val="right"/>
              <w:rPr>
                <w:del w:id="2442" w:author="Perrine, Martin L. (GSFC-5670)" w:date="2016-09-27T10:29:00Z"/>
                <w:rFonts w:cs="Arial"/>
                <w:sz w:val="20"/>
              </w:rPr>
            </w:pPr>
            <w:del w:id="2443" w:author="Perrine, Martin L. (GSFC-5670)" w:date="2016-09-27T10:29:00Z">
              <w:r w:rsidDel="006A227A">
                <w:rPr>
                  <w:rFonts w:cs="Arial"/>
                  <w:sz w:val="20"/>
                </w:rPr>
                <w:delText>6.4</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1943F" w14:textId="7302A81A" w:rsidR="003F049D" w:rsidRPr="00407988" w:rsidDel="006A227A" w:rsidRDefault="003F049D" w:rsidP="009B076C">
            <w:pPr>
              <w:spacing w:after="0"/>
              <w:jc w:val="center"/>
              <w:rPr>
                <w:del w:id="2444" w:author="Perrine, Martin L. (GSFC-5670)" w:date="2016-09-27T10:29:00Z"/>
                <w:rFonts w:cs="Arial"/>
                <w:sz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012B46" w14:textId="47F7E9D3" w:rsidR="003F049D" w:rsidRPr="00407988" w:rsidDel="006A227A" w:rsidRDefault="003F049D" w:rsidP="009B076C">
            <w:pPr>
              <w:spacing w:after="0"/>
              <w:jc w:val="center"/>
              <w:rPr>
                <w:del w:id="2445"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E5F5F8" w14:textId="0CD23193" w:rsidR="003F049D" w:rsidRPr="00407988" w:rsidDel="006A227A" w:rsidRDefault="003F049D" w:rsidP="009B076C">
            <w:pPr>
              <w:spacing w:after="0"/>
              <w:jc w:val="center"/>
              <w:rPr>
                <w:del w:id="2446" w:author="Perrine, Martin L. (GSFC-5670)" w:date="2016-09-27T10:29:00Z"/>
                <w:rFonts w:cs="Arial"/>
                <w:sz w:val="20"/>
              </w:rPr>
            </w:pP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1A0741" w14:textId="76C499C8" w:rsidR="003F049D" w:rsidRPr="00407988" w:rsidDel="006A227A" w:rsidRDefault="003F049D" w:rsidP="009B076C">
            <w:pPr>
              <w:spacing w:after="0"/>
              <w:jc w:val="center"/>
              <w:rPr>
                <w:del w:id="2447" w:author="Perrine, Martin L. (GSFC-5670)" w:date="2016-09-27T10:29:00Z"/>
                <w:rFonts w:cs="Arial"/>
                <w:sz w:val="20"/>
              </w:rPr>
            </w:pP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95327C" w14:textId="6F4C9580" w:rsidR="003F049D" w:rsidRPr="00407988" w:rsidDel="006A227A" w:rsidRDefault="003F049D" w:rsidP="009B076C">
            <w:pPr>
              <w:spacing w:after="0"/>
              <w:jc w:val="center"/>
              <w:rPr>
                <w:del w:id="2448"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EB222" w14:textId="6810357A" w:rsidR="003F049D" w:rsidRPr="00407988" w:rsidDel="006A227A" w:rsidRDefault="003F049D" w:rsidP="009B076C">
            <w:pPr>
              <w:spacing w:after="0"/>
              <w:jc w:val="center"/>
              <w:rPr>
                <w:del w:id="2449" w:author="Perrine, Martin L. (GSFC-5670)" w:date="2016-09-27T10:29:00Z"/>
                <w:rFonts w:cs="Arial"/>
                <w:sz w:val="20"/>
              </w:rPr>
            </w:pPr>
            <w:del w:id="2450" w:author="Perrine, Martin L. (GSFC-5670)" w:date="2016-09-27T10:29:00Z">
              <w:r w:rsidRPr="00407988" w:rsidDel="006A227A">
                <w:rPr>
                  <w:rFonts w:cs="Arial"/>
                  <w:sz w:val="20"/>
                </w:rPr>
                <w:delText>X</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C4C28E" w14:textId="50E06B67" w:rsidR="003F049D" w:rsidRPr="00407988" w:rsidDel="006A227A" w:rsidRDefault="003F049D" w:rsidP="009B076C">
            <w:pPr>
              <w:spacing w:after="0"/>
              <w:jc w:val="center"/>
              <w:rPr>
                <w:del w:id="2451" w:author="Perrine, Martin L. (GSFC-5670)" w:date="2016-09-27T10:29:00Z"/>
                <w:rFonts w:cs="Arial"/>
                <w:sz w:val="20"/>
              </w:rPr>
            </w:pPr>
            <w:del w:id="2452"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tcPr>
          <w:p w14:paraId="2B689356" w14:textId="2A102D0A" w:rsidR="003F049D" w:rsidRPr="00407988" w:rsidDel="006A227A" w:rsidRDefault="003F049D" w:rsidP="009B076C">
            <w:pPr>
              <w:spacing w:after="0"/>
              <w:jc w:val="center"/>
              <w:rPr>
                <w:del w:id="2453" w:author="Perrine, Martin L. (GSFC-5670)" w:date="2016-09-27T10:29:00Z"/>
                <w:rFonts w:cs="Arial"/>
                <w:sz w:val="20"/>
              </w:rPr>
            </w:pPr>
            <w:del w:id="2454" w:author="Perrine, Martin L. (GSFC-5670)" w:date="2016-09-27T10:29:00Z">
              <w:r w:rsidDel="006A227A">
                <w:rPr>
                  <w:rFonts w:cs="Arial"/>
                  <w:sz w:val="20"/>
                </w:rPr>
                <w:delText>X</w:delText>
              </w:r>
            </w:del>
          </w:p>
        </w:tc>
      </w:tr>
      <w:tr w:rsidR="003F049D" w:rsidRPr="00407988" w:rsidDel="006A227A" w14:paraId="1AE9DD55" w14:textId="33B3018E" w:rsidTr="009B076C">
        <w:trPr>
          <w:trHeight w:val="260"/>
          <w:del w:id="2455" w:author="Perrine, Martin L. (GSFC-5670)" w:date="2016-09-27T10:29:00Z"/>
        </w:trPr>
        <w:tc>
          <w:tcPr>
            <w:tcW w:w="5059" w:type="dxa"/>
            <w:tcBorders>
              <w:top w:val="single" w:sz="4" w:space="0" w:color="auto"/>
              <w:left w:val="single" w:sz="4" w:space="0" w:color="auto"/>
              <w:bottom w:val="single" w:sz="4" w:space="0" w:color="auto"/>
              <w:right w:val="nil"/>
            </w:tcBorders>
            <w:shd w:val="clear" w:color="auto" w:fill="FFFFFF"/>
            <w:noWrap/>
          </w:tcPr>
          <w:p w14:paraId="37546244" w14:textId="70B89DAB" w:rsidR="003F049D" w:rsidRPr="00407988" w:rsidDel="006A227A" w:rsidRDefault="003F049D" w:rsidP="009B076C">
            <w:pPr>
              <w:spacing w:after="0"/>
              <w:rPr>
                <w:del w:id="2456" w:author="Perrine, Martin L. (GSFC-5670)" w:date="2016-09-27T10:29:00Z"/>
                <w:rFonts w:cs="Arial"/>
                <w:sz w:val="20"/>
              </w:rPr>
            </w:pPr>
            <w:del w:id="2457" w:author="Perrine, Martin L. (GSFC-5670)" w:date="2016-09-27T10:29:00Z">
              <w:r w:rsidDel="006A227A">
                <w:rPr>
                  <w:rFonts w:cs="Arial"/>
                  <w:sz w:val="20"/>
                </w:rPr>
                <w:delText>NENG-RMA—016 Reliability 95% Data Delivery</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4A96D5" w14:textId="212E4463" w:rsidR="003F049D" w:rsidRPr="00407988" w:rsidDel="006A227A" w:rsidRDefault="003F049D" w:rsidP="009B076C">
            <w:pPr>
              <w:spacing w:after="0"/>
              <w:jc w:val="right"/>
              <w:rPr>
                <w:del w:id="2458" w:author="Perrine, Martin L. (GSFC-5670)" w:date="2016-09-27T10:29:00Z"/>
                <w:rFonts w:cs="Arial"/>
                <w:sz w:val="20"/>
              </w:rPr>
            </w:pPr>
            <w:del w:id="2459" w:author="Perrine, Martin L. (GSFC-5670)" w:date="2016-09-27T10:29:00Z">
              <w:r w:rsidDel="006A227A">
                <w:rPr>
                  <w:rFonts w:cs="Arial"/>
                  <w:sz w:val="20"/>
                </w:rPr>
                <w:delText>6.5</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931D6" w14:textId="070256EC" w:rsidR="003F049D" w:rsidRPr="00407988" w:rsidDel="006A227A" w:rsidRDefault="003F049D" w:rsidP="009B076C">
            <w:pPr>
              <w:spacing w:after="0"/>
              <w:jc w:val="center"/>
              <w:rPr>
                <w:del w:id="2460" w:author="Perrine, Martin L. (GSFC-5670)" w:date="2016-09-27T10:29:00Z"/>
                <w:rFonts w:cs="Arial"/>
                <w:sz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9AB05" w14:textId="7FCD3DC0" w:rsidR="003F049D" w:rsidRPr="00407988" w:rsidDel="006A227A" w:rsidRDefault="003F049D" w:rsidP="009B076C">
            <w:pPr>
              <w:spacing w:after="0"/>
              <w:jc w:val="center"/>
              <w:rPr>
                <w:del w:id="2461"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32B536" w14:textId="7FC6DA6B" w:rsidR="003F049D" w:rsidRPr="00407988" w:rsidDel="006A227A" w:rsidRDefault="003F049D" w:rsidP="009B076C">
            <w:pPr>
              <w:spacing w:after="0"/>
              <w:jc w:val="center"/>
              <w:rPr>
                <w:del w:id="2462" w:author="Perrine, Martin L. (GSFC-5670)" w:date="2016-09-27T10:29:00Z"/>
                <w:rFonts w:cs="Arial"/>
                <w:sz w:val="20"/>
              </w:rPr>
            </w:pP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5E9CA7" w14:textId="0AB63BD4" w:rsidR="003F049D" w:rsidRPr="00407988" w:rsidDel="006A227A" w:rsidRDefault="003F049D" w:rsidP="009B076C">
            <w:pPr>
              <w:spacing w:after="0"/>
              <w:jc w:val="center"/>
              <w:rPr>
                <w:del w:id="2463" w:author="Perrine, Martin L. (GSFC-5670)" w:date="2016-09-27T10:29:00Z"/>
                <w:rFonts w:cs="Arial"/>
                <w:sz w:val="20"/>
              </w:rPr>
            </w:pP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C89CF" w14:textId="0C21D85C" w:rsidR="003F049D" w:rsidRPr="00407988" w:rsidDel="006A227A" w:rsidRDefault="003F049D" w:rsidP="009B076C">
            <w:pPr>
              <w:spacing w:after="0"/>
              <w:jc w:val="center"/>
              <w:rPr>
                <w:del w:id="2464"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FAD8D" w14:textId="0975F893" w:rsidR="003F049D" w:rsidRPr="00407988" w:rsidDel="006A227A" w:rsidRDefault="003F049D" w:rsidP="009B076C">
            <w:pPr>
              <w:spacing w:after="0"/>
              <w:jc w:val="center"/>
              <w:rPr>
                <w:del w:id="2465" w:author="Perrine, Martin L. (GSFC-5670)" w:date="2016-09-27T10:29:00Z"/>
                <w:rFonts w:cs="Arial"/>
                <w:sz w:val="20"/>
              </w:rPr>
            </w:pPr>
            <w:del w:id="2466" w:author="Perrine, Martin L. (GSFC-5670)" w:date="2016-09-27T10:29:00Z">
              <w:r w:rsidRPr="00407988" w:rsidDel="006A227A">
                <w:rPr>
                  <w:rFonts w:cs="Arial"/>
                  <w:sz w:val="20"/>
                </w:rPr>
                <w:delText>X</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1F508" w14:textId="0DCDC6E5" w:rsidR="003F049D" w:rsidRPr="00407988" w:rsidDel="006A227A" w:rsidRDefault="003F049D" w:rsidP="009B076C">
            <w:pPr>
              <w:spacing w:after="0"/>
              <w:jc w:val="center"/>
              <w:rPr>
                <w:del w:id="2467" w:author="Perrine, Martin L. (GSFC-5670)" w:date="2016-09-27T10:29:00Z"/>
                <w:rFonts w:cs="Arial"/>
                <w:sz w:val="20"/>
              </w:rPr>
            </w:pPr>
            <w:del w:id="2468"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tcPr>
          <w:p w14:paraId="51C20295" w14:textId="6FFC0E06" w:rsidR="003F049D" w:rsidRPr="00407988" w:rsidDel="006A227A" w:rsidRDefault="003F049D" w:rsidP="009B076C">
            <w:pPr>
              <w:spacing w:after="0"/>
              <w:jc w:val="center"/>
              <w:rPr>
                <w:del w:id="2469" w:author="Perrine, Martin L. (GSFC-5670)" w:date="2016-09-27T10:29:00Z"/>
                <w:rFonts w:cs="Arial"/>
                <w:sz w:val="20"/>
              </w:rPr>
            </w:pPr>
            <w:del w:id="2470" w:author="Perrine, Martin L. (GSFC-5670)" w:date="2016-09-27T10:29:00Z">
              <w:r w:rsidDel="006A227A">
                <w:rPr>
                  <w:rFonts w:cs="Arial"/>
                  <w:sz w:val="20"/>
                </w:rPr>
                <w:delText>X</w:delText>
              </w:r>
            </w:del>
          </w:p>
        </w:tc>
      </w:tr>
      <w:tr w:rsidR="003F049D" w:rsidRPr="00407988" w:rsidDel="006A227A" w14:paraId="388AA738" w14:textId="1F23D8DB" w:rsidTr="009B076C">
        <w:trPr>
          <w:trHeight w:val="260"/>
          <w:del w:id="2471" w:author="Perrine, Martin L. (GSFC-5670)" w:date="2016-09-27T10:29:00Z"/>
        </w:trPr>
        <w:tc>
          <w:tcPr>
            <w:tcW w:w="5059" w:type="dxa"/>
            <w:tcBorders>
              <w:top w:val="single" w:sz="4" w:space="0" w:color="auto"/>
              <w:left w:val="single" w:sz="4" w:space="0" w:color="auto"/>
              <w:bottom w:val="single" w:sz="4" w:space="0" w:color="auto"/>
              <w:right w:val="nil"/>
            </w:tcBorders>
            <w:shd w:val="clear" w:color="auto" w:fill="FFFFFF"/>
            <w:noWrap/>
          </w:tcPr>
          <w:p w14:paraId="18DCB922" w14:textId="01C99A47" w:rsidR="003F049D" w:rsidRPr="00407988" w:rsidDel="006A227A" w:rsidRDefault="003F049D" w:rsidP="009B076C">
            <w:pPr>
              <w:spacing w:after="0"/>
              <w:rPr>
                <w:del w:id="2472" w:author="Perrine, Martin L. (GSFC-5670)" w:date="2016-09-27T10:29:00Z"/>
                <w:rFonts w:cs="Arial"/>
                <w:sz w:val="20"/>
              </w:rPr>
            </w:pPr>
            <w:del w:id="2473" w:author="Perrine, Martin L. (GSFC-5670)" w:date="2016-09-27T10:29:00Z">
              <w:r w:rsidDel="006A227A">
                <w:rPr>
                  <w:rFonts w:cs="Arial"/>
                  <w:sz w:val="20"/>
                </w:rPr>
                <w:delText>NENG-RMA—017 Reliability 90% Nominal Operations</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B70A1E" w14:textId="0F9F94EA" w:rsidR="003F049D" w:rsidRPr="00407988" w:rsidDel="006A227A" w:rsidRDefault="003F049D" w:rsidP="009B076C">
            <w:pPr>
              <w:spacing w:after="0"/>
              <w:jc w:val="right"/>
              <w:rPr>
                <w:del w:id="2474" w:author="Perrine, Martin L. (GSFC-5670)" w:date="2016-09-27T10:29:00Z"/>
                <w:rFonts w:cs="Arial"/>
                <w:sz w:val="20"/>
              </w:rPr>
            </w:pPr>
            <w:del w:id="2475" w:author="Perrine, Martin L. (GSFC-5670)" w:date="2016-09-27T10:29:00Z">
              <w:r w:rsidDel="006A227A">
                <w:rPr>
                  <w:rFonts w:cs="Arial"/>
                  <w:sz w:val="20"/>
                </w:rPr>
                <w:delText>6.6</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0C06A7" w14:textId="7820870F" w:rsidR="003F049D" w:rsidRPr="00407988" w:rsidDel="006A227A" w:rsidRDefault="003F049D" w:rsidP="009B076C">
            <w:pPr>
              <w:spacing w:after="0"/>
              <w:jc w:val="center"/>
              <w:rPr>
                <w:del w:id="2476" w:author="Perrine, Martin L. (GSFC-5670)" w:date="2016-09-27T10:29:00Z"/>
                <w:rFonts w:cs="Arial"/>
                <w:sz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801C5" w14:textId="12EA312E" w:rsidR="003F049D" w:rsidRPr="00407988" w:rsidDel="006A227A" w:rsidRDefault="003F049D" w:rsidP="009B076C">
            <w:pPr>
              <w:spacing w:after="0"/>
              <w:jc w:val="center"/>
              <w:rPr>
                <w:del w:id="2477"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8B8E3" w14:textId="3D6D6663" w:rsidR="003F049D" w:rsidRPr="00407988" w:rsidDel="006A227A" w:rsidRDefault="003F049D" w:rsidP="009B076C">
            <w:pPr>
              <w:spacing w:after="0"/>
              <w:jc w:val="center"/>
              <w:rPr>
                <w:del w:id="2478" w:author="Perrine, Martin L. (GSFC-5670)" w:date="2016-09-27T10:29:00Z"/>
                <w:rFonts w:cs="Arial"/>
                <w:sz w:val="20"/>
              </w:rPr>
            </w:pP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799988" w14:textId="28FDB20B" w:rsidR="003F049D" w:rsidRPr="00407988" w:rsidDel="006A227A" w:rsidRDefault="003F049D" w:rsidP="009B076C">
            <w:pPr>
              <w:spacing w:after="0"/>
              <w:jc w:val="center"/>
              <w:rPr>
                <w:del w:id="2479" w:author="Perrine, Martin L. (GSFC-5670)" w:date="2016-09-27T10:29:00Z"/>
                <w:rFonts w:cs="Arial"/>
                <w:sz w:val="20"/>
              </w:rPr>
            </w:pP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3D1AB" w14:textId="27A40DD0" w:rsidR="003F049D" w:rsidRPr="00407988" w:rsidDel="006A227A" w:rsidRDefault="003F049D" w:rsidP="009B076C">
            <w:pPr>
              <w:spacing w:after="0"/>
              <w:jc w:val="center"/>
              <w:rPr>
                <w:del w:id="2480"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F701A" w14:textId="5BB2B8C8" w:rsidR="003F049D" w:rsidRPr="00407988" w:rsidDel="006A227A" w:rsidRDefault="003F049D" w:rsidP="009B076C">
            <w:pPr>
              <w:spacing w:after="0"/>
              <w:jc w:val="center"/>
              <w:rPr>
                <w:del w:id="2481" w:author="Perrine, Martin L. (GSFC-5670)" w:date="2016-09-27T10:29:00Z"/>
                <w:rFonts w:cs="Arial"/>
                <w:sz w:val="20"/>
              </w:rPr>
            </w:pPr>
            <w:del w:id="2482" w:author="Perrine, Martin L. (GSFC-5670)" w:date="2016-09-27T10:29:00Z">
              <w:r w:rsidRPr="00407988" w:rsidDel="006A227A">
                <w:rPr>
                  <w:rFonts w:cs="Arial"/>
                  <w:sz w:val="20"/>
                </w:rPr>
                <w:delText>X</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CC6D42" w14:textId="7267B0C9" w:rsidR="003F049D" w:rsidRPr="00407988" w:rsidDel="006A227A" w:rsidRDefault="003F049D" w:rsidP="009B076C">
            <w:pPr>
              <w:spacing w:after="0"/>
              <w:jc w:val="center"/>
              <w:rPr>
                <w:del w:id="2483" w:author="Perrine, Martin L. (GSFC-5670)" w:date="2016-09-27T10:29:00Z"/>
                <w:rFonts w:cs="Arial"/>
                <w:sz w:val="20"/>
              </w:rPr>
            </w:pPr>
            <w:del w:id="2484"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tcPr>
          <w:p w14:paraId="328878AF" w14:textId="10F4EC8F" w:rsidR="003F049D" w:rsidRPr="00407988" w:rsidDel="006A227A" w:rsidRDefault="003F049D" w:rsidP="009B076C">
            <w:pPr>
              <w:spacing w:after="0"/>
              <w:jc w:val="center"/>
              <w:rPr>
                <w:del w:id="2485" w:author="Perrine, Martin L. (GSFC-5670)" w:date="2016-09-27T10:29:00Z"/>
                <w:rFonts w:cs="Arial"/>
                <w:sz w:val="20"/>
              </w:rPr>
            </w:pPr>
            <w:del w:id="2486" w:author="Perrine, Martin L. (GSFC-5670)" w:date="2016-09-27T10:29:00Z">
              <w:r w:rsidDel="006A227A">
                <w:rPr>
                  <w:rFonts w:cs="Arial"/>
                  <w:sz w:val="20"/>
                </w:rPr>
                <w:delText>X</w:delText>
              </w:r>
            </w:del>
          </w:p>
        </w:tc>
      </w:tr>
      <w:tr w:rsidR="003F049D" w:rsidRPr="00407988" w:rsidDel="006A227A" w14:paraId="66C40DE7" w14:textId="1B13E285" w:rsidTr="009B076C">
        <w:trPr>
          <w:trHeight w:val="260"/>
          <w:del w:id="2487" w:author="Perrine, Martin L. (GSFC-5670)" w:date="2016-09-27T10:29:00Z"/>
        </w:trPr>
        <w:tc>
          <w:tcPr>
            <w:tcW w:w="5059" w:type="dxa"/>
            <w:tcBorders>
              <w:top w:val="single" w:sz="4" w:space="0" w:color="auto"/>
              <w:left w:val="single" w:sz="4" w:space="0" w:color="auto"/>
              <w:bottom w:val="single" w:sz="4" w:space="0" w:color="auto"/>
              <w:right w:val="nil"/>
            </w:tcBorders>
            <w:shd w:val="clear" w:color="auto" w:fill="FFFFFF"/>
            <w:noWrap/>
          </w:tcPr>
          <w:p w14:paraId="3A3DDA6C" w14:textId="4A859A5C" w:rsidR="003F049D" w:rsidRPr="00407988" w:rsidDel="006A227A" w:rsidRDefault="003F049D" w:rsidP="009B076C">
            <w:pPr>
              <w:spacing w:after="0"/>
              <w:rPr>
                <w:del w:id="2488" w:author="Perrine, Martin L. (GSFC-5670)" w:date="2016-09-27T10:29:00Z"/>
                <w:rFonts w:cs="Arial"/>
                <w:sz w:val="20"/>
              </w:rPr>
            </w:pPr>
            <w:del w:id="2489" w:author="Perrine, Martin L. (GSFC-5670)" w:date="2016-09-27T10:29:00Z">
              <w:r w:rsidDel="006A227A">
                <w:rPr>
                  <w:rFonts w:cs="Arial"/>
                  <w:sz w:val="20"/>
                </w:rPr>
                <w:delText>NENG-RMA—018 Degraded Data Process</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13B38" w14:textId="74E40D9E" w:rsidR="003F049D" w:rsidRPr="00407988" w:rsidDel="006A227A" w:rsidRDefault="003F049D" w:rsidP="009B076C">
            <w:pPr>
              <w:spacing w:after="0"/>
              <w:jc w:val="right"/>
              <w:rPr>
                <w:del w:id="2490" w:author="Perrine, Martin L. (GSFC-5670)" w:date="2016-09-27T10:29:00Z"/>
                <w:rFonts w:cs="Arial"/>
                <w:sz w:val="20"/>
              </w:rPr>
            </w:pPr>
            <w:del w:id="2491" w:author="Perrine, Martin L. (GSFC-5670)" w:date="2016-09-27T10:29:00Z">
              <w:r w:rsidDel="006A227A">
                <w:rPr>
                  <w:rFonts w:cs="Arial"/>
                  <w:sz w:val="20"/>
                </w:rPr>
                <w:delText>6.7</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79D951" w14:textId="6BEB6E78" w:rsidR="003F049D" w:rsidRPr="00407988" w:rsidDel="006A227A" w:rsidRDefault="003F049D" w:rsidP="009B076C">
            <w:pPr>
              <w:spacing w:after="0"/>
              <w:jc w:val="center"/>
              <w:rPr>
                <w:del w:id="2492" w:author="Perrine, Martin L. (GSFC-5670)" w:date="2016-09-27T10:29:00Z"/>
                <w:rFonts w:cs="Arial"/>
                <w:sz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2C993" w14:textId="41F9DD1E" w:rsidR="003F049D" w:rsidRPr="00407988" w:rsidDel="006A227A" w:rsidRDefault="003F049D" w:rsidP="009B076C">
            <w:pPr>
              <w:spacing w:after="0"/>
              <w:jc w:val="center"/>
              <w:rPr>
                <w:del w:id="2493"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4BDB61" w14:textId="29A4948D" w:rsidR="003F049D" w:rsidRPr="00407988" w:rsidDel="006A227A" w:rsidRDefault="003F049D" w:rsidP="009B076C">
            <w:pPr>
              <w:spacing w:after="0"/>
              <w:jc w:val="center"/>
              <w:rPr>
                <w:del w:id="2494" w:author="Perrine, Martin L. (GSFC-5670)" w:date="2016-09-27T10:29:00Z"/>
                <w:rFonts w:cs="Arial"/>
                <w:sz w:val="20"/>
              </w:rPr>
            </w:pP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2BDCF2" w14:textId="29E3B818" w:rsidR="003F049D" w:rsidRPr="00407988" w:rsidDel="006A227A" w:rsidRDefault="003F049D" w:rsidP="009B076C">
            <w:pPr>
              <w:spacing w:after="0"/>
              <w:jc w:val="center"/>
              <w:rPr>
                <w:del w:id="2495" w:author="Perrine, Martin L. (GSFC-5670)" w:date="2016-09-27T10:29:00Z"/>
                <w:rFonts w:cs="Arial"/>
                <w:sz w:val="20"/>
              </w:rPr>
            </w:pP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81F69" w14:textId="201A4684" w:rsidR="003F049D" w:rsidRPr="00407988" w:rsidDel="006A227A" w:rsidRDefault="003F049D" w:rsidP="009B076C">
            <w:pPr>
              <w:spacing w:after="0"/>
              <w:jc w:val="center"/>
              <w:rPr>
                <w:del w:id="2496"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69BD6A" w14:textId="2B0FE89B" w:rsidR="003F049D" w:rsidRPr="00407988" w:rsidDel="006A227A" w:rsidRDefault="003F049D" w:rsidP="009B076C">
            <w:pPr>
              <w:spacing w:after="0"/>
              <w:jc w:val="center"/>
              <w:rPr>
                <w:del w:id="2497" w:author="Perrine, Martin L. (GSFC-5670)" w:date="2016-09-27T10:29:00Z"/>
                <w:rFonts w:cs="Arial"/>
                <w:sz w:val="20"/>
              </w:rPr>
            </w:pPr>
            <w:del w:id="2498" w:author="Perrine, Martin L. (GSFC-5670)" w:date="2016-09-27T10:29:00Z">
              <w:r w:rsidRPr="00407988" w:rsidDel="006A227A">
                <w:rPr>
                  <w:rFonts w:cs="Arial"/>
                  <w:sz w:val="20"/>
                </w:rPr>
                <w:delText>X</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943CCF" w14:textId="1C5B540F" w:rsidR="003F049D" w:rsidRPr="00407988" w:rsidDel="006A227A" w:rsidRDefault="003F049D" w:rsidP="009B076C">
            <w:pPr>
              <w:spacing w:after="0"/>
              <w:jc w:val="center"/>
              <w:rPr>
                <w:del w:id="2499" w:author="Perrine, Martin L. (GSFC-5670)" w:date="2016-09-27T10:29:00Z"/>
                <w:rFonts w:cs="Arial"/>
                <w:sz w:val="20"/>
              </w:rPr>
            </w:pPr>
            <w:del w:id="2500"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tcPr>
          <w:p w14:paraId="27EDBEF9" w14:textId="053D4886" w:rsidR="003F049D" w:rsidRPr="00407988" w:rsidDel="006A227A" w:rsidRDefault="003F049D" w:rsidP="009B076C">
            <w:pPr>
              <w:spacing w:after="0"/>
              <w:jc w:val="center"/>
              <w:rPr>
                <w:del w:id="2501" w:author="Perrine, Martin L. (GSFC-5670)" w:date="2016-09-27T10:29:00Z"/>
                <w:rFonts w:cs="Arial"/>
                <w:sz w:val="20"/>
              </w:rPr>
            </w:pPr>
            <w:del w:id="2502" w:author="Perrine, Martin L. (GSFC-5670)" w:date="2016-09-27T10:29:00Z">
              <w:r w:rsidDel="006A227A">
                <w:rPr>
                  <w:rFonts w:cs="Arial"/>
                  <w:sz w:val="20"/>
                </w:rPr>
                <w:delText>X</w:delText>
              </w:r>
            </w:del>
          </w:p>
        </w:tc>
      </w:tr>
      <w:tr w:rsidR="003F049D" w:rsidRPr="00407988" w:rsidDel="006A227A" w14:paraId="01FB25B7" w14:textId="330107A5" w:rsidTr="009B076C">
        <w:trPr>
          <w:trHeight w:val="260"/>
          <w:del w:id="2503" w:author="Perrine, Martin L. (GSFC-5670)" w:date="2016-09-27T10:29:00Z"/>
        </w:trPr>
        <w:tc>
          <w:tcPr>
            <w:tcW w:w="5059" w:type="dxa"/>
            <w:tcBorders>
              <w:top w:val="single" w:sz="4" w:space="0" w:color="auto"/>
              <w:left w:val="single" w:sz="4" w:space="0" w:color="auto"/>
              <w:bottom w:val="single" w:sz="4" w:space="0" w:color="auto"/>
              <w:right w:val="nil"/>
            </w:tcBorders>
            <w:shd w:val="clear" w:color="auto" w:fill="FFFFFF"/>
            <w:noWrap/>
          </w:tcPr>
          <w:p w14:paraId="0A5640A5" w14:textId="60925C2D" w:rsidR="003F049D" w:rsidRPr="00407988" w:rsidDel="006A227A" w:rsidRDefault="003F049D" w:rsidP="009B076C">
            <w:pPr>
              <w:spacing w:after="0"/>
              <w:rPr>
                <w:del w:id="2504" w:author="Perrine, Martin L. (GSFC-5670)" w:date="2016-09-27T10:29:00Z"/>
                <w:rFonts w:cs="Arial"/>
                <w:sz w:val="20"/>
              </w:rPr>
            </w:pPr>
            <w:del w:id="2505" w:author="Perrine, Martin L. (GSFC-5670)" w:date="2016-09-27T10:29:00Z">
              <w:r w:rsidDel="006A227A">
                <w:rPr>
                  <w:rFonts w:cs="Arial"/>
                  <w:sz w:val="20"/>
                </w:rPr>
                <w:delText>NENG-RMA—019 Data Availability</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FAB8BC" w14:textId="63E25A32" w:rsidR="003F049D" w:rsidRPr="00407988" w:rsidDel="006A227A" w:rsidRDefault="003F049D" w:rsidP="009B076C">
            <w:pPr>
              <w:spacing w:after="0"/>
              <w:jc w:val="right"/>
              <w:rPr>
                <w:del w:id="2506" w:author="Perrine, Martin L. (GSFC-5670)" w:date="2016-09-27T10:29:00Z"/>
                <w:rFonts w:cs="Arial"/>
                <w:sz w:val="20"/>
              </w:rPr>
            </w:pPr>
            <w:del w:id="2507" w:author="Perrine, Martin L. (GSFC-5670)" w:date="2016-09-27T10:29:00Z">
              <w:r w:rsidDel="006A227A">
                <w:rPr>
                  <w:rFonts w:cs="Arial"/>
                  <w:sz w:val="20"/>
                </w:rPr>
                <w:delText>6.8</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C005" w14:textId="7DAB190F" w:rsidR="003F049D" w:rsidRPr="00407988" w:rsidDel="006A227A" w:rsidRDefault="003F049D" w:rsidP="009B076C">
            <w:pPr>
              <w:spacing w:after="0"/>
              <w:jc w:val="center"/>
              <w:rPr>
                <w:del w:id="2508" w:author="Perrine, Martin L. (GSFC-5670)" w:date="2016-09-27T10:29:00Z"/>
                <w:rFonts w:cs="Arial"/>
                <w:sz w:val="20"/>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C2A60" w14:textId="27ED600B" w:rsidR="003F049D" w:rsidRPr="00407988" w:rsidDel="006A227A" w:rsidRDefault="003F049D" w:rsidP="009B076C">
            <w:pPr>
              <w:spacing w:after="0"/>
              <w:jc w:val="center"/>
              <w:rPr>
                <w:del w:id="2509"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2854E" w14:textId="588A48C2" w:rsidR="003F049D" w:rsidRPr="00407988" w:rsidDel="006A227A" w:rsidRDefault="003F049D" w:rsidP="009B076C">
            <w:pPr>
              <w:spacing w:after="0"/>
              <w:jc w:val="center"/>
              <w:rPr>
                <w:del w:id="2510" w:author="Perrine, Martin L. (GSFC-5670)" w:date="2016-09-27T10:29:00Z"/>
                <w:rFonts w:cs="Arial"/>
                <w:sz w:val="20"/>
              </w:rPr>
            </w:pPr>
          </w:p>
        </w:tc>
        <w:tc>
          <w:tcPr>
            <w:tcW w:w="7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80F8C6" w14:textId="4C160E3F" w:rsidR="003F049D" w:rsidRPr="00407988" w:rsidDel="006A227A" w:rsidRDefault="003F049D" w:rsidP="009B076C">
            <w:pPr>
              <w:spacing w:after="0"/>
              <w:jc w:val="center"/>
              <w:rPr>
                <w:del w:id="2511" w:author="Perrine, Martin L. (GSFC-5670)" w:date="2016-09-27T10:29:00Z"/>
                <w:rFonts w:cs="Arial"/>
                <w:sz w:val="20"/>
              </w:rPr>
            </w:pP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48BF0" w14:textId="052D6394" w:rsidR="003F049D" w:rsidRPr="00407988" w:rsidDel="006A227A" w:rsidRDefault="003F049D" w:rsidP="009B076C">
            <w:pPr>
              <w:spacing w:after="0"/>
              <w:jc w:val="center"/>
              <w:rPr>
                <w:del w:id="2512"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93F04" w14:textId="3951CC54" w:rsidR="003F049D" w:rsidRPr="00407988" w:rsidDel="006A227A" w:rsidRDefault="003F049D" w:rsidP="009B076C">
            <w:pPr>
              <w:spacing w:after="0"/>
              <w:jc w:val="center"/>
              <w:rPr>
                <w:del w:id="2513" w:author="Perrine, Martin L. (GSFC-5670)" w:date="2016-09-27T10:29:00Z"/>
                <w:rFonts w:cs="Arial"/>
                <w:sz w:val="20"/>
              </w:rPr>
            </w:pPr>
            <w:del w:id="2514" w:author="Perrine, Martin L. (GSFC-5670)" w:date="2016-09-27T10:29:00Z">
              <w:r w:rsidRPr="00407988" w:rsidDel="006A227A">
                <w:rPr>
                  <w:rFonts w:cs="Arial"/>
                  <w:sz w:val="20"/>
                </w:rPr>
                <w:delText>X</w:delText>
              </w:r>
            </w:del>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C36B92" w14:textId="121888C3" w:rsidR="003F049D" w:rsidRPr="00407988" w:rsidDel="006A227A" w:rsidRDefault="003F049D" w:rsidP="009B076C">
            <w:pPr>
              <w:spacing w:after="0"/>
              <w:jc w:val="center"/>
              <w:rPr>
                <w:del w:id="2515" w:author="Perrine, Martin L. (GSFC-5670)" w:date="2016-09-27T10:29:00Z"/>
                <w:rFonts w:cs="Arial"/>
                <w:sz w:val="20"/>
              </w:rPr>
            </w:pPr>
            <w:del w:id="2516"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tcPr>
          <w:p w14:paraId="7502A830" w14:textId="7C6B1491" w:rsidR="003F049D" w:rsidRPr="00407988" w:rsidDel="006A227A" w:rsidRDefault="003F049D" w:rsidP="009B076C">
            <w:pPr>
              <w:spacing w:after="0"/>
              <w:jc w:val="center"/>
              <w:rPr>
                <w:del w:id="2517" w:author="Perrine, Martin L. (GSFC-5670)" w:date="2016-09-27T10:29:00Z"/>
                <w:rFonts w:cs="Arial"/>
                <w:sz w:val="20"/>
              </w:rPr>
            </w:pPr>
            <w:del w:id="2518" w:author="Perrine, Martin L. (GSFC-5670)" w:date="2016-09-27T10:29:00Z">
              <w:r w:rsidDel="006A227A">
                <w:rPr>
                  <w:rFonts w:cs="Arial"/>
                  <w:sz w:val="20"/>
                </w:rPr>
                <w:delText>X</w:delText>
              </w:r>
            </w:del>
          </w:p>
        </w:tc>
      </w:tr>
    </w:tbl>
    <w:p w14:paraId="1AE27CBA" w14:textId="498F2047" w:rsidR="003F049D" w:rsidDel="006A227A" w:rsidRDefault="003F049D" w:rsidP="003F049D">
      <w:pPr>
        <w:jc w:val="center"/>
        <w:rPr>
          <w:del w:id="2519" w:author="Perrine, Martin L. (GSFC-5670)" w:date="2016-09-27T10:29:00Z"/>
        </w:rPr>
      </w:pPr>
      <w:del w:id="2520" w:author="Perrine, Martin L. (GSFC-5670)" w:date="2016-09-27T10:29:00Z">
        <w:r w:rsidDel="006A227A">
          <w:br w:type="page"/>
        </w:r>
      </w:del>
    </w:p>
    <w:tbl>
      <w:tblPr>
        <w:tblW w:w="11216" w:type="dxa"/>
        <w:jc w:val="center"/>
        <w:tblLook w:val="0000" w:firstRow="0" w:lastRow="0" w:firstColumn="0" w:lastColumn="0" w:noHBand="0" w:noVBand="0"/>
      </w:tblPr>
      <w:tblGrid>
        <w:gridCol w:w="4888"/>
        <w:gridCol w:w="806"/>
        <w:gridCol w:w="721"/>
        <w:gridCol w:w="628"/>
        <w:gridCol w:w="732"/>
        <w:gridCol w:w="739"/>
        <w:gridCol w:w="691"/>
        <w:gridCol w:w="720"/>
        <w:gridCol w:w="596"/>
        <w:gridCol w:w="695"/>
      </w:tblGrid>
      <w:tr w:rsidR="003F049D" w:rsidRPr="00407988" w:rsidDel="006A227A" w14:paraId="31E763A5" w14:textId="5449D2C8" w:rsidTr="009B076C">
        <w:trPr>
          <w:trHeight w:val="260"/>
          <w:jc w:val="center"/>
          <w:del w:id="2521" w:author="Perrine, Martin L. (GSFC-5670)" w:date="2016-09-27T10:29:00Z"/>
        </w:trPr>
        <w:tc>
          <w:tcPr>
            <w:tcW w:w="4888" w:type="dxa"/>
            <w:tcBorders>
              <w:top w:val="single" w:sz="8" w:space="0" w:color="auto"/>
              <w:left w:val="single" w:sz="8" w:space="0" w:color="auto"/>
              <w:bottom w:val="single" w:sz="8" w:space="0" w:color="auto"/>
              <w:right w:val="nil"/>
            </w:tcBorders>
            <w:shd w:val="clear" w:color="auto" w:fill="FFFFFF"/>
            <w:noWrap/>
            <w:vAlign w:val="bottom"/>
          </w:tcPr>
          <w:p w14:paraId="7DD7BB98" w14:textId="12D62DBF" w:rsidR="003F049D" w:rsidRPr="00407988" w:rsidDel="006A227A" w:rsidRDefault="003F049D" w:rsidP="009B076C">
            <w:pPr>
              <w:spacing w:after="0"/>
              <w:jc w:val="center"/>
              <w:rPr>
                <w:del w:id="2522" w:author="Perrine, Martin L. (GSFC-5670)" w:date="2016-09-27T10:29:00Z"/>
                <w:rFonts w:cs="Arial"/>
                <w:sz w:val="20"/>
              </w:rPr>
            </w:pPr>
            <w:del w:id="2523" w:author="Perrine, Martin L. (GSFC-5670)" w:date="2016-09-27T10:29:00Z">
              <w:r w:rsidRPr="00407988" w:rsidDel="006A227A">
                <w:rPr>
                  <w:rFonts w:cs="Arial"/>
                  <w:sz w:val="20"/>
                </w:rPr>
                <w:delText> </w:delText>
              </w:r>
            </w:del>
          </w:p>
        </w:tc>
        <w:tc>
          <w:tcPr>
            <w:tcW w:w="806"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5844A6C3" w14:textId="3DA5A5B8" w:rsidR="003F049D" w:rsidRPr="00407988" w:rsidDel="006A227A" w:rsidRDefault="003F049D" w:rsidP="009B076C">
            <w:pPr>
              <w:spacing w:after="0"/>
              <w:jc w:val="center"/>
              <w:rPr>
                <w:del w:id="2524" w:author="Perrine, Martin L. (GSFC-5670)" w:date="2016-09-27T10:29:00Z"/>
                <w:rFonts w:cs="Arial"/>
                <w:sz w:val="20"/>
              </w:rPr>
            </w:pPr>
            <w:del w:id="2525" w:author="Perrine, Martin L. (GSFC-5670)" w:date="2016-09-27T10:29:00Z">
              <w:r w:rsidRPr="00407988" w:rsidDel="006A227A">
                <w:rPr>
                  <w:rFonts w:cs="Arial"/>
                  <w:sz w:val="20"/>
                </w:rPr>
                <w:delText>ID</w:delText>
              </w:r>
            </w:del>
          </w:p>
        </w:tc>
        <w:tc>
          <w:tcPr>
            <w:tcW w:w="721"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5CBE5A15" w14:textId="451FBB5C" w:rsidR="003F049D" w:rsidRPr="00407988" w:rsidDel="006A227A" w:rsidRDefault="003F049D" w:rsidP="009B076C">
            <w:pPr>
              <w:spacing w:after="0"/>
              <w:jc w:val="center"/>
              <w:rPr>
                <w:del w:id="2526" w:author="Perrine, Martin L. (GSFC-5670)" w:date="2016-09-27T10:29:00Z"/>
                <w:rFonts w:cs="Arial"/>
                <w:sz w:val="20"/>
              </w:rPr>
            </w:pPr>
            <w:del w:id="2527" w:author="Perrine, Martin L. (GSFC-5670)" w:date="2016-09-27T10:29:00Z">
              <w:r w:rsidDel="006A227A">
                <w:rPr>
                  <w:rFonts w:cs="Arial"/>
                  <w:sz w:val="20"/>
                </w:rPr>
                <w:delText>5.1</w:delText>
              </w:r>
            </w:del>
          </w:p>
        </w:tc>
        <w:tc>
          <w:tcPr>
            <w:tcW w:w="628"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0D92D044" w14:textId="1F568CDE" w:rsidR="003F049D" w:rsidRPr="00407988" w:rsidDel="006A227A" w:rsidRDefault="003F049D" w:rsidP="009B076C">
            <w:pPr>
              <w:spacing w:after="0"/>
              <w:jc w:val="center"/>
              <w:rPr>
                <w:del w:id="2528" w:author="Perrine, Martin L. (GSFC-5670)" w:date="2016-09-27T10:29:00Z"/>
                <w:rFonts w:cs="Arial"/>
                <w:sz w:val="20"/>
              </w:rPr>
            </w:pPr>
            <w:del w:id="2529" w:author="Perrine, Martin L. (GSFC-5670)" w:date="2016-09-27T10:29:00Z">
              <w:r w:rsidDel="006A227A">
                <w:rPr>
                  <w:rFonts w:cs="Arial"/>
                  <w:sz w:val="20"/>
                </w:rPr>
                <w:delText>5.2</w:delText>
              </w:r>
            </w:del>
          </w:p>
        </w:tc>
        <w:tc>
          <w:tcPr>
            <w:tcW w:w="732"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544C851D" w14:textId="45D2B408" w:rsidR="003F049D" w:rsidRPr="00407988" w:rsidDel="006A227A" w:rsidRDefault="003F049D" w:rsidP="009B076C">
            <w:pPr>
              <w:spacing w:after="0"/>
              <w:jc w:val="center"/>
              <w:rPr>
                <w:del w:id="2530" w:author="Perrine, Martin L. (GSFC-5670)" w:date="2016-09-27T10:29:00Z"/>
                <w:rFonts w:cs="Arial"/>
                <w:sz w:val="20"/>
              </w:rPr>
            </w:pPr>
            <w:del w:id="2531" w:author="Perrine, Martin L. (GSFC-5670)" w:date="2016-09-27T10:29:00Z">
              <w:r w:rsidDel="006A227A">
                <w:rPr>
                  <w:rFonts w:cs="Arial"/>
                  <w:sz w:val="20"/>
                </w:rPr>
                <w:delText>5.3</w:delText>
              </w:r>
            </w:del>
          </w:p>
        </w:tc>
        <w:tc>
          <w:tcPr>
            <w:tcW w:w="739"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169B7D28" w14:textId="349E0732" w:rsidR="003F049D" w:rsidRPr="00407988" w:rsidDel="006A227A" w:rsidRDefault="003F049D" w:rsidP="009B076C">
            <w:pPr>
              <w:spacing w:after="0"/>
              <w:jc w:val="center"/>
              <w:rPr>
                <w:del w:id="2532" w:author="Perrine, Martin L. (GSFC-5670)" w:date="2016-09-27T10:29:00Z"/>
                <w:rFonts w:cs="Arial"/>
                <w:sz w:val="20"/>
              </w:rPr>
            </w:pPr>
            <w:del w:id="2533" w:author="Perrine, Martin L. (GSFC-5670)" w:date="2016-09-27T10:29:00Z">
              <w:r w:rsidDel="006A227A">
                <w:rPr>
                  <w:rFonts w:cs="Arial"/>
                  <w:sz w:val="20"/>
                </w:rPr>
                <w:delText>5.4</w:delText>
              </w:r>
            </w:del>
          </w:p>
        </w:tc>
        <w:tc>
          <w:tcPr>
            <w:tcW w:w="691"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661D3647" w14:textId="27E54FE3" w:rsidR="003F049D" w:rsidRPr="00407988" w:rsidDel="006A227A" w:rsidRDefault="003F049D" w:rsidP="009B076C">
            <w:pPr>
              <w:spacing w:after="0"/>
              <w:jc w:val="center"/>
              <w:rPr>
                <w:del w:id="2534" w:author="Perrine, Martin L. (GSFC-5670)" w:date="2016-09-27T10:29:00Z"/>
                <w:rFonts w:cs="Arial"/>
                <w:sz w:val="20"/>
              </w:rPr>
            </w:pPr>
            <w:del w:id="2535" w:author="Perrine, Martin L. (GSFC-5670)" w:date="2016-09-27T10:29:00Z">
              <w:r w:rsidDel="006A227A">
                <w:rPr>
                  <w:rFonts w:cs="Arial"/>
                  <w:sz w:val="20"/>
                </w:rPr>
                <w:delText>5.5</w:delText>
              </w:r>
            </w:del>
          </w:p>
        </w:tc>
        <w:tc>
          <w:tcPr>
            <w:tcW w:w="720"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09B83E54" w14:textId="7B43DF1D" w:rsidR="003F049D" w:rsidRPr="00407988" w:rsidDel="006A227A" w:rsidRDefault="003F049D" w:rsidP="009B076C">
            <w:pPr>
              <w:spacing w:after="0"/>
              <w:jc w:val="center"/>
              <w:rPr>
                <w:del w:id="2536" w:author="Perrine, Martin L. (GSFC-5670)" w:date="2016-09-27T10:29:00Z"/>
                <w:rFonts w:cs="Arial"/>
                <w:sz w:val="20"/>
              </w:rPr>
            </w:pPr>
            <w:del w:id="2537" w:author="Perrine, Martin L. (GSFC-5670)" w:date="2016-09-27T10:29:00Z">
              <w:r w:rsidDel="006A227A">
                <w:rPr>
                  <w:rFonts w:cs="Arial"/>
                  <w:sz w:val="20"/>
                </w:rPr>
                <w:delText>5.6</w:delText>
              </w:r>
            </w:del>
          </w:p>
        </w:tc>
        <w:tc>
          <w:tcPr>
            <w:tcW w:w="596" w:type="dxa"/>
            <w:tcBorders>
              <w:top w:val="single" w:sz="8" w:space="0" w:color="auto"/>
              <w:left w:val="single" w:sz="4" w:space="0" w:color="auto"/>
              <w:bottom w:val="single" w:sz="8" w:space="0" w:color="auto"/>
              <w:right w:val="single" w:sz="4" w:space="0" w:color="auto"/>
            </w:tcBorders>
            <w:shd w:val="clear" w:color="auto" w:fill="FFFFFF"/>
            <w:noWrap/>
            <w:vAlign w:val="bottom"/>
          </w:tcPr>
          <w:p w14:paraId="7C3BCBA4" w14:textId="482876C5" w:rsidR="003F049D" w:rsidRPr="00407988" w:rsidDel="006A227A" w:rsidRDefault="003F049D" w:rsidP="009B076C">
            <w:pPr>
              <w:spacing w:after="0"/>
              <w:jc w:val="center"/>
              <w:rPr>
                <w:del w:id="2538" w:author="Perrine, Martin L. (GSFC-5670)" w:date="2016-09-27T10:29:00Z"/>
                <w:rFonts w:cs="Arial"/>
                <w:sz w:val="20"/>
              </w:rPr>
            </w:pPr>
            <w:del w:id="2539" w:author="Perrine, Martin L. (GSFC-5670)" w:date="2016-09-27T10:29:00Z">
              <w:r w:rsidDel="006A227A">
                <w:rPr>
                  <w:rFonts w:cs="Arial"/>
                  <w:sz w:val="20"/>
                </w:rPr>
                <w:delText>5.7</w:delText>
              </w:r>
            </w:del>
          </w:p>
        </w:tc>
        <w:tc>
          <w:tcPr>
            <w:tcW w:w="695" w:type="dxa"/>
            <w:tcBorders>
              <w:top w:val="single" w:sz="8" w:space="0" w:color="auto"/>
              <w:left w:val="single" w:sz="4" w:space="0" w:color="auto"/>
              <w:bottom w:val="single" w:sz="8" w:space="0" w:color="auto"/>
              <w:right w:val="single" w:sz="4" w:space="0" w:color="auto"/>
            </w:tcBorders>
            <w:shd w:val="clear" w:color="auto" w:fill="FFFFFF"/>
          </w:tcPr>
          <w:p w14:paraId="1D005C73" w14:textId="53613C0E" w:rsidR="003F049D" w:rsidDel="006A227A" w:rsidRDefault="003F049D" w:rsidP="009B076C">
            <w:pPr>
              <w:spacing w:after="0"/>
              <w:jc w:val="center"/>
              <w:rPr>
                <w:del w:id="2540" w:author="Perrine, Martin L. (GSFC-5670)" w:date="2016-09-27T10:29:00Z"/>
                <w:rFonts w:cs="Arial"/>
                <w:sz w:val="20"/>
              </w:rPr>
            </w:pPr>
            <w:del w:id="2541" w:author="Perrine, Martin L. (GSFC-5670)" w:date="2016-09-27T10:29:00Z">
              <w:r w:rsidDel="006A227A">
                <w:rPr>
                  <w:rFonts w:cs="Arial"/>
                  <w:sz w:val="20"/>
                </w:rPr>
                <w:delText>5.8</w:delText>
              </w:r>
            </w:del>
          </w:p>
        </w:tc>
      </w:tr>
      <w:tr w:rsidR="003F049D" w:rsidRPr="00407988" w:rsidDel="006A227A" w14:paraId="76EAE02A" w14:textId="68CA2E4A" w:rsidTr="009B076C">
        <w:trPr>
          <w:trHeight w:val="280"/>
          <w:jc w:val="center"/>
          <w:del w:id="2542"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D9D9D9"/>
            <w:noWrap/>
            <w:vAlign w:val="bottom"/>
          </w:tcPr>
          <w:p w14:paraId="14E68FCE" w14:textId="2F281980" w:rsidR="003F049D" w:rsidRPr="00407988" w:rsidDel="006A227A" w:rsidRDefault="003F049D" w:rsidP="009B076C">
            <w:pPr>
              <w:spacing w:after="0"/>
              <w:jc w:val="center"/>
              <w:rPr>
                <w:del w:id="2543" w:author="Perrine, Martin L. (GSFC-5670)" w:date="2016-09-27T10:29:00Z"/>
                <w:rFonts w:cs="Arial"/>
                <w:b/>
                <w:sz w:val="20"/>
              </w:rPr>
            </w:pPr>
            <w:del w:id="2544" w:author="Perrine, Martin L. (GSFC-5670)" w:date="2016-09-27T10:29:00Z">
              <w:r w:rsidRPr="00407988" w:rsidDel="006A227A">
                <w:rPr>
                  <w:rFonts w:cs="Arial"/>
                  <w:b/>
                  <w:sz w:val="20"/>
                </w:rPr>
                <w:delText>IT Requirements</w:delText>
              </w:r>
            </w:del>
          </w:p>
        </w:tc>
        <w:tc>
          <w:tcPr>
            <w:tcW w:w="806"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6C2783A9" w14:textId="30670AFC" w:rsidR="003F049D" w:rsidRPr="00407988" w:rsidDel="006A227A" w:rsidRDefault="003F049D" w:rsidP="009B076C">
            <w:pPr>
              <w:spacing w:after="0"/>
              <w:rPr>
                <w:del w:id="2545" w:author="Perrine, Martin L. (GSFC-5670)" w:date="2016-09-27T10:29:00Z"/>
                <w:rFonts w:cs="Arial"/>
                <w:sz w:val="20"/>
              </w:rPr>
            </w:pPr>
            <w:del w:id="2546" w:author="Perrine, Martin L. (GSFC-5670)" w:date="2016-09-27T10:29:00Z">
              <w:r w:rsidRPr="00407988" w:rsidDel="006A227A">
                <w:rPr>
                  <w:rFonts w:cs="Arial"/>
                  <w:sz w:val="20"/>
                </w:rPr>
                <w:delText> </w:delText>
              </w:r>
            </w:del>
          </w:p>
        </w:tc>
        <w:tc>
          <w:tcPr>
            <w:tcW w:w="721"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42F2E294" w14:textId="7C1D23F5" w:rsidR="003F049D" w:rsidRPr="00407988" w:rsidDel="006A227A" w:rsidRDefault="003F049D" w:rsidP="009B076C">
            <w:pPr>
              <w:spacing w:after="0"/>
              <w:jc w:val="center"/>
              <w:rPr>
                <w:del w:id="2547" w:author="Perrine, Martin L. (GSFC-5670)" w:date="2016-09-27T10:29:00Z"/>
                <w:rFonts w:cs="Arial"/>
                <w:sz w:val="20"/>
              </w:rPr>
            </w:pPr>
            <w:del w:id="2548"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7AEB2F17" w14:textId="04F979F9" w:rsidR="003F049D" w:rsidRPr="00407988" w:rsidDel="006A227A" w:rsidRDefault="003F049D" w:rsidP="009B076C">
            <w:pPr>
              <w:spacing w:after="0"/>
              <w:jc w:val="center"/>
              <w:rPr>
                <w:del w:id="2549" w:author="Perrine, Martin L. (GSFC-5670)" w:date="2016-09-27T10:29:00Z"/>
                <w:rFonts w:cs="Arial"/>
                <w:sz w:val="20"/>
              </w:rPr>
            </w:pPr>
            <w:del w:id="2550"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2B7A71B4" w14:textId="71C9049E" w:rsidR="003F049D" w:rsidRPr="00407988" w:rsidDel="006A227A" w:rsidRDefault="003F049D" w:rsidP="009B076C">
            <w:pPr>
              <w:spacing w:after="0"/>
              <w:jc w:val="center"/>
              <w:rPr>
                <w:del w:id="2551" w:author="Perrine, Martin L. (GSFC-5670)" w:date="2016-09-27T10:29:00Z"/>
                <w:rFonts w:cs="Arial"/>
                <w:sz w:val="20"/>
              </w:rPr>
            </w:pPr>
            <w:del w:id="2552"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1368D30C" w14:textId="47C32652" w:rsidR="003F049D" w:rsidRPr="00407988" w:rsidDel="006A227A" w:rsidRDefault="003F049D" w:rsidP="009B076C">
            <w:pPr>
              <w:spacing w:after="0"/>
              <w:jc w:val="center"/>
              <w:rPr>
                <w:del w:id="2553" w:author="Perrine, Martin L. (GSFC-5670)" w:date="2016-09-27T10:29:00Z"/>
                <w:rFonts w:cs="Arial"/>
                <w:sz w:val="20"/>
              </w:rPr>
            </w:pPr>
            <w:del w:id="2554"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37751FDE" w14:textId="24A1FA9F" w:rsidR="003F049D" w:rsidRPr="00407988" w:rsidDel="006A227A" w:rsidRDefault="003F049D" w:rsidP="009B076C">
            <w:pPr>
              <w:spacing w:after="0"/>
              <w:jc w:val="center"/>
              <w:rPr>
                <w:del w:id="2555" w:author="Perrine, Martin L. (GSFC-5670)" w:date="2016-09-27T10:29:00Z"/>
                <w:rFonts w:cs="Arial"/>
                <w:sz w:val="20"/>
              </w:rPr>
            </w:pPr>
            <w:del w:id="2556"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23545D72" w14:textId="75186FA3" w:rsidR="003F049D" w:rsidRPr="00407988" w:rsidDel="006A227A" w:rsidRDefault="003F049D" w:rsidP="009B076C">
            <w:pPr>
              <w:spacing w:after="0"/>
              <w:jc w:val="center"/>
              <w:rPr>
                <w:del w:id="2557" w:author="Perrine, Martin L. (GSFC-5670)" w:date="2016-09-27T10:29:00Z"/>
                <w:rFonts w:cs="Arial"/>
                <w:sz w:val="20"/>
              </w:rPr>
            </w:pPr>
            <w:del w:id="2558"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76919110" w14:textId="457FC42A" w:rsidR="003F049D" w:rsidRPr="00407988" w:rsidDel="006A227A" w:rsidRDefault="003F049D" w:rsidP="009B076C">
            <w:pPr>
              <w:spacing w:after="0"/>
              <w:jc w:val="center"/>
              <w:rPr>
                <w:del w:id="2559" w:author="Perrine, Martin L. (GSFC-5670)" w:date="2016-09-27T10:29:00Z"/>
                <w:rFonts w:cs="Arial"/>
                <w:sz w:val="20"/>
              </w:rPr>
            </w:pPr>
            <w:del w:id="2560"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D9D9D9"/>
          </w:tcPr>
          <w:p w14:paraId="49770AEC" w14:textId="51955427" w:rsidR="003F049D" w:rsidRPr="00407988" w:rsidDel="006A227A" w:rsidRDefault="003F049D" w:rsidP="009B076C">
            <w:pPr>
              <w:spacing w:after="0"/>
              <w:jc w:val="center"/>
              <w:rPr>
                <w:del w:id="2561" w:author="Perrine, Martin L. (GSFC-5670)" w:date="2016-09-27T10:29:00Z"/>
                <w:rFonts w:cs="Arial"/>
                <w:sz w:val="20"/>
              </w:rPr>
            </w:pPr>
          </w:p>
        </w:tc>
      </w:tr>
      <w:tr w:rsidR="003F049D" w:rsidRPr="00407988" w:rsidDel="006A227A" w14:paraId="79254B9E" w14:textId="6963B27A" w:rsidTr="009B076C">
        <w:trPr>
          <w:trHeight w:val="260"/>
          <w:jc w:val="center"/>
          <w:del w:id="2562"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FFFFFF"/>
            <w:noWrap/>
            <w:vAlign w:val="bottom"/>
          </w:tcPr>
          <w:p w14:paraId="2BA6A2B2" w14:textId="2F5EA9B8" w:rsidR="003F049D" w:rsidRPr="00407988" w:rsidDel="006A227A" w:rsidRDefault="003F049D" w:rsidP="009B076C">
            <w:pPr>
              <w:spacing w:after="0"/>
              <w:rPr>
                <w:del w:id="2563" w:author="Perrine, Martin L. (GSFC-5670)" w:date="2016-09-27T10:29:00Z"/>
                <w:rFonts w:cs="Arial"/>
                <w:sz w:val="20"/>
              </w:rPr>
            </w:pPr>
            <w:del w:id="2564" w:author="Perrine, Martin L. (GSFC-5670)" w:date="2016-09-27T10:29:00Z">
              <w:r w:rsidRPr="00407988" w:rsidDel="006A227A">
                <w:rPr>
                  <w:rFonts w:cs="Arial"/>
                  <w:sz w:val="20"/>
                </w:rPr>
                <w:delText>Requirement Number</w:delText>
              </w:r>
            </w:del>
          </w:p>
        </w:tc>
        <w:tc>
          <w:tcPr>
            <w:tcW w:w="80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2BC4ED2" w14:textId="5DA1D3B4" w:rsidR="003F049D" w:rsidRPr="00407988" w:rsidDel="006A227A" w:rsidRDefault="003F049D" w:rsidP="009B076C">
            <w:pPr>
              <w:spacing w:after="0"/>
              <w:rPr>
                <w:del w:id="2565" w:author="Perrine, Martin L. (GSFC-5670)" w:date="2016-09-27T10:29:00Z"/>
                <w:rFonts w:cs="Arial"/>
                <w:sz w:val="20"/>
              </w:rPr>
            </w:pPr>
            <w:del w:id="2566" w:author="Perrine, Martin L. (GSFC-5670)" w:date="2016-09-27T10:29:00Z">
              <w:r w:rsidRPr="00407988" w:rsidDel="006A227A">
                <w:rPr>
                  <w:rFonts w:cs="Arial"/>
                  <w:sz w:val="20"/>
                </w:rPr>
                <w:delText> </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D28A50D" w14:textId="244394C2" w:rsidR="003F049D" w:rsidRPr="00407988" w:rsidDel="006A227A" w:rsidRDefault="003F049D" w:rsidP="009B076C">
            <w:pPr>
              <w:spacing w:after="0"/>
              <w:jc w:val="center"/>
              <w:rPr>
                <w:del w:id="2567" w:author="Perrine, Martin L. (GSFC-5670)" w:date="2016-09-27T10:29:00Z"/>
                <w:rFonts w:cs="Arial"/>
                <w:sz w:val="20"/>
              </w:rPr>
            </w:pPr>
            <w:del w:id="2568"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B50F0F7" w14:textId="4FAE8D53" w:rsidR="003F049D" w:rsidRPr="00407988" w:rsidDel="006A227A" w:rsidRDefault="003F049D" w:rsidP="009B076C">
            <w:pPr>
              <w:spacing w:after="0"/>
              <w:jc w:val="center"/>
              <w:rPr>
                <w:del w:id="2569" w:author="Perrine, Martin L. (GSFC-5670)" w:date="2016-09-27T10:29:00Z"/>
                <w:rFonts w:cs="Arial"/>
                <w:sz w:val="20"/>
              </w:rPr>
            </w:pPr>
            <w:del w:id="2570"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B38F658" w14:textId="7670817D" w:rsidR="003F049D" w:rsidRPr="00407988" w:rsidDel="006A227A" w:rsidRDefault="003F049D" w:rsidP="009B076C">
            <w:pPr>
              <w:spacing w:after="0"/>
              <w:jc w:val="center"/>
              <w:rPr>
                <w:del w:id="2571" w:author="Perrine, Martin L. (GSFC-5670)" w:date="2016-09-27T10:29:00Z"/>
                <w:rFonts w:cs="Arial"/>
                <w:sz w:val="20"/>
              </w:rPr>
            </w:pPr>
            <w:del w:id="2572"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34F53CE" w14:textId="55249E88" w:rsidR="003F049D" w:rsidRPr="00407988" w:rsidDel="006A227A" w:rsidRDefault="003F049D" w:rsidP="009B076C">
            <w:pPr>
              <w:spacing w:after="0"/>
              <w:jc w:val="center"/>
              <w:rPr>
                <w:del w:id="2573" w:author="Perrine, Martin L. (GSFC-5670)" w:date="2016-09-27T10:29:00Z"/>
                <w:rFonts w:cs="Arial"/>
                <w:sz w:val="20"/>
              </w:rPr>
            </w:pPr>
            <w:del w:id="2574"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54EC467" w14:textId="78E2A6A3" w:rsidR="003F049D" w:rsidRPr="00407988" w:rsidDel="006A227A" w:rsidRDefault="003F049D" w:rsidP="009B076C">
            <w:pPr>
              <w:spacing w:after="0"/>
              <w:jc w:val="center"/>
              <w:rPr>
                <w:del w:id="2575" w:author="Perrine, Martin L. (GSFC-5670)" w:date="2016-09-27T10:29:00Z"/>
                <w:rFonts w:cs="Arial"/>
                <w:sz w:val="20"/>
              </w:rPr>
            </w:pPr>
            <w:del w:id="2576"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9D17099" w14:textId="2A1FB640" w:rsidR="003F049D" w:rsidRPr="00407988" w:rsidDel="006A227A" w:rsidRDefault="003F049D" w:rsidP="009B076C">
            <w:pPr>
              <w:spacing w:after="0"/>
              <w:jc w:val="center"/>
              <w:rPr>
                <w:del w:id="2577" w:author="Perrine, Martin L. (GSFC-5670)" w:date="2016-09-27T10:29:00Z"/>
                <w:rFonts w:cs="Arial"/>
                <w:sz w:val="20"/>
              </w:rPr>
            </w:pPr>
            <w:del w:id="2578"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2D95481" w14:textId="1D9F729E" w:rsidR="003F049D" w:rsidRPr="00407988" w:rsidDel="006A227A" w:rsidRDefault="003F049D" w:rsidP="009B076C">
            <w:pPr>
              <w:spacing w:after="0"/>
              <w:jc w:val="center"/>
              <w:rPr>
                <w:del w:id="2579" w:author="Perrine, Martin L. (GSFC-5670)" w:date="2016-09-27T10:29:00Z"/>
                <w:rFonts w:cs="Arial"/>
                <w:sz w:val="20"/>
              </w:rPr>
            </w:pPr>
            <w:del w:id="2580"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468BB82C" w14:textId="08FCE82D" w:rsidR="003F049D" w:rsidRPr="00407988" w:rsidDel="006A227A" w:rsidRDefault="003F049D" w:rsidP="009B076C">
            <w:pPr>
              <w:spacing w:after="0"/>
              <w:jc w:val="center"/>
              <w:rPr>
                <w:del w:id="2581" w:author="Perrine, Martin L. (GSFC-5670)" w:date="2016-09-27T10:29:00Z"/>
                <w:rFonts w:cs="Arial"/>
                <w:sz w:val="20"/>
              </w:rPr>
            </w:pPr>
          </w:p>
        </w:tc>
      </w:tr>
      <w:tr w:rsidR="003F049D" w:rsidRPr="00407988" w:rsidDel="006A227A" w14:paraId="5B9007C8" w14:textId="1FF686D5" w:rsidTr="009B076C">
        <w:trPr>
          <w:trHeight w:val="260"/>
          <w:jc w:val="center"/>
          <w:del w:id="2582"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FFFFFF"/>
            <w:noWrap/>
          </w:tcPr>
          <w:p w14:paraId="26D2F239" w14:textId="30C2F200" w:rsidR="003F049D" w:rsidRPr="00407988" w:rsidDel="006A227A" w:rsidRDefault="003F049D" w:rsidP="009B076C">
            <w:pPr>
              <w:spacing w:after="0"/>
              <w:rPr>
                <w:del w:id="2583" w:author="Perrine, Martin L. (GSFC-5670)" w:date="2016-09-27T10:29:00Z"/>
                <w:rFonts w:cs="Arial"/>
                <w:sz w:val="20"/>
              </w:rPr>
            </w:pPr>
            <w:del w:id="2584" w:author="Perrine, Martin L. (GSFC-5670)" w:date="2016-09-27T10:29:00Z">
              <w:r w:rsidRPr="00407988" w:rsidDel="006A227A">
                <w:rPr>
                  <w:rFonts w:cs="Arial"/>
                  <w:sz w:val="20"/>
                </w:rPr>
                <w:delText>NENG-SEC-001 Audit Trail NPR 2810.1A</w:delText>
              </w:r>
            </w:del>
          </w:p>
        </w:tc>
        <w:tc>
          <w:tcPr>
            <w:tcW w:w="80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5A33812" w14:textId="41CAB142" w:rsidR="003F049D" w:rsidRPr="00407988" w:rsidDel="006A227A" w:rsidRDefault="003F049D" w:rsidP="009B076C">
            <w:pPr>
              <w:spacing w:after="0"/>
              <w:jc w:val="right"/>
              <w:rPr>
                <w:del w:id="2585" w:author="Perrine, Martin L. (GSFC-5670)" w:date="2016-09-27T10:29:00Z"/>
                <w:rFonts w:cs="Arial"/>
                <w:sz w:val="20"/>
              </w:rPr>
            </w:pPr>
            <w:del w:id="2586" w:author="Perrine, Martin L. (GSFC-5670)" w:date="2016-09-27T10:29:00Z">
              <w:r w:rsidRPr="00407988" w:rsidDel="006A227A">
                <w:rPr>
                  <w:rFonts w:cs="Arial"/>
                  <w:sz w:val="20"/>
                </w:rPr>
                <w:delText>3.1</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1AAC954" w14:textId="17FF00DA" w:rsidR="003F049D" w:rsidRPr="00407988" w:rsidDel="006A227A" w:rsidRDefault="003F049D" w:rsidP="009B076C">
            <w:pPr>
              <w:spacing w:after="0"/>
              <w:jc w:val="center"/>
              <w:rPr>
                <w:del w:id="2587" w:author="Perrine, Martin L. (GSFC-5670)" w:date="2016-09-27T10:29:00Z"/>
                <w:rFonts w:cs="Arial"/>
                <w:sz w:val="20"/>
              </w:rPr>
            </w:pPr>
            <w:del w:id="2588"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FFA7D98" w14:textId="2CD076CD" w:rsidR="003F049D" w:rsidRPr="00407988" w:rsidDel="006A227A" w:rsidRDefault="003F049D" w:rsidP="009B076C">
            <w:pPr>
              <w:spacing w:after="0"/>
              <w:jc w:val="center"/>
              <w:rPr>
                <w:del w:id="2589" w:author="Perrine, Martin L. (GSFC-5670)" w:date="2016-09-27T10:29:00Z"/>
                <w:rFonts w:cs="Arial"/>
                <w:sz w:val="20"/>
              </w:rPr>
            </w:pPr>
            <w:del w:id="2590"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7B12780" w14:textId="546A5483" w:rsidR="003F049D" w:rsidRPr="00407988" w:rsidDel="006A227A" w:rsidRDefault="003F049D" w:rsidP="009B076C">
            <w:pPr>
              <w:spacing w:after="0"/>
              <w:jc w:val="center"/>
              <w:rPr>
                <w:del w:id="2591" w:author="Perrine, Martin L. (GSFC-5670)" w:date="2016-09-27T10:29:00Z"/>
                <w:rFonts w:cs="Arial"/>
                <w:sz w:val="20"/>
              </w:rPr>
            </w:pPr>
            <w:del w:id="2592"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245604B" w14:textId="0E390EB8" w:rsidR="003F049D" w:rsidRPr="00407988" w:rsidDel="006A227A" w:rsidRDefault="003F049D" w:rsidP="009B076C">
            <w:pPr>
              <w:spacing w:after="0"/>
              <w:jc w:val="center"/>
              <w:rPr>
                <w:del w:id="2593" w:author="Perrine, Martin L. (GSFC-5670)" w:date="2016-09-27T10:29:00Z"/>
                <w:rFonts w:cs="Arial"/>
                <w:sz w:val="20"/>
              </w:rPr>
            </w:pPr>
            <w:del w:id="2594"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A8C14C2" w14:textId="3DF65640" w:rsidR="003F049D" w:rsidRPr="00407988" w:rsidDel="006A227A" w:rsidRDefault="003F049D" w:rsidP="009B076C">
            <w:pPr>
              <w:spacing w:after="0"/>
              <w:jc w:val="center"/>
              <w:rPr>
                <w:del w:id="2595" w:author="Perrine, Martin L. (GSFC-5670)" w:date="2016-09-27T10:29:00Z"/>
                <w:rFonts w:cs="Arial"/>
                <w:sz w:val="20"/>
              </w:rPr>
            </w:pPr>
            <w:del w:id="2596"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B052574" w14:textId="2E57B1F0" w:rsidR="003F049D" w:rsidRPr="00407988" w:rsidDel="006A227A" w:rsidRDefault="003F049D" w:rsidP="009B076C">
            <w:pPr>
              <w:spacing w:after="0"/>
              <w:jc w:val="center"/>
              <w:rPr>
                <w:del w:id="2597" w:author="Perrine, Martin L. (GSFC-5670)" w:date="2016-09-27T10:29:00Z"/>
                <w:rFonts w:cs="Arial"/>
                <w:sz w:val="20"/>
              </w:rPr>
            </w:pPr>
            <w:del w:id="2598"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F7A97D9" w14:textId="7552121C" w:rsidR="003F049D" w:rsidRPr="00407988" w:rsidDel="006A227A" w:rsidRDefault="003F049D" w:rsidP="009B076C">
            <w:pPr>
              <w:spacing w:after="0"/>
              <w:jc w:val="center"/>
              <w:rPr>
                <w:del w:id="2599" w:author="Perrine, Martin L. (GSFC-5670)" w:date="2016-09-27T10:29:00Z"/>
                <w:rFonts w:cs="Arial"/>
                <w:sz w:val="20"/>
              </w:rPr>
            </w:pPr>
            <w:del w:id="2600"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7D204F52" w14:textId="688DB8C7" w:rsidR="003F049D" w:rsidRPr="00407988" w:rsidDel="006A227A" w:rsidRDefault="003F049D" w:rsidP="009B076C">
            <w:pPr>
              <w:spacing w:after="0"/>
              <w:jc w:val="center"/>
              <w:rPr>
                <w:del w:id="2601" w:author="Perrine, Martin L. (GSFC-5670)" w:date="2016-09-27T10:29:00Z"/>
                <w:rFonts w:cs="Arial"/>
                <w:sz w:val="20"/>
              </w:rPr>
            </w:pPr>
          </w:p>
        </w:tc>
      </w:tr>
      <w:tr w:rsidR="003F049D" w:rsidRPr="00407988" w:rsidDel="006A227A" w14:paraId="3AB15811" w14:textId="29A96846" w:rsidTr="009B076C">
        <w:trPr>
          <w:trHeight w:val="260"/>
          <w:jc w:val="center"/>
          <w:del w:id="2602"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FFFFFF"/>
            <w:noWrap/>
          </w:tcPr>
          <w:p w14:paraId="3F875B66" w14:textId="2F3449A2" w:rsidR="003F049D" w:rsidRPr="00407988" w:rsidDel="006A227A" w:rsidRDefault="003F049D" w:rsidP="009B076C">
            <w:pPr>
              <w:spacing w:after="0"/>
              <w:rPr>
                <w:del w:id="2603" w:author="Perrine, Martin L. (GSFC-5670)" w:date="2016-09-27T10:29:00Z"/>
                <w:rFonts w:cs="Arial"/>
                <w:sz w:val="20"/>
              </w:rPr>
            </w:pPr>
            <w:del w:id="2604" w:author="Perrine, Martin L. (GSFC-5670)" w:date="2016-09-27T10:29:00Z">
              <w:r w:rsidRPr="00407988" w:rsidDel="006A227A">
                <w:rPr>
                  <w:rFonts w:cs="Arial"/>
                  <w:sz w:val="20"/>
                </w:rPr>
                <w:delText>NENG-SEC-002 support security functions</w:delText>
              </w:r>
            </w:del>
          </w:p>
        </w:tc>
        <w:tc>
          <w:tcPr>
            <w:tcW w:w="80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6CA266E" w14:textId="03F9A791" w:rsidR="003F049D" w:rsidRPr="00407988" w:rsidDel="006A227A" w:rsidRDefault="003F049D" w:rsidP="009B076C">
            <w:pPr>
              <w:spacing w:after="0"/>
              <w:jc w:val="right"/>
              <w:rPr>
                <w:del w:id="2605" w:author="Perrine, Martin L. (GSFC-5670)" w:date="2016-09-27T10:29:00Z"/>
                <w:rFonts w:cs="Arial"/>
                <w:sz w:val="20"/>
              </w:rPr>
            </w:pPr>
            <w:del w:id="2606" w:author="Perrine, Martin L. (GSFC-5670)" w:date="2016-09-27T10:29:00Z">
              <w:r w:rsidRPr="00407988" w:rsidDel="006A227A">
                <w:rPr>
                  <w:rFonts w:cs="Arial"/>
                  <w:sz w:val="20"/>
                </w:rPr>
                <w:delText>3.2</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43123A6" w14:textId="1B9E25BE" w:rsidR="003F049D" w:rsidRPr="00407988" w:rsidDel="006A227A" w:rsidRDefault="003F049D" w:rsidP="009B076C">
            <w:pPr>
              <w:spacing w:after="0"/>
              <w:jc w:val="center"/>
              <w:rPr>
                <w:del w:id="2607" w:author="Perrine, Martin L. (GSFC-5670)" w:date="2016-09-27T10:29:00Z"/>
                <w:rFonts w:cs="Arial"/>
                <w:sz w:val="20"/>
              </w:rPr>
            </w:pPr>
            <w:del w:id="2608"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C318166" w14:textId="1D1AA91E" w:rsidR="003F049D" w:rsidRPr="00407988" w:rsidDel="006A227A" w:rsidRDefault="003F049D" w:rsidP="009B076C">
            <w:pPr>
              <w:spacing w:after="0"/>
              <w:jc w:val="center"/>
              <w:rPr>
                <w:del w:id="2609" w:author="Perrine, Martin L. (GSFC-5670)" w:date="2016-09-27T10:29:00Z"/>
                <w:rFonts w:cs="Arial"/>
                <w:sz w:val="20"/>
              </w:rPr>
            </w:pPr>
            <w:del w:id="2610"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23E2E0D" w14:textId="22D69521" w:rsidR="003F049D" w:rsidRPr="00407988" w:rsidDel="006A227A" w:rsidRDefault="003F049D" w:rsidP="009B076C">
            <w:pPr>
              <w:spacing w:after="0"/>
              <w:jc w:val="center"/>
              <w:rPr>
                <w:del w:id="2611" w:author="Perrine, Martin L. (GSFC-5670)" w:date="2016-09-27T10:29:00Z"/>
                <w:rFonts w:cs="Arial"/>
                <w:sz w:val="20"/>
              </w:rPr>
            </w:pPr>
            <w:del w:id="2612"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6797645" w14:textId="1D23D36E" w:rsidR="003F049D" w:rsidRPr="00407988" w:rsidDel="006A227A" w:rsidRDefault="003F049D" w:rsidP="009B076C">
            <w:pPr>
              <w:spacing w:after="0"/>
              <w:jc w:val="center"/>
              <w:rPr>
                <w:del w:id="2613" w:author="Perrine, Martin L. (GSFC-5670)" w:date="2016-09-27T10:29:00Z"/>
                <w:rFonts w:cs="Arial"/>
                <w:sz w:val="20"/>
              </w:rPr>
            </w:pPr>
            <w:del w:id="2614"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CBB3532" w14:textId="0272DE88" w:rsidR="003F049D" w:rsidRPr="00407988" w:rsidDel="006A227A" w:rsidRDefault="003F049D" w:rsidP="009B076C">
            <w:pPr>
              <w:spacing w:after="0"/>
              <w:jc w:val="center"/>
              <w:rPr>
                <w:del w:id="2615" w:author="Perrine, Martin L. (GSFC-5670)" w:date="2016-09-27T10:29:00Z"/>
                <w:rFonts w:cs="Arial"/>
                <w:sz w:val="20"/>
              </w:rPr>
            </w:pPr>
            <w:del w:id="2616"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4F48A05" w14:textId="0BCFCA65" w:rsidR="003F049D" w:rsidRPr="00407988" w:rsidDel="006A227A" w:rsidRDefault="003F049D" w:rsidP="009B076C">
            <w:pPr>
              <w:spacing w:after="0"/>
              <w:jc w:val="center"/>
              <w:rPr>
                <w:del w:id="2617" w:author="Perrine, Martin L. (GSFC-5670)" w:date="2016-09-27T10:29:00Z"/>
                <w:rFonts w:cs="Arial"/>
                <w:sz w:val="20"/>
              </w:rPr>
            </w:pPr>
            <w:del w:id="2618"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45FA6E6" w14:textId="3D944701" w:rsidR="003F049D" w:rsidRPr="00407988" w:rsidDel="006A227A" w:rsidRDefault="003F049D" w:rsidP="009B076C">
            <w:pPr>
              <w:spacing w:after="0"/>
              <w:jc w:val="center"/>
              <w:rPr>
                <w:del w:id="2619" w:author="Perrine, Martin L. (GSFC-5670)" w:date="2016-09-27T10:29:00Z"/>
                <w:rFonts w:cs="Arial"/>
                <w:sz w:val="20"/>
              </w:rPr>
            </w:pPr>
            <w:del w:id="2620"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7492B186" w14:textId="7C74D8AD" w:rsidR="003F049D" w:rsidRPr="00407988" w:rsidDel="006A227A" w:rsidRDefault="003F049D" w:rsidP="009B076C">
            <w:pPr>
              <w:spacing w:after="0"/>
              <w:jc w:val="center"/>
              <w:rPr>
                <w:del w:id="2621" w:author="Perrine, Martin L. (GSFC-5670)" w:date="2016-09-27T10:29:00Z"/>
                <w:rFonts w:cs="Arial"/>
                <w:sz w:val="20"/>
              </w:rPr>
            </w:pPr>
          </w:p>
        </w:tc>
      </w:tr>
      <w:tr w:rsidR="003F049D" w:rsidRPr="00407988" w:rsidDel="006A227A" w14:paraId="285292A8" w14:textId="5D1A0016" w:rsidTr="009B076C">
        <w:trPr>
          <w:trHeight w:val="260"/>
          <w:jc w:val="center"/>
          <w:del w:id="2622"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FFFFFF"/>
            <w:noWrap/>
          </w:tcPr>
          <w:p w14:paraId="408C5DB7" w14:textId="63120FFB" w:rsidR="003F049D" w:rsidRPr="00407988" w:rsidDel="006A227A" w:rsidRDefault="003F049D" w:rsidP="009B076C">
            <w:pPr>
              <w:spacing w:after="0"/>
              <w:rPr>
                <w:del w:id="2623" w:author="Perrine, Martin L. (GSFC-5670)" w:date="2016-09-27T10:29:00Z"/>
                <w:rFonts w:cs="Arial"/>
                <w:sz w:val="20"/>
              </w:rPr>
            </w:pPr>
            <w:del w:id="2624" w:author="Perrine, Martin L. (GSFC-5670)" w:date="2016-09-27T10:29:00Z">
              <w:r w:rsidRPr="00407988" w:rsidDel="006A227A">
                <w:rPr>
                  <w:rFonts w:cs="Arial"/>
                  <w:sz w:val="20"/>
                </w:rPr>
                <w:delText>NENG-SEC-003 Adherence to CSO requirements</w:delText>
              </w:r>
            </w:del>
          </w:p>
        </w:tc>
        <w:tc>
          <w:tcPr>
            <w:tcW w:w="80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3F411A4" w14:textId="46FC061F" w:rsidR="003F049D" w:rsidRPr="00407988" w:rsidDel="006A227A" w:rsidRDefault="003F049D" w:rsidP="009B076C">
            <w:pPr>
              <w:spacing w:after="0"/>
              <w:jc w:val="right"/>
              <w:rPr>
                <w:del w:id="2625" w:author="Perrine, Martin L. (GSFC-5670)" w:date="2016-09-27T10:29:00Z"/>
                <w:rFonts w:cs="Arial"/>
                <w:sz w:val="20"/>
              </w:rPr>
            </w:pPr>
            <w:del w:id="2626" w:author="Perrine, Martin L. (GSFC-5670)" w:date="2016-09-27T10:29:00Z">
              <w:r w:rsidRPr="00407988" w:rsidDel="006A227A">
                <w:rPr>
                  <w:rFonts w:cs="Arial"/>
                  <w:sz w:val="20"/>
                </w:rPr>
                <w:delText>3.3</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555AA74" w14:textId="4D83A95B" w:rsidR="003F049D" w:rsidRPr="00407988" w:rsidDel="006A227A" w:rsidRDefault="003F049D" w:rsidP="009B076C">
            <w:pPr>
              <w:spacing w:after="0"/>
              <w:jc w:val="center"/>
              <w:rPr>
                <w:del w:id="2627" w:author="Perrine, Martin L. (GSFC-5670)" w:date="2016-09-27T10:29:00Z"/>
                <w:rFonts w:cs="Arial"/>
                <w:sz w:val="20"/>
              </w:rPr>
            </w:pPr>
            <w:del w:id="2628"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278F0DE" w14:textId="4F04D695" w:rsidR="003F049D" w:rsidRPr="00407988" w:rsidDel="006A227A" w:rsidRDefault="003F049D" w:rsidP="009B076C">
            <w:pPr>
              <w:spacing w:after="0"/>
              <w:jc w:val="center"/>
              <w:rPr>
                <w:del w:id="2629" w:author="Perrine, Martin L. (GSFC-5670)" w:date="2016-09-27T10:29:00Z"/>
                <w:rFonts w:cs="Arial"/>
                <w:sz w:val="20"/>
              </w:rPr>
            </w:pPr>
            <w:del w:id="2630"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4BD4E7D" w14:textId="07A8F9C2" w:rsidR="003F049D" w:rsidRPr="00407988" w:rsidDel="006A227A" w:rsidRDefault="003F049D" w:rsidP="009B076C">
            <w:pPr>
              <w:spacing w:after="0"/>
              <w:jc w:val="center"/>
              <w:rPr>
                <w:del w:id="2631" w:author="Perrine, Martin L. (GSFC-5670)" w:date="2016-09-27T10:29:00Z"/>
                <w:rFonts w:cs="Arial"/>
                <w:sz w:val="20"/>
              </w:rPr>
            </w:pPr>
            <w:del w:id="2632"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D78E314" w14:textId="788242F7" w:rsidR="003F049D" w:rsidRPr="00407988" w:rsidDel="006A227A" w:rsidRDefault="003F049D" w:rsidP="009B076C">
            <w:pPr>
              <w:spacing w:after="0"/>
              <w:jc w:val="center"/>
              <w:rPr>
                <w:del w:id="2633" w:author="Perrine, Martin L. (GSFC-5670)" w:date="2016-09-27T10:29:00Z"/>
                <w:rFonts w:cs="Arial"/>
                <w:sz w:val="20"/>
              </w:rPr>
            </w:pPr>
            <w:del w:id="2634"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1AC7605" w14:textId="3850067A" w:rsidR="003F049D" w:rsidRPr="00407988" w:rsidDel="006A227A" w:rsidRDefault="003F049D" w:rsidP="009B076C">
            <w:pPr>
              <w:spacing w:after="0"/>
              <w:jc w:val="center"/>
              <w:rPr>
                <w:del w:id="2635" w:author="Perrine, Martin L. (GSFC-5670)" w:date="2016-09-27T10:29:00Z"/>
                <w:rFonts w:cs="Arial"/>
                <w:sz w:val="20"/>
              </w:rPr>
            </w:pPr>
            <w:del w:id="2636"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0386C1D" w14:textId="71153CD3" w:rsidR="003F049D" w:rsidRPr="00407988" w:rsidDel="006A227A" w:rsidRDefault="003F049D" w:rsidP="009B076C">
            <w:pPr>
              <w:spacing w:after="0"/>
              <w:jc w:val="center"/>
              <w:rPr>
                <w:del w:id="2637" w:author="Perrine, Martin L. (GSFC-5670)" w:date="2016-09-27T10:29:00Z"/>
                <w:rFonts w:cs="Arial"/>
                <w:sz w:val="20"/>
              </w:rPr>
            </w:pPr>
            <w:del w:id="2638"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F988D9F" w14:textId="56CB67EE" w:rsidR="003F049D" w:rsidRPr="00407988" w:rsidDel="006A227A" w:rsidRDefault="003F049D" w:rsidP="009B076C">
            <w:pPr>
              <w:spacing w:after="0"/>
              <w:jc w:val="center"/>
              <w:rPr>
                <w:del w:id="2639" w:author="Perrine, Martin L. (GSFC-5670)" w:date="2016-09-27T10:29:00Z"/>
                <w:rFonts w:cs="Arial"/>
                <w:sz w:val="20"/>
              </w:rPr>
            </w:pPr>
            <w:del w:id="2640"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5A7DD49E" w14:textId="545F0A46" w:rsidR="003F049D" w:rsidRPr="00407988" w:rsidDel="006A227A" w:rsidRDefault="003F049D" w:rsidP="009B076C">
            <w:pPr>
              <w:spacing w:after="0"/>
              <w:jc w:val="center"/>
              <w:rPr>
                <w:del w:id="2641" w:author="Perrine, Martin L. (GSFC-5670)" w:date="2016-09-27T10:29:00Z"/>
                <w:rFonts w:cs="Arial"/>
                <w:sz w:val="20"/>
              </w:rPr>
            </w:pPr>
          </w:p>
        </w:tc>
      </w:tr>
      <w:tr w:rsidR="003F049D" w:rsidRPr="00407988" w:rsidDel="006A227A" w14:paraId="3A207730" w14:textId="14E45133" w:rsidTr="009B076C">
        <w:trPr>
          <w:trHeight w:val="260"/>
          <w:jc w:val="center"/>
          <w:del w:id="2642"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FFFFFF"/>
            <w:noWrap/>
          </w:tcPr>
          <w:p w14:paraId="02D10808" w14:textId="498231F8" w:rsidR="003F049D" w:rsidRPr="00407988" w:rsidDel="006A227A" w:rsidRDefault="003F049D" w:rsidP="009B076C">
            <w:pPr>
              <w:spacing w:after="0"/>
              <w:rPr>
                <w:del w:id="2643" w:author="Perrine, Martin L. (GSFC-5670)" w:date="2016-09-27T10:29:00Z"/>
                <w:rFonts w:cs="Arial"/>
                <w:sz w:val="20"/>
              </w:rPr>
            </w:pPr>
            <w:del w:id="2644" w:author="Perrine, Martin L. (GSFC-5670)" w:date="2016-09-27T10:29:00Z">
              <w:r w:rsidRPr="00407988" w:rsidDel="006A227A">
                <w:rPr>
                  <w:rFonts w:cs="Arial"/>
                  <w:sz w:val="20"/>
                </w:rPr>
                <w:delText>NENG-SEC-004 User access and authen control</w:delText>
              </w:r>
            </w:del>
          </w:p>
        </w:tc>
        <w:tc>
          <w:tcPr>
            <w:tcW w:w="80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82DDBF2" w14:textId="22C3D91A" w:rsidR="003F049D" w:rsidRPr="00407988" w:rsidDel="006A227A" w:rsidRDefault="003F049D" w:rsidP="009B076C">
            <w:pPr>
              <w:spacing w:after="0"/>
              <w:jc w:val="right"/>
              <w:rPr>
                <w:del w:id="2645" w:author="Perrine, Martin L. (GSFC-5670)" w:date="2016-09-27T10:29:00Z"/>
                <w:rFonts w:cs="Arial"/>
                <w:sz w:val="20"/>
              </w:rPr>
            </w:pPr>
            <w:del w:id="2646" w:author="Perrine, Martin L. (GSFC-5670)" w:date="2016-09-27T10:29:00Z">
              <w:r w:rsidRPr="00407988" w:rsidDel="006A227A">
                <w:rPr>
                  <w:rFonts w:cs="Arial"/>
                  <w:sz w:val="20"/>
                </w:rPr>
                <w:delText>3.4</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25B9FDF" w14:textId="4E6C8466" w:rsidR="003F049D" w:rsidRPr="00407988" w:rsidDel="006A227A" w:rsidRDefault="003F049D" w:rsidP="009B076C">
            <w:pPr>
              <w:spacing w:after="0"/>
              <w:jc w:val="center"/>
              <w:rPr>
                <w:del w:id="2647" w:author="Perrine, Martin L. (GSFC-5670)" w:date="2016-09-27T10:29:00Z"/>
                <w:rFonts w:cs="Arial"/>
                <w:sz w:val="20"/>
              </w:rPr>
            </w:pPr>
            <w:del w:id="2648"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010E709" w14:textId="3420219C" w:rsidR="003F049D" w:rsidRPr="00407988" w:rsidDel="006A227A" w:rsidRDefault="003F049D" w:rsidP="009B076C">
            <w:pPr>
              <w:spacing w:after="0"/>
              <w:jc w:val="center"/>
              <w:rPr>
                <w:del w:id="2649" w:author="Perrine, Martin L. (GSFC-5670)" w:date="2016-09-27T10:29:00Z"/>
                <w:rFonts w:cs="Arial"/>
                <w:sz w:val="20"/>
              </w:rPr>
            </w:pPr>
            <w:del w:id="2650"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37C0083" w14:textId="4FB62E5E" w:rsidR="003F049D" w:rsidRPr="00407988" w:rsidDel="006A227A" w:rsidRDefault="003F049D" w:rsidP="009B076C">
            <w:pPr>
              <w:spacing w:after="0"/>
              <w:jc w:val="center"/>
              <w:rPr>
                <w:del w:id="2651" w:author="Perrine, Martin L. (GSFC-5670)" w:date="2016-09-27T10:29:00Z"/>
                <w:rFonts w:cs="Arial"/>
                <w:sz w:val="20"/>
              </w:rPr>
            </w:pPr>
            <w:del w:id="2652"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72C93ED" w14:textId="1B1DBE0B" w:rsidR="003F049D" w:rsidRPr="00407988" w:rsidDel="006A227A" w:rsidRDefault="003F049D" w:rsidP="009B076C">
            <w:pPr>
              <w:spacing w:after="0"/>
              <w:jc w:val="center"/>
              <w:rPr>
                <w:del w:id="2653" w:author="Perrine, Martin L. (GSFC-5670)" w:date="2016-09-27T10:29:00Z"/>
                <w:rFonts w:cs="Arial"/>
                <w:sz w:val="20"/>
              </w:rPr>
            </w:pPr>
            <w:del w:id="2654"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433F27F" w14:textId="5F106311" w:rsidR="003F049D" w:rsidRPr="00407988" w:rsidDel="006A227A" w:rsidRDefault="003F049D" w:rsidP="009B076C">
            <w:pPr>
              <w:spacing w:after="0"/>
              <w:jc w:val="center"/>
              <w:rPr>
                <w:del w:id="2655" w:author="Perrine, Martin L. (GSFC-5670)" w:date="2016-09-27T10:29:00Z"/>
                <w:rFonts w:cs="Arial"/>
                <w:sz w:val="20"/>
              </w:rPr>
            </w:pPr>
            <w:del w:id="2656"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7EAAE4E" w14:textId="12B5706D" w:rsidR="003F049D" w:rsidRPr="00407988" w:rsidDel="006A227A" w:rsidRDefault="003F049D" w:rsidP="009B076C">
            <w:pPr>
              <w:spacing w:after="0"/>
              <w:jc w:val="center"/>
              <w:rPr>
                <w:del w:id="2657" w:author="Perrine, Martin L. (GSFC-5670)" w:date="2016-09-27T10:29:00Z"/>
                <w:rFonts w:cs="Arial"/>
                <w:sz w:val="20"/>
              </w:rPr>
            </w:pPr>
            <w:del w:id="2658"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12DBAB4" w14:textId="55A6B2A1" w:rsidR="003F049D" w:rsidRPr="00407988" w:rsidDel="006A227A" w:rsidRDefault="003F049D" w:rsidP="009B076C">
            <w:pPr>
              <w:spacing w:after="0"/>
              <w:jc w:val="center"/>
              <w:rPr>
                <w:del w:id="2659" w:author="Perrine, Martin L. (GSFC-5670)" w:date="2016-09-27T10:29:00Z"/>
                <w:rFonts w:cs="Arial"/>
                <w:sz w:val="20"/>
              </w:rPr>
            </w:pPr>
            <w:del w:id="2660"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32607976" w14:textId="771FAAB1" w:rsidR="003F049D" w:rsidRPr="00407988" w:rsidDel="006A227A" w:rsidRDefault="003F049D" w:rsidP="009B076C">
            <w:pPr>
              <w:spacing w:after="0"/>
              <w:jc w:val="center"/>
              <w:rPr>
                <w:del w:id="2661" w:author="Perrine, Martin L. (GSFC-5670)" w:date="2016-09-27T10:29:00Z"/>
                <w:rFonts w:cs="Arial"/>
                <w:sz w:val="20"/>
              </w:rPr>
            </w:pPr>
          </w:p>
        </w:tc>
      </w:tr>
      <w:tr w:rsidR="003F049D" w:rsidRPr="00407988" w:rsidDel="006A227A" w14:paraId="7B79081C" w14:textId="050445CA" w:rsidTr="009B076C">
        <w:trPr>
          <w:trHeight w:val="260"/>
          <w:jc w:val="center"/>
          <w:del w:id="2662"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FFFFFF"/>
            <w:noWrap/>
          </w:tcPr>
          <w:p w14:paraId="0A8945AE" w14:textId="160BBF9C" w:rsidR="003F049D" w:rsidRPr="00407988" w:rsidDel="006A227A" w:rsidRDefault="003F049D" w:rsidP="009B076C">
            <w:pPr>
              <w:spacing w:after="0"/>
              <w:rPr>
                <w:del w:id="2663" w:author="Perrine, Martin L. (GSFC-5670)" w:date="2016-09-27T10:29:00Z"/>
                <w:rFonts w:cs="Arial"/>
                <w:sz w:val="20"/>
              </w:rPr>
            </w:pPr>
            <w:del w:id="2664" w:author="Perrine, Martin L. (GSFC-5670)" w:date="2016-09-27T10:29:00Z">
              <w:r w:rsidRPr="00407988" w:rsidDel="006A227A">
                <w:rPr>
                  <w:rFonts w:cs="Arial"/>
                  <w:sz w:val="20"/>
                </w:rPr>
                <w:delText>NENG-SEC-005 Component configuration</w:delText>
              </w:r>
            </w:del>
          </w:p>
        </w:tc>
        <w:tc>
          <w:tcPr>
            <w:tcW w:w="80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F42E480" w14:textId="5BC29258" w:rsidR="003F049D" w:rsidRPr="00407988" w:rsidDel="006A227A" w:rsidRDefault="003F049D" w:rsidP="009B076C">
            <w:pPr>
              <w:spacing w:after="0"/>
              <w:jc w:val="right"/>
              <w:rPr>
                <w:del w:id="2665" w:author="Perrine, Martin L. (GSFC-5670)" w:date="2016-09-27T10:29:00Z"/>
                <w:rFonts w:cs="Arial"/>
                <w:sz w:val="20"/>
              </w:rPr>
            </w:pPr>
            <w:del w:id="2666" w:author="Perrine, Martin L. (GSFC-5670)" w:date="2016-09-27T10:29:00Z">
              <w:r w:rsidRPr="00407988" w:rsidDel="006A227A">
                <w:rPr>
                  <w:rFonts w:cs="Arial"/>
                  <w:sz w:val="20"/>
                </w:rPr>
                <w:delText>3.5</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444D67E" w14:textId="52752F88" w:rsidR="003F049D" w:rsidRPr="00407988" w:rsidDel="006A227A" w:rsidRDefault="003F049D" w:rsidP="009B076C">
            <w:pPr>
              <w:spacing w:after="0"/>
              <w:jc w:val="center"/>
              <w:rPr>
                <w:del w:id="2667" w:author="Perrine, Martin L. (GSFC-5670)" w:date="2016-09-27T10:29:00Z"/>
                <w:rFonts w:cs="Arial"/>
                <w:sz w:val="20"/>
              </w:rPr>
            </w:pPr>
            <w:del w:id="2668"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FE5915D" w14:textId="74AD4E05" w:rsidR="003F049D" w:rsidRPr="00407988" w:rsidDel="006A227A" w:rsidRDefault="003F049D" w:rsidP="009B076C">
            <w:pPr>
              <w:spacing w:after="0"/>
              <w:jc w:val="center"/>
              <w:rPr>
                <w:del w:id="2669" w:author="Perrine, Martin L. (GSFC-5670)" w:date="2016-09-27T10:29:00Z"/>
                <w:rFonts w:cs="Arial"/>
                <w:sz w:val="20"/>
              </w:rPr>
            </w:pPr>
            <w:del w:id="2670"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50684B6" w14:textId="3796F8F3" w:rsidR="003F049D" w:rsidRPr="00407988" w:rsidDel="006A227A" w:rsidRDefault="003F049D" w:rsidP="009B076C">
            <w:pPr>
              <w:spacing w:after="0"/>
              <w:jc w:val="center"/>
              <w:rPr>
                <w:del w:id="2671" w:author="Perrine, Martin L. (GSFC-5670)" w:date="2016-09-27T10:29:00Z"/>
                <w:rFonts w:cs="Arial"/>
                <w:sz w:val="20"/>
              </w:rPr>
            </w:pPr>
            <w:del w:id="2672"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61E118E" w14:textId="35D941BE" w:rsidR="003F049D" w:rsidRPr="00407988" w:rsidDel="006A227A" w:rsidRDefault="003F049D" w:rsidP="009B076C">
            <w:pPr>
              <w:spacing w:after="0"/>
              <w:jc w:val="center"/>
              <w:rPr>
                <w:del w:id="2673" w:author="Perrine, Martin L. (GSFC-5670)" w:date="2016-09-27T10:29:00Z"/>
                <w:rFonts w:cs="Arial"/>
                <w:sz w:val="20"/>
              </w:rPr>
            </w:pPr>
            <w:del w:id="2674"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A9473D0" w14:textId="6ABBEA17" w:rsidR="003F049D" w:rsidRPr="00407988" w:rsidDel="006A227A" w:rsidRDefault="003F049D" w:rsidP="009B076C">
            <w:pPr>
              <w:spacing w:after="0"/>
              <w:jc w:val="center"/>
              <w:rPr>
                <w:del w:id="2675" w:author="Perrine, Martin L. (GSFC-5670)" w:date="2016-09-27T10:29:00Z"/>
                <w:rFonts w:cs="Arial"/>
                <w:sz w:val="20"/>
              </w:rPr>
            </w:pPr>
            <w:del w:id="2676"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C2BDCE3" w14:textId="46106CEA" w:rsidR="003F049D" w:rsidRPr="00407988" w:rsidDel="006A227A" w:rsidRDefault="003F049D" w:rsidP="009B076C">
            <w:pPr>
              <w:spacing w:after="0"/>
              <w:jc w:val="center"/>
              <w:rPr>
                <w:del w:id="2677" w:author="Perrine, Martin L. (GSFC-5670)" w:date="2016-09-27T10:29:00Z"/>
                <w:rFonts w:cs="Arial"/>
                <w:sz w:val="20"/>
              </w:rPr>
            </w:pPr>
            <w:del w:id="2678"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9C5C0B7" w14:textId="7F2F30CF" w:rsidR="003F049D" w:rsidRPr="00407988" w:rsidDel="006A227A" w:rsidRDefault="003F049D" w:rsidP="009B076C">
            <w:pPr>
              <w:spacing w:after="0"/>
              <w:jc w:val="center"/>
              <w:rPr>
                <w:del w:id="2679" w:author="Perrine, Martin L. (GSFC-5670)" w:date="2016-09-27T10:29:00Z"/>
                <w:rFonts w:cs="Arial"/>
                <w:sz w:val="20"/>
              </w:rPr>
            </w:pPr>
            <w:del w:id="2680"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227EF490" w14:textId="5070734E" w:rsidR="003F049D" w:rsidRPr="00407988" w:rsidDel="006A227A" w:rsidRDefault="003F049D" w:rsidP="009B076C">
            <w:pPr>
              <w:spacing w:after="0"/>
              <w:jc w:val="center"/>
              <w:rPr>
                <w:del w:id="2681" w:author="Perrine, Martin L. (GSFC-5670)" w:date="2016-09-27T10:29:00Z"/>
                <w:rFonts w:cs="Arial"/>
                <w:sz w:val="20"/>
              </w:rPr>
            </w:pPr>
          </w:p>
        </w:tc>
      </w:tr>
      <w:tr w:rsidR="003F049D" w:rsidRPr="00407988" w:rsidDel="006A227A" w14:paraId="68B1BD45" w14:textId="2C0BFC54" w:rsidTr="009B076C">
        <w:trPr>
          <w:trHeight w:val="260"/>
          <w:jc w:val="center"/>
          <w:del w:id="2682"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FFFFFF"/>
            <w:noWrap/>
          </w:tcPr>
          <w:p w14:paraId="6D39052B" w14:textId="6DEAA2D3" w:rsidR="003F049D" w:rsidRPr="00407988" w:rsidDel="006A227A" w:rsidRDefault="003F049D" w:rsidP="009B076C">
            <w:pPr>
              <w:spacing w:after="0"/>
              <w:rPr>
                <w:del w:id="2683" w:author="Perrine, Martin L. (GSFC-5670)" w:date="2016-09-27T10:29:00Z"/>
                <w:rFonts w:cs="Arial"/>
                <w:sz w:val="20"/>
              </w:rPr>
            </w:pPr>
            <w:del w:id="2684" w:author="Perrine, Martin L. (GSFC-5670)" w:date="2016-09-27T10:29:00Z">
              <w:r w:rsidRPr="00407988" w:rsidDel="006A227A">
                <w:rPr>
                  <w:rFonts w:cs="Arial"/>
                  <w:sz w:val="20"/>
                </w:rPr>
                <w:delText>NENG-SEC-006 Authentication for data services</w:delText>
              </w:r>
            </w:del>
          </w:p>
        </w:tc>
        <w:tc>
          <w:tcPr>
            <w:tcW w:w="80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F882B25" w14:textId="5D755AA8" w:rsidR="003F049D" w:rsidRPr="00407988" w:rsidDel="006A227A" w:rsidRDefault="003F049D" w:rsidP="009B076C">
            <w:pPr>
              <w:spacing w:after="0"/>
              <w:jc w:val="right"/>
              <w:rPr>
                <w:del w:id="2685" w:author="Perrine, Martin L. (GSFC-5670)" w:date="2016-09-27T10:29:00Z"/>
                <w:rFonts w:cs="Arial"/>
                <w:sz w:val="20"/>
              </w:rPr>
            </w:pPr>
            <w:del w:id="2686" w:author="Perrine, Martin L. (GSFC-5670)" w:date="2016-09-27T10:29:00Z">
              <w:r w:rsidRPr="00407988" w:rsidDel="006A227A">
                <w:rPr>
                  <w:rFonts w:cs="Arial"/>
                  <w:sz w:val="20"/>
                </w:rPr>
                <w:delText>3.6</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5EC1344" w14:textId="7A23CF58" w:rsidR="003F049D" w:rsidRPr="00407988" w:rsidDel="006A227A" w:rsidRDefault="003F049D" w:rsidP="009B076C">
            <w:pPr>
              <w:spacing w:after="0"/>
              <w:jc w:val="center"/>
              <w:rPr>
                <w:del w:id="2687" w:author="Perrine, Martin L. (GSFC-5670)" w:date="2016-09-27T10:29:00Z"/>
                <w:rFonts w:cs="Arial"/>
                <w:sz w:val="20"/>
              </w:rPr>
            </w:pPr>
            <w:del w:id="2688"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CABF5F7" w14:textId="4AD66DE3" w:rsidR="003F049D" w:rsidRPr="00407988" w:rsidDel="006A227A" w:rsidRDefault="003F049D" w:rsidP="009B076C">
            <w:pPr>
              <w:spacing w:after="0"/>
              <w:jc w:val="center"/>
              <w:rPr>
                <w:del w:id="2689" w:author="Perrine, Martin L. (GSFC-5670)" w:date="2016-09-27T10:29:00Z"/>
                <w:rFonts w:cs="Arial"/>
                <w:sz w:val="20"/>
              </w:rPr>
            </w:pPr>
            <w:del w:id="2690"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C07CB89" w14:textId="1F426E51" w:rsidR="003F049D" w:rsidRPr="00407988" w:rsidDel="006A227A" w:rsidRDefault="003F049D" w:rsidP="009B076C">
            <w:pPr>
              <w:spacing w:after="0"/>
              <w:jc w:val="center"/>
              <w:rPr>
                <w:del w:id="2691" w:author="Perrine, Martin L. (GSFC-5670)" w:date="2016-09-27T10:29:00Z"/>
                <w:rFonts w:cs="Arial"/>
                <w:sz w:val="20"/>
              </w:rPr>
            </w:pPr>
            <w:del w:id="2692"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2183990" w14:textId="528ECC87" w:rsidR="003F049D" w:rsidRPr="00407988" w:rsidDel="006A227A" w:rsidRDefault="003F049D" w:rsidP="009B076C">
            <w:pPr>
              <w:spacing w:after="0"/>
              <w:jc w:val="center"/>
              <w:rPr>
                <w:del w:id="2693" w:author="Perrine, Martin L. (GSFC-5670)" w:date="2016-09-27T10:29:00Z"/>
                <w:rFonts w:cs="Arial"/>
                <w:sz w:val="20"/>
              </w:rPr>
            </w:pPr>
            <w:del w:id="2694"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6650747" w14:textId="4B492C3C" w:rsidR="003F049D" w:rsidRPr="00407988" w:rsidDel="006A227A" w:rsidRDefault="003F049D" w:rsidP="009B076C">
            <w:pPr>
              <w:spacing w:after="0"/>
              <w:jc w:val="center"/>
              <w:rPr>
                <w:del w:id="2695" w:author="Perrine, Martin L. (GSFC-5670)" w:date="2016-09-27T10:29:00Z"/>
                <w:rFonts w:cs="Arial"/>
                <w:sz w:val="20"/>
              </w:rPr>
            </w:pPr>
            <w:del w:id="2696"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CD510F3" w14:textId="5132E7CA" w:rsidR="003F049D" w:rsidRPr="00407988" w:rsidDel="006A227A" w:rsidRDefault="003F049D" w:rsidP="009B076C">
            <w:pPr>
              <w:spacing w:after="0"/>
              <w:jc w:val="center"/>
              <w:rPr>
                <w:del w:id="2697" w:author="Perrine, Martin L. (GSFC-5670)" w:date="2016-09-27T10:29:00Z"/>
                <w:rFonts w:cs="Arial"/>
                <w:sz w:val="20"/>
              </w:rPr>
            </w:pPr>
            <w:del w:id="2698"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4F8122C" w14:textId="28F3231A" w:rsidR="003F049D" w:rsidRPr="00407988" w:rsidDel="006A227A" w:rsidRDefault="003F049D" w:rsidP="009B076C">
            <w:pPr>
              <w:spacing w:after="0"/>
              <w:jc w:val="center"/>
              <w:rPr>
                <w:del w:id="2699" w:author="Perrine, Martin L. (GSFC-5670)" w:date="2016-09-27T10:29:00Z"/>
                <w:rFonts w:cs="Arial"/>
                <w:sz w:val="20"/>
              </w:rPr>
            </w:pPr>
            <w:del w:id="2700"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5BDDD7EE" w14:textId="12965372" w:rsidR="003F049D" w:rsidRPr="00407988" w:rsidDel="006A227A" w:rsidRDefault="003F049D" w:rsidP="009B076C">
            <w:pPr>
              <w:spacing w:after="0"/>
              <w:jc w:val="center"/>
              <w:rPr>
                <w:del w:id="2701" w:author="Perrine, Martin L. (GSFC-5670)" w:date="2016-09-27T10:29:00Z"/>
                <w:rFonts w:cs="Arial"/>
                <w:sz w:val="20"/>
              </w:rPr>
            </w:pPr>
          </w:p>
        </w:tc>
      </w:tr>
      <w:tr w:rsidR="003F049D" w:rsidRPr="00407988" w:rsidDel="006A227A" w14:paraId="41C1CF63" w14:textId="5D387CF6" w:rsidTr="009B076C">
        <w:trPr>
          <w:trHeight w:val="260"/>
          <w:jc w:val="center"/>
          <w:del w:id="2702"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FFFFFF"/>
            <w:noWrap/>
          </w:tcPr>
          <w:p w14:paraId="05B6EAEB" w14:textId="62DBFA08" w:rsidR="003F049D" w:rsidRPr="00407988" w:rsidDel="006A227A" w:rsidRDefault="003F049D" w:rsidP="009B076C">
            <w:pPr>
              <w:spacing w:after="0"/>
              <w:rPr>
                <w:del w:id="2703" w:author="Perrine, Martin L. (GSFC-5670)" w:date="2016-09-27T10:29:00Z"/>
                <w:rFonts w:cs="Arial"/>
                <w:sz w:val="20"/>
              </w:rPr>
            </w:pPr>
            <w:del w:id="2704" w:author="Perrine, Martin L. (GSFC-5670)" w:date="2016-09-27T10:29:00Z">
              <w:r w:rsidRPr="00407988" w:rsidDel="006A227A">
                <w:rPr>
                  <w:rFonts w:cs="Arial"/>
                  <w:sz w:val="20"/>
                </w:rPr>
                <w:delText>NENG-SEC-007 Identification and authentication</w:delText>
              </w:r>
            </w:del>
          </w:p>
        </w:tc>
        <w:tc>
          <w:tcPr>
            <w:tcW w:w="80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55EED98" w14:textId="2C13E4BE" w:rsidR="003F049D" w:rsidRPr="00407988" w:rsidDel="006A227A" w:rsidRDefault="003F049D" w:rsidP="009B076C">
            <w:pPr>
              <w:spacing w:after="0"/>
              <w:jc w:val="right"/>
              <w:rPr>
                <w:del w:id="2705" w:author="Perrine, Martin L. (GSFC-5670)" w:date="2016-09-27T10:29:00Z"/>
                <w:rFonts w:cs="Arial"/>
                <w:sz w:val="20"/>
              </w:rPr>
            </w:pPr>
            <w:del w:id="2706" w:author="Perrine, Martin L. (GSFC-5670)" w:date="2016-09-27T10:29:00Z">
              <w:r w:rsidRPr="00407988" w:rsidDel="006A227A">
                <w:rPr>
                  <w:rFonts w:cs="Arial"/>
                  <w:sz w:val="20"/>
                </w:rPr>
                <w:delText>3.7</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5CDD136" w14:textId="123B0CB7" w:rsidR="003F049D" w:rsidRPr="00407988" w:rsidDel="006A227A" w:rsidRDefault="003F049D" w:rsidP="009B076C">
            <w:pPr>
              <w:spacing w:after="0"/>
              <w:jc w:val="center"/>
              <w:rPr>
                <w:del w:id="2707" w:author="Perrine, Martin L. (GSFC-5670)" w:date="2016-09-27T10:29:00Z"/>
                <w:rFonts w:cs="Arial"/>
                <w:sz w:val="20"/>
              </w:rPr>
            </w:pPr>
            <w:del w:id="2708"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3DFDB29" w14:textId="7E638B17" w:rsidR="003F049D" w:rsidRPr="00407988" w:rsidDel="006A227A" w:rsidRDefault="003F049D" w:rsidP="009B076C">
            <w:pPr>
              <w:spacing w:after="0"/>
              <w:jc w:val="center"/>
              <w:rPr>
                <w:del w:id="2709" w:author="Perrine, Martin L. (GSFC-5670)" w:date="2016-09-27T10:29:00Z"/>
                <w:rFonts w:cs="Arial"/>
                <w:sz w:val="20"/>
              </w:rPr>
            </w:pPr>
            <w:del w:id="2710"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DE785DE" w14:textId="4BDBDD8D" w:rsidR="003F049D" w:rsidRPr="00407988" w:rsidDel="006A227A" w:rsidRDefault="003F049D" w:rsidP="009B076C">
            <w:pPr>
              <w:spacing w:after="0"/>
              <w:jc w:val="center"/>
              <w:rPr>
                <w:del w:id="2711" w:author="Perrine, Martin L. (GSFC-5670)" w:date="2016-09-27T10:29:00Z"/>
                <w:rFonts w:cs="Arial"/>
                <w:sz w:val="20"/>
              </w:rPr>
            </w:pPr>
            <w:del w:id="2712"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607648D" w14:textId="4CCF4F27" w:rsidR="003F049D" w:rsidRPr="00407988" w:rsidDel="006A227A" w:rsidRDefault="003F049D" w:rsidP="009B076C">
            <w:pPr>
              <w:spacing w:after="0"/>
              <w:jc w:val="center"/>
              <w:rPr>
                <w:del w:id="2713" w:author="Perrine, Martin L. (GSFC-5670)" w:date="2016-09-27T10:29:00Z"/>
                <w:rFonts w:cs="Arial"/>
                <w:sz w:val="20"/>
              </w:rPr>
            </w:pPr>
            <w:del w:id="2714"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4A932F8" w14:textId="481C5858" w:rsidR="003F049D" w:rsidRPr="00407988" w:rsidDel="006A227A" w:rsidRDefault="003F049D" w:rsidP="009B076C">
            <w:pPr>
              <w:spacing w:after="0"/>
              <w:jc w:val="center"/>
              <w:rPr>
                <w:del w:id="2715" w:author="Perrine, Martin L. (GSFC-5670)" w:date="2016-09-27T10:29:00Z"/>
                <w:rFonts w:cs="Arial"/>
                <w:sz w:val="20"/>
              </w:rPr>
            </w:pPr>
            <w:del w:id="2716"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A14FAFB" w14:textId="02760542" w:rsidR="003F049D" w:rsidRPr="00407988" w:rsidDel="006A227A" w:rsidRDefault="003F049D" w:rsidP="009B076C">
            <w:pPr>
              <w:spacing w:after="0"/>
              <w:jc w:val="center"/>
              <w:rPr>
                <w:del w:id="2717" w:author="Perrine, Martin L. (GSFC-5670)" w:date="2016-09-27T10:29:00Z"/>
                <w:rFonts w:cs="Arial"/>
                <w:sz w:val="20"/>
              </w:rPr>
            </w:pPr>
            <w:del w:id="2718"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1ED5370" w14:textId="04B46DED" w:rsidR="003F049D" w:rsidRPr="00407988" w:rsidDel="006A227A" w:rsidRDefault="003F049D" w:rsidP="009B076C">
            <w:pPr>
              <w:spacing w:after="0"/>
              <w:jc w:val="center"/>
              <w:rPr>
                <w:del w:id="2719" w:author="Perrine, Martin L. (GSFC-5670)" w:date="2016-09-27T10:29:00Z"/>
                <w:rFonts w:cs="Arial"/>
                <w:sz w:val="20"/>
              </w:rPr>
            </w:pPr>
            <w:del w:id="2720"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48A6CAE0" w14:textId="18E9D260" w:rsidR="003F049D" w:rsidRPr="00407988" w:rsidDel="006A227A" w:rsidRDefault="003F049D" w:rsidP="009B076C">
            <w:pPr>
              <w:spacing w:after="0"/>
              <w:jc w:val="center"/>
              <w:rPr>
                <w:del w:id="2721" w:author="Perrine, Martin L. (GSFC-5670)" w:date="2016-09-27T10:29:00Z"/>
                <w:rFonts w:cs="Arial"/>
                <w:sz w:val="20"/>
              </w:rPr>
            </w:pPr>
          </w:p>
        </w:tc>
      </w:tr>
      <w:tr w:rsidR="003F049D" w:rsidRPr="00407988" w:rsidDel="006A227A" w14:paraId="2284C493" w14:textId="53F9E305" w:rsidTr="009B076C">
        <w:trPr>
          <w:trHeight w:val="260"/>
          <w:jc w:val="center"/>
          <w:del w:id="2722"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FFFFFF"/>
            <w:noWrap/>
          </w:tcPr>
          <w:p w14:paraId="433DE4E7" w14:textId="5B1EE0FD" w:rsidR="003F049D" w:rsidRPr="00407988" w:rsidDel="006A227A" w:rsidRDefault="003F049D" w:rsidP="009B076C">
            <w:pPr>
              <w:spacing w:after="0"/>
              <w:rPr>
                <w:del w:id="2723" w:author="Perrine, Martin L. (GSFC-5670)" w:date="2016-09-27T10:29:00Z"/>
                <w:rFonts w:cs="Arial"/>
                <w:sz w:val="20"/>
              </w:rPr>
            </w:pPr>
            <w:del w:id="2724" w:author="Perrine, Martin L. (GSFC-5670)" w:date="2016-09-27T10:29:00Z">
              <w:r w:rsidRPr="00407988" w:rsidDel="006A227A">
                <w:rPr>
                  <w:rFonts w:cs="Arial"/>
                  <w:sz w:val="20"/>
                </w:rPr>
                <w:delText>NENG-SEC-009 Peer authentication structures</w:delText>
              </w:r>
            </w:del>
          </w:p>
        </w:tc>
        <w:tc>
          <w:tcPr>
            <w:tcW w:w="80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88346E3" w14:textId="7EFBCDF5" w:rsidR="003F049D" w:rsidRPr="00407988" w:rsidDel="006A227A" w:rsidRDefault="003F049D" w:rsidP="009B076C">
            <w:pPr>
              <w:spacing w:after="0"/>
              <w:jc w:val="right"/>
              <w:rPr>
                <w:del w:id="2725" w:author="Perrine, Martin L. (GSFC-5670)" w:date="2016-09-27T10:29:00Z"/>
                <w:rFonts w:cs="Arial"/>
                <w:sz w:val="20"/>
              </w:rPr>
            </w:pPr>
            <w:del w:id="2726" w:author="Perrine, Martin L. (GSFC-5670)" w:date="2016-09-27T10:29:00Z">
              <w:r w:rsidDel="006A227A">
                <w:rPr>
                  <w:rFonts w:cs="Arial"/>
                  <w:sz w:val="20"/>
                </w:rPr>
                <w:delText>3.8</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F434B8F" w14:textId="1D19312F" w:rsidR="003F049D" w:rsidRPr="00407988" w:rsidDel="006A227A" w:rsidRDefault="003F049D" w:rsidP="009B076C">
            <w:pPr>
              <w:spacing w:after="0"/>
              <w:jc w:val="center"/>
              <w:rPr>
                <w:del w:id="2727" w:author="Perrine, Martin L. (GSFC-5670)" w:date="2016-09-27T10:29:00Z"/>
                <w:rFonts w:cs="Arial"/>
                <w:sz w:val="20"/>
              </w:rPr>
            </w:pPr>
            <w:del w:id="2728"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3B65F4C" w14:textId="6A80913E" w:rsidR="003F049D" w:rsidRPr="00407988" w:rsidDel="006A227A" w:rsidRDefault="003F049D" w:rsidP="009B076C">
            <w:pPr>
              <w:spacing w:after="0"/>
              <w:jc w:val="center"/>
              <w:rPr>
                <w:del w:id="2729" w:author="Perrine, Martin L. (GSFC-5670)" w:date="2016-09-27T10:29:00Z"/>
                <w:rFonts w:cs="Arial"/>
                <w:sz w:val="20"/>
              </w:rPr>
            </w:pPr>
            <w:del w:id="2730"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672E936" w14:textId="6150E810" w:rsidR="003F049D" w:rsidRPr="00407988" w:rsidDel="006A227A" w:rsidRDefault="003F049D" w:rsidP="009B076C">
            <w:pPr>
              <w:spacing w:after="0"/>
              <w:jc w:val="center"/>
              <w:rPr>
                <w:del w:id="2731" w:author="Perrine, Martin L. (GSFC-5670)" w:date="2016-09-27T10:29:00Z"/>
                <w:rFonts w:cs="Arial"/>
                <w:sz w:val="20"/>
              </w:rPr>
            </w:pPr>
            <w:del w:id="2732"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169872B" w14:textId="77E3A745" w:rsidR="003F049D" w:rsidRPr="00407988" w:rsidDel="006A227A" w:rsidRDefault="003F049D" w:rsidP="009B076C">
            <w:pPr>
              <w:spacing w:after="0"/>
              <w:jc w:val="center"/>
              <w:rPr>
                <w:del w:id="2733" w:author="Perrine, Martin L. (GSFC-5670)" w:date="2016-09-27T10:29:00Z"/>
                <w:rFonts w:cs="Arial"/>
                <w:sz w:val="20"/>
              </w:rPr>
            </w:pPr>
            <w:del w:id="2734"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873728E" w14:textId="7394ECC3" w:rsidR="003F049D" w:rsidRPr="00407988" w:rsidDel="006A227A" w:rsidRDefault="003F049D" w:rsidP="009B076C">
            <w:pPr>
              <w:spacing w:after="0"/>
              <w:jc w:val="center"/>
              <w:rPr>
                <w:del w:id="2735" w:author="Perrine, Martin L. (GSFC-5670)" w:date="2016-09-27T10:29:00Z"/>
                <w:rFonts w:cs="Arial"/>
                <w:sz w:val="20"/>
              </w:rPr>
            </w:pPr>
            <w:del w:id="2736"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FFEAE30" w14:textId="334BE7DB" w:rsidR="003F049D" w:rsidRPr="00407988" w:rsidDel="006A227A" w:rsidRDefault="003F049D" w:rsidP="009B076C">
            <w:pPr>
              <w:spacing w:after="0"/>
              <w:jc w:val="center"/>
              <w:rPr>
                <w:del w:id="2737" w:author="Perrine, Martin L. (GSFC-5670)" w:date="2016-09-27T10:29:00Z"/>
                <w:rFonts w:cs="Arial"/>
                <w:sz w:val="20"/>
              </w:rPr>
            </w:pPr>
            <w:del w:id="2738"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86D6A56" w14:textId="020A8F82" w:rsidR="003F049D" w:rsidRPr="00407988" w:rsidDel="006A227A" w:rsidRDefault="003F049D" w:rsidP="009B076C">
            <w:pPr>
              <w:spacing w:after="0"/>
              <w:jc w:val="center"/>
              <w:rPr>
                <w:del w:id="2739" w:author="Perrine, Martin L. (GSFC-5670)" w:date="2016-09-27T10:29:00Z"/>
                <w:rFonts w:cs="Arial"/>
                <w:sz w:val="20"/>
              </w:rPr>
            </w:pPr>
            <w:del w:id="2740"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48954BAB" w14:textId="6A30249F" w:rsidR="003F049D" w:rsidRPr="00407988" w:rsidDel="006A227A" w:rsidRDefault="003F049D" w:rsidP="009B076C">
            <w:pPr>
              <w:spacing w:after="0"/>
              <w:jc w:val="center"/>
              <w:rPr>
                <w:del w:id="2741" w:author="Perrine, Martin L. (GSFC-5670)" w:date="2016-09-27T10:29:00Z"/>
                <w:rFonts w:cs="Arial"/>
                <w:sz w:val="20"/>
              </w:rPr>
            </w:pPr>
          </w:p>
        </w:tc>
      </w:tr>
      <w:tr w:rsidR="003F049D" w:rsidRPr="00407988" w:rsidDel="006A227A" w14:paraId="1D6063C5" w14:textId="25B148E3" w:rsidTr="009B076C">
        <w:trPr>
          <w:trHeight w:val="260"/>
          <w:jc w:val="center"/>
          <w:del w:id="2742"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FFFFFF"/>
            <w:noWrap/>
          </w:tcPr>
          <w:p w14:paraId="5A7612FE" w14:textId="34871FF1" w:rsidR="003F049D" w:rsidRPr="00407988" w:rsidDel="006A227A" w:rsidRDefault="003F049D" w:rsidP="009B076C">
            <w:pPr>
              <w:spacing w:after="0"/>
              <w:rPr>
                <w:del w:id="2743" w:author="Perrine, Martin L. (GSFC-5670)" w:date="2016-09-27T10:29:00Z"/>
                <w:rFonts w:cs="Arial"/>
                <w:sz w:val="20"/>
              </w:rPr>
            </w:pPr>
            <w:del w:id="2744" w:author="Perrine, Martin L. (GSFC-5670)" w:date="2016-09-27T10:29:00Z">
              <w:r w:rsidRPr="00407988" w:rsidDel="006A227A">
                <w:rPr>
                  <w:rFonts w:cs="Arial"/>
                  <w:sz w:val="20"/>
                </w:rPr>
                <w:delText>NENG-SEC-010 Access enforcement</w:delText>
              </w:r>
            </w:del>
          </w:p>
        </w:tc>
        <w:tc>
          <w:tcPr>
            <w:tcW w:w="80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EC38112" w14:textId="1D1BB840" w:rsidR="003F049D" w:rsidRPr="00407988" w:rsidDel="006A227A" w:rsidRDefault="003F049D" w:rsidP="009B076C">
            <w:pPr>
              <w:spacing w:after="0"/>
              <w:jc w:val="right"/>
              <w:rPr>
                <w:del w:id="2745" w:author="Perrine, Martin L. (GSFC-5670)" w:date="2016-09-27T10:29:00Z"/>
                <w:rFonts w:cs="Arial"/>
                <w:sz w:val="20"/>
              </w:rPr>
            </w:pPr>
            <w:del w:id="2746" w:author="Perrine, Martin L. (GSFC-5670)" w:date="2016-09-27T10:29:00Z">
              <w:r w:rsidRPr="00407988" w:rsidDel="006A227A">
                <w:rPr>
                  <w:rFonts w:cs="Arial"/>
                  <w:sz w:val="20"/>
                </w:rPr>
                <w:delText>3.</w:delText>
              </w:r>
              <w:r w:rsidDel="006A227A">
                <w:rPr>
                  <w:rFonts w:cs="Arial"/>
                  <w:sz w:val="20"/>
                </w:rPr>
                <w:delText>9</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D3B97D6" w14:textId="4B781F21" w:rsidR="003F049D" w:rsidRPr="00407988" w:rsidDel="006A227A" w:rsidRDefault="003F049D" w:rsidP="009B076C">
            <w:pPr>
              <w:spacing w:after="0"/>
              <w:jc w:val="center"/>
              <w:rPr>
                <w:del w:id="2747" w:author="Perrine, Martin L. (GSFC-5670)" w:date="2016-09-27T10:29:00Z"/>
                <w:rFonts w:cs="Arial"/>
                <w:sz w:val="20"/>
              </w:rPr>
            </w:pPr>
            <w:del w:id="2748"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23CAFCD" w14:textId="5A4F1173" w:rsidR="003F049D" w:rsidRPr="00407988" w:rsidDel="006A227A" w:rsidRDefault="003F049D" w:rsidP="009B076C">
            <w:pPr>
              <w:spacing w:after="0"/>
              <w:jc w:val="center"/>
              <w:rPr>
                <w:del w:id="2749" w:author="Perrine, Martin L. (GSFC-5670)" w:date="2016-09-27T10:29:00Z"/>
                <w:rFonts w:cs="Arial"/>
                <w:sz w:val="20"/>
              </w:rPr>
            </w:pPr>
            <w:del w:id="2750"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D313B1E" w14:textId="265D482A" w:rsidR="003F049D" w:rsidRPr="00407988" w:rsidDel="006A227A" w:rsidRDefault="003F049D" w:rsidP="009B076C">
            <w:pPr>
              <w:spacing w:after="0"/>
              <w:jc w:val="center"/>
              <w:rPr>
                <w:del w:id="2751" w:author="Perrine, Martin L. (GSFC-5670)" w:date="2016-09-27T10:29:00Z"/>
                <w:rFonts w:cs="Arial"/>
                <w:sz w:val="20"/>
              </w:rPr>
            </w:pPr>
            <w:del w:id="2752"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4B5BA19" w14:textId="63A62F80" w:rsidR="003F049D" w:rsidRPr="00407988" w:rsidDel="006A227A" w:rsidRDefault="003F049D" w:rsidP="009B076C">
            <w:pPr>
              <w:spacing w:after="0"/>
              <w:jc w:val="center"/>
              <w:rPr>
                <w:del w:id="2753" w:author="Perrine, Martin L. (GSFC-5670)" w:date="2016-09-27T10:29:00Z"/>
                <w:rFonts w:cs="Arial"/>
                <w:sz w:val="20"/>
              </w:rPr>
            </w:pPr>
            <w:del w:id="2754"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AB146DE" w14:textId="79791CD6" w:rsidR="003F049D" w:rsidRPr="00407988" w:rsidDel="006A227A" w:rsidRDefault="003F049D" w:rsidP="009B076C">
            <w:pPr>
              <w:spacing w:after="0"/>
              <w:jc w:val="center"/>
              <w:rPr>
                <w:del w:id="2755" w:author="Perrine, Martin L. (GSFC-5670)" w:date="2016-09-27T10:29:00Z"/>
                <w:rFonts w:cs="Arial"/>
                <w:sz w:val="20"/>
              </w:rPr>
            </w:pPr>
            <w:del w:id="2756" w:author="Perrine, Martin L. (GSFC-5670)" w:date="2016-09-27T10:29:00Z">
              <w:r w:rsidRPr="00407988" w:rsidDel="006A227A">
                <w:rPr>
                  <w:rFonts w:cs="Arial"/>
                  <w:sz w:val="20"/>
                </w:rPr>
                <w:delText>X</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DF8A12A" w14:textId="365427B1" w:rsidR="003F049D" w:rsidRPr="00407988" w:rsidDel="006A227A" w:rsidRDefault="003F049D" w:rsidP="009B076C">
            <w:pPr>
              <w:spacing w:after="0"/>
              <w:jc w:val="center"/>
              <w:rPr>
                <w:del w:id="2757" w:author="Perrine, Martin L. (GSFC-5670)" w:date="2016-09-27T10:29:00Z"/>
                <w:rFonts w:cs="Arial"/>
                <w:sz w:val="20"/>
              </w:rPr>
            </w:pPr>
            <w:del w:id="2758"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64BC577" w14:textId="55838525" w:rsidR="003F049D" w:rsidRPr="00407988" w:rsidDel="006A227A" w:rsidRDefault="003F049D" w:rsidP="009B076C">
            <w:pPr>
              <w:spacing w:after="0"/>
              <w:jc w:val="center"/>
              <w:rPr>
                <w:del w:id="2759" w:author="Perrine, Martin L. (GSFC-5670)" w:date="2016-09-27T10:29:00Z"/>
                <w:rFonts w:cs="Arial"/>
                <w:sz w:val="20"/>
              </w:rPr>
            </w:pPr>
            <w:del w:id="2760"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63E32DC9" w14:textId="3197C019" w:rsidR="003F049D" w:rsidRPr="00407988" w:rsidDel="006A227A" w:rsidRDefault="003F049D" w:rsidP="009B076C">
            <w:pPr>
              <w:spacing w:after="0"/>
              <w:jc w:val="center"/>
              <w:rPr>
                <w:del w:id="2761" w:author="Perrine, Martin L. (GSFC-5670)" w:date="2016-09-27T10:29:00Z"/>
                <w:rFonts w:cs="Arial"/>
                <w:sz w:val="20"/>
              </w:rPr>
            </w:pPr>
          </w:p>
        </w:tc>
      </w:tr>
      <w:tr w:rsidR="003F049D" w:rsidRPr="00407988" w:rsidDel="006A227A" w14:paraId="252EE6FA" w14:textId="3DEA14C7" w:rsidTr="009B076C">
        <w:trPr>
          <w:trHeight w:val="260"/>
          <w:jc w:val="center"/>
          <w:del w:id="2762"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FFFFFF"/>
            <w:noWrap/>
          </w:tcPr>
          <w:p w14:paraId="15E037B0" w14:textId="21F11592" w:rsidR="003F049D" w:rsidRPr="00407988" w:rsidDel="006A227A" w:rsidRDefault="003F049D" w:rsidP="009B076C">
            <w:pPr>
              <w:spacing w:after="0"/>
              <w:rPr>
                <w:del w:id="2763" w:author="Perrine, Martin L. (GSFC-5670)" w:date="2016-09-27T10:29:00Z"/>
                <w:rFonts w:cs="Arial"/>
                <w:sz w:val="20"/>
              </w:rPr>
            </w:pPr>
            <w:del w:id="2764" w:author="Perrine, Martin L. (GSFC-5670)" w:date="2016-09-27T10:29:00Z">
              <w:r w:rsidRPr="00407988" w:rsidDel="006A227A">
                <w:rPr>
                  <w:rFonts w:cs="Arial"/>
                  <w:sz w:val="20"/>
                </w:rPr>
                <w:delText>NENG-SEC-011 Log user access and authen.</w:delText>
              </w:r>
            </w:del>
          </w:p>
        </w:tc>
        <w:tc>
          <w:tcPr>
            <w:tcW w:w="80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5C51A7A" w14:textId="69F0D267" w:rsidR="003F049D" w:rsidRPr="00407988" w:rsidDel="006A227A" w:rsidRDefault="003F049D" w:rsidP="009B076C">
            <w:pPr>
              <w:spacing w:after="0"/>
              <w:jc w:val="right"/>
              <w:rPr>
                <w:del w:id="2765" w:author="Perrine, Martin L. (GSFC-5670)" w:date="2016-09-27T10:29:00Z"/>
                <w:rFonts w:cs="Arial"/>
                <w:sz w:val="20"/>
              </w:rPr>
            </w:pPr>
            <w:del w:id="2766" w:author="Perrine, Martin L. (GSFC-5670)" w:date="2016-09-27T10:29:00Z">
              <w:r w:rsidDel="006A227A">
                <w:rPr>
                  <w:rFonts w:cs="Arial"/>
                  <w:sz w:val="20"/>
                </w:rPr>
                <w:delText>3.10</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595955D" w14:textId="56C4A982" w:rsidR="003F049D" w:rsidRPr="00407988" w:rsidDel="006A227A" w:rsidRDefault="003F049D" w:rsidP="009B076C">
            <w:pPr>
              <w:spacing w:after="0"/>
              <w:jc w:val="center"/>
              <w:rPr>
                <w:del w:id="2767" w:author="Perrine, Martin L. (GSFC-5670)" w:date="2016-09-27T10:29:00Z"/>
                <w:rFonts w:cs="Arial"/>
                <w:sz w:val="20"/>
              </w:rPr>
            </w:pPr>
            <w:del w:id="2768"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68FB87F" w14:textId="51A7D63D" w:rsidR="003F049D" w:rsidRPr="00407988" w:rsidDel="006A227A" w:rsidRDefault="003F049D" w:rsidP="009B076C">
            <w:pPr>
              <w:spacing w:after="0"/>
              <w:jc w:val="center"/>
              <w:rPr>
                <w:del w:id="2769" w:author="Perrine, Martin L. (GSFC-5670)" w:date="2016-09-27T10:29:00Z"/>
                <w:rFonts w:cs="Arial"/>
                <w:sz w:val="20"/>
              </w:rPr>
            </w:pPr>
            <w:del w:id="2770"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2A5C450" w14:textId="2ED2BF39" w:rsidR="003F049D" w:rsidRPr="00407988" w:rsidDel="006A227A" w:rsidRDefault="003F049D" w:rsidP="009B076C">
            <w:pPr>
              <w:spacing w:after="0"/>
              <w:jc w:val="center"/>
              <w:rPr>
                <w:del w:id="2771" w:author="Perrine, Martin L. (GSFC-5670)" w:date="2016-09-27T10:29:00Z"/>
                <w:rFonts w:cs="Arial"/>
                <w:sz w:val="20"/>
              </w:rPr>
            </w:pPr>
            <w:del w:id="2772"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C692BA6" w14:textId="65FEB81C" w:rsidR="003F049D" w:rsidRPr="00407988" w:rsidDel="006A227A" w:rsidRDefault="003F049D" w:rsidP="009B076C">
            <w:pPr>
              <w:spacing w:after="0"/>
              <w:jc w:val="center"/>
              <w:rPr>
                <w:del w:id="2773" w:author="Perrine, Martin L. (GSFC-5670)" w:date="2016-09-27T10:29:00Z"/>
                <w:rFonts w:cs="Arial"/>
                <w:sz w:val="20"/>
              </w:rPr>
            </w:pPr>
            <w:del w:id="2774" w:author="Perrine, Martin L. (GSFC-5670)" w:date="2016-09-27T10:29:00Z">
              <w:r w:rsidRPr="00407988" w:rsidDel="006A227A">
                <w:rPr>
                  <w:rFonts w:cs="Arial"/>
                  <w:sz w:val="20"/>
                </w:rPr>
                <w:delText>X</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9BC3913" w14:textId="77E9F22B" w:rsidR="003F049D" w:rsidRPr="00407988" w:rsidDel="006A227A" w:rsidRDefault="003F049D" w:rsidP="009B076C">
            <w:pPr>
              <w:spacing w:after="0"/>
              <w:jc w:val="center"/>
              <w:rPr>
                <w:del w:id="2775" w:author="Perrine, Martin L. (GSFC-5670)" w:date="2016-09-27T10:29:00Z"/>
                <w:rFonts w:cs="Arial"/>
                <w:sz w:val="20"/>
              </w:rPr>
            </w:pPr>
            <w:del w:id="2776"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4E66978" w14:textId="64FC6051" w:rsidR="003F049D" w:rsidRPr="00407988" w:rsidDel="006A227A" w:rsidRDefault="003F049D" w:rsidP="009B076C">
            <w:pPr>
              <w:spacing w:after="0"/>
              <w:jc w:val="center"/>
              <w:rPr>
                <w:del w:id="2777" w:author="Perrine, Martin L. (GSFC-5670)" w:date="2016-09-27T10:29:00Z"/>
                <w:rFonts w:cs="Arial"/>
                <w:sz w:val="20"/>
              </w:rPr>
            </w:pPr>
            <w:del w:id="2778"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668D2B9" w14:textId="4107F7A4" w:rsidR="003F049D" w:rsidRPr="00407988" w:rsidDel="006A227A" w:rsidRDefault="003F049D" w:rsidP="009B076C">
            <w:pPr>
              <w:spacing w:after="0"/>
              <w:jc w:val="center"/>
              <w:rPr>
                <w:del w:id="2779" w:author="Perrine, Martin L. (GSFC-5670)" w:date="2016-09-27T10:29:00Z"/>
                <w:rFonts w:cs="Arial"/>
                <w:sz w:val="20"/>
              </w:rPr>
            </w:pPr>
            <w:del w:id="2780"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4E68CA8A" w14:textId="69B41DDA" w:rsidR="003F049D" w:rsidRPr="00407988" w:rsidDel="006A227A" w:rsidRDefault="003F049D" w:rsidP="009B076C">
            <w:pPr>
              <w:spacing w:after="0"/>
              <w:jc w:val="center"/>
              <w:rPr>
                <w:del w:id="2781" w:author="Perrine, Martin L. (GSFC-5670)" w:date="2016-09-27T10:29:00Z"/>
                <w:rFonts w:cs="Arial"/>
                <w:sz w:val="20"/>
              </w:rPr>
            </w:pPr>
          </w:p>
        </w:tc>
      </w:tr>
      <w:tr w:rsidR="003F049D" w:rsidRPr="00407988" w:rsidDel="006A227A" w14:paraId="4E83DAA6" w14:textId="0DBF2868" w:rsidTr="009B076C">
        <w:trPr>
          <w:trHeight w:val="260"/>
          <w:jc w:val="center"/>
          <w:del w:id="2782"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FFFFFF"/>
            <w:noWrap/>
          </w:tcPr>
          <w:p w14:paraId="135FCC4E" w14:textId="0CF5BC07" w:rsidR="003F049D" w:rsidRPr="00407988" w:rsidDel="006A227A" w:rsidRDefault="003F049D" w:rsidP="009B076C">
            <w:pPr>
              <w:spacing w:after="0"/>
              <w:rPr>
                <w:del w:id="2783" w:author="Perrine, Martin L. (GSFC-5670)" w:date="2016-09-27T10:29:00Z"/>
                <w:rFonts w:cs="Arial"/>
                <w:sz w:val="20"/>
              </w:rPr>
            </w:pPr>
            <w:del w:id="2784" w:author="Perrine, Martin L. (GSFC-5670)" w:date="2016-09-27T10:29:00Z">
              <w:r w:rsidRPr="00407988" w:rsidDel="006A227A">
                <w:rPr>
                  <w:rFonts w:cs="Arial"/>
                  <w:sz w:val="20"/>
                </w:rPr>
                <w:delText>NENG-SEC-01</w:delText>
              </w:r>
              <w:r w:rsidDel="006A227A">
                <w:rPr>
                  <w:rFonts w:cs="Arial"/>
                  <w:sz w:val="20"/>
                </w:rPr>
                <w:delText>2 System Logging Function</w:delText>
              </w:r>
            </w:del>
          </w:p>
        </w:tc>
        <w:tc>
          <w:tcPr>
            <w:tcW w:w="80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D2D8AC0" w14:textId="4A3B1A41" w:rsidR="003F049D" w:rsidDel="006A227A" w:rsidRDefault="003F049D" w:rsidP="009B076C">
            <w:pPr>
              <w:spacing w:after="0"/>
              <w:jc w:val="right"/>
              <w:rPr>
                <w:del w:id="2785" w:author="Perrine, Martin L. (GSFC-5670)" w:date="2016-09-27T10:29:00Z"/>
                <w:rFonts w:cs="Arial"/>
                <w:sz w:val="20"/>
              </w:rPr>
            </w:pPr>
            <w:del w:id="2786" w:author="Perrine, Martin L. (GSFC-5670)" w:date="2016-09-27T10:29:00Z">
              <w:r w:rsidDel="006A227A">
                <w:rPr>
                  <w:rFonts w:cs="Arial"/>
                  <w:sz w:val="20"/>
                </w:rPr>
                <w:delText>3.11</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730CD5B" w14:textId="586B14EA" w:rsidR="003F049D" w:rsidRPr="00407988" w:rsidDel="006A227A" w:rsidRDefault="003F049D" w:rsidP="009B076C">
            <w:pPr>
              <w:spacing w:after="0"/>
              <w:jc w:val="center"/>
              <w:rPr>
                <w:del w:id="2787" w:author="Perrine, Martin L. (GSFC-5670)" w:date="2016-09-27T10:29:00Z"/>
                <w:rFonts w:cs="Arial"/>
                <w:sz w:val="20"/>
              </w:rPr>
            </w:pPr>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642DB39" w14:textId="1F0E4507" w:rsidR="003F049D" w:rsidRPr="00407988" w:rsidDel="006A227A" w:rsidRDefault="003F049D" w:rsidP="009B076C">
            <w:pPr>
              <w:spacing w:after="0"/>
              <w:jc w:val="center"/>
              <w:rPr>
                <w:del w:id="2788" w:author="Perrine, Martin L. (GSFC-5670)" w:date="2016-09-27T10:29:00Z"/>
                <w:rFonts w:cs="Arial"/>
                <w:sz w:val="20"/>
              </w:rPr>
            </w:pPr>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DE0F845" w14:textId="017AE63A" w:rsidR="003F049D" w:rsidRPr="00407988" w:rsidDel="006A227A" w:rsidRDefault="003F049D" w:rsidP="009B076C">
            <w:pPr>
              <w:spacing w:after="0"/>
              <w:jc w:val="center"/>
              <w:rPr>
                <w:del w:id="2789" w:author="Perrine, Martin L. (GSFC-5670)" w:date="2016-09-27T10:29:00Z"/>
                <w:rFonts w:cs="Arial"/>
                <w:sz w:val="20"/>
              </w:rPr>
            </w:pPr>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AA12B63" w14:textId="1F2569DC" w:rsidR="003F049D" w:rsidRPr="00407988" w:rsidDel="006A227A" w:rsidRDefault="003F049D" w:rsidP="009B076C">
            <w:pPr>
              <w:spacing w:after="0"/>
              <w:jc w:val="center"/>
              <w:rPr>
                <w:del w:id="2790" w:author="Perrine, Martin L. (GSFC-5670)" w:date="2016-09-27T10:29:00Z"/>
                <w:rFonts w:cs="Arial"/>
                <w:sz w:val="20"/>
              </w:rPr>
            </w:pPr>
            <w:del w:id="2791" w:author="Perrine, Martin L. (GSFC-5670)" w:date="2016-09-27T10:29:00Z">
              <w:r w:rsidDel="006A227A">
                <w:rPr>
                  <w:rFonts w:cs="Arial"/>
                  <w:sz w:val="20"/>
                </w:rPr>
                <w:delText>X</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40A30E9" w14:textId="795AED8B" w:rsidR="003F049D" w:rsidRPr="00407988" w:rsidDel="006A227A" w:rsidRDefault="003F049D" w:rsidP="009B076C">
            <w:pPr>
              <w:spacing w:after="0"/>
              <w:jc w:val="center"/>
              <w:rPr>
                <w:del w:id="2792"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6031A1D" w14:textId="3057D86C" w:rsidR="003F049D" w:rsidRPr="00407988" w:rsidDel="006A227A" w:rsidRDefault="003F049D" w:rsidP="009B076C">
            <w:pPr>
              <w:spacing w:after="0"/>
              <w:jc w:val="center"/>
              <w:rPr>
                <w:del w:id="2793" w:author="Perrine, Martin L. (GSFC-5670)" w:date="2016-09-27T10:29:00Z"/>
                <w:rFonts w:cs="Arial"/>
                <w:sz w:val="20"/>
              </w:rPr>
            </w:pPr>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00D783F" w14:textId="35166281" w:rsidR="003F049D" w:rsidRPr="00407988" w:rsidDel="006A227A" w:rsidRDefault="003F049D" w:rsidP="009B076C">
            <w:pPr>
              <w:spacing w:after="0"/>
              <w:jc w:val="center"/>
              <w:rPr>
                <w:del w:id="2794" w:author="Perrine, Martin L. (GSFC-5670)" w:date="2016-09-27T10:29:00Z"/>
                <w:rFonts w:cs="Arial"/>
                <w:sz w:val="20"/>
              </w:rPr>
            </w:pPr>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6FCAB4B8" w14:textId="36CDBC57" w:rsidR="003F049D" w:rsidRPr="00407988" w:rsidDel="006A227A" w:rsidRDefault="003F049D" w:rsidP="009B076C">
            <w:pPr>
              <w:spacing w:after="0"/>
              <w:jc w:val="center"/>
              <w:rPr>
                <w:del w:id="2795" w:author="Perrine, Martin L. (GSFC-5670)" w:date="2016-09-27T10:29:00Z"/>
                <w:rFonts w:cs="Arial"/>
                <w:sz w:val="20"/>
              </w:rPr>
            </w:pPr>
          </w:p>
        </w:tc>
      </w:tr>
      <w:tr w:rsidR="003F049D" w:rsidRPr="00407988" w:rsidDel="006A227A" w14:paraId="76C768B5" w14:textId="7E7D6294" w:rsidTr="009B076C">
        <w:trPr>
          <w:trHeight w:val="260"/>
          <w:jc w:val="center"/>
          <w:del w:id="2796" w:author="Perrine, Martin L. (GSFC-5670)" w:date="2016-09-27T10:29:00Z"/>
        </w:trPr>
        <w:tc>
          <w:tcPr>
            <w:tcW w:w="4888" w:type="dxa"/>
            <w:tcBorders>
              <w:top w:val="nil"/>
              <w:left w:val="nil"/>
              <w:bottom w:val="nil"/>
              <w:right w:val="nil"/>
            </w:tcBorders>
            <w:shd w:val="clear" w:color="auto" w:fill="auto"/>
            <w:noWrap/>
            <w:vAlign w:val="bottom"/>
          </w:tcPr>
          <w:p w14:paraId="3367EA0C" w14:textId="797DC63D" w:rsidR="003F049D" w:rsidRPr="00407988" w:rsidDel="006A227A" w:rsidRDefault="003F049D" w:rsidP="009B076C">
            <w:pPr>
              <w:spacing w:after="0"/>
              <w:rPr>
                <w:del w:id="2797" w:author="Perrine, Martin L. (GSFC-5670)" w:date="2016-09-27T10:29:00Z"/>
                <w:rFonts w:cs="Arial"/>
                <w:sz w:val="20"/>
              </w:rPr>
            </w:pPr>
          </w:p>
        </w:tc>
        <w:tc>
          <w:tcPr>
            <w:tcW w:w="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8A9CBC" w14:textId="692B15A8" w:rsidR="003F049D" w:rsidRPr="00407988" w:rsidDel="006A227A" w:rsidRDefault="003F049D" w:rsidP="009B076C">
            <w:pPr>
              <w:spacing w:after="0"/>
              <w:rPr>
                <w:del w:id="2798" w:author="Perrine, Martin L. (GSFC-5670)" w:date="2016-09-27T10:29:00Z"/>
                <w:rFonts w:cs="Arial"/>
                <w:sz w:val="20"/>
              </w:rPr>
            </w:pPr>
            <w:del w:id="2799" w:author="Perrine, Martin L. (GSFC-5670)" w:date="2016-09-27T10:29:00Z">
              <w:r w:rsidRPr="00407988" w:rsidDel="006A227A">
                <w:rPr>
                  <w:rFonts w:cs="Arial"/>
                  <w:sz w:val="20"/>
                </w:rPr>
                <w:delText> </w:delText>
              </w:r>
            </w:del>
          </w:p>
        </w:tc>
        <w:tc>
          <w:tcPr>
            <w:tcW w:w="7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ABB1FC" w14:textId="34EAC5D8" w:rsidR="003F049D" w:rsidRPr="00407988" w:rsidDel="006A227A" w:rsidRDefault="003F049D" w:rsidP="009B076C">
            <w:pPr>
              <w:spacing w:after="0"/>
              <w:jc w:val="center"/>
              <w:rPr>
                <w:del w:id="2800" w:author="Perrine, Martin L. (GSFC-5670)" w:date="2016-09-27T10:29:00Z"/>
                <w:rFonts w:cs="Arial"/>
                <w:sz w:val="20"/>
              </w:rPr>
            </w:pPr>
            <w:del w:id="2801"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D7FAA6" w14:textId="2DB4B3F4" w:rsidR="003F049D" w:rsidRPr="00407988" w:rsidDel="006A227A" w:rsidRDefault="003F049D" w:rsidP="009B076C">
            <w:pPr>
              <w:spacing w:after="0"/>
              <w:jc w:val="center"/>
              <w:rPr>
                <w:del w:id="2802" w:author="Perrine, Martin L. (GSFC-5670)" w:date="2016-09-27T10:29:00Z"/>
                <w:rFonts w:cs="Arial"/>
                <w:sz w:val="20"/>
              </w:rPr>
            </w:pPr>
            <w:del w:id="2803"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B76D93" w14:textId="0868723C" w:rsidR="003F049D" w:rsidRPr="00407988" w:rsidDel="006A227A" w:rsidRDefault="003F049D" w:rsidP="009B076C">
            <w:pPr>
              <w:spacing w:after="0"/>
              <w:jc w:val="center"/>
              <w:rPr>
                <w:del w:id="2804" w:author="Perrine, Martin L. (GSFC-5670)" w:date="2016-09-27T10:29:00Z"/>
                <w:rFonts w:cs="Arial"/>
                <w:sz w:val="20"/>
              </w:rPr>
            </w:pPr>
            <w:del w:id="2805"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F36DE1" w14:textId="29F30C10" w:rsidR="003F049D" w:rsidRPr="00407988" w:rsidDel="006A227A" w:rsidRDefault="003F049D" w:rsidP="009B076C">
            <w:pPr>
              <w:spacing w:after="0"/>
              <w:jc w:val="center"/>
              <w:rPr>
                <w:del w:id="2806" w:author="Perrine, Martin L. (GSFC-5670)" w:date="2016-09-27T10:29:00Z"/>
                <w:rFonts w:cs="Arial"/>
                <w:sz w:val="20"/>
              </w:rPr>
            </w:pPr>
            <w:del w:id="2807"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CB2388" w14:textId="6C22985A" w:rsidR="003F049D" w:rsidRPr="00407988" w:rsidDel="006A227A" w:rsidRDefault="003F049D" w:rsidP="009B076C">
            <w:pPr>
              <w:spacing w:after="0"/>
              <w:jc w:val="center"/>
              <w:rPr>
                <w:del w:id="2808" w:author="Perrine, Martin L. (GSFC-5670)" w:date="2016-09-27T10:29:00Z"/>
                <w:rFonts w:cs="Arial"/>
                <w:sz w:val="20"/>
              </w:rPr>
            </w:pPr>
            <w:del w:id="2809"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F0D97" w14:textId="063BAD09" w:rsidR="003F049D" w:rsidRPr="00407988" w:rsidDel="006A227A" w:rsidRDefault="003F049D" w:rsidP="009B076C">
            <w:pPr>
              <w:spacing w:after="0"/>
              <w:jc w:val="center"/>
              <w:rPr>
                <w:del w:id="2810" w:author="Perrine, Martin L. (GSFC-5670)" w:date="2016-09-27T10:29:00Z"/>
                <w:rFonts w:cs="Arial"/>
                <w:sz w:val="20"/>
              </w:rPr>
            </w:pPr>
            <w:del w:id="2811"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95D5A" w14:textId="3A69DAF5" w:rsidR="003F049D" w:rsidRPr="00407988" w:rsidDel="006A227A" w:rsidRDefault="003F049D" w:rsidP="009B076C">
            <w:pPr>
              <w:spacing w:after="0"/>
              <w:jc w:val="center"/>
              <w:rPr>
                <w:del w:id="2812" w:author="Perrine, Martin L. (GSFC-5670)" w:date="2016-09-27T10:29:00Z"/>
                <w:rFonts w:cs="Arial"/>
                <w:sz w:val="20"/>
              </w:rPr>
            </w:pPr>
            <w:del w:id="2813"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tcPr>
          <w:p w14:paraId="0E5F3D82" w14:textId="0A01B4AF" w:rsidR="003F049D" w:rsidRPr="00407988" w:rsidDel="006A227A" w:rsidRDefault="003F049D" w:rsidP="009B076C">
            <w:pPr>
              <w:spacing w:after="0"/>
              <w:jc w:val="center"/>
              <w:rPr>
                <w:del w:id="2814" w:author="Perrine, Martin L. (GSFC-5670)" w:date="2016-09-27T10:29:00Z"/>
                <w:rFonts w:cs="Arial"/>
                <w:sz w:val="20"/>
              </w:rPr>
            </w:pPr>
          </w:p>
        </w:tc>
      </w:tr>
      <w:tr w:rsidR="003F049D" w:rsidRPr="00407988" w:rsidDel="006A227A" w14:paraId="2FCD43DD" w14:textId="2B1B8579" w:rsidTr="009B076C">
        <w:trPr>
          <w:trHeight w:val="280"/>
          <w:jc w:val="center"/>
          <w:del w:id="2815"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D9D9D9"/>
            <w:noWrap/>
            <w:vAlign w:val="bottom"/>
          </w:tcPr>
          <w:p w14:paraId="5B08E8B4" w14:textId="2B3BD322" w:rsidR="003F049D" w:rsidRPr="00407988" w:rsidDel="006A227A" w:rsidRDefault="003F049D" w:rsidP="009B076C">
            <w:pPr>
              <w:spacing w:after="0"/>
              <w:jc w:val="center"/>
              <w:rPr>
                <w:del w:id="2816" w:author="Perrine, Martin L. (GSFC-5670)" w:date="2016-09-27T10:29:00Z"/>
                <w:rFonts w:cs="Arial"/>
                <w:b/>
                <w:sz w:val="20"/>
              </w:rPr>
            </w:pPr>
            <w:del w:id="2817" w:author="Perrine, Martin L. (GSFC-5670)" w:date="2016-09-27T10:29:00Z">
              <w:r w:rsidRPr="00407988" w:rsidDel="006A227A">
                <w:rPr>
                  <w:rFonts w:cs="Arial"/>
                  <w:b/>
                  <w:sz w:val="20"/>
                </w:rPr>
                <w:delText>Service Assurance Requirements</w:delText>
              </w:r>
            </w:del>
          </w:p>
        </w:tc>
        <w:tc>
          <w:tcPr>
            <w:tcW w:w="806"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7FD43274" w14:textId="311F937F" w:rsidR="003F049D" w:rsidRPr="00407988" w:rsidDel="006A227A" w:rsidRDefault="003F049D" w:rsidP="009B076C">
            <w:pPr>
              <w:spacing w:after="0"/>
              <w:rPr>
                <w:del w:id="2818" w:author="Perrine, Martin L. (GSFC-5670)" w:date="2016-09-27T10:29:00Z"/>
                <w:rFonts w:cs="Arial"/>
                <w:sz w:val="20"/>
              </w:rPr>
            </w:pPr>
            <w:del w:id="2819" w:author="Perrine, Martin L. (GSFC-5670)" w:date="2016-09-27T10:29:00Z">
              <w:r w:rsidRPr="00407988" w:rsidDel="006A227A">
                <w:rPr>
                  <w:rFonts w:cs="Arial"/>
                  <w:sz w:val="20"/>
                </w:rPr>
                <w:delText> </w:delText>
              </w:r>
            </w:del>
          </w:p>
        </w:tc>
        <w:tc>
          <w:tcPr>
            <w:tcW w:w="721"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0AA09005" w14:textId="236A484E" w:rsidR="003F049D" w:rsidRPr="00407988" w:rsidDel="006A227A" w:rsidRDefault="003F049D" w:rsidP="009B076C">
            <w:pPr>
              <w:spacing w:after="0"/>
              <w:jc w:val="center"/>
              <w:rPr>
                <w:del w:id="2820" w:author="Perrine, Martin L. (GSFC-5670)" w:date="2016-09-27T10:29:00Z"/>
                <w:rFonts w:cs="Arial"/>
                <w:sz w:val="20"/>
              </w:rPr>
            </w:pPr>
            <w:del w:id="2821"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4CC1B74E" w14:textId="3F6491A8" w:rsidR="003F049D" w:rsidRPr="00407988" w:rsidDel="006A227A" w:rsidRDefault="003F049D" w:rsidP="009B076C">
            <w:pPr>
              <w:spacing w:after="0"/>
              <w:jc w:val="center"/>
              <w:rPr>
                <w:del w:id="2822" w:author="Perrine, Martin L. (GSFC-5670)" w:date="2016-09-27T10:29:00Z"/>
                <w:rFonts w:cs="Arial"/>
                <w:sz w:val="20"/>
              </w:rPr>
            </w:pPr>
            <w:del w:id="2823"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3EA1FA9C" w14:textId="1034B226" w:rsidR="003F049D" w:rsidRPr="00407988" w:rsidDel="006A227A" w:rsidRDefault="003F049D" w:rsidP="009B076C">
            <w:pPr>
              <w:spacing w:after="0"/>
              <w:jc w:val="center"/>
              <w:rPr>
                <w:del w:id="2824" w:author="Perrine, Martin L. (GSFC-5670)" w:date="2016-09-27T10:29:00Z"/>
                <w:rFonts w:cs="Arial"/>
                <w:sz w:val="20"/>
              </w:rPr>
            </w:pPr>
            <w:del w:id="2825"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67181341" w14:textId="50A326A8" w:rsidR="003F049D" w:rsidRPr="00407988" w:rsidDel="006A227A" w:rsidRDefault="003F049D" w:rsidP="009B076C">
            <w:pPr>
              <w:spacing w:after="0"/>
              <w:jc w:val="center"/>
              <w:rPr>
                <w:del w:id="2826" w:author="Perrine, Martin L. (GSFC-5670)" w:date="2016-09-27T10:29:00Z"/>
                <w:rFonts w:cs="Arial"/>
                <w:sz w:val="20"/>
              </w:rPr>
            </w:pPr>
            <w:del w:id="2827"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21A783A0" w14:textId="1E0EE67B" w:rsidR="003F049D" w:rsidRPr="00407988" w:rsidDel="006A227A" w:rsidRDefault="003F049D" w:rsidP="009B076C">
            <w:pPr>
              <w:spacing w:after="0"/>
              <w:jc w:val="center"/>
              <w:rPr>
                <w:del w:id="2828" w:author="Perrine, Martin L. (GSFC-5670)" w:date="2016-09-27T10:29:00Z"/>
                <w:rFonts w:cs="Arial"/>
                <w:sz w:val="20"/>
              </w:rPr>
            </w:pPr>
            <w:del w:id="2829"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327150E4" w14:textId="3CACC24B" w:rsidR="003F049D" w:rsidRPr="00407988" w:rsidDel="006A227A" w:rsidRDefault="003F049D" w:rsidP="009B076C">
            <w:pPr>
              <w:spacing w:after="0"/>
              <w:jc w:val="center"/>
              <w:rPr>
                <w:del w:id="2830" w:author="Perrine, Martin L. (GSFC-5670)" w:date="2016-09-27T10:29:00Z"/>
                <w:rFonts w:cs="Arial"/>
                <w:sz w:val="20"/>
              </w:rPr>
            </w:pPr>
            <w:del w:id="2831"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40390468" w14:textId="4AA68745" w:rsidR="003F049D" w:rsidRPr="00407988" w:rsidDel="006A227A" w:rsidRDefault="003F049D" w:rsidP="009B076C">
            <w:pPr>
              <w:spacing w:after="0"/>
              <w:jc w:val="center"/>
              <w:rPr>
                <w:del w:id="2832" w:author="Perrine, Martin L. (GSFC-5670)" w:date="2016-09-27T10:29:00Z"/>
                <w:rFonts w:cs="Arial"/>
                <w:sz w:val="20"/>
              </w:rPr>
            </w:pPr>
            <w:del w:id="2833"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D9D9D9"/>
          </w:tcPr>
          <w:p w14:paraId="666AF1DB" w14:textId="71A03B9A" w:rsidR="003F049D" w:rsidRPr="00407988" w:rsidDel="006A227A" w:rsidRDefault="003F049D" w:rsidP="009B076C">
            <w:pPr>
              <w:spacing w:after="0"/>
              <w:jc w:val="center"/>
              <w:rPr>
                <w:del w:id="2834" w:author="Perrine, Martin L. (GSFC-5670)" w:date="2016-09-27T10:29:00Z"/>
                <w:rFonts w:cs="Arial"/>
                <w:sz w:val="20"/>
              </w:rPr>
            </w:pPr>
          </w:p>
        </w:tc>
      </w:tr>
      <w:tr w:rsidR="003F049D" w:rsidRPr="00407988" w:rsidDel="006A227A" w14:paraId="24451424" w14:textId="39B5489E" w:rsidTr="009B076C">
        <w:trPr>
          <w:trHeight w:val="260"/>
          <w:jc w:val="center"/>
          <w:del w:id="2835"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FFFFFF"/>
            <w:noWrap/>
            <w:vAlign w:val="bottom"/>
          </w:tcPr>
          <w:p w14:paraId="70B13EF0" w14:textId="59DC369E" w:rsidR="003F049D" w:rsidRPr="00407988" w:rsidDel="006A227A" w:rsidRDefault="003F049D" w:rsidP="009B076C">
            <w:pPr>
              <w:spacing w:after="0"/>
              <w:rPr>
                <w:del w:id="2836" w:author="Perrine, Martin L. (GSFC-5670)" w:date="2016-09-27T10:29:00Z"/>
                <w:rFonts w:cs="Arial"/>
                <w:sz w:val="20"/>
              </w:rPr>
            </w:pPr>
            <w:del w:id="2837" w:author="Perrine, Martin L. (GSFC-5670)" w:date="2016-09-27T10:29:00Z">
              <w:r w:rsidRPr="00407988" w:rsidDel="006A227A">
                <w:rPr>
                  <w:rFonts w:cs="Arial"/>
                  <w:sz w:val="20"/>
                </w:rPr>
                <w:delText>Requirement Number</w:delText>
              </w:r>
            </w:del>
          </w:p>
        </w:tc>
        <w:tc>
          <w:tcPr>
            <w:tcW w:w="80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AC86C3B" w14:textId="7028260F" w:rsidR="003F049D" w:rsidRPr="00407988" w:rsidDel="006A227A" w:rsidRDefault="003F049D" w:rsidP="009B076C">
            <w:pPr>
              <w:spacing w:after="0"/>
              <w:rPr>
                <w:del w:id="2838" w:author="Perrine, Martin L. (GSFC-5670)" w:date="2016-09-27T10:29:00Z"/>
                <w:rFonts w:cs="Arial"/>
                <w:sz w:val="20"/>
              </w:rPr>
            </w:pPr>
            <w:del w:id="2839" w:author="Perrine, Martin L. (GSFC-5670)" w:date="2016-09-27T10:29:00Z">
              <w:r w:rsidRPr="00407988" w:rsidDel="006A227A">
                <w:rPr>
                  <w:rFonts w:cs="Arial"/>
                  <w:sz w:val="20"/>
                </w:rPr>
                <w:delText> </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5ECF4C4" w14:textId="4F490569" w:rsidR="003F049D" w:rsidRPr="00407988" w:rsidDel="006A227A" w:rsidRDefault="003F049D" w:rsidP="009B076C">
            <w:pPr>
              <w:spacing w:after="0"/>
              <w:jc w:val="center"/>
              <w:rPr>
                <w:del w:id="2840" w:author="Perrine, Martin L. (GSFC-5670)" w:date="2016-09-27T10:29:00Z"/>
                <w:rFonts w:cs="Arial"/>
                <w:sz w:val="20"/>
              </w:rPr>
            </w:pPr>
            <w:del w:id="2841"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E76DB2A" w14:textId="3F615FA4" w:rsidR="003F049D" w:rsidRPr="00407988" w:rsidDel="006A227A" w:rsidRDefault="003F049D" w:rsidP="009B076C">
            <w:pPr>
              <w:spacing w:after="0"/>
              <w:jc w:val="center"/>
              <w:rPr>
                <w:del w:id="2842" w:author="Perrine, Martin L. (GSFC-5670)" w:date="2016-09-27T10:29:00Z"/>
                <w:rFonts w:cs="Arial"/>
                <w:sz w:val="20"/>
              </w:rPr>
            </w:pPr>
            <w:del w:id="2843"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0C2E3E7" w14:textId="159EEFE5" w:rsidR="003F049D" w:rsidRPr="00407988" w:rsidDel="006A227A" w:rsidRDefault="003F049D" w:rsidP="009B076C">
            <w:pPr>
              <w:spacing w:after="0"/>
              <w:jc w:val="center"/>
              <w:rPr>
                <w:del w:id="2844" w:author="Perrine, Martin L. (GSFC-5670)" w:date="2016-09-27T10:29:00Z"/>
                <w:rFonts w:cs="Arial"/>
                <w:sz w:val="20"/>
              </w:rPr>
            </w:pPr>
            <w:del w:id="2845"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FADE252" w14:textId="0D65EB74" w:rsidR="003F049D" w:rsidRPr="00407988" w:rsidDel="006A227A" w:rsidRDefault="003F049D" w:rsidP="009B076C">
            <w:pPr>
              <w:spacing w:after="0"/>
              <w:jc w:val="center"/>
              <w:rPr>
                <w:del w:id="2846" w:author="Perrine, Martin L. (GSFC-5670)" w:date="2016-09-27T10:29:00Z"/>
                <w:rFonts w:cs="Arial"/>
                <w:sz w:val="20"/>
              </w:rPr>
            </w:pPr>
            <w:del w:id="2847"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CD02F9F" w14:textId="1A066AA7" w:rsidR="003F049D" w:rsidRPr="00407988" w:rsidDel="006A227A" w:rsidRDefault="003F049D" w:rsidP="009B076C">
            <w:pPr>
              <w:spacing w:after="0"/>
              <w:jc w:val="center"/>
              <w:rPr>
                <w:del w:id="2848" w:author="Perrine, Martin L. (GSFC-5670)" w:date="2016-09-27T10:29:00Z"/>
                <w:rFonts w:cs="Arial"/>
                <w:sz w:val="20"/>
              </w:rPr>
            </w:pPr>
            <w:del w:id="2849"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9BF9359" w14:textId="03365446" w:rsidR="003F049D" w:rsidRPr="00407988" w:rsidDel="006A227A" w:rsidRDefault="003F049D" w:rsidP="009B076C">
            <w:pPr>
              <w:spacing w:after="0"/>
              <w:jc w:val="center"/>
              <w:rPr>
                <w:del w:id="2850" w:author="Perrine, Martin L. (GSFC-5670)" w:date="2016-09-27T10:29:00Z"/>
                <w:rFonts w:cs="Arial"/>
                <w:sz w:val="20"/>
              </w:rPr>
            </w:pPr>
            <w:del w:id="2851"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58473BB" w14:textId="564BBF78" w:rsidR="003F049D" w:rsidRPr="00407988" w:rsidDel="006A227A" w:rsidRDefault="003F049D" w:rsidP="009B076C">
            <w:pPr>
              <w:spacing w:after="0"/>
              <w:jc w:val="center"/>
              <w:rPr>
                <w:del w:id="2852" w:author="Perrine, Martin L. (GSFC-5670)" w:date="2016-09-27T10:29:00Z"/>
                <w:rFonts w:cs="Arial"/>
                <w:sz w:val="20"/>
              </w:rPr>
            </w:pPr>
            <w:del w:id="2853"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3558A1D4" w14:textId="32FD47B9" w:rsidR="003F049D" w:rsidRPr="00407988" w:rsidDel="006A227A" w:rsidRDefault="003F049D" w:rsidP="009B076C">
            <w:pPr>
              <w:spacing w:after="0"/>
              <w:jc w:val="center"/>
              <w:rPr>
                <w:del w:id="2854" w:author="Perrine, Martin L. (GSFC-5670)" w:date="2016-09-27T10:29:00Z"/>
                <w:rFonts w:cs="Arial"/>
                <w:sz w:val="20"/>
              </w:rPr>
            </w:pPr>
          </w:p>
        </w:tc>
      </w:tr>
      <w:tr w:rsidR="003F049D" w:rsidRPr="00407988" w:rsidDel="006A227A" w14:paraId="4FEED332" w14:textId="66A2F733" w:rsidTr="009B076C">
        <w:trPr>
          <w:trHeight w:val="260"/>
          <w:jc w:val="center"/>
          <w:del w:id="2855"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FFFFFF"/>
            <w:noWrap/>
          </w:tcPr>
          <w:p w14:paraId="09225F8E" w14:textId="7AAFA904" w:rsidR="003F049D" w:rsidRPr="00407988" w:rsidDel="006A227A" w:rsidRDefault="003F049D" w:rsidP="009B076C">
            <w:pPr>
              <w:spacing w:after="0"/>
              <w:rPr>
                <w:del w:id="2856" w:author="Perrine, Martin L. (GSFC-5670)" w:date="2016-09-27T10:29:00Z"/>
                <w:rFonts w:cs="Arial"/>
                <w:sz w:val="20"/>
              </w:rPr>
            </w:pPr>
            <w:del w:id="2857" w:author="Perrine, Martin L. (GSFC-5670)" w:date="2016-09-27T10:29:00Z">
              <w:r w:rsidRPr="00407988" w:rsidDel="006A227A">
                <w:rPr>
                  <w:rFonts w:cs="Arial"/>
                  <w:sz w:val="20"/>
                </w:rPr>
                <w:delText>NENG-ServAssure-003 no connection to MOC</w:delText>
              </w:r>
            </w:del>
          </w:p>
        </w:tc>
        <w:tc>
          <w:tcPr>
            <w:tcW w:w="80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6B88017" w14:textId="0CD3D7EC" w:rsidR="003F049D" w:rsidRPr="00407988" w:rsidDel="006A227A" w:rsidRDefault="003F049D" w:rsidP="009B076C">
            <w:pPr>
              <w:spacing w:after="0"/>
              <w:jc w:val="right"/>
              <w:rPr>
                <w:del w:id="2858" w:author="Perrine, Martin L. (GSFC-5670)" w:date="2016-09-27T10:29:00Z"/>
                <w:rFonts w:cs="Arial"/>
                <w:sz w:val="20"/>
              </w:rPr>
            </w:pPr>
            <w:del w:id="2859" w:author="Perrine, Martin L. (GSFC-5670)" w:date="2016-09-27T10:29:00Z">
              <w:r w:rsidDel="006A227A">
                <w:rPr>
                  <w:rFonts w:cs="Arial"/>
                  <w:sz w:val="20"/>
                </w:rPr>
                <w:delText>4.1</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F1699FD" w14:textId="360F2ED5" w:rsidR="003F049D" w:rsidRPr="00407988" w:rsidDel="006A227A" w:rsidRDefault="003F049D" w:rsidP="009B076C">
            <w:pPr>
              <w:spacing w:after="0"/>
              <w:jc w:val="center"/>
              <w:rPr>
                <w:del w:id="2860" w:author="Perrine, Martin L. (GSFC-5670)" w:date="2016-09-27T10:29:00Z"/>
                <w:rFonts w:cs="Arial"/>
                <w:sz w:val="20"/>
              </w:rPr>
            </w:pPr>
            <w:del w:id="2861"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11E827C" w14:textId="7F8480C2" w:rsidR="003F049D" w:rsidRPr="00407988" w:rsidDel="006A227A" w:rsidRDefault="003F049D" w:rsidP="009B076C">
            <w:pPr>
              <w:spacing w:after="0"/>
              <w:jc w:val="center"/>
              <w:rPr>
                <w:del w:id="2862" w:author="Perrine, Martin L. (GSFC-5670)" w:date="2016-09-27T10:29:00Z"/>
                <w:rFonts w:cs="Arial"/>
                <w:sz w:val="20"/>
              </w:rPr>
            </w:pPr>
            <w:del w:id="2863"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A80A764" w14:textId="194C9B73" w:rsidR="003F049D" w:rsidRPr="00407988" w:rsidDel="006A227A" w:rsidRDefault="003F049D" w:rsidP="009B076C">
            <w:pPr>
              <w:spacing w:after="0"/>
              <w:jc w:val="center"/>
              <w:rPr>
                <w:del w:id="2864" w:author="Perrine, Martin L. (GSFC-5670)" w:date="2016-09-27T10:29:00Z"/>
                <w:rFonts w:cs="Arial"/>
                <w:sz w:val="20"/>
              </w:rPr>
            </w:pPr>
            <w:del w:id="2865"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4A260B9" w14:textId="2AF43FC1" w:rsidR="003F049D" w:rsidRPr="00407988" w:rsidDel="006A227A" w:rsidRDefault="003F049D" w:rsidP="009B076C">
            <w:pPr>
              <w:spacing w:after="0"/>
              <w:jc w:val="center"/>
              <w:rPr>
                <w:del w:id="2866" w:author="Perrine, Martin L. (GSFC-5670)" w:date="2016-09-27T10:29:00Z"/>
                <w:rFonts w:cs="Arial"/>
                <w:sz w:val="20"/>
              </w:rPr>
            </w:pPr>
            <w:del w:id="2867"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465784A" w14:textId="773E92B2" w:rsidR="003F049D" w:rsidRPr="00407988" w:rsidDel="006A227A" w:rsidRDefault="003F049D" w:rsidP="009B076C">
            <w:pPr>
              <w:spacing w:after="0"/>
              <w:jc w:val="center"/>
              <w:rPr>
                <w:del w:id="2868" w:author="Perrine, Martin L. (GSFC-5670)" w:date="2016-09-27T10:29:00Z"/>
                <w:rFonts w:cs="Arial"/>
                <w:sz w:val="20"/>
              </w:rPr>
            </w:pPr>
            <w:del w:id="2869"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3C49BFA" w14:textId="368EB0B9" w:rsidR="003F049D" w:rsidRPr="00407988" w:rsidDel="006A227A" w:rsidRDefault="003F049D" w:rsidP="009B076C">
            <w:pPr>
              <w:spacing w:after="0"/>
              <w:jc w:val="center"/>
              <w:rPr>
                <w:del w:id="2870" w:author="Perrine, Martin L. (GSFC-5670)" w:date="2016-09-27T10:29:00Z"/>
                <w:rFonts w:cs="Arial"/>
                <w:sz w:val="20"/>
              </w:rPr>
            </w:pPr>
            <w:del w:id="2871" w:author="Perrine, Martin L. (GSFC-5670)" w:date="2016-09-27T10:29:00Z">
              <w:r w:rsidRPr="00407988" w:rsidDel="006A227A">
                <w:rPr>
                  <w:rFonts w:cs="Arial"/>
                  <w:sz w:val="20"/>
                </w:rPr>
                <w:delText>X</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8A0B1A4" w14:textId="1B1E7F01" w:rsidR="003F049D" w:rsidRPr="00407988" w:rsidDel="006A227A" w:rsidRDefault="003F049D" w:rsidP="009B076C">
            <w:pPr>
              <w:spacing w:after="0"/>
              <w:jc w:val="center"/>
              <w:rPr>
                <w:del w:id="2872" w:author="Perrine, Martin L. (GSFC-5670)" w:date="2016-09-27T10:29:00Z"/>
                <w:rFonts w:cs="Arial"/>
                <w:sz w:val="20"/>
              </w:rPr>
            </w:pPr>
          </w:p>
        </w:tc>
        <w:tc>
          <w:tcPr>
            <w:tcW w:w="695" w:type="dxa"/>
            <w:tcBorders>
              <w:top w:val="single" w:sz="4" w:space="0" w:color="auto"/>
              <w:left w:val="single" w:sz="4" w:space="0" w:color="auto"/>
              <w:bottom w:val="single" w:sz="4" w:space="0" w:color="auto"/>
              <w:right w:val="single" w:sz="4" w:space="0" w:color="auto"/>
            </w:tcBorders>
            <w:shd w:val="clear" w:color="auto" w:fill="FFFFFF"/>
            <w:vAlign w:val="bottom"/>
          </w:tcPr>
          <w:p w14:paraId="27CBC91B" w14:textId="7BFAFC03" w:rsidR="003F049D" w:rsidRPr="00407988" w:rsidDel="006A227A" w:rsidRDefault="003F049D" w:rsidP="009B076C">
            <w:pPr>
              <w:spacing w:after="0"/>
              <w:jc w:val="center"/>
              <w:rPr>
                <w:del w:id="2873" w:author="Perrine, Martin L. (GSFC-5670)" w:date="2016-09-27T10:29:00Z"/>
                <w:rFonts w:cs="Arial"/>
                <w:sz w:val="20"/>
              </w:rPr>
            </w:pPr>
            <w:del w:id="2874" w:author="Perrine, Martin L. (GSFC-5670)" w:date="2016-09-27T10:29:00Z">
              <w:r w:rsidRPr="00407988" w:rsidDel="006A227A">
                <w:rPr>
                  <w:rFonts w:cs="Arial"/>
                  <w:sz w:val="20"/>
                </w:rPr>
                <w:delText>X</w:delText>
              </w:r>
            </w:del>
          </w:p>
        </w:tc>
      </w:tr>
      <w:tr w:rsidR="003F049D" w:rsidRPr="00407988" w:rsidDel="006A227A" w14:paraId="6BF8877A" w14:textId="7B3531C2" w:rsidTr="009B076C">
        <w:trPr>
          <w:trHeight w:val="260"/>
          <w:jc w:val="center"/>
          <w:del w:id="2875"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FFFFFF"/>
            <w:noWrap/>
          </w:tcPr>
          <w:p w14:paraId="1828FC75" w14:textId="2C8C9171" w:rsidR="003F049D" w:rsidRPr="00407988" w:rsidDel="006A227A" w:rsidRDefault="003F049D" w:rsidP="009B076C">
            <w:pPr>
              <w:spacing w:after="0"/>
              <w:rPr>
                <w:del w:id="2876" w:author="Perrine, Martin L. (GSFC-5670)" w:date="2016-09-27T10:29:00Z"/>
                <w:rFonts w:cs="Arial"/>
                <w:sz w:val="20"/>
              </w:rPr>
            </w:pPr>
            <w:del w:id="2877" w:author="Perrine, Martin L. (GSFC-5670)" w:date="2016-09-27T10:29:00Z">
              <w:r w:rsidRPr="00407988" w:rsidDel="006A227A">
                <w:rPr>
                  <w:rFonts w:cs="Arial"/>
                  <w:sz w:val="20"/>
                </w:rPr>
                <w:delText>NENG-ServAssure-004 Log of file delivery attempt</w:delText>
              </w:r>
            </w:del>
          </w:p>
        </w:tc>
        <w:tc>
          <w:tcPr>
            <w:tcW w:w="80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769DF6E" w14:textId="4E6F5C47" w:rsidR="003F049D" w:rsidRPr="00407988" w:rsidDel="006A227A" w:rsidRDefault="003F049D" w:rsidP="009B076C">
            <w:pPr>
              <w:spacing w:after="0"/>
              <w:jc w:val="right"/>
              <w:rPr>
                <w:del w:id="2878" w:author="Perrine, Martin L. (GSFC-5670)" w:date="2016-09-27T10:29:00Z"/>
                <w:rFonts w:cs="Arial"/>
                <w:sz w:val="20"/>
              </w:rPr>
            </w:pPr>
            <w:del w:id="2879" w:author="Perrine, Martin L. (GSFC-5670)" w:date="2016-09-27T10:29:00Z">
              <w:r w:rsidDel="006A227A">
                <w:rPr>
                  <w:rFonts w:cs="Arial"/>
                  <w:sz w:val="20"/>
                </w:rPr>
                <w:delText>4.2</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3AD7161" w14:textId="2133FEEA" w:rsidR="003F049D" w:rsidRPr="00407988" w:rsidDel="006A227A" w:rsidRDefault="003F049D" w:rsidP="009B076C">
            <w:pPr>
              <w:spacing w:after="0"/>
              <w:jc w:val="center"/>
              <w:rPr>
                <w:del w:id="2880" w:author="Perrine, Martin L. (GSFC-5670)" w:date="2016-09-27T10:29:00Z"/>
                <w:rFonts w:cs="Arial"/>
                <w:sz w:val="20"/>
              </w:rPr>
            </w:pPr>
            <w:del w:id="2881"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FE357CE" w14:textId="62C718CB" w:rsidR="003F049D" w:rsidRPr="00407988" w:rsidDel="006A227A" w:rsidRDefault="003F049D" w:rsidP="009B076C">
            <w:pPr>
              <w:spacing w:after="0"/>
              <w:jc w:val="center"/>
              <w:rPr>
                <w:del w:id="2882" w:author="Perrine, Martin L. (GSFC-5670)" w:date="2016-09-27T10:29:00Z"/>
                <w:rFonts w:cs="Arial"/>
                <w:sz w:val="20"/>
              </w:rPr>
            </w:pPr>
            <w:del w:id="2883"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FAC2AD6" w14:textId="0B0F1005" w:rsidR="003F049D" w:rsidRPr="00407988" w:rsidDel="006A227A" w:rsidRDefault="003F049D" w:rsidP="009B076C">
            <w:pPr>
              <w:spacing w:after="0"/>
              <w:jc w:val="center"/>
              <w:rPr>
                <w:del w:id="2884" w:author="Perrine, Martin L. (GSFC-5670)" w:date="2016-09-27T10:29:00Z"/>
                <w:rFonts w:cs="Arial"/>
                <w:sz w:val="20"/>
              </w:rPr>
            </w:pPr>
            <w:del w:id="2885"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AF44C01" w14:textId="5BE65559" w:rsidR="003F049D" w:rsidRPr="00407988" w:rsidDel="006A227A" w:rsidRDefault="003F049D" w:rsidP="009B076C">
            <w:pPr>
              <w:spacing w:after="0"/>
              <w:jc w:val="center"/>
              <w:rPr>
                <w:del w:id="2886" w:author="Perrine, Martin L. (GSFC-5670)" w:date="2016-09-27T10:29:00Z"/>
                <w:rFonts w:cs="Arial"/>
                <w:sz w:val="20"/>
              </w:rPr>
            </w:pPr>
            <w:del w:id="2887" w:author="Perrine, Martin L. (GSFC-5670)" w:date="2016-09-27T10:29:00Z">
              <w:r w:rsidRPr="00407988" w:rsidDel="006A227A">
                <w:rPr>
                  <w:rFonts w:cs="Arial"/>
                  <w:sz w:val="20"/>
                </w:rPr>
                <w:delText>X</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9148A5F" w14:textId="2E6526C0" w:rsidR="003F049D" w:rsidRPr="00407988" w:rsidDel="006A227A" w:rsidRDefault="003F049D" w:rsidP="009B076C">
            <w:pPr>
              <w:spacing w:after="0"/>
              <w:jc w:val="center"/>
              <w:rPr>
                <w:del w:id="2888" w:author="Perrine, Martin L. (GSFC-5670)" w:date="2016-09-27T10:29:00Z"/>
                <w:rFonts w:cs="Arial"/>
                <w:sz w:val="20"/>
              </w:rPr>
            </w:pPr>
            <w:del w:id="2889"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40D2758" w14:textId="798C7168" w:rsidR="003F049D" w:rsidRPr="00407988" w:rsidDel="006A227A" w:rsidRDefault="003F049D" w:rsidP="009B076C">
            <w:pPr>
              <w:spacing w:after="0"/>
              <w:jc w:val="center"/>
              <w:rPr>
                <w:del w:id="2890" w:author="Perrine, Martin L. (GSFC-5670)" w:date="2016-09-27T10:29:00Z"/>
                <w:rFonts w:cs="Arial"/>
                <w:sz w:val="20"/>
              </w:rPr>
            </w:pPr>
            <w:del w:id="2891"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7AB23B9" w14:textId="1BE7A4EF" w:rsidR="003F049D" w:rsidRPr="00407988" w:rsidDel="006A227A" w:rsidRDefault="003F049D" w:rsidP="009B076C">
            <w:pPr>
              <w:spacing w:after="0"/>
              <w:jc w:val="center"/>
              <w:rPr>
                <w:del w:id="2892" w:author="Perrine, Martin L. (GSFC-5670)" w:date="2016-09-27T10:29:00Z"/>
                <w:rFonts w:cs="Arial"/>
                <w:sz w:val="20"/>
              </w:rPr>
            </w:pPr>
            <w:del w:id="2893" w:author="Perrine, Martin L. (GSFC-5670)" w:date="2016-09-27T10:29:00Z">
              <w:r w:rsidRPr="00407988" w:rsidDel="006A227A">
                <w:rPr>
                  <w:rFonts w:cs="Arial"/>
                  <w:sz w:val="20"/>
                </w:rPr>
                <w:delText> X</w:delText>
              </w:r>
            </w:del>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7B86585B" w14:textId="20AF2BEF" w:rsidR="003F049D" w:rsidRPr="00407988" w:rsidDel="006A227A" w:rsidRDefault="003F049D" w:rsidP="009B076C">
            <w:pPr>
              <w:spacing w:after="0"/>
              <w:jc w:val="center"/>
              <w:rPr>
                <w:del w:id="2894" w:author="Perrine, Martin L. (GSFC-5670)" w:date="2016-09-27T10:29:00Z"/>
                <w:rFonts w:cs="Arial"/>
                <w:sz w:val="20"/>
              </w:rPr>
            </w:pPr>
          </w:p>
        </w:tc>
      </w:tr>
      <w:tr w:rsidR="003F049D" w:rsidRPr="00407988" w:rsidDel="006A227A" w14:paraId="316256D5" w14:textId="3645CE0C" w:rsidTr="009B076C">
        <w:trPr>
          <w:trHeight w:val="431"/>
          <w:jc w:val="center"/>
          <w:del w:id="2895" w:author="Perrine, Martin L. (GSFC-5670)" w:date="2016-09-27T10:29:00Z"/>
        </w:trPr>
        <w:tc>
          <w:tcPr>
            <w:tcW w:w="4888" w:type="dxa"/>
            <w:tcBorders>
              <w:top w:val="single" w:sz="4" w:space="0" w:color="auto"/>
              <w:left w:val="single" w:sz="4" w:space="0" w:color="auto"/>
              <w:bottom w:val="single" w:sz="4" w:space="0" w:color="auto"/>
              <w:right w:val="nil"/>
            </w:tcBorders>
            <w:shd w:val="clear" w:color="auto" w:fill="FFFFFF"/>
            <w:noWrap/>
          </w:tcPr>
          <w:p w14:paraId="38724D3B" w14:textId="4825F24E" w:rsidR="003F049D" w:rsidRPr="00407988" w:rsidDel="006A227A" w:rsidRDefault="003F049D" w:rsidP="009B076C">
            <w:pPr>
              <w:spacing w:after="0"/>
              <w:rPr>
                <w:del w:id="2896" w:author="Perrine, Martin L. (GSFC-5670)" w:date="2016-09-27T10:29:00Z"/>
                <w:rFonts w:cs="Arial"/>
                <w:sz w:val="20"/>
              </w:rPr>
            </w:pPr>
            <w:del w:id="2897" w:author="Perrine, Martin L. (GSFC-5670)" w:date="2016-09-27T10:29:00Z">
              <w:r w:rsidDel="006A227A">
                <w:rPr>
                  <w:rFonts w:cs="Arial"/>
                  <w:sz w:val="20"/>
                </w:rPr>
                <w:delText>NENG-ServAssure-007 Emergency Interrupts</w:delText>
              </w:r>
            </w:del>
          </w:p>
        </w:tc>
        <w:tc>
          <w:tcPr>
            <w:tcW w:w="80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409984B" w14:textId="72CD6B1B" w:rsidR="003F049D" w:rsidDel="006A227A" w:rsidRDefault="003F049D" w:rsidP="009B076C">
            <w:pPr>
              <w:spacing w:after="0"/>
              <w:jc w:val="right"/>
              <w:rPr>
                <w:del w:id="2898" w:author="Perrine, Martin L. (GSFC-5670)" w:date="2016-09-27T10:29:00Z"/>
                <w:rFonts w:cs="Arial"/>
                <w:sz w:val="20"/>
              </w:rPr>
            </w:pPr>
            <w:del w:id="2899" w:author="Perrine, Martin L. (GSFC-5670)" w:date="2016-09-27T10:29:00Z">
              <w:r w:rsidDel="006A227A">
                <w:rPr>
                  <w:rFonts w:cs="Arial"/>
                  <w:sz w:val="20"/>
                </w:rPr>
                <w:delText>4.3</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F243024" w14:textId="4D92E3AB" w:rsidR="003F049D" w:rsidRPr="00407988" w:rsidDel="006A227A" w:rsidRDefault="003F049D" w:rsidP="009B076C">
            <w:pPr>
              <w:spacing w:after="0"/>
              <w:jc w:val="center"/>
              <w:rPr>
                <w:del w:id="2900" w:author="Perrine, Martin L. (GSFC-5670)" w:date="2016-09-27T10:29:00Z"/>
                <w:rFonts w:cs="Arial"/>
                <w:sz w:val="20"/>
              </w:rPr>
            </w:pPr>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3A57A614" w14:textId="1734F083" w:rsidR="003F049D" w:rsidRPr="00407988" w:rsidDel="006A227A" w:rsidRDefault="003F049D" w:rsidP="009B076C">
            <w:pPr>
              <w:spacing w:after="0"/>
              <w:jc w:val="center"/>
              <w:rPr>
                <w:del w:id="2901" w:author="Perrine, Martin L. (GSFC-5670)" w:date="2016-09-27T10:29:00Z"/>
                <w:rFonts w:cs="Arial"/>
                <w:sz w:val="20"/>
              </w:rPr>
            </w:pPr>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F8B0E4E" w14:textId="64FB9FD0" w:rsidR="003F049D" w:rsidRPr="00407988" w:rsidDel="006A227A" w:rsidRDefault="003F049D" w:rsidP="009B076C">
            <w:pPr>
              <w:spacing w:after="0"/>
              <w:jc w:val="center"/>
              <w:rPr>
                <w:del w:id="2902" w:author="Perrine, Martin L. (GSFC-5670)" w:date="2016-09-27T10:29:00Z"/>
                <w:rFonts w:cs="Arial"/>
                <w:sz w:val="20"/>
              </w:rPr>
            </w:pPr>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4B0934A" w14:textId="242EE0AE" w:rsidR="003F049D" w:rsidRPr="00407988" w:rsidDel="006A227A" w:rsidRDefault="003F049D" w:rsidP="009B076C">
            <w:pPr>
              <w:spacing w:after="0"/>
              <w:jc w:val="center"/>
              <w:rPr>
                <w:del w:id="2903" w:author="Perrine, Martin L. (GSFC-5670)" w:date="2016-09-27T10:29:00Z"/>
                <w:rFonts w:cs="Arial"/>
                <w:sz w:val="20"/>
              </w:rPr>
            </w:pPr>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50F4644" w14:textId="356E3F30" w:rsidR="003F049D" w:rsidRPr="00407988" w:rsidDel="006A227A" w:rsidRDefault="003F049D" w:rsidP="009B076C">
            <w:pPr>
              <w:spacing w:after="0"/>
              <w:jc w:val="center"/>
              <w:rPr>
                <w:del w:id="2904"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6076403" w14:textId="617AF551" w:rsidR="003F049D" w:rsidRPr="00407988" w:rsidDel="006A227A" w:rsidRDefault="003F049D" w:rsidP="009B076C">
            <w:pPr>
              <w:spacing w:after="0"/>
              <w:jc w:val="center"/>
              <w:rPr>
                <w:del w:id="2905" w:author="Perrine, Martin L. (GSFC-5670)" w:date="2016-09-27T10:29:00Z"/>
                <w:rFonts w:cs="Arial"/>
                <w:sz w:val="20"/>
              </w:rPr>
            </w:pPr>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494A19A" w14:textId="45221F4F" w:rsidR="003F049D" w:rsidRPr="00407988" w:rsidDel="006A227A" w:rsidRDefault="003F049D" w:rsidP="009B076C">
            <w:pPr>
              <w:spacing w:after="0"/>
              <w:jc w:val="center"/>
              <w:rPr>
                <w:del w:id="2906" w:author="Perrine, Martin L. (GSFC-5670)" w:date="2016-09-27T10:29:00Z"/>
                <w:rFonts w:cs="Arial"/>
                <w:sz w:val="20"/>
              </w:rPr>
            </w:pPr>
          </w:p>
        </w:tc>
        <w:tc>
          <w:tcPr>
            <w:tcW w:w="695" w:type="dxa"/>
            <w:tcBorders>
              <w:top w:val="single" w:sz="4" w:space="0" w:color="auto"/>
              <w:left w:val="single" w:sz="4" w:space="0" w:color="auto"/>
              <w:bottom w:val="single" w:sz="4" w:space="0" w:color="auto"/>
              <w:right w:val="single" w:sz="4" w:space="0" w:color="auto"/>
            </w:tcBorders>
            <w:shd w:val="clear" w:color="auto" w:fill="FFFFFF"/>
          </w:tcPr>
          <w:p w14:paraId="05087AF9" w14:textId="4917EF58" w:rsidR="003F049D" w:rsidDel="006A227A" w:rsidRDefault="003F049D" w:rsidP="009B076C">
            <w:pPr>
              <w:spacing w:after="0"/>
              <w:jc w:val="center"/>
              <w:rPr>
                <w:del w:id="2907" w:author="Perrine, Martin L. (GSFC-5670)" w:date="2016-09-27T10:29:00Z"/>
                <w:rFonts w:cs="Arial"/>
                <w:sz w:val="20"/>
              </w:rPr>
            </w:pPr>
            <w:del w:id="2908" w:author="Perrine, Martin L. (GSFC-5670)" w:date="2016-09-27T10:29:00Z">
              <w:r w:rsidDel="006A227A">
                <w:rPr>
                  <w:rFonts w:cs="Arial"/>
                  <w:sz w:val="20"/>
                </w:rPr>
                <w:delText>X</w:delText>
              </w:r>
            </w:del>
          </w:p>
        </w:tc>
      </w:tr>
      <w:tr w:rsidR="003F049D" w:rsidRPr="00407988" w:rsidDel="006A227A" w14:paraId="3282D9D0" w14:textId="7FA703B0" w:rsidTr="009B076C">
        <w:trPr>
          <w:trHeight w:val="260"/>
          <w:jc w:val="center"/>
          <w:del w:id="2909" w:author="Perrine, Martin L. (GSFC-5670)" w:date="2016-09-27T10:29:00Z"/>
        </w:trPr>
        <w:tc>
          <w:tcPr>
            <w:tcW w:w="4888" w:type="dxa"/>
            <w:tcBorders>
              <w:top w:val="nil"/>
              <w:left w:val="nil"/>
              <w:bottom w:val="nil"/>
              <w:right w:val="nil"/>
            </w:tcBorders>
            <w:shd w:val="clear" w:color="auto" w:fill="auto"/>
            <w:noWrap/>
            <w:vAlign w:val="bottom"/>
          </w:tcPr>
          <w:p w14:paraId="24AA01F2" w14:textId="2EFE7C5A" w:rsidR="003F049D" w:rsidRPr="00407988" w:rsidDel="006A227A" w:rsidRDefault="003F049D" w:rsidP="009B076C">
            <w:pPr>
              <w:spacing w:after="0"/>
              <w:rPr>
                <w:del w:id="2910" w:author="Perrine, Martin L. (GSFC-5670)" w:date="2016-09-27T10:29:00Z"/>
                <w:rFonts w:cs="Arial"/>
                <w:sz w:val="20"/>
              </w:rPr>
            </w:pPr>
          </w:p>
        </w:tc>
        <w:tc>
          <w:tcPr>
            <w:tcW w:w="8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96F37" w14:textId="73F541F0" w:rsidR="003F049D" w:rsidRPr="00407988" w:rsidDel="006A227A" w:rsidRDefault="003F049D" w:rsidP="009B076C">
            <w:pPr>
              <w:spacing w:after="0"/>
              <w:rPr>
                <w:del w:id="2911" w:author="Perrine, Martin L. (GSFC-5670)" w:date="2016-09-27T10:29:00Z"/>
                <w:rFonts w:cs="Arial"/>
                <w:sz w:val="20"/>
              </w:rPr>
            </w:pPr>
            <w:del w:id="2912" w:author="Perrine, Martin L. (GSFC-5670)" w:date="2016-09-27T10:29:00Z">
              <w:r w:rsidRPr="00407988" w:rsidDel="006A227A">
                <w:rPr>
                  <w:rFonts w:cs="Arial"/>
                  <w:sz w:val="20"/>
                </w:rPr>
                <w:delText> </w:delText>
              </w:r>
            </w:del>
          </w:p>
        </w:tc>
        <w:tc>
          <w:tcPr>
            <w:tcW w:w="7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C63B3" w14:textId="22EF8BB3" w:rsidR="003F049D" w:rsidRPr="00407988" w:rsidDel="006A227A" w:rsidRDefault="003F049D" w:rsidP="009B076C">
            <w:pPr>
              <w:spacing w:after="0"/>
              <w:jc w:val="center"/>
              <w:rPr>
                <w:del w:id="2913" w:author="Perrine, Martin L. (GSFC-5670)" w:date="2016-09-27T10:29:00Z"/>
                <w:rFonts w:cs="Arial"/>
                <w:sz w:val="20"/>
              </w:rPr>
            </w:pPr>
            <w:del w:id="2914"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19B83F" w14:textId="5ACF2113" w:rsidR="003F049D" w:rsidRPr="00407988" w:rsidDel="006A227A" w:rsidRDefault="003F049D" w:rsidP="009B076C">
            <w:pPr>
              <w:spacing w:after="0"/>
              <w:jc w:val="center"/>
              <w:rPr>
                <w:del w:id="2915" w:author="Perrine, Martin L. (GSFC-5670)" w:date="2016-09-27T10:29:00Z"/>
                <w:rFonts w:cs="Arial"/>
                <w:sz w:val="20"/>
              </w:rPr>
            </w:pPr>
            <w:del w:id="2916"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E2A25" w14:textId="5734C7F1" w:rsidR="003F049D" w:rsidRPr="00407988" w:rsidDel="006A227A" w:rsidRDefault="003F049D" w:rsidP="009B076C">
            <w:pPr>
              <w:spacing w:after="0"/>
              <w:jc w:val="center"/>
              <w:rPr>
                <w:del w:id="2917" w:author="Perrine, Martin L. (GSFC-5670)" w:date="2016-09-27T10:29:00Z"/>
                <w:rFonts w:cs="Arial"/>
                <w:sz w:val="20"/>
              </w:rPr>
            </w:pPr>
            <w:del w:id="2918"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639E97" w14:textId="1EE753ED" w:rsidR="003F049D" w:rsidRPr="00407988" w:rsidDel="006A227A" w:rsidRDefault="003F049D" w:rsidP="009B076C">
            <w:pPr>
              <w:spacing w:after="0"/>
              <w:jc w:val="center"/>
              <w:rPr>
                <w:del w:id="2919" w:author="Perrine, Martin L. (GSFC-5670)" w:date="2016-09-27T10:29:00Z"/>
                <w:rFonts w:cs="Arial"/>
                <w:sz w:val="20"/>
              </w:rPr>
            </w:pPr>
            <w:del w:id="2920"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7D5D5" w14:textId="2B8B69BD" w:rsidR="003F049D" w:rsidRPr="00407988" w:rsidDel="006A227A" w:rsidRDefault="003F049D" w:rsidP="009B076C">
            <w:pPr>
              <w:spacing w:after="0"/>
              <w:jc w:val="center"/>
              <w:rPr>
                <w:del w:id="2921" w:author="Perrine, Martin L. (GSFC-5670)" w:date="2016-09-27T10:29:00Z"/>
                <w:rFonts w:cs="Arial"/>
                <w:sz w:val="20"/>
              </w:rPr>
            </w:pPr>
            <w:del w:id="2922"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631117" w14:textId="1E644BCF" w:rsidR="003F049D" w:rsidRPr="00407988" w:rsidDel="006A227A" w:rsidRDefault="003F049D" w:rsidP="009B076C">
            <w:pPr>
              <w:spacing w:after="0"/>
              <w:jc w:val="center"/>
              <w:rPr>
                <w:del w:id="2923" w:author="Perrine, Martin L. (GSFC-5670)" w:date="2016-09-27T10:29:00Z"/>
                <w:rFonts w:cs="Arial"/>
                <w:sz w:val="20"/>
              </w:rPr>
            </w:pPr>
            <w:del w:id="2924"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3687D" w14:textId="08BCF701" w:rsidR="003F049D" w:rsidRPr="00407988" w:rsidDel="006A227A" w:rsidRDefault="003F049D" w:rsidP="009B076C">
            <w:pPr>
              <w:spacing w:after="0"/>
              <w:jc w:val="center"/>
              <w:rPr>
                <w:del w:id="2925" w:author="Perrine, Martin L. (GSFC-5670)" w:date="2016-09-27T10:29:00Z"/>
                <w:rFonts w:cs="Arial"/>
                <w:sz w:val="20"/>
              </w:rPr>
            </w:pPr>
            <w:del w:id="2926" w:author="Perrine, Martin L. (GSFC-5670)" w:date="2016-09-27T10:29:00Z">
              <w:r w:rsidRPr="00407988" w:rsidDel="006A227A">
                <w:rPr>
                  <w:rFonts w:cs="Arial"/>
                  <w:sz w:val="20"/>
                </w:rPr>
                <w:delText> </w:delText>
              </w:r>
            </w:del>
          </w:p>
        </w:tc>
        <w:tc>
          <w:tcPr>
            <w:tcW w:w="695" w:type="dxa"/>
            <w:tcBorders>
              <w:top w:val="single" w:sz="4" w:space="0" w:color="auto"/>
              <w:left w:val="single" w:sz="4" w:space="0" w:color="auto"/>
              <w:bottom w:val="single" w:sz="4" w:space="0" w:color="auto"/>
              <w:right w:val="single" w:sz="4" w:space="0" w:color="auto"/>
            </w:tcBorders>
          </w:tcPr>
          <w:p w14:paraId="381C58AE" w14:textId="545C9AAF" w:rsidR="003F049D" w:rsidRPr="00407988" w:rsidDel="006A227A" w:rsidRDefault="003F049D" w:rsidP="009B076C">
            <w:pPr>
              <w:spacing w:after="0"/>
              <w:jc w:val="center"/>
              <w:rPr>
                <w:del w:id="2927" w:author="Perrine, Martin L. (GSFC-5670)" w:date="2016-09-27T10:29:00Z"/>
                <w:rFonts w:cs="Arial"/>
                <w:sz w:val="20"/>
              </w:rPr>
            </w:pPr>
          </w:p>
        </w:tc>
      </w:tr>
    </w:tbl>
    <w:p w14:paraId="60EAC8CB" w14:textId="45456827" w:rsidR="003F049D" w:rsidDel="006A227A" w:rsidRDefault="003F049D" w:rsidP="003F049D">
      <w:pPr>
        <w:rPr>
          <w:del w:id="2928" w:author="Perrine, Martin L. (GSFC-5670)" w:date="2016-09-27T10:29:00Z"/>
        </w:rPr>
      </w:pPr>
    </w:p>
    <w:tbl>
      <w:tblPr>
        <w:tblW w:w="11255" w:type="dxa"/>
        <w:jc w:val="center"/>
        <w:tblLook w:val="0000" w:firstRow="0" w:lastRow="0" w:firstColumn="0" w:lastColumn="0" w:noHBand="0" w:noVBand="0"/>
      </w:tblPr>
      <w:tblGrid>
        <w:gridCol w:w="5063"/>
        <w:gridCol w:w="631"/>
        <w:gridCol w:w="721"/>
        <w:gridCol w:w="628"/>
        <w:gridCol w:w="732"/>
        <w:gridCol w:w="739"/>
        <w:gridCol w:w="691"/>
        <w:gridCol w:w="720"/>
        <w:gridCol w:w="596"/>
        <w:gridCol w:w="734"/>
      </w:tblGrid>
      <w:tr w:rsidR="003F049D" w:rsidRPr="00407988" w:rsidDel="006A227A" w14:paraId="683533AD" w14:textId="671BF607" w:rsidTr="009B076C">
        <w:trPr>
          <w:trHeight w:val="280"/>
          <w:jc w:val="center"/>
          <w:del w:id="2929" w:author="Perrine, Martin L. (GSFC-5670)" w:date="2016-09-27T10:29:00Z"/>
        </w:trPr>
        <w:tc>
          <w:tcPr>
            <w:tcW w:w="5063" w:type="dxa"/>
            <w:tcBorders>
              <w:top w:val="single" w:sz="4" w:space="0" w:color="auto"/>
              <w:left w:val="single" w:sz="4" w:space="0" w:color="auto"/>
              <w:bottom w:val="single" w:sz="4" w:space="0" w:color="auto"/>
              <w:right w:val="nil"/>
            </w:tcBorders>
            <w:shd w:val="clear" w:color="auto" w:fill="D9D9D9"/>
            <w:noWrap/>
            <w:vAlign w:val="bottom"/>
          </w:tcPr>
          <w:p w14:paraId="2A25F17C" w14:textId="12B98BB1" w:rsidR="003F049D" w:rsidRPr="00407988" w:rsidDel="006A227A" w:rsidRDefault="003F049D" w:rsidP="009B076C">
            <w:pPr>
              <w:spacing w:after="0"/>
              <w:jc w:val="center"/>
              <w:rPr>
                <w:del w:id="2930" w:author="Perrine, Martin L. (GSFC-5670)" w:date="2016-09-27T10:29:00Z"/>
                <w:rFonts w:cs="Arial"/>
                <w:b/>
                <w:sz w:val="20"/>
              </w:rPr>
            </w:pPr>
            <w:del w:id="2931" w:author="Perrine, Martin L. (GSFC-5670)" w:date="2016-09-27T10:29:00Z">
              <w:r w:rsidRPr="00407988" w:rsidDel="006A227A">
                <w:rPr>
                  <w:rFonts w:cs="Arial"/>
                  <w:b/>
                  <w:sz w:val="20"/>
                </w:rPr>
                <w:delText>Standards and Specification Requirements</w:delText>
              </w:r>
            </w:del>
          </w:p>
        </w:tc>
        <w:tc>
          <w:tcPr>
            <w:tcW w:w="631"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0CADDE71" w14:textId="7330D1E0" w:rsidR="003F049D" w:rsidRPr="00407988" w:rsidDel="006A227A" w:rsidRDefault="003F049D" w:rsidP="009B076C">
            <w:pPr>
              <w:spacing w:after="0"/>
              <w:jc w:val="center"/>
              <w:rPr>
                <w:del w:id="2932" w:author="Perrine, Martin L. (GSFC-5670)" w:date="2016-09-27T10:29:00Z"/>
                <w:rFonts w:cs="Arial"/>
                <w:sz w:val="20"/>
              </w:rPr>
            </w:pPr>
          </w:p>
        </w:tc>
        <w:tc>
          <w:tcPr>
            <w:tcW w:w="721"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053B57F7" w14:textId="32F070A4" w:rsidR="003F049D" w:rsidRPr="00407988" w:rsidDel="006A227A" w:rsidRDefault="003F049D" w:rsidP="009B076C">
            <w:pPr>
              <w:spacing w:after="0"/>
              <w:jc w:val="center"/>
              <w:rPr>
                <w:del w:id="2933" w:author="Perrine, Martin L. (GSFC-5670)" w:date="2016-09-27T10:29:00Z"/>
                <w:rFonts w:cs="Arial"/>
                <w:sz w:val="20"/>
              </w:rPr>
            </w:pPr>
          </w:p>
        </w:tc>
        <w:tc>
          <w:tcPr>
            <w:tcW w:w="628"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50AA5A13" w14:textId="4D1E1D91" w:rsidR="003F049D" w:rsidRPr="00407988" w:rsidDel="006A227A" w:rsidRDefault="003F049D" w:rsidP="009B076C">
            <w:pPr>
              <w:spacing w:after="0"/>
              <w:jc w:val="center"/>
              <w:rPr>
                <w:del w:id="2934" w:author="Perrine, Martin L. (GSFC-5670)" w:date="2016-09-27T10:29:00Z"/>
                <w:rFonts w:cs="Arial"/>
                <w:sz w:val="20"/>
              </w:rPr>
            </w:pPr>
          </w:p>
        </w:tc>
        <w:tc>
          <w:tcPr>
            <w:tcW w:w="732"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324E5F59" w14:textId="17612349" w:rsidR="003F049D" w:rsidRPr="00407988" w:rsidDel="006A227A" w:rsidRDefault="003F049D" w:rsidP="009B076C">
            <w:pPr>
              <w:spacing w:after="0"/>
              <w:jc w:val="center"/>
              <w:rPr>
                <w:del w:id="2935" w:author="Perrine, Martin L. (GSFC-5670)" w:date="2016-09-27T10:29:00Z"/>
                <w:rFonts w:cs="Arial"/>
                <w:sz w:val="20"/>
              </w:rPr>
            </w:pPr>
          </w:p>
        </w:tc>
        <w:tc>
          <w:tcPr>
            <w:tcW w:w="739"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03ACA803" w14:textId="049378AC" w:rsidR="003F049D" w:rsidRPr="00407988" w:rsidDel="006A227A" w:rsidRDefault="003F049D" w:rsidP="009B076C">
            <w:pPr>
              <w:spacing w:after="0"/>
              <w:jc w:val="center"/>
              <w:rPr>
                <w:del w:id="2936" w:author="Perrine, Martin L. (GSFC-5670)" w:date="2016-09-27T10:29:00Z"/>
                <w:rFonts w:cs="Arial"/>
                <w:sz w:val="20"/>
              </w:rPr>
            </w:pPr>
          </w:p>
        </w:tc>
        <w:tc>
          <w:tcPr>
            <w:tcW w:w="691"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11B623EE" w14:textId="28890719" w:rsidR="003F049D" w:rsidRPr="00407988" w:rsidDel="006A227A" w:rsidRDefault="003F049D" w:rsidP="009B076C">
            <w:pPr>
              <w:spacing w:after="0"/>
              <w:jc w:val="center"/>
              <w:rPr>
                <w:del w:id="2937" w:author="Perrine, Martin L. (GSFC-5670)" w:date="2016-09-27T10:29:00Z"/>
                <w:rFonts w:cs="Arial"/>
                <w:sz w:val="20"/>
              </w:rPr>
            </w:pPr>
          </w:p>
        </w:tc>
        <w:tc>
          <w:tcPr>
            <w:tcW w:w="720"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138D14B7" w14:textId="2BE20ECB" w:rsidR="003F049D" w:rsidRPr="00407988" w:rsidDel="006A227A" w:rsidRDefault="003F049D" w:rsidP="009B076C">
            <w:pPr>
              <w:spacing w:after="0"/>
              <w:jc w:val="center"/>
              <w:rPr>
                <w:del w:id="2938" w:author="Perrine, Martin L. (GSFC-5670)" w:date="2016-09-27T10:29:00Z"/>
                <w:rFonts w:cs="Arial"/>
                <w:sz w:val="20"/>
              </w:rPr>
            </w:pPr>
          </w:p>
        </w:tc>
        <w:tc>
          <w:tcPr>
            <w:tcW w:w="596" w:type="dxa"/>
            <w:tcBorders>
              <w:top w:val="single" w:sz="4" w:space="0" w:color="auto"/>
              <w:left w:val="single" w:sz="4" w:space="0" w:color="auto"/>
              <w:bottom w:val="single" w:sz="4" w:space="0" w:color="auto"/>
              <w:right w:val="single" w:sz="4" w:space="0" w:color="auto"/>
            </w:tcBorders>
            <w:shd w:val="clear" w:color="auto" w:fill="D9D9D9"/>
            <w:noWrap/>
            <w:vAlign w:val="bottom"/>
          </w:tcPr>
          <w:p w14:paraId="26606D40" w14:textId="1A5E4AE1" w:rsidR="003F049D" w:rsidRPr="00407988" w:rsidDel="006A227A" w:rsidRDefault="003F049D" w:rsidP="009B076C">
            <w:pPr>
              <w:spacing w:after="0"/>
              <w:jc w:val="center"/>
              <w:rPr>
                <w:del w:id="2939" w:author="Perrine, Martin L. (GSFC-5670)" w:date="2016-09-27T10:29:00Z"/>
                <w:rFonts w:cs="Arial"/>
                <w:sz w:val="20"/>
              </w:rPr>
            </w:pPr>
          </w:p>
        </w:tc>
        <w:tc>
          <w:tcPr>
            <w:tcW w:w="734" w:type="dxa"/>
            <w:tcBorders>
              <w:top w:val="single" w:sz="4" w:space="0" w:color="auto"/>
              <w:left w:val="single" w:sz="4" w:space="0" w:color="auto"/>
              <w:bottom w:val="single" w:sz="4" w:space="0" w:color="auto"/>
              <w:right w:val="single" w:sz="4" w:space="0" w:color="auto"/>
            </w:tcBorders>
            <w:shd w:val="clear" w:color="auto" w:fill="D9D9D9"/>
          </w:tcPr>
          <w:p w14:paraId="5C4BEFA3" w14:textId="2E6B5801" w:rsidR="003F049D" w:rsidRPr="00407988" w:rsidDel="006A227A" w:rsidRDefault="003F049D" w:rsidP="009B076C">
            <w:pPr>
              <w:spacing w:after="0"/>
              <w:jc w:val="center"/>
              <w:rPr>
                <w:del w:id="2940" w:author="Perrine, Martin L. (GSFC-5670)" w:date="2016-09-27T10:29:00Z"/>
                <w:rFonts w:cs="Arial"/>
                <w:sz w:val="20"/>
              </w:rPr>
            </w:pPr>
          </w:p>
        </w:tc>
      </w:tr>
      <w:tr w:rsidR="003F049D" w:rsidRPr="00407988" w:rsidDel="006A227A" w14:paraId="7031E3E1" w14:textId="017CD8AB" w:rsidTr="009B076C">
        <w:trPr>
          <w:trHeight w:val="260"/>
          <w:jc w:val="center"/>
          <w:del w:id="2941" w:author="Perrine, Martin L. (GSFC-5670)" w:date="2016-09-27T10:29:00Z"/>
        </w:trPr>
        <w:tc>
          <w:tcPr>
            <w:tcW w:w="5063" w:type="dxa"/>
            <w:tcBorders>
              <w:top w:val="single" w:sz="4" w:space="0" w:color="auto"/>
              <w:left w:val="single" w:sz="4" w:space="0" w:color="auto"/>
              <w:bottom w:val="single" w:sz="4" w:space="0" w:color="auto"/>
              <w:right w:val="nil"/>
            </w:tcBorders>
            <w:shd w:val="clear" w:color="auto" w:fill="FFFFFF"/>
            <w:noWrap/>
            <w:vAlign w:val="bottom"/>
          </w:tcPr>
          <w:p w14:paraId="5C0C7087" w14:textId="36BA5850" w:rsidR="003F049D" w:rsidRPr="00407988" w:rsidDel="006A227A" w:rsidRDefault="003F049D" w:rsidP="009B076C">
            <w:pPr>
              <w:spacing w:after="0"/>
              <w:rPr>
                <w:del w:id="2942" w:author="Perrine, Martin L. (GSFC-5670)" w:date="2016-09-27T10:29:00Z"/>
                <w:rFonts w:cs="Arial"/>
                <w:sz w:val="20"/>
              </w:rPr>
            </w:pPr>
            <w:del w:id="2943" w:author="Perrine, Martin L. (GSFC-5670)" w:date="2016-09-27T10:29:00Z">
              <w:r w:rsidRPr="00407988" w:rsidDel="006A227A">
                <w:rPr>
                  <w:rFonts w:cs="Arial"/>
                  <w:sz w:val="20"/>
                </w:rPr>
                <w:delText>Requirement Number</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445CE79" w14:textId="25DAD2E0" w:rsidR="003F049D" w:rsidRPr="00407988" w:rsidDel="006A227A" w:rsidRDefault="003F049D" w:rsidP="009B076C">
            <w:pPr>
              <w:spacing w:after="0"/>
              <w:rPr>
                <w:del w:id="2944" w:author="Perrine, Martin L. (GSFC-5670)" w:date="2016-09-27T10:29:00Z"/>
                <w:rFonts w:cs="Arial"/>
                <w:sz w:val="20"/>
              </w:rPr>
            </w:pPr>
            <w:del w:id="2945" w:author="Perrine, Martin L. (GSFC-5670)" w:date="2016-09-27T10:29:00Z">
              <w:r w:rsidRPr="00407988" w:rsidDel="006A227A">
                <w:rPr>
                  <w:rFonts w:cs="Arial"/>
                  <w:sz w:val="20"/>
                </w:rPr>
                <w:delText> </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50ED338" w14:textId="56D89EBC" w:rsidR="003F049D" w:rsidRPr="00407988" w:rsidDel="006A227A" w:rsidRDefault="003F049D" w:rsidP="009B076C">
            <w:pPr>
              <w:spacing w:after="0"/>
              <w:jc w:val="center"/>
              <w:rPr>
                <w:del w:id="2946" w:author="Perrine, Martin L. (GSFC-5670)" w:date="2016-09-27T10:29:00Z"/>
                <w:rFonts w:cs="Arial"/>
                <w:sz w:val="20"/>
              </w:rPr>
            </w:pPr>
            <w:del w:id="2947" w:author="Perrine, Martin L. (GSFC-5670)" w:date="2016-09-27T10:29:00Z">
              <w:r w:rsidRPr="00407988" w:rsidDel="006A227A">
                <w:rPr>
                  <w:rFonts w:cs="Arial"/>
                  <w:sz w:val="20"/>
                </w:rPr>
                <w:delText> </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4C9EE54" w14:textId="4F4E7773" w:rsidR="003F049D" w:rsidRPr="00407988" w:rsidDel="006A227A" w:rsidRDefault="003F049D" w:rsidP="009B076C">
            <w:pPr>
              <w:spacing w:after="0"/>
              <w:jc w:val="center"/>
              <w:rPr>
                <w:del w:id="2948" w:author="Perrine, Martin L. (GSFC-5670)" w:date="2016-09-27T10:29:00Z"/>
                <w:rFonts w:cs="Arial"/>
                <w:sz w:val="20"/>
              </w:rPr>
            </w:pPr>
            <w:del w:id="2949"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1C8BDF8" w14:textId="104958DD" w:rsidR="003F049D" w:rsidRPr="00407988" w:rsidDel="006A227A" w:rsidRDefault="003F049D" w:rsidP="009B076C">
            <w:pPr>
              <w:spacing w:after="0"/>
              <w:jc w:val="center"/>
              <w:rPr>
                <w:del w:id="2950" w:author="Perrine, Martin L. (GSFC-5670)" w:date="2016-09-27T10:29:00Z"/>
                <w:rFonts w:cs="Arial"/>
                <w:sz w:val="20"/>
              </w:rPr>
            </w:pPr>
            <w:del w:id="2951"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D2CA871" w14:textId="68E2C0D8" w:rsidR="003F049D" w:rsidRPr="00407988" w:rsidDel="006A227A" w:rsidRDefault="003F049D" w:rsidP="009B076C">
            <w:pPr>
              <w:spacing w:after="0"/>
              <w:jc w:val="center"/>
              <w:rPr>
                <w:del w:id="2952" w:author="Perrine, Martin L. (GSFC-5670)" w:date="2016-09-27T10:29:00Z"/>
                <w:rFonts w:cs="Arial"/>
                <w:sz w:val="20"/>
              </w:rPr>
            </w:pPr>
            <w:del w:id="2953"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546A641" w14:textId="5E0CFEE6" w:rsidR="003F049D" w:rsidRPr="00407988" w:rsidDel="006A227A" w:rsidRDefault="003F049D" w:rsidP="009B076C">
            <w:pPr>
              <w:spacing w:after="0"/>
              <w:jc w:val="center"/>
              <w:rPr>
                <w:del w:id="2954" w:author="Perrine, Martin L. (GSFC-5670)" w:date="2016-09-27T10:29:00Z"/>
                <w:rFonts w:cs="Arial"/>
                <w:sz w:val="20"/>
              </w:rPr>
            </w:pPr>
            <w:del w:id="2955"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264F617" w14:textId="339BB4FE" w:rsidR="003F049D" w:rsidRPr="00407988" w:rsidDel="006A227A" w:rsidRDefault="003F049D" w:rsidP="009B076C">
            <w:pPr>
              <w:spacing w:after="0"/>
              <w:jc w:val="center"/>
              <w:rPr>
                <w:del w:id="2956" w:author="Perrine, Martin L. (GSFC-5670)" w:date="2016-09-27T10:29:00Z"/>
                <w:rFonts w:cs="Arial"/>
                <w:sz w:val="20"/>
              </w:rPr>
            </w:pPr>
            <w:del w:id="2957"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641881A" w14:textId="777B3C47" w:rsidR="003F049D" w:rsidRPr="00407988" w:rsidDel="006A227A" w:rsidRDefault="003F049D" w:rsidP="009B076C">
            <w:pPr>
              <w:spacing w:after="0"/>
              <w:jc w:val="center"/>
              <w:rPr>
                <w:del w:id="2958" w:author="Perrine, Martin L. (GSFC-5670)" w:date="2016-09-27T10:29:00Z"/>
                <w:rFonts w:cs="Arial"/>
                <w:sz w:val="20"/>
              </w:rPr>
            </w:pPr>
            <w:del w:id="2959" w:author="Perrine, Martin L. (GSFC-5670)" w:date="2016-09-27T10:29:00Z">
              <w:r w:rsidRPr="00407988" w:rsidDel="006A227A">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tcPr>
          <w:p w14:paraId="5B0F2CAE" w14:textId="4DC45EFC" w:rsidR="003F049D" w:rsidRPr="00407988" w:rsidDel="006A227A" w:rsidRDefault="003F049D" w:rsidP="009B076C">
            <w:pPr>
              <w:spacing w:after="0"/>
              <w:jc w:val="center"/>
              <w:rPr>
                <w:del w:id="2960" w:author="Perrine, Martin L. (GSFC-5670)" w:date="2016-09-27T10:29:00Z"/>
                <w:rFonts w:cs="Arial"/>
                <w:sz w:val="20"/>
              </w:rPr>
            </w:pPr>
          </w:p>
        </w:tc>
      </w:tr>
      <w:tr w:rsidR="003F049D" w:rsidRPr="00407988" w:rsidDel="006A227A" w14:paraId="219A4AE4" w14:textId="38B28003" w:rsidTr="009B076C">
        <w:trPr>
          <w:trHeight w:val="260"/>
          <w:jc w:val="center"/>
          <w:del w:id="2961" w:author="Perrine, Martin L. (GSFC-5670)" w:date="2016-09-27T10:29:00Z"/>
        </w:trPr>
        <w:tc>
          <w:tcPr>
            <w:tcW w:w="5063" w:type="dxa"/>
            <w:tcBorders>
              <w:top w:val="single" w:sz="4" w:space="0" w:color="auto"/>
              <w:left w:val="single" w:sz="4" w:space="0" w:color="auto"/>
              <w:bottom w:val="single" w:sz="4" w:space="0" w:color="auto"/>
              <w:right w:val="nil"/>
            </w:tcBorders>
            <w:shd w:val="clear" w:color="auto" w:fill="FFFFFF"/>
            <w:noWrap/>
          </w:tcPr>
          <w:p w14:paraId="45001251" w14:textId="2904858E" w:rsidR="003F049D" w:rsidRPr="00407988" w:rsidDel="006A227A" w:rsidRDefault="003F049D" w:rsidP="009B076C">
            <w:pPr>
              <w:spacing w:after="0"/>
              <w:rPr>
                <w:del w:id="2962" w:author="Perrine, Martin L. (GSFC-5670)" w:date="2016-09-27T10:29:00Z"/>
                <w:rFonts w:cs="Arial"/>
                <w:sz w:val="20"/>
              </w:rPr>
            </w:pPr>
            <w:del w:id="2963" w:author="Perrine, Martin L. (GSFC-5670)" w:date="2016-09-27T10:29:00Z">
              <w:r w:rsidRPr="00407988" w:rsidDel="006A227A">
                <w:rPr>
                  <w:rFonts w:cs="Arial"/>
                  <w:sz w:val="20"/>
                </w:rPr>
                <w:delText>NENG-STD-002 Time &amp; Frequency input</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ECB96B4" w14:textId="4BD4D077" w:rsidR="003F049D" w:rsidRPr="00407988" w:rsidDel="006A227A" w:rsidRDefault="003F049D" w:rsidP="009B076C">
            <w:pPr>
              <w:spacing w:after="0"/>
              <w:jc w:val="right"/>
              <w:rPr>
                <w:del w:id="2964" w:author="Perrine, Martin L. (GSFC-5670)" w:date="2016-09-27T10:29:00Z"/>
                <w:rFonts w:cs="Arial"/>
                <w:sz w:val="20"/>
              </w:rPr>
            </w:pPr>
            <w:del w:id="2965" w:author="Perrine, Martin L. (GSFC-5670)" w:date="2016-09-27T10:29:00Z">
              <w:r w:rsidDel="006A227A">
                <w:rPr>
                  <w:rFonts w:cs="Arial"/>
                  <w:sz w:val="20"/>
                </w:rPr>
                <w:delText>5.1</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36132BC" w14:textId="3E4E434E" w:rsidR="003F049D" w:rsidRPr="00407988" w:rsidDel="006A227A" w:rsidRDefault="003F049D" w:rsidP="009B076C">
            <w:pPr>
              <w:spacing w:after="0"/>
              <w:jc w:val="center"/>
              <w:rPr>
                <w:del w:id="2966" w:author="Perrine, Martin L. (GSFC-5670)" w:date="2016-09-27T10:29:00Z"/>
                <w:rFonts w:cs="Arial"/>
                <w:sz w:val="20"/>
              </w:rPr>
            </w:pPr>
            <w:del w:id="2967" w:author="Perrine, Martin L. (GSFC-5670)" w:date="2016-09-27T10:29:00Z">
              <w:r w:rsidRPr="00407988" w:rsidDel="006A227A">
                <w:rPr>
                  <w:rFonts w:cs="Arial"/>
                  <w:sz w:val="20"/>
                </w:rPr>
                <w:delText>X</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2E42ABD" w14:textId="5B78CFDD" w:rsidR="003F049D" w:rsidRPr="00407988" w:rsidDel="006A227A" w:rsidRDefault="003F049D" w:rsidP="009B076C">
            <w:pPr>
              <w:spacing w:after="0"/>
              <w:jc w:val="center"/>
              <w:rPr>
                <w:del w:id="2968" w:author="Perrine, Martin L. (GSFC-5670)" w:date="2016-09-27T10:29:00Z"/>
                <w:rFonts w:cs="Arial"/>
                <w:sz w:val="20"/>
              </w:rPr>
            </w:pPr>
            <w:del w:id="2969"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64889B3" w14:textId="44CB4AE5" w:rsidR="003F049D" w:rsidRPr="00407988" w:rsidDel="006A227A" w:rsidRDefault="003F049D" w:rsidP="009B076C">
            <w:pPr>
              <w:spacing w:after="0"/>
              <w:jc w:val="center"/>
              <w:rPr>
                <w:del w:id="2970" w:author="Perrine, Martin L. (GSFC-5670)" w:date="2016-09-27T10:29:00Z"/>
                <w:rFonts w:cs="Arial"/>
                <w:sz w:val="20"/>
              </w:rPr>
            </w:pPr>
            <w:del w:id="2971"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7D76739" w14:textId="46050576" w:rsidR="003F049D" w:rsidRPr="00407988" w:rsidDel="006A227A" w:rsidRDefault="003F049D" w:rsidP="009B076C">
            <w:pPr>
              <w:spacing w:after="0"/>
              <w:jc w:val="center"/>
              <w:rPr>
                <w:del w:id="2972" w:author="Perrine, Martin L. (GSFC-5670)" w:date="2016-09-27T10:29:00Z"/>
                <w:rFonts w:cs="Arial"/>
                <w:sz w:val="20"/>
              </w:rPr>
            </w:pPr>
            <w:del w:id="2973"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D9FF5B0" w14:textId="49AF6AA4" w:rsidR="003F049D" w:rsidRPr="00407988" w:rsidDel="006A227A" w:rsidRDefault="003F049D" w:rsidP="009B076C">
            <w:pPr>
              <w:spacing w:after="0"/>
              <w:jc w:val="center"/>
              <w:rPr>
                <w:del w:id="2974" w:author="Perrine, Martin L. (GSFC-5670)" w:date="2016-09-27T10:29:00Z"/>
                <w:rFonts w:cs="Arial"/>
                <w:sz w:val="20"/>
              </w:rPr>
            </w:pPr>
            <w:del w:id="2975"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CA11DB5" w14:textId="699AE932" w:rsidR="003F049D" w:rsidRPr="00407988" w:rsidDel="006A227A" w:rsidRDefault="003F049D" w:rsidP="009B076C">
            <w:pPr>
              <w:spacing w:after="0"/>
              <w:jc w:val="center"/>
              <w:rPr>
                <w:del w:id="2976" w:author="Perrine, Martin L. (GSFC-5670)" w:date="2016-09-27T10:29:00Z"/>
                <w:rFonts w:cs="Arial"/>
                <w:sz w:val="20"/>
              </w:rPr>
            </w:pPr>
            <w:del w:id="2977"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BFD6824" w14:textId="76F11846" w:rsidR="003F049D" w:rsidRPr="00407988" w:rsidDel="006A227A" w:rsidRDefault="003F049D" w:rsidP="009B076C">
            <w:pPr>
              <w:spacing w:after="0"/>
              <w:jc w:val="center"/>
              <w:rPr>
                <w:del w:id="2978" w:author="Perrine, Martin L. (GSFC-5670)" w:date="2016-09-27T10:29:00Z"/>
                <w:rFonts w:cs="Arial"/>
                <w:sz w:val="20"/>
              </w:rPr>
            </w:pPr>
            <w:del w:id="2979" w:author="Perrine, Martin L. (GSFC-5670)" w:date="2016-09-27T10:29:00Z">
              <w:r w:rsidRPr="00407988" w:rsidDel="006A227A">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tcPr>
          <w:p w14:paraId="7391208A" w14:textId="1A3D31F7" w:rsidR="003F049D" w:rsidRPr="00407988" w:rsidDel="006A227A" w:rsidRDefault="003F049D" w:rsidP="009B076C">
            <w:pPr>
              <w:spacing w:after="0"/>
              <w:jc w:val="center"/>
              <w:rPr>
                <w:del w:id="2980" w:author="Perrine, Martin L. (GSFC-5670)" w:date="2016-09-27T10:29:00Z"/>
                <w:rFonts w:cs="Arial"/>
                <w:sz w:val="20"/>
              </w:rPr>
            </w:pPr>
          </w:p>
        </w:tc>
      </w:tr>
      <w:tr w:rsidR="003F049D" w:rsidRPr="00407988" w:rsidDel="006A227A" w14:paraId="6B6D1440" w14:textId="2F79AB28" w:rsidTr="009B076C">
        <w:trPr>
          <w:trHeight w:val="260"/>
          <w:jc w:val="center"/>
          <w:del w:id="2981" w:author="Perrine, Martin L. (GSFC-5670)" w:date="2016-09-27T10:29:00Z"/>
        </w:trPr>
        <w:tc>
          <w:tcPr>
            <w:tcW w:w="5063" w:type="dxa"/>
            <w:tcBorders>
              <w:top w:val="single" w:sz="4" w:space="0" w:color="auto"/>
              <w:left w:val="single" w:sz="4" w:space="0" w:color="auto"/>
              <w:bottom w:val="single" w:sz="4" w:space="0" w:color="auto"/>
              <w:right w:val="nil"/>
            </w:tcBorders>
            <w:shd w:val="clear" w:color="auto" w:fill="FFFFFF"/>
            <w:noWrap/>
          </w:tcPr>
          <w:p w14:paraId="3737D0F0" w14:textId="32E5BE2B" w:rsidR="003F049D" w:rsidRPr="00407988" w:rsidDel="006A227A" w:rsidRDefault="003F049D" w:rsidP="009B076C">
            <w:pPr>
              <w:spacing w:after="0"/>
              <w:rPr>
                <w:del w:id="2982" w:author="Perrine, Martin L. (GSFC-5670)" w:date="2016-09-27T10:29:00Z"/>
                <w:rFonts w:cs="Arial"/>
                <w:sz w:val="20"/>
              </w:rPr>
            </w:pPr>
            <w:del w:id="2983" w:author="Perrine, Martin L. (GSFC-5670)" w:date="2016-09-27T10:29:00Z">
              <w:r w:rsidRPr="00407988" w:rsidDel="006A227A">
                <w:rPr>
                  <w:rFonts w:cs="Arial"/>
                  <w:sz w:val="20"/>
                </w:rPr>
                <w:delText>NENG-STD-004 UTC for all time values</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357654B" w14:textId="23F0AD48" w:rsidR="003F049D" w:rsidRPr="00407988" w:rsidDel="006A227A" w:rsidRDefault="003F049D" w:rsidP="009B076C">
            <w:pPr>
              <w:spacing w:after="0"/>
              <w:jc w:val="right"/>
              <w:rPr>
                <w:del w:id="2984" w:author="Perrine, Martin L. (GSFC-5670)" w:date="2016-09-27T10:29:00Z"/>
                <w:rFonts w:cs="Arial"/>
                <w:sz w:val="20"/>
              </w:rPr>
            </w:pPr>
            <w:del w:id="2985" w:author="Perrine, Martin L. (GSFC-5670)" w:date="2016-09-27T10:29:00Z">
              <w:r w:rsidDel="006A227A">
                <w:rPr>
                  <w:rFonts w:cs="Arial"/>
                  <w:sz w:val="20"/>
                </w:rPr>
                <w:delText>5.2</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AD5F3D7" w14:textId="6334744D" w:rsidR="003F049D" w:rsidRPr="00407988" w:rsidDel="006A227A" w:rsidRDefault="003F049D" w:rsidP="009B076C">
            <w:pPr>
              <w:spacing w:after="0"/>
              <w:jc w:val="center"/>
              <w:rPr>
                <w:del w:id="2986" w:author="Perrine, Martin L. (GSFC-5670)" w:date="2016-09-27T10:29:00Z"/>
                <w:rFonts w:cs="Arial"/>
                <w:sz w:val="20"/>
              </w:rPr>
            </w:pPr>
            <w:del w:id="2987" w:author="Perrine, Martin L. (GSFC-5670)" w:date="2016-09-27T10:29:00Z">
              <w:r w:rsidRPr="00407988" w:rsidDel="006A227A">
                <w:rPr>
                  <w:rFonts w:cs="Arial"/>
                  <w:sz w:val="20"/>
                </w:rPr>
                <w:delText>X</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CF87A36" w14:textId="6E5EA34F" w:rsidR="003F049D" w:rsidRPr="00407988" w:rsidDel="006A227A" w:rsidRDefault="003F049D" w:rsidP="009B076C">
            <w:pPr>
              <w:spacing w:after="0"/>
              <w:jc w:val="center"/>
              <w:rPr>
                <w:del w:id="2988" w:author="Perrine, Martin L. (GSFC-5670)" w:date="2016-09-27T10:29:00Z"/>
                <w:rFonts w:cs="Arial"/>
                <w:sz w:val="20"/>
              </w:rPr>
            </w:pPr>
            <w:del w:id="2989"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375543D" w14:textId="3FABF8C6" w:rsidR="003F049D" w:rsidRPr="00407988" w:rsidDel="006A227A" w:rsidRDefault="003F049D" w:rsidP="009B076C">
            <w:pPr>
              <w:spacing w:after="0"/>
              <w:jc w:val="center"/>
              <w:rPr>
                <w:del w:id="2990" w:author="Perrine, Martin L. (GSFC-5670)" w:date="2016-09-27T10:29:00Z"/>
                <w:rFonts w:cs="Arial"/>
                <w:sz w:val="20"/>
              </w:rPr>
            </w:pPr>
            <w:del w:id="2991"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272D9449" w14:textId="43738D22" w:rsidR="003F049D" w:rsidRPr="00407988" w:rsidDel="006A227A" w:rsidRDefault="003F049D" w:rsidP="009B076C">
            <w:pPr>
              <w:spacing w:after="0"/>
              <w:jc w:val="center"/>
              <w:rPr>
                <w:del w:id="2992" w:author="Perrine, Martin L. (GSFC-5670)" w:date="2016-09-27T10:29:00Z"/>
                <w:rFonts w:cs="Arial"/>
                <w:sz w:val="20"/>
              </w:rPr>
            </w:pPr>
            <w:del w:id="2993"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A9E6C1E" w14:textId="42FA3CF3" w:rsidR="003F049D" w:rsidRPr="00407988" w:rsidDel="006A227A" w:rsidRDefault="003F049D" w:rsidP="009B076C">
            <w:pPr>
              <w:spacing w:after="0"/>
              <w:jc w:val="center"/>
              <w:rPr>
                <w:del w:id="2994" w:author="Perrine, Martin L. (GSFC-5670)" w:date="2016-09-27T10:29:00Z"/>
                <w:rFonts w:cs="Arial"/>
                <w:sz w:val="20"/>
              </w:rPr>
            </w:pPr>
            <w:del w:id="2995"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AA68C32" w14:textId="150109D3" w:rsidR="003F049D" w:rsidRPr="00407988" w:rsidDel="006A227A" w:rsidRDefault="003F049D" w:rsidP="009B076C">
            <w:pPr>
              <w:spacing w:after="0"/>
              <w:jc w:val="center"/>
              <w:rPr>
                <w:del w:id="2996" w:author="Perrine, Martin L. (GSFC-5670)" w:date="2016-09-27T10:29:00Z"/>
                <w:rFonts w:cs="Arial"/>
                <w:sz w:val="20"/>
              </w:rPr>
            </w:pPr>
            <w:del w:id="2997"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25D3713" w14:textId="63E2AB6F" w:rsidR="003F049D" w:rsidRPr="00407988" w:rsidDel="006A227A" w:rsidRDefault="003F049D" w:rsidP="009B076C">
            <w:pPr>
              <w:spacing w:after="0"/>
              <w:jc w:val="center"/>
              <w:rPr>
                <w:del w:id="2998" w:author="Perrine, Martin L. (GSFC-5670)" w:date="2016-09-27T10:29:00Z"/>
                <w:rFonts w:cs="Arial"/>
                <w:sz w:val="20"/>
              </w:rPr>
            </w:pPr>
            <w:del w:id="2999" w:author="Perrine, Martin L. (GSFC-5670)" w:date="2016-09-27T10:29:00Z">
              <w:r w:rsidRPr="00407988" w:rsidDel="006A227A">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tcPr>
          <w:p w14:paraId="7D16B6BB" w14:textId="09D79B9E" w:rsidR="003F049D" w:rsidRPr="00407988" w:rsidDel="006A227A" w:rsidRDefault="003F049D" w:rsidP="009B076C">
            <w:pPr>
              <w:spacing w:after="0"/>
              <w:jc w:val="center"/>
              <w:rPr>
                <w:del w:id="3000" w:author="Perrine, Martin L. (GSFC-5670)" w:date="2016-09-27T10:29:00Z"/>
                <w:rFonts w:cs="Arial"/>
                <w:sz w:val="20"/>
              </w:rPr>
            </w:pPr>
          </w:p>
        </w:tc>
      </w:tr>
      <w:tr w:rsidR="003F049D" w:rsidRPr="00407988" w:rsidDel="006A227A" w14:paraId="4A39FADF" w14:textId="33E6F67B" w:rsidTr="009B076C">
        <w:trPr>
          <w:trHeight w:val="260"/>
          <w:jc w:val="center"/>
          <w:del w:id="3001" w:author="Perrine, Martin L. (GSFC-5670)" w:date="2016-09-27T10:29:00Z"/>
        </w:trPr>
        <w:tc>
          <w:tcPr>
            <w:tcW w:w="5063" w:type="dxa"/>
            <w:tcBorders>
              <w:top w:val="single" w:sz="4" w:space="0" w:color="auto"/>
              <w:left w:val="single" w:sz="4" w:space="0" w:color="auto"/>
              <w:bottom w:val="single" w:sz="4" w:space="0" w:color="auto"/>
              <w:right w:val="nil"/>
            </w:tcBorders>
            <w:shd w:val="clear" w:color="auto" w:fill="FFFFFF"/>
            <w:noWrap/>
          </w:tcPr>
          <w:p w14:paraId="52AEBFE1" w14:textId="69A7DE31" w:rsidR="003F049D" w:rsidRPr="00407988" w:rsidDel="006A227A" w:rsidRDefault="003F049D" w:rsidP="009B076C">
            <w:pPr>
              <w:spacing w:after="0"/>
              <w:rPr>
                <w:del w:id="3002" w:author="Perrine, Martin L. (GSFC-5670)" w:date="2016-09-27T10:29:00Z"/>
                <w:rFonts w:cs="Arial"/>
                <w:sz w:val="20"/>
              </w:rPr>
            </w:pPr>
            <w:del w:id="3003" w:author="Perrine, Martin L. (GSFC-5670)" w:date="2016-09-27T10:29:00Z">
              <w:r w:rsidRPr="00407988" w:rsidDel="006A227A">
                <w:rPr>
                  <w:rFonts w:cs="Arial"/>
                  <w:sz w:val="20"/>
                </w:rPr>
                <w:delText>NENG-STD-006 NEN subsystem timing interface</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503F27B" w14:textId="7ACCEE33" w:rsidR="003F049D" w:rsidRPr="00407988" w:rsidDel="006A227A" w:rsidRDefault="003F049D" w:rsidP="009B076C">
            <w:pPr>
              <w:spacing w:after="0"/>
              <w:jc w:val="right"/>
              <w:rPr>
                <w:del w:id="3004" w:author="Perrine, Martin L. (GSFC-5670)" w:date="2016-09-27T10:29:00Z"/>
                <w:rFonts w:cs="Arial"/>
                <w:sz w:val="20"/>
              </w:rPr>
            </w:pPr>
            <w:del w:id="3005" w:author="Perrine, Martin L. (GSFC-5670)" w:date="2016-09-27T10:29:00Z">
              <w:r w:rsidDel="006A227A">
                <w:rPr>
                  <w:rFonts w:cs="Arial"/>
                  <w:sz w:val="20"/>
                </w:rPr>
                <w:delText>5.3</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537A270F" w14:textId="22DB0454" w:rsidR="003F049D" w:rsidRPr="00407988" w:rsidDel="006A227A" w:rsidRDefault="003F049D" w:rsidP="009B076C">
            <w:pPr>
              <w:spacing w:after="0"/>
              <w:jc w:val="center"/>
              <w:rPr>
                <w:del w:id="3006" w:author="Perrine, Martin L. (GSFC-5670)" w:date="2016-09-27T10:29:00Z"/>
                <w:rFonts w:cs="Arial"/>
                <w:sz w:val="20"/>
              </w:rPr>
            </w:pPr>
            <w:del w:id="3007" w:author="Perrine, Martin L. (GSFC-5670)" w:date="2016-09-27T10:29:00Z">
              <w:r w:rsidRPr="00407988" w:rsidDel="006A227A">
                <w:rPr>
                  <w:rFonts w:cs="Arial"/>
                  <w:sz w:val="20"/>
                </w:rPr>
                <w:delText>X</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0394424" w14:textId="4741D046" w:rsidR="003F049D" w:rsidRPr="00407988" w:rsidDel="006A227A" w:rsidRDefault="003F049D" w:rsidP="009B076C">
            <w:pPr>
              <w:spacing w:after="0"/>
              <w:jc w:val="center"/>
              <w:rPr>
                <w:del w:id="3008" w:author="Perrine, Martin L. (GSFC-5670)" w:date="2016-09-27T10:29:00Z"/>
                <w:rFonts w:cs="Arial"/>
                <w:sz w:val="20"/>
              </w:rPr>
            </w:pPr>
            <w:del w:id="3009"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FF7DCCF" w14:textId="42DFEB64" w:rsidR="003F049D" w:rsidRPr="00407988" w:rsidDel="006A227A" w:rsidRDefault="003F049D" w:rsidP="009B076C">
            <w:pPr>
              <w:spacing w:after="0"/>
              <w:jc w:val="center"/>
              <w:rPr>
                <w:del w:id="3010" w:author="Perrine, Martin L. (GSFC-5670)" w:date="2016-09-27T10:29:00Z"/>
                <w:rFonts w:cs="Arial"/>
                <w:sz w:val="20"/>
              </w:rPr>
            </w:pPr>
            <w:del w:id="3011"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62DEF931" w14:textId="23562CA1" w:rsidR="003F049D" w:rsidRPr="00407988" w:rsidDel="006A227A" w:rsidRDefault="003F049D" w:rsidP="009B076C">
            <w:pPr>
              <w:spacing w:after="0"/>
              <w:jc w:val="center"/>
              <w:rPr>
                <w:del w:id="3012" w:author="Perrine, Martin L. (GSFC-5670)" w:date="2016-09-27T10:29:00Z"/>
                <w:rFonts w:cs="Arial"/>
                <w:sz w:val="20"/>
              </w:rPr>
            </w:pPr>
            <w:del w:id="3013"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F0AC0B8" w14:textId="3BFAD309" w:rsidR="003F049D" w:rsidRPr="00407988" w:rsidDel="006A227A" w:rsidRDefault="003F049D" w:rsidP="009B076C">
            <w:pPr>
              <w:spacing w:after="0"/>
              <w:jc w:val="center"/>
              <w:rPr>
                <w:del w:id="3014" w:author="Perrine, Martin L. (GSFC-5670)" w:date="2016-09-27T10:29:00Z"/>
                <w:rFonts w:cs="Arial"/>
                <w:sz w:val="20"/>
              </w:rPr>
            </w:pPr>
            <w:del w:id="3015"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A90063E" w14:textId="207EE31A" w:rsidR="003F049D" w:rsidRPr="00407988" w:rsidDel="006A227A" w:rsidRDefault="003F049D" w:rsidP="009B076C">
            <w:pPr>
              <w:spacing w:after="0"/>
              <w:jc w:val="center"/>
              <w:rPr>
                <w:del w:id="3016" w:author="Perrine, Martin L. (GSFC-5670)" w:date="2016-09-27T10:29:00Z"/>
                <w:rFonts w:cs="Arial"/>
                <w:sz w:val="20"/>
              </w:rPr>
            </w:pPr>
            <w:del w:id="3017"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024C6998" w14:textId="3EDB2653" w:rsidR="003F049D" w:rsidRPr="00407988" w:rsidDel="006A227A" w:rsidRDefault="003F049D" w:rsidP="009B076C">
            <w:pPr>
              <w:spacing w:after="0"/>
              <w:jc w:val="center"/>
              <w:rPr>
                <w:del w:id="3018" w:author="Perrine, Martin L. (GSFC-5670)" w:date="2016-09-27T10:29:00Z"/>
                <w:rFonts w:cs="Arial"/>
                <w:sz w:val="20"/>
              </w:rPr>
            </w:pPr>
            <w:del w:id="3019" w:author="Perrine, Martin L. (GSFC-5670)" w:date="2016-09-27T10:29:00Z">
              <w:r w:rsidRPr="00407988" w:rsidDel="006A227A">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tcPr>
          <w:p w14:paraId="487BA371" w14:textId="785A1BBC" w:rsidR="003F049D" w:rsidRPr="00407988" w:rsidDel="006A227A" w:rsidRDefault="003F049D" w:rsidP="009B076C">
            <w:pPr>
              <w:spacing w:after="0"/>
              <w:jc w:val="center"/>
              <w:rPr>
                <w:del w:id="3020" w:author="Perrine, Martin L. (GSFC-5670)" w:date="2016-09-27T10:29:00Z"/>
                <w:rFonts w:cs="Arial"/>
                <w:sz w:val="20"/>
              </w:rPr>
            </w:pPr>
          </w:p>
        </w:tc>
      </w:tr>
      <w:tr w:rsidR="003F049D" w:rsidRPr="00407988" w:rsidDel="006A227A" w14:paraId="679C074D" w14:textId="3D01349C" w:rsidTr="009B076C">
        <w:trPr>
          <w:trHeight w:val="260"/>
          <w:jc w:val="center"/>
          <w:del w:id="3021" w:author="Perrine, Martin L. (GSFC-5670)" w:date="2016-09-27T10:29:00Z"/>
        </w:trPr>
        <w:tc>
          <w:tcPr>
            <w:tcW w:w="5063" w:type="dxa"/>
            <w:tcBorders>
              <w:top w:val="single" w:sz="4" w:space="0" w:color="auto"/>
              <w:left w:val="single" w:sz="4" w:space="0" w:color="auto"/>
              <w:bottom w:val="single" w:sz="4" w:space="0" w:color="auto"/>
              <w:right w:val="nil"/>
            </w:tcBorders>
            <w:shd w:val="clear" w:color="auto" w:fill="FFFFFF"/>
            <w:noWrap/>
          </w:tcPr>
          <w:p w14:paraId="2D5A1F2B" w14:textId="3E8A97D6" w:rsidR="003F049D" w:rsidRPr="00407988" w:rsidDel="006A227A" w:rsidRDefault="003F049D" w:rsidP="009B076C">
            <w:pPr>
              <w:spacing w:after="0"/>
              <w:rPr>
                <w:del w:id="3022" w:author="Perrine, Martin L. (GSFC-5670)" w:date="2016-09-27T10:29:00Z"/>
                <w:rFonts w:cs="Arial"/>
                <w:sz w:val="20"/>
              </w:rPr>
            </w:pPr>
            <w:del w:id="3023" w:author="Perrine, Martin L. (GSFC-5670)" w:date="2016-09-27T10:29:00Z">
              <w:r w:rsidRPr="00407988" w:rsidDel="006A227A">
                <w:rPr>
                  <w:rFonts w:cs="Arial"/>
                  <w:sz w:val="20"/>
                </w:rPr>
                <w:delText>NENG-STD-007 Receive sNTP</w:delText>
              </w:r>
            </w:del>
          </w:p>
        </w:tc>
        <w:tc>
          <w:tcPr>
            <w:tcW w:w="63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56A8C82" w14:textId="3BB32784" w:rsidR="003F049D" w:rsidRPr="00407988" w:rsidDel="006A227A" w:rsidRDefault="003F049D" w:rsidP="009B076C">
            <w:pPr>
              <w:spacing w:after="0"/>
              <w:jc w:val="right"/>
              <w:rPr>
                <w:del w:id="3024" w:author="Perrine, Martin L. (GSFC-5670)" w:date="2016-09-27T10:29:00Z"/>
                <w:rFonts w:cs="Arial"/>
                <w:sz w:val="20"/>
              </w:rPr>
            </w:pPr>
            <w:del w:id="3025" w:author="Perrine, Martin L. (GSFC-5670)" w:date="2016-09-27T10:29:00Z">
              <w:r w:rsidDel="006A227A">
                <w:rPr>
                  <w:rFonts w:cs="Arial"/>
                  <w:sz w:val="20"/>
                </w:rPr>
                <w:delText>5.4</w:delText>
              </w:r>
            </w:del>
          </w:p>
        </w:tc>
        <w:tc>
          <w:tcPr>
            <w:tcW w:w="72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39D59E8" w14:textId="62FFC479" w:rsidR="003F049D" w:rsidRPr="00407988" w:rsidDel="006A227A" w:rsidRDefault="003F049D" w:rsidP="009B076C">
            <w:pPr>
              <w:spacing w:after="0"/>
              <w:jc w:val="center"/>
              <w:rPr>
                <w:del w:id="3026" w:author="Perrine, Martin L. (GSFC-5670)" w:date="2016-09-27T10:29:00Z"/>
                <w:rFonts w:cs="Arial"/>
                <w:sz w:val="20"/>
              </w:rPr>
            </w:pPr>
            <w:del w:id="3027" w:author="Perrine, Martin L. (GSFC-5670)" w:date="2016-09-27T10:29:00Z">
              <w:r w:rsidRPr="00407988" w:rsidDel="006A227A">
                <w:rPr>
                  <w:rFonts w:cs="Arial"/>
                  <w:sz w:val="20"/>
                </w:rPr>
                <w:delText>X</w:delText>
              </w:r>
            </w:del>
          </w:p>
        </w:tc>
        <w:tc>
          <w:tcPr>
            <w:tcW w:w="628"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168EC45E" w14:textId="092147C7" w:rsidR="003F049D" w:rsidRPr="00407988" w:rsidDel="006A227A" w:rsidRDefault="003F049D" w:rsidP="009B076C">
            <w:pPr>
              <w:spacing w:after="0"/>
              <w:jc w:val="center"/>
              <w:rPr>
                <w:del w:id="3028" w:author="Perrine, Martin L. (GSFC-5670)" w:date="2016-09-27T10:29:00Z"/>
                <w:rFonts w:cs="Arial"/>
                <w:sz w:val="20"/>
              </w:rPr>
            </w:pPr>
            <w:del w:id="3029" w:author="Perrine, Martin L. (GSFC-5670)" w:date="2016-09-27T10:29:00Z">
              <w:r w:rsidRPr="00407988" w:rsidDel="006A227A">
                <w:rPr>
                  <w:rFonts w:cs="Arial"/>
                  <w:sz w:val="20"/>
                </w:rPr>
                <w:delText> </w:delText>
              </w:r>
            </w:del>
          </w:p>
        </w:tc>
        <w:tc>
          <w:tcPr>
            <w:tcW w:w="732"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7E100EA1" w14:textId="5CCB4D65" w:rsidR="003F049D" w:rsidRPr="00407988" w:rsidDel="006A227A" w:rsidRDefault="003F049D" w:rsidP="009B076C">
            <w:pPr>
              <w:spacing w:after="0"/>
              <w:jc w:val="center"/>
              <w:rPr>
                <w:del w:id="3030" w:author="Perrine, Martin L. (GSFC-5670)" w:date="2016-09-27T10:29:00Z"/>
                <w:rFonts w:cs="Arial"/>
                <w:sz w:val="20"/>
              </w:rPr>
            </w:pPr>
            <w:del w:id="3031" w:author="Perrine, Martin L. (GSFC-5670)" w:date="2016-09-27T10:29:00Z">
              <w:r w:rsidRPr="00407988" w:rsidDel="006A227A">
                <w:rPr>
                  <w:rFonts w:cs="Arial"/>
                  <w:sz w:val="20"/>
                </w:rPr>
                <w:delText> </w:delText>
              </w:r>
            </w:del>
          </w:p>
        </w:tc>
        <w:tc>
          <w:tcPr>
            <w:tcW w:w="739"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90E3771" w14:textId="7E650D0E" w:rsidR="003F049D" w:rsidRPr="00407988" w:rsidDel="006A227A" w:rsidRDefault="003F049D" w:rsidP="009B076C">
            <w:pPr>
              <w:spacing w:after="0"/>
              <w:jc w:val="center"/>
              <w:rPr>
                <w:del w:id="3032" w:author="Perrine, Martin L. (GSFC-5670)" w:date="2016-09-27T10:29:00Z"/>
                <w:rFonts w:cs="Arial"/>
                <w:sz w:val="20"/>
              </w:rPr>
            </w:pPr>
            <w:del w:id="3033" w:author="Perrine, Martin L. (GSFC-5670)" w:date="2016-09-27T10:29:00Z">
              <w:r w:rsidRPr="00407988" w:rsidDel="006A227A">
                <w:rPr>
                  <w:rFonts w:cs="Arial"/>
                  <w:sz w:val="20"/>
                </w:rPr>
                <w:delText> </w:delText>
              </w:r>
            </w:del>
          </w:p>
        </w:tc>
        <w:tc>
          <w:tcPr>
            <w:tcW w:w="691"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171B4C1" w14:textId="05B2CB79" w:rsidR="003F049D" w:rsidRPr="00407988" w:rsidDel="006A227A" w:rsidRDefault="003F049D" w:rsidP="009B076C">
            <w:pPr>
              <w:spacing w:after="0"/>
              <w:jc w:val="center"/>
              <w:rPr>
                <w:del w:id="3034" w:author="Perrine, Martin L. (GSFC-5670)" w:date="2016-09-27T10:29:00Z"/>
                <w:rFonts w:cs="Arial"/>
                <w:sz w:val="20"/>
              </w:rPr>
            </w:pPr>
            <w:del w:id="3035" w:author="Perrine, Martin L. (GSFC-5670)" w:date="2016-09-27T10:29:00Z">
              <w:r w:rsidRPr="00407988" w:rsidDel="006A227A">
                <w:rPr>
                  <w:rFonts w:cs="Arial"/>
                  <w:sz w:val="20"/>
                </w:rPr>
                <w:delText> </w:delText>
              </w:r>
            </w:del>
          </w:p>
        </w:tc>
        <w:tc>
          <w:tcPr>
            <w:tcW w:w="720"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2302DA0" w14:textId="37349E53" w:rsidR="003F049D" w:rsidRPr="00407988" w:rsidDel="006A227A" w:rsidRDefault="003F049D" w:rsidP="009B076C">
            <w:pPr>
              <w:spacing w:after="0"/>
              <w:jc w:val="center"/>
              <w:rPr>
                <w:del w:id="3036" w:author="Perrine, Martin L. (GSFC-5670)" w:date="2016-09-27T10:29:00Z"/>
                <w:rFonts w:cs="Arial"/>
                <w:sz w:val="20"/>
              </w:rPr>
            </w:pPr>
            <w:del w:id="3037" w:author="Perrine, Martin L. (GSFC-5670)" w:date="2016-09-27T10:29:00Z">
              <w:r w:rsidRPr="00407988" w:rsidDel="006A227A">
                <w:rPr>
                  <w:rFonts w:cs="Arial"/>
                  <w:sz w:val="20"/>
                </w:rPr>
                <w:delText> </w:delText>
              </w:r>
            </w:del>
          </w:p>
        </w:tc>
        <w:tc>
          <w:tcPr>
            <w:tcW w:w="596" w:type="dxa"/>
            <w:tcBorders>
              <w:top w:val="single" w:sz="4" w:space="0" w:color="auto"/>
              <w:left w:val="single" w:sz="4" w:space="0" w:color="auto"/>
              <w:bottom w:val="single" w:sz="4" w:space="0" w:color="auto"/>
              <w:right w:val="single" w:sz="4" w:space="0" w:color="auto"/>
            </w:tcBorders>
            <w:shd w:val="clear" w:color="auto" w:fill="FFFFFF"/>
            <w:noWrap/>
            <w:vAlign w:val="bottom"/>
          </w:tcPr>
          <w:p w14:paraId="4D5320FA" w14:textId="78AAA6EC" w:rsidR="003F049D" w:rsidRPr="00407988" w:rsidDel="006A227A" w:rsidRDefault="003F049D" w:rsidP="009B076C">
            <w:pPr>
              <w:spacing w:after="0"/>
              <w:jc w:val="center"/>
              <w:rPr>
                <w:del w:id="3038" w:author="Perrine, Martin L. (GSFC-5670)" w:date="2016-09-27T10:29:00Z"/>
                <w:rFonts w:cs="Arial"/>
                <w:sz w:val="20"/>
              </w:rPr>
            </w:pPr>
            <w:del w:id="3039" w:author="Perrine, Martin L. (GSFC-5670)" w:date="2016-09-27T10:29:00Z">
              <w:r w:rsidRPr="00407988" w:rsidDel="006A227A">
                <w:rPr>
                  <w:rFonts w:cs="Arial"/>
                  <w:sz w:val="20"/>
                </w:rPr>
                <w:delText> </w:delText>
              </w:r>
            </w:del>
          </w:p>
        </w:tc>
        <w:tc>
          <w:tcPr>
            <w:tcW w:w="734" w:type="dxa"/>
            <w:tcBorders>
              <w:top w:val="single" w:sz="4" w:space="0" w:color="auto"/>
              <w:left w:val="single" w:sz="4" w:space="0" w:color="auto"/>
              <w:bottom w:val="single" w:sz="4" w:space="0" w:color="auto"/>
              <w:right w:val="single" w:sz="4" w:space="0" w:color="auto"/>
            </w:tcBorders>
            <w:shd w:val="clear" w:color="auto" w:fill="FFFFFF"/>
          </w:tcPr>
          <w:p w14:paraId="0924E619" w14:textId="45D2A498" w:rsidR="003F049D" w:rsidRPr="00407988" w:rsidDel="006A227A" w:rsidRDefault="003F049D" w:rsidP="009B076C">
            <w:pPr>
              <w:spacing w:after="0"/>
              <w:jc w:val="center"/>
              <w:rPr>
                <w:del w:id="3040" w:author="Perrine, Martin L. (GSFC-5670)" w:date="2016-09-27T10:29:00Z"/>
                <w:rFonts w:cs="Arial"/>
                <w:sz w:val="20"/>
              </w:rPr>
            </w:pPr>
          </w:p>
        </w:tc>
      </w:tr>
    </w:tbl>
    <w:p w14:paraId="67D0F3FB" w14:textId="724C12E5" w:rsidR="003F049D" w:rsidDel="006A227A" w:rsidRDefault="003F049D" w:rsidP="006A227A">
      <w:pPr>
        <w:pStyle w:val="Heading8"/>
        <w:rPr>
          <w:del w:id="3041" w:author="Perrine, Martin L. (GSFC-5670)" w:date="2016-09-27T10:29:00Z"/>
        </w:rPr>
        <w:pPrChange w:id="3042" w:author="Perrine, Martin L. (GSFC-5670)" w:date="2016-09-27T10:30:00Z">
          <w:pPr>
            <w:spacing w:before="0" w:after="0"/>
          </w:pPr>
        </w:pPrChange>
      </w:pPr>
    </w:p>
    <w:p w14:paraId="562CCA4F" w14:textId="543A1BC0" w:rsidR="003F049D" w:rsidRPr="006C1BB5" w:rsidDel="006A227A" w:rsidRDefault="003F049D" w:rsidP="006A227A">
      <w:pPr>
        <w:pStyle w:val="Heading8"/>
        <w:rPr>
          <w:del w:id="3043" w:author="Perrine, Martin L. (GSFC-5670)" w:date="2016-09-27T10:29:00Z"/>
          <w:vanish/>
        </w:rPr>
        <w:pPrChange w:id="3044" w:author="Perrine, Martin L. (GSFC-5670)" w:date="2016-09-27T10:30:00Z">
          <w:pPr>
            <w:spacing w:before="0" w:after="0"/>
          </w:pPr>
        </w:pPrChange>
      </w:pPr>
      <w:del w:id="3045" w:author="Perrine, Martin L. (GSFC-5670)" w:date="2016-09-27T10:29:00Z">
        <w:r w:rsidDel="006A227A">
          <w:br w:type="page"/>
        </w:r>
      </w:del>
    </w:p>
    <w:p w14:paraId="0F5A28A5" w14:textId="77777777" w:rsidR="003F049D" w:rsidRDefault="003F049D" w:rsidP="006A227A">
      <w:pPr>
        <w:pStyle w:val="Heading8"/>
        <w:pPrChange w:id="3046" w:author="Perrine, Martin L. (GSFC-5670)" w:date="2016-09-27T10:30:00Z">
          <w:pPr>
            <w:pStyle w:val="Paragraph"/>
          </w:pPr>
        </w:pPrChange>
      </w:pPr>
    </w:p>
    <w:p w14:paraId="10D603A8" w14:textId="77777777" w:rsidR="003F049D" w:rsidRDefault="003F049D" w:rsidP="003F049D">
      <w:pPr>
        <w:pStyle w:val="CenterHeadingTOC-marked"/>
      </w:pPr>
      <w:bookmarkStart w:id="3047" w:name="_Toc446143868"/>
      <w:bookmarkStart w:id="3048" w:name="_Toc475849737"/>
      <w:bookmarkStart w:id="3049" w:name="_Toc311983144"/>
      <w:r>
        <w:t>Abbreviations and Acronyms</w:t>
      </w:r>
      <w:bookmarkEnd w:id="3047"/>
      <w:bookmarkEnd w:id="3048"/>
      <w:bookmarkEnd w:id="3049"/>
    </w:p>
    <w:tbl>
      <w:tblPr>
        <w:tblW w:w="0" w:type="auto"/>
        <w:tblLayout w:type="fixed"/>
        <w:tblLook w:val="0000" w:firstRow="0" w:lastRow="0" w:firstColumn="0" w:lastColumn="0" w:noHBand="0" w:noVBand="0"/>
      </w:tblPr>
      <w:tblGrid>
        <w:gridCol w:w="2448"/>
        <w:gridCol w:w="7128"/>
      </w:tblGrid>
      <w:tr w:rsidR="003F049D" w14:paraId="0FEB254B" w14:textId="77777777" w:rsidTr="009B076C">
        <w:trPr>
          <w:tblHeader/>
        </w:trPr>
        <w:tc>
          <w:tcPr>
            <w:tcW w:w="2448" w:type="dxa"/>
          </w:tcPr>
          <w:p w14:paraId="7D5702F8" w14:textId="77777777" w:rsidR="003F049D" w:rsidRDefault="003F049D" w:rsidP="009B076C">
            <w:pPr>
              <w:pStyle w:val="AbbrevGlossaryDescriptions"/>
              <w:rPr>
                <w:b/>
              </w:rPr>
            </w:pPr>
            <w:r>
              <w:rPr>
                <w:b/>
              </w:rPr>
              <w:t>Acronym</w:t>
            </w:r>
          </w:p>
        </w:tc>
        <w:tc>
          <w:tcPr>
            <w:tcW w:w="7128" w:type="dxa"/>
          </w:tcPr>
          <w:p w14:paraId="0E19D41D" w14:textId="77777777" w:rsidR="003F049D" w:rsidRDefault="003F049D" w:rsidP="009B076C">
            <w:pPr>
              <w:pStyle w:val="AbbrevGlossaryDescriptions"/>
              <w:rPr>
                <w:b/>
              </w:rPr>
            </w:pPr>
            <w:r>
              <w:rPr>
                <w:b/>
              </w:rPr>
              <w:t>Definition</w:t>
            </w:r>
          </w:p>
        </w:tc>
      </w:tr>
      <w:tr w:rsidR="003F049D" w14:paraId="4968DD3F" w14:textId="77777777" w:rsidTr="009B076C">
        <w:tc>
          <w:tcPr>
            <w:tcW w:w="2448" w:type="dxa"/>
          </w:tcPr>
          <w:p w14:paraId="5DE22DC4" w14:textId="5B7D355E" w:rsidR="00290EE6" w:rsidRDefault="00290EE6" w:rsidP="009B076C">
            <w:pPr>
              <w:pStyle w:val="AbbrevGlossaryDescriptions"/>
              <w:rPr>
                <w:ins w:id="3050" w:author="Koslosky, Anne Marie.J (GSFC-5860)" w:date="2016-02-26T13:33:00Z"/>
              </w:rPr>
            </w:pPr>
            <w:ins w:id="3051" w:author="Koslosky, Anne Marie.J (GSFC-5860)" w:date="2016-02-26T13:33:00Z">
              <w:r>
                <w:t>AD</w:t>
              </w:r>
            </w:ins>
            <w:ins w:id="3052" w:author="Koslosky, Anne Marie.J (GSFC-5860)" w:date="2016-02-26T13:34:00Z">
              <w:r>
                <w:t>C</w:t>
              </w:r>
            </w:ins>
          </w:p>
          <w:p w14:paraId="4B027008" w14:textId="77777777" w:rsidR="003F049D" w:rsidRDefault="003F049D" w:rsidP="009B076C">
            <w:pPr>
              <w:pStyle w:val="AbbrevGlossaryDescriptions"/>
            </w:pPr>
            <w:r>
              <w:t>AOS</w:t>
            </w:r>
          </w:p>
        </w:tc>
        <w:tc>
          <w:tcPr>
            <w:tcW w:w="7128" w:type="dxa"/>
          </w:tcPr>
          <w:p w14:paraId="0327FBFB" w14:textId="2FFA89B3" w:rsidR="00290EE6" w:rsidRDefault="00290EE6" w:rsidP="009B076C">
            <w:pPr>
              <w:pStyle w:val="AbbrevGlossaryDescriptions"/>
              <w:rPr>
                <w:ins w:id="3053" w:author="Koslosky, Anne Marie.J (GSFC-5860)" w:date="2016-02-26T13:33:00Z"/>
              </w:rPr>
            </w:pPr>
            <w:ins w:id="3054" w:author="Koslosky, Anne Marie.J (GSFC-5860)" w:date="2016-02-26T13:33:00Z">
              <w:r>
                <w:t>Analog to Digital Converter</w:t>
              </w:r>
            </w:ins>
          </w:p>
          <w:p w14:paraId="3790CF2E" w14:textId="77777777" w:rsidR="003F049D" w:rsidRDefault="003F049D" w:rsidP="009B076C">
            <w:pPr>
              <w:pStyle w:val="AbbrevGlossaryDescriptions"/>
            </w:pPr>
            <w:r>
              <w:t>Advanced Orbiting Systems</w:t>
            </w:r>
          </w:p>
        </w:tc>
      </w:tr>
      <w:tr w:rsidR="003F049D" w14:paraId="775E3467" w14:textId="77777777" w:rsidTr="009B076C">
        <w:tc>
          <w:tcPr>
            <w:tcW w:w="2448" w:type="dxa"/>
          </w:tcPr>
          <w:p w14:paraId="56FC82F1" w14:textId="77777777" w:rsidR="003F049D" w:rsidRDefault="003F049D" w:rsidP="009B076C">
            <w:pPr>
              <w:pStyle w:val="AbbrevGlossaryDescriptions"/>
            </w:pPr>
            <w:r>
              <w:t>APID</w:t>
            </w:r>
          </w:p>
        </w:tc>
        <w:tc>
          <w:tcPr>
            <w:tcW w:w="7128" w:type="dxa"/>
          </w:tcPr>
          <w:p w14:paraId="30383536" w14:textId="77777777" w:rsidR="003F049D" w:rsidRPr="00480E7B" w:rsidRDefault="003F049D" w:rsidP="009B076C">
            <w:pPr>
              <w:pStyle w:val="AbbrevGlossaryDescriptions"/>
            </w:pPr>
            <w:r w:rsidRPr="00480E7B">
              <w:t>Application ID</w:t>
            </w:r>
          </w:p>
        </w:tc>
      </w:tr>
      <w:tr w:rsidR="003F049D" w14:paraId="2A9EC53C" w14:textId="77777777" w:rsidTr="009B076C">
        <w:tc>
          <w:tcPr>
            <w:tcW w:w="2448" w:type="dxa"/>
          </w:tcPr>
          <w:p w14:paraId="740D40CF" w14:textId="77777777" w:rsidR="003F049D" w:rsidRDefault="003F049D" w:rsidP="009B076C">
            <w:pPr>
              <w:pStyle w:val="AbbrevGlossaryDescriptions"/>
            </w:pPr>
            <w:r>
              <w:t>ASF</w:t>
            </w:r>
          </w:p>
        </w:tc>
        <w:tc>
          <w:tcPr>
            <w:tcW w:w="7128" w:type="dxa"/>
          </w:tcPr>
          <w:p w14:paraId="3B7C4CE5" w14:textId="77777777" w:rsidR="003F049D" w:rsidRPr="00480E7B" w:rsidRDefault="003F049D" w:rsidP="009B076C">
            <w:pPr>
              <w:pStyle w:val="AbbrevGlossaryDescriptions"/>
            </w:pPr>
            <w:r>
              <w:t>Alaska Satellite Facility, Fairbanks, AK</w:t>
            </w:r>
          </w:p>
        </w:tc>
      </w:tr>
      <w:tr w:rsidR="003F049D" w14:paraId="5335D9E4" w14:textId="77777777" w:rsidTr="009B076C">
        <w:tc>
          <w:tcPr>
            <w:tcW w:w="2448" w:type="dxa"/>
          </w:tcPr>
          <w:p w14:paraId="280152AF" w14:textId="77777777" w:rsidR="003F049D" w:rsidRDefault="003F049D" w:rsidP="009B076C">
            <w:pPr>
              <w:pStyle w:val="AbbrevGlossaryDescriptions"/>
            </w:pPr>
            <w:r>
              <w:t>ASM</w:t>
            </w:r>
          </w:p>
        </w:tc>
        <w:tc>
          <w:tcPr>
            <w:tcW w:w="7128" w:type="dxa"/>
          </w:tcPr>
          <w:p w14:paraId="55CDCCC7" w14:textId="77777777" w:rsidR="003F049D" w:rsidRPr="00480E7B" w:rsidRDefault="003F049D" w:rsidP="009B076C">
            <w:pPr>
              <w:pStyle w:val="AbbrevGlossaryDescriptions"/>
            </w:pPr>
            <w:r w:rsidRPr="00480E7B">
              <w:t>Attached Synch Marker</w:t>
            </w:r>
          </w:p>
        </w:tc>
      </w:tr>
      <w:tr w:rsidR="003F049D" w:rsidRPr="00DB13BC" w14:paraId="1440F453" w14:textId="77777777" w:rsidTr="009B076C">
        <w:tc>
          <w:tcPr>
            <w:tcW w:w="2448" w:type="dxa"/>
          </w:tcPr>
          <w:p w14:paraId="53F4D35F" w14:textId="77777777" w:rsidR="003F049D" w:rsidRPr="00DB13BC" w:rsidRDefault="003F049D" w:rsidP="009B076C">
            <w:pPr>
              <w:pStyle w:val="AbbrevGlossaryDescriptions"/>
            </w:pPr>
            <w:r w:rsidRPr="00DB13BC">
              <w:t>CADU</w:t>
            </w:r>
          </w:p>
        </w:tc>
        <w:tc>
          <w:tcPr>
            <w:tcW w:w="7128" w:type="dxa"/>
          </w:tcPr>
          <w:p w14:paraId="725DD1A7" w14:textId="77777777" w:rsidR="003F049D" w:rsidRPr="00DB13BC" w:rsidRDefault="003F049D" w:rsidP="009B076C">
            <w:pPr>
              <w:pStyle w:val="AbbrevGlossaryDescriptions"/>
            </w:pPr>
            <w:r w:rsidRPr="00DB13BC">
              <w:t>Channel Access Data Unit</w:t>
            </w:r>
          </w:p>
        </w:tc>
      </w:tr>
      <w:tr w:rsidR="003F049D" w14:paraId="70D5820F" w14:textId="77777777" w:rsidTr="009B076C">
        <w:tc>
          <w:tcPr>
            <w:tcW w:w="2448" w:type="dxa"/>
          </w:tcPr>
          <w:p w14:paraId="69F04001" w14:textId="40D44EE3" w:rsidR="005D29E1" w:rsidRDefault="005D29E1" w:rsidP="009B076C">
            <w:pPr>
              <w:pStyle w:val="AbbrevGlossaryDescriptions"/>
              <w:rPr>
                <w:ins w:id="3055" w:author="Koslosky, Anne Marie.J (GSFC-5860)" w:date="2016-02-26T13:01:00Z"/>
              </w:rPr>
            </w:pPr>
            <w:ins w:id="3056" w:author="Koslosky, Anne Marie.J (GSFC-5860)" w:date="2016-02-26T13:01:00Z">
              <w:r>
                <w:t>CCB</w:t>
              </w:r>
            </w:ins>
          </w:p>
          <w:p w14:paraId="1AE9C2FC" w14:textId="77777777" w:rsidR="003F049D" w:rsidRPr="00DB13BC" w:rsidRDefault="003F049D" w:rsidP="009B076C">
            <w:pPr>
              <w:pStyle w:val="AbbrevGlossaryDescriptions"/>
            </w:pPr>
            <w:r w:rsidRPr="00DB13BC">
              <w:t>CCSDS</w:t>
            </w:r>
          </w:p>
        </w:tc>
        <w:tc>
          <w:tcPr>
            <w:tcW w:w="7128" w:type="dxa"/>
          </w:tcPr>
          <w:p w14:paraId="2BE34337" w14:textId="48966C46" w:rsidR="005D29E1" w:rsidRDefault="005D29E1" w:rsidP="009B076C">
            <w:pPr>
              <w:pStyle w:val="AbbrevGlossaryDescriptions"/>
              <w:rPr>
                <w:ins w:id="3057" w:author="Koslosky, Anne Marie.J (GSFC-5860)" w:date="2016-02-26T13:01:00Z"/>
              </w:rPr>
            </w:pPr>
            <w:ins w:id="3058" w:author="Koslosky, Anne Marie.J (GSFC-5860)" w:date="2016-02-26T13:01:00Z">
              <w:r>
                <w:t>Controlled Configuration Board</w:t>
              </w:r>
            </w:ins>
          </w:p>
          <w:p w14:paraId="14EA052E" w14:textId="77777777" w:rsidR="003F049D" w:rsidRDefault="003F049D" w:rsidP="009B076C">
            <w:pPr>
              <w:pStyle w:val="AbbrevGlossaryDescriptions"/>
            </w:pPr>
            <w:r w:rsidRPr="00DB13BC">
              <w:t>Consultative Committee for Space Data Standards</w:t>
            </w:r>
          </w:p>
        </w:tc>
      </w:tr>
      <w:tr w:rsidR="003F049D" w14:paraId="7E138C98" w14:textId="77777777" w:rsidTr="009B076C">
        <w:tc>
          <w:tcPr>
            <w:tcW w:w="2448" w:type="dxa"/>
          </w:tcPr>
          <w:p w14:paraId="49EB7D2C" w14:textId="77777777" w:rsidR="003F049D" w:rsidRDefault="003F049D" w:rsidP="009B076C">
            <w:pPr>
              <w:pStyle w:val="AbbrevGlossaryDescriptions"/>
            </w:pPr>
            <w:r>
              <w:t>CLK</w:t>
            </w:r>
          </w:p>
        </w:tc>
        <w:tc>
          <w:tcPr>
            <w:tcW w:w="7128" w:type="dxa"/>
          </w:tcPr>
          <w:p w14:paraId="6A2DE769" w14:textId="77777777" w:rsidR="003F049D" w:rsidRDefault="003F049D" w:rsidP="009B076C">
            <w:pPr>
              <w:pStyle w:val="AbbrevGlossaryDescriptions"/>
            </w:pPr>
            <w:r>
              <w:t>Clock</w:t>
            </w:r>
          </w:p>
        </w:tc>
      </w:tr>
      <w:tr w:rsidR="003F049D" w14:paraId="283F0FD3" w14:textId="77777777" w:rsidTr="009B076C">
        <w:tc>
          <w:tcPr>
            <w:tcW w:w="2448" w:type="dxa"/>
          </w:tcPr>
          <w:p w14:paraId="4F05A12C" w14:textId="77777777" w:rsidR="003F049D" w:rsidRDefault="003F049D" w:rsidP="009B076C">
            <w:pPr>
              <w:pStyle w:val="AbbrevGlossaryDescriptions"/>
            </w:pPr>
            <w:r>
              <w:lastRenderedPageBreak/>
              <w:t>CMD</w:t>
            </w:r>
          </w:p>
        </w:tc>
        <w:tc>
          <w:tcPr>
            <w:tcW w:w="7128" w:type="dxa"/>
          </w:tcPr>
          <w:p w14:paraId="2604FBDD" w14:textId="77777777" w:rsidR="003F049D" w:rsidRDefault="003F049D" w:rsidP="009B076C">
            <w:pPr>
              <w:pStyle w:val="AbbrevGlossaryDescriptions"/>
            </w:pPr>
            <w:r>
              <w:t>Command</w:t>
            </w:r>
          </w:p>
        </w:tc>
      </w:tr>
      <w:tr w:rsidR="003F049D" w14:paraId="33A4902A" w14:textId="77777777" w:rsidTr="009B076C">
        <w:tc>
          <w:tcPr>
            <w:tcW w:w="2448" w:type="dxa"/>
          </w:tcPr>
          <w:p w14:paraId="164ED085" w14:textId="77777777" w:rsidR="003F049D" w:rsidRDefault="003F049D" w:rsidP="009B076C">
            <w:pPr>
              <w:pStyle w:val="AbbrevGlossaryDescriptions"/>
            </w:pPr>
            <w:r>
              <w:t>CRB</w:t>
            </w:r>
          </w:p>
        </w:tc>
        <w:tc>
          <w:tcPr>
            <w:tcW w:w="7128" w:type="dxa"/>
          </w:tcPr>
          <w:p w14:paraId="68A24100" w14:textId="77777777" w:rsidR="003F049D" w:rsidRDefault="003F049D" w:rsidP="009B076C">
            <w:pPr>
              <w:pStyle w:val="AbbrevGlossaryDescriptions"/>
            </w:pPr>
            <w:r>
              <w:t>Configuration Review Board</w:t>
            </w:r>
          </w:p>
        </w:tc>
      </w:tr>
      <w:tr w:rsidR="003F049D" w14:paraId="37326A56" w14:textId="77777777" w:rsidTr="009B076C">
        <w:tc>
          <w:tcPr>
            <w:tcW w:w="2448" w:type="dxa"/>
          </w:tcPr>
          <w:p w14:paraId="4B3B7C11" w14:textId="77777777" w:rsidR="003F049D" w:rsidRDefault="003F049D" w:rsidP="009B076C">
            <w:pPr>
              <w:pStyle w:val="AbbrevGlossaryDescriptions"/>
            </w:pPr>
            <w:r>
              <w:t>CRC</w:t>
            </w:r>
          </w:p>
        </w:tc>
        <w:tc>
          <w:tcPr>
            <w:tcW w:w="7128" w:type="dxa"/>
          </w:tcPr>
          <w:p w14:paraId="441365BA" w14:textId="77777777" w:rsidR="003F049D" w:rsidRDefault="003F049D" w:rsidP="009B076C">
            <w:pPr>
              <w:pStyle w:val="AbbrevGlossaryDescriptions"/>
            </w:pPr>
            <w:r>
              <w:t>Cyclic Redundancy Check</w:t>
            </w:r>
          </w:p>
        </w:tc>
      </w:tr>
      <w:tr w:rsidR="003F049D" w14:paraId="6A8A0772" w14:textId="77777777" w:rsidTr="009B076C">
        <w:tc>
          <w:tcPr>
            <w:tcW w:w="2448" w:type="dxa"/>
          </w:tcPr>
          <w:p w14:paraId="24262FF3" w14:textId="77777777" w:rsidR="003F049D" w:rsidRDefault="003F049D" w:rsidP="009B076C">
            <w:pPr>
              <w:pStyle w:val="AbbrevGlossaryDescriptions"/>
            </w:pPr>
            <w:r>
              <w:t>CSO</w:t>
            </w:r>
          </w:p>
        </w:tc>
        <w:tc>
          <w:tcPr>
            <w:tcW w:w="7128" w:type="dxa"/>
          </w:tcPr>
          <w:p w14:paraId="680A346C" w14:textId="77777777" w:rsidR="003F049D" w:rsidRDefault="003F049D" w:rsidP="009B076C">
            <w:pPr>
              <w:pStyle w:val="AbbrevGlossaryDescriptions"/>
            </w:pPr>
            <w:r>
              <w:t>Communications Service Office (aka NISN)</w:t>
            </w:r>
          </w:p>
        </w:tc>
      </w:tr>
      <w:tr w:rsidR="003F049D" w14:paraId="4BAC62BC" w14:textId="77777777" w:rsidTr="009B076C">
        <w:tc>
          <w:tcPr>
            <w:tcW w:w="2448" w:type="dxa"/>
          </w:tcPr>
          <w:p w14:paraId="4C4C960D" w14:textId="77777777" w:rsidR="003F049D" w:rsidRDefault="003F049D" w:rsidP="009B076C">
            <w:pPr>
              <w:pStyle w:val="AbbrevGlossaryDescriptions"/>
            </w:pPr>
            <w:r>
              <w:t>DAPHNE</w:t>
            </w:r>
          </w:p>
          <w:p w14:paraId="3125514E" w14:textId="77777777" w:rsidR="003F049D" w:rsidRDefault="003F049D" w:rsidP="009B076C">
            <w:pPr>
              <w:pStyle w:val="AbbrevGlossaryDescriptions"/>
            </w:pPr>
            <w:r>
              <w:t>DCN</w:t>
            </w:r>
          </w:p>
        </w:tc>
        <w:tc>
          <w:tcPr>
            <w:tcW w:w="7128" w:type="dxa"/>
          </w:tcPr>
          <w:p w14:paraId="7FACFC57" w14:textId="77777777" w:rsidR="003F049D" w:rsidRDefault="003F049D" w:rsidP="009B076C">
            <w:pPr>
              <w:pStyle w:val="AbbrevGlossaryDescriptions"/>
            </w:pPr>
            <w:r>
              <w:t>Da</w:t>
            </w:r>
            <w:r w:rsidRPr="00B8291B">
              <w:t>ta Acquisition Processing and Handling Network Environment</w:t>
            </w:r>
          </w:p>
          <w:p w14:paraId="2A59A219" w14:textId="77777777" w:rsidR="003F049D" w:rsidRDefault="003F049D" w:rsidP="009B076C">
            <w:pPr>
              <w:pStyle w:val="AbbrevGlossaryDescriptions"/>
            </w:pPr>
            <w:r>
              <w:t>Documentation Change Notice</w:t>
            </w:r>
          </w:p>
        </w:tc>
      </w:tr>
      <w:tr w:rsidR="003F049D" w14:paraId="0A742E6A" w14:textId="77777777" w:rsidTr="009B076C">
        <w:tc>
          <w:tcPr>
            <w:tcW w:w="2448" w:type="dxa"/>
          </w:tcPr>
          <w:p w14:paraId="2F54B558" w14:textId="77777777" w:rsidR="003F049D" w:rsidRDefault="003F049D" w:rsidP="009B076C">
            <w:pPr>
              <w:pStyle w:val="AbbrevGlossaryDescriptions"/>
            </w:pPr>
            <w:r>
              <w:t>DMD</w:t>
            </w:r>
          </w:p>
        </w:tc>
        <w:tc>
          <w:tcPr>
            <w:tcW w:w="7128" w:type="dxa"/>
          </w:tcPr>
          <w:p w14:paraId="5FBDABC9" w14:textId="77777777" w:rsidR="003F049D" w:rsidRDefault="003F049D" w:rsidP="009B076C">
            <w:pPr>
              <w:pStyle w:val="AbbrevGlossaryDescriptions"/>
            </w:pPr>
            <w:r>
              <w:t>Demodulator</w:t>
            </w:r>
          </w:p>
        </w:tc>
      </w:tr>
      <w:tr w:rsidR="003F049D" w14:paraId="1823DFEF" w14:textId="77777777" w:rsidTr="009B076C">
        <w:tc>
          <w:tcPr>
            <w:tcW w:w="2448" w:type="dxa"/>
          </w:tcPr>
          <w:p w14:paraId="26255DAB" w14:textId="77777777" w:rsidR="003F049D" w:rsidRDefault="003F049D" w:rsidP="009B076C">
            <w:pPr>
              <w:pStyle w:val="AbbrevGlossaryDescriptions"/>
            </w:pPr>
            <w:r>
              <w:t>ECL</w:t>
            </w:r>
          </w:p>
        </w:tc>
        <w:tc>
          <w:tcPr>
            <w:tcW w:w="7128" w:type="dxa"/>
          </w:tcPr>
          <w:p w14:paraId="028735B4" w14:textId="77777777" w:rsidR="003F049D" w:rsidRPr="00480E7B" w:rsidRDefault="003F049D" w:rsidP="009B076C">
            <w:pPr>
              <w:pStyle w:val="AbbrevGlossaryDescriptions"/>
            </w:pPr>
            <w:r w:rsidRPr="00480E7B">
              <w:t>Emitter Coupled Logic</w:t>
            </w:r>
          </w:p>
        </w:tc>
      </w:tr>
      <w:tr w:rsidR="003F049D" w14:paraId="74B08384" w14:textId="77777777" w:rsidTr="009B076C">
        <w:tc>
          <w:tcPr>
            <w:tcW w:w="2448" w:type="dxa"/>
          </w:tcPr>
          <w:p w14:paraId="33528761" w14:textId="77777777" w:rsidR="003F049D" w:rsidRDefault="003F049D" w:rsidP="009B076C">
            <w:pPr>
              <w:pStyle w:val="AbbrevGlossaryDescriptions"/>
            </w:pPr>
            <w:r>
              <w:t>ftp</w:t>
            </w:r>
          </w:p>
        </w:tc>
        <w:tc>
          <w:tcPr>
            <w:tcW w:w="7128" w:type="dxa"/>
          </w:tcPr>
          <w:p w14:paraId="00205D86" w14:textId="77777777" w:rsidR="003F049D" w:rsidRDefault="003F049D" w:rsidP="009B076C">
            <w:pPr>
              <w:pStyle w:val="AbbrevGlossaryDescriptions"/>
            </w:pPr>
            <w:r>
              <w:t>file transfer protocol</w:t>
            </w:r>
          </w:p>
        </w:tc>
      </w:tr>
      <w:tr w:rsidR="003F049D" w14:paraId="612A0CBC" w14:textId="77777777" w:rsidTr="009B076C">
        <w:tc>
          <w:tcPr>
            <w:tcW w:w="2448" w:type="dxa"/>
          </w:tcPr>
          <w:p w14:paraId="32B254BE" w14:textId="77777777" w:rsidR="003F049D" w:rsidRDefault="003F049D" w:rsidP="009B076C">
            <w:pPr>
              <w:pStyle w:val="AbbrevGlossaryDescriptions"/>
            </w:pPr>
            <w:r>
              <w:t>HDR</w:t>
            </w:r>
          </w:p>
          <w:p w14:paraId="7E69D390" w14:textId="77777777" w:rsidR="003F049D" w:rsidRDefault="003F049D" w:rsidP="009B076C">
            <w:pPr>
              <w:pStyle w:val="AbbrevGlossaryDescriptions"/>
            </w:pPr>
            <w:r>
              <w:t>ICD</w:t>
            </w:r>
          </w:p>
        </w:tc>
        <w:tc>
          <w:tcPr>
            <w:tcW w:w="7128" w:type="dxa"/>
          </w:tcPr>
          <w:p w14:paraId="3CE633A6" w14:textId="77777777" w:rsidR="003F049D" w:rsidRDefault="003F049D" w:rsidP="009B076C">
            <w:pPr>
              <w:pStyle w:val="AbbrevGlossaryDescriptions"/>
            </w:pPr>
            <w:r>
              <w:t>High Data Reciever</w:t>
            </w:r>
          </w:p>
          <w:p w14:paraId="6658365A" w14:textId="77777777" w:rsidR="003F049D" w:rsidRDefault="003F049D" w:rsidP="009B076C">
            <w:pPr>
              <w:pStyle w:val="AbbrevGlossaryDescriptions"/>
            </w:pPr>
            <w:r>
              <w:t>Interface Control Document</w:t>
            </w:r>
          </w:p>
        </w:tc>
      </w:tr>
      <w:tr w:rsidR="003F049D" w14:paraId="253E3BC5" w14:textId="77777777" w:rsidTr="009B076C">
        <w:tc>
          <w:tcPr>
            <w:tcW w:w="2448" w:type="dxa"/>
          </w:tcPr>
          <w:p w14:paraId="253773AC" w14:textId="77777777" w:rsidR="003F049D" w:rsidRDefault="003F049D" w:rsidP="009B076C">
            <w:pPr>
              <w:pStyle w:val="AbbrevGlossaryDescriptions"/>
            </w:pPr>
            <w:r>
              <w:t>IF</w:t>
            </w:r>
          </w:p>
        </w:tc>
        <w:tc>
          <w:tcPr>
            <w:tcW w:w="7128" w:type="dxa"/>
          </w:tcPr>
          <w:p w14:paraId="5B5D4C20" w14:textId="77777777" w:rsidR="003F049D" w:rsidRDefault="003F049D" w:rsidP="009B076C">
            <w:pPr>
              <w:pStyle w:val="AbbrevGlossaryDescriptions"/>
            </w:pPr>
            <w:r w:rsidRPr="00480E7B">
              <w:t>Intermediate Frequency</w:t>
            </w:r>
          </w:p>
        </w:tc>
      </w:tr>
      <w:tr w:rsidR="003F049D" w14:paraId="41F6AB84" w14:textId="77777777" w:rsidTr="009B076C">
        <w:tc>
          <w:tcPr>
            <w:tcW w:w="2448" w:type="dxa"/>
          </w:tcPr>
          <w:p w14:paraId="5F87CDBB" w14:textId="77777777" w:rsidR="003F049D" w:rsidRDefault="003F049D" w:rsidP="009B076C">
            <w:pPr>
              <w:pStyle w:val="AbbrevGlossaryDescriptions"/>
            </w:pPr>
            <w:r>
              <w:t>IP</w:t>
            </w:r>
          </w:p>
        </w:tc>
        <w:tc>
          <w:tcPr>
            <w:tcW w:w="7128" w:type="dxa"/>
          </w:tcPr>
          <w:p w14:paraId="77EC5E9D" w14:textId="77777777" w:rsidR="003F049D" w:rsidRDefault="003F049D" w:rsidP="009B076C">
            <w:pPr>
              <w:pStyle w:val="AbbrevGlossaryDescriptions"/>
            </w:pPr>
            <w:r>
              <w:t>Internet Protocol</w:t>
            </w:r>
          </w:p>
        </w:tc>
      </w:tr>
      <w:tr w:rsidR="003F049D" w14:paraId="30C21121" w14:textId="77777777" w:rsidTr="009B076C">
        <w:tc>
          <w:tcPr>
            <w:tcW w:w="2448" w:type="dxa"/>
          </w:tcPr>
          <w:p w14:paraId="2F1EB1CF" w14:textId="77777777" w:rsidR="003F049D" w:rsidRDefault="003F049D" w:rsidP="009B076C">
            <w:pPr>
              <w:pStyle w:val="AbbrevGlossaryDescriptions"/>
            </w:pPr>
            <w:r>
              <w:t>IRIS</w:t>
            </w:r>
          </w:p>
        </w:tc>
        <w:tc>
          <w:tcPr>
            <w:tcW w:w="7128" w:type="dxa"/>
          </w:tcPr>
          <w:p w14:paraId="47981748" w14:textId="77777777" w:rsidR="003F049D" w:rsidRDefault="003F049D" w:rsidP="009B076C">
            <w:pPr>
              <w:pStyle w:val="AbbrevGlossaryDescriptions"/>
            </w:pPr>
            <w:r>
              <w:t>Interface Region Imaging Spectrograph</w:t>
            </w:r>
          </w:p>
        </w:tc>
      </w:tr>
      <w:tr w:rsidR="003F049D" w14:paraId="177F3FA7" w14:textId="77777777" w:rsidTr="009B076C">
        <w:tc>
          <w:tcPr>
            <w:tcW w:w="2448" w:type="dxa"/>
          </w:tcPr>
          <w:p w14:paraId="2017EF04" w14:textId="77777777" w:rsidR="003F049D" w:rsidRDefault="003F049D" w:rsidP="009B076C">
            <w:pPr>
              <w:pStyle w:val="AbbrevGlossaryDescriptions"/>
            </w:pPr>
            <w:r>
              <w:t>ISP</w:t>
            </w:r>
          </w:p>
        </w:tc>
        <w:tc>
          <w:tcPr>
            <w:tcW w:w="7128" w:type="dxa"/>
          </w:tcPr>
          <w:p w14:paraId="51391FA1" w14:textId="77777777" w:rsidR="003F049D" w:rsidRPr="00480E7B" w:rsidRDefault="003F049D" w:rsidP="009B076C">
            <w:pPr>
              <w:pStyle w:val="AbbrevGlossaryDescriptions"/>
            </w:pPr>
            <w:r w:rsidRPr="00480E7B">
              <w:t>Internet service Provider</w:t>
            </w:r>
          </w:p>
        </w:tc>
      </w:tr>
      <w:tr w:rsidR="003F049D" w14:paraId="160CC488" w14:textId="77777777" w:rsidTr="009B076C">
        <w:tc>
          <w:tcPr>
            <w:tcW w:w="2448" w:type="dxa"/>
          </w:tcPr>
          <w:p w14:paraId="07B9AD2F" w14:textId="77777777" w:rsidR="003F049D" w:rsidRDefault="003F049D" w:rsidP="009B076C">
            <w:pPr>
              <w:pStyle w:val="AbbrevGlossaryDescriptions"/>
            </w:pPr>
            <w:r>
              <w:t>IT</w:t>
            </w:r>
          </w:p>
        </w:tc>
        <w:tc>
          <w:tcPr>
            <w:tcW w:w="7128" w:type="dxa"/>
          </w:tcPr>
          <w:p w14:paraId="79358A6F" w14:textId="77777777" w:rsidR="003F049D" w:rsidRDefault="003F049D" w:rsidP="009B076C">
            <w:pPr>
              <w:pStyle w:val="AbbrevGlossaryDescriptions"/>
            </w:pPr>
            <w:r>
              <w:t>Information Technology</w:t>
            </w:r>
          </w:p>
        </w:tc>
      </w:tr>
      <w:tr w:rsidR="003F049D" w14:paraId="7B81F420" w14:textId="77777777" w:rsidTr="009B076C">
        <w:tc>
          <w:tcPr>
            <w:tcW w:w="2448" w:type="dxa"/>
          </w:tcPr>
          <w:p w14:paraId="02DC40CB" w14:textId="77777777" w:rsidR="003F049D" w:rsidRDefault="003F049D" w:rsidP="009B076C">
            <w:pPr>
              <w:pStyle w:val="AbbrevGlossaryDescriptions"/>
            </w:pPr>
            <w:r>
              <w:t>LDF</w:t>
            </w:r>
          </w:p>
        </w:tc>
        <w:tc>
          <w:tcPr>
            <w:tcW w:w="7128" w:type="dxa"/>
          </w:tcPr>
          <w:p w14:paraId="56AE65BD" w14:textId="77777777" w:rsidR="003F049D" w:rsidRPr="00480E7B" w:rsidRDefault="003F049D" w:rsidP="009B076C">
            <w:pPr>
              <w:pStyle w:val="AbbrevGlossaryDescriptions"/>
            </w:pPr>
            <w:r w:rsidRPr="00480E7B">
              <w:t>Log Data File</w:t>
            </w:r>
          </w:p>
        </w:tc>
      </w:tr>
      <w:tr w:rsidR="003F049D" w14:paraId="67BD08A3" w14:textId="77777777" w:rsidTr="009B076C">
        <w:tc>
          <w:tcPr>
            <w:tcW w:w="2448" w:type="dxa"/>
          </w:tcPr>
          <w:p w14:paraId="437F791E" w14:textId="77777777" w:rsidR="003F049D" w:rsidRDefault="003F049D" w:rsidP="009B076C">
            <w:pPr>
              <w:pStyle w:val="AbbrevGlossaryDescriptions"/>
            </w:pPr>
            <w:r>
              <w:t>LDPC</w:t>
            </w:r>
          </w:p>
        </w:tc>
        <w:tc>
          <w:tcPr>
            <w:tcW w:w="7128" w:type="dxa"/>
          </w:tcPr>
          <w:p w14:paraId="0C5659BB" w14:textId="77777777" w:rsidR="003F049D" w:rsidRDefault="003F049D" w:rsidP="009B076C">
            <w:pPr>
              <w:pStyle w:val="AbbrevGlossaryDescriptions"/>
            </w:pPr>
            <w:r>
              <w:t>Low Density Parity Check</w:t>
            </w:r>
          </w:p>
        </w:tc>
      </w:tr>
      <w:tr w:rsidR="003F049D" w14:paraId="5EB76C09" w14:textId="77777777" w:rsidTr="009B076C">
        <w:tc>
          <w:tcPr>
            <w:tcW w:w="2448" w:type="dxa"/>
          </w:tcPr>
          <w:p w14:paraId="5A014DC6" w14:textId="77777777" w:rsidR="003F049D" w:rsidRDefault="003F049D" w:rsidP="009B076C">
            <w:pPr>
              <w:pStyle w:val="AbbrevGlossaryDescriptions"/>
            </w:pPr>
            <w:r>
              <w:t>M&amp;C</w:t>
            </w:r>
          </w:p>
        </w:tc>
        <w:tc>
          <w:tcPr>
            <w:tcW w:w="7128" w:type="dxa"/>
          </w:tcPr>
          <w:p w14:paraId="7F1188BB" w14:textId="77777777" w:rsidR="003F049D" w:rsidRDefault="003F049D" w:rsidP="009B076C">
            <w:pPr>
              <w:pStyle w:val="AbbrevGlossaryDescriptions"/>
            </w:pPr>
            <w:r>
              <w:t>Monitor and Control</w:t>
            </w:r>
          </w:p>
        </w:tc>
      </w:tr>
      <w:tr w:rsidR="003F049D" w14:paraId="7A945E7E" w14:textId="77777777" w:rsidTr="009B076C">
        <w:tc>
          <w:tcPr>
            <w:tcW w:w="2448" w:type="dxa"/>
          </w:tcPr>
          <w:p w14:paraId="3DB88A15" w14:textId="77777777" w:rsidR="003F049D" w:rsidRDefault="003F049D" w:rsidP="009B076C">
            <w:pPr>
              <w:pStyle w:val="AbbrevGlossaryDescriptions"/>
            </w:pPr>
            <w:r>
              <w:t>Mbps</w:t>
            </w:r>
          </w:p>
        </w:tc>
        <w:tc>
          <w:tcPr>
            <w:tcW w:w="7128" w:type="dxa"/>
          </w:tcPr>
          <w:p w14:paraId="6B962849" w14:textId="77777777" w:rsidR="003F049D" w:rsidRDefault="003F049D" w:rsidP="009B076C">
            <w:pPr>
              <w:pStyle w:val="AbbrevGlossaryDescriptions"/>
            </w:pPr>
            <w:r>
              <w:t>Megabits per second</w:t>
            </w:r>
          </w:p>
        </w:tc>
      </w:tr>
      <w:tr w:rsidR="003F049D" w14:paraId="51D2C201" w14:textId="77777777" w:rsidTr="009B076C">
        <w:tc>
          <w:tcPr>
            <w:tcW w:w="2448" w:type="dxa"/>
          </w:tcPr>
          <w:p w14:paraId="28FA1038" w14:textId="77777777" w:rsidR="003F049D" w:rsidRDefault="003F049D" w:rsidP="009B076C">
            <w:pPr>
              <w:pStyle w:val="AbbrevGlossaryDescriptions"/>
            </w:pPr>
            <w:r>
              <w:t>MOC</w:t>
            </w:r>
          </w:p>
        </w:tc>
        <w:tc>
          <w:tcPr>
            <w:tcW w:w="7128" w:type="dxa"/>
          </w:tcPr>
          <w:p w14:paraId="1C4D0558" w14:textId="77777777" w:rsidR="003F049D" w:rsidRDefault="003F049D" w:rsidP="009B076C">
            <w:pPr>
              <w:pStyle w:val="AbbrevGlossaryDescriptions"/>
            </w:pPr>
            <w:r>
              <w:t>Mission Operations Center</w:t>
            </w:r>
          </w:p>
        </w:tc>
      </w:tr>
      <w:tr w:rsidR="003F049D" w14:paraId="732E8686" w14:textId="77777777" w:rsidTr="009B076C">
        <w:tc>
          <w:tcPr>
            <w:tcW w:w="2448" w:type="dxa"/>
          </w:tcPr>
          <w:p w14:paraId="1D6993AE" w14:textId="77777777" w:rsidR="003F049D" w:rsidRDefault="003F049D" w:rsidP="009B076C">
            <w:pPr>
              <w:pStyle w:val="AbbrevGlossaryDescriptions"/>
            </w:pPr>
            <w:r>
              <w:t>MOD</w:t>
            </w:r>
          </w:p>
        </w:tc>
        <w:tc>
          <w:tcPr>
            <w:tcW w:w="7128" w:type="dxa"/>
          </w:tcPr>
          <w:p w14:paraId="76534297" w14:textId="77777777" w:rsidR="003F049D" w:rsidRDefault="003F049D" w:rsidP="009B076C">
            <w:pPr>
              <w:pStyle w:val="AbbrevGlossaryDescriptions"/>
            </w:pPr>
            <w:r>
              <w:t>Modulator</w:t>
            </w:r>
          </w:p>
        </w:tc>
      </w:tr>
      <w:tr w:rsidR="003F049D" w14:paraId="67326D18" w14:textId="77777777" w:rsidTr="009B076C">
        <w:tc>
          <w:tcPr>
            <w:tcW w:w="2448" w:type="dxa"/>
          </w:tcPr>
          <w:p w14:paraId="5AEBC3A1" w14:textId="77777777" w:rsidR="003F049D" w:rsidRDefault="003F049D" w:rsidP="009B076C">
            <w:pPr>
              <w:pStyle w:val="AbbrevGlossaryDescriptions"/>
            </w:pPr>
            <w:r>
              <w:t>NASA</w:t>
            </w:r>
          </w:p>
        </w:tc>
        <w:tc>
          <w:tcPr>
            <w:tcW w:w="7128" w:type="dxa"/>
          </w:tcPr>
          <w:p w14:paraId="21BCE88F" w14:textId="77777777" w:rsidR="003F049D" w:rsidRDefault="003F049D" w:rsidP="009B076C">
            <w:pPr>
              <w:pStyle w:val="AbbrevGlossaryDescriptions"/>
            </w:pPr>
            <w:r>
              <w:t>National Aeronautics and Space Administration</w:t>
            </w:r>
          </w:p>
        </w:tc>
      </w:tr>
      <w:tr w:rsidR="003F049D" w14:paraId="5EF8CCAA" w14:textId="77777777" w:rsidTr="009B076C">
        <w:tc>
          <w:tcPr>
            <w:tcW w:w="2448" w:type="dxa"/>
          </w:tcPr>
          <w:p w14:paraId="149025EF" w14:textId="77777777" w:rsidR="003F049D" w:rsidRDefault="003F049D" w:rsidP="009B076C">
            <w:pPr>
              <w:pStyle w:val="AbbrevGlossaryDescriptions"/>
            </w:pPr>
            <w:r>
              <w:t>NEN</w:t>
            </w:r>
          </w:p>
        </w:tc>
        <w:tc>
          <w:tcPr>
            <w:tcW w:w="7128" w:type="dxa"/>
          </w:tcPr>
          <w:p w14:paraId="790C1118" w14:textId="77777777" w:rsidR="003F049D" w:rsidRDefault="003F049D" w:rsidP="009B076C">
            <w:pPr>
              <w:pStyle w:val="AbbrevGlossaryDescriptions"/>
            </w:pPr>
            <w:r>
              <w:t>Near Earth Network</w:t>
            </w:r>
          </w:p>
        </w:tc>
      </w:tr>
      <w:tr w:rsidR="003F049D" w14:paraId="54481559" w14:textId="77777777" w:rsidTr="009B076C">
        <w:tc>
          <w:tcPr>
            <w:tcW w:w="2448" w:type="dxa"/>
          </w:tcPr>
          <w:p w14:paraId="09D074D8" w14:textId="77777777" w:rsidR="003F049D" w:rsidRDefault="003F049D" w:rsidP="009B076C">
            <w:pPr>
              <w:pStyle w:val="AbbrevGlossaryDescriptions"/>
            </w:pPr>
            <w:r>
              <w:t>NENG</w:t>
            </w:r>
          </w:p>
        </w:tc>
        <w:tc>
          <w:tcPr>
            <w:tcW w:w="7128" w:type="dxa"/>
          </w:tcPr>
          <w:p w14:paraId="1D1F4934" w14:textId="77777777" w:rsidR="003F049D" w:rsidRDefault="003F049D" w:rsidP="009B076C">
            <w:pPr>
              <w:pStyle w:val="AbbrevGlossaryDescriptions"/>
            </w:pPr>
            <w:r>
              <w:t>Near Earth Network Gateway</w:t>
            </w:r>
          </w:p>
        </w:tc>
      </w:tr>
      <w:tr w:rsidR="003F049D" w:rsidRPr="00480E7B" w14:paraId="043BED2E" w14:textId="77777777" w:rsidTr="009B076C">
        <w:tc>
          <w:tcPr>
            <w:tcW w:w="2448" w:type="dxa"/>
          </w:tcPr>
          <w:p w14:paraId="6C67DFC8" w14:textId="77777777" w:rsidR="003F049D" w:rsidRDefault="003F049D" w:rsidP="009B076C">
            <w:pPr>
              <w:pStyle w:val="AbbrevGlossaryDescriptions"/>
            </w:pPr>
            <w:r>
              <w:t>NIC</w:t>
            </w:r>
          </w:p>
        </w:tc>
        <w:tc>
          <w:tcPr>
            <w:tcW w:w="7128" w:type="dxa"/>
          </w:tcPr>
          <w:p w14:paraId="6800DD70" w14:textId="77777777" w:rsidR="003F049D" w:rsidRPr="00480E7B" w:rsidRDefault="003F049D" w:rsidP="009B076C">
            <w:pPr>
              <w:pStyle w:val="AbbrevGlossaryDescriptions"/>
            </w:pPr>
            <w:r w:rsidRPr="00480E7B">
              <w:t>Network Interface Controllers / Network Interface Cards</w:t>
            </w:r>
          </w:p>
        </w:tc>
      </w:tr>
      <w:tr w:rsidR="003F049D" w:rsidRPr="00480E7B" w14:paraId="5F57E500" w14:textId="77777777" w:rsidTr="009B076C">
        <w:tc>
          <w:tcPr>
            <w:tcW w:w="2448" w:type="dxa"/>
          </w:tcPr>
          <w:p w14:paraId="0A06A8E0" w14:textId="77777777" w:rsidR="003F049D" w:rsidRDefault="003F049D" w:rsidP="009B076C">
            <w:pPr>
              <w:pStyle w:val="AbbrevGlossaryDescriptions"/>
            </w:pPr>
            <w:r>
              <w:t>NISN</w:t>
            </w:r>
          </w:p>
          <w:p w14:paraId="3C893E77" w14:textId="77777777" w:rsidR="003F049D" w:rsidRDefault="003F049D" w:rsidP="009B076C">
            <w:pPr>
              <w:pStyle w:val="AbbrevGlossaryDescriptions"/>
            </w:pPr>
            <w:r>
              <w:t>NTP</w:t>
            </w:r>
          </w:p>
        </w:tc>
        <w:tc>
          <w:tcPr>
            <w:tcW w:w="7128" w:type="dxa"/>
          </w:tcPr>
          <w:p w14:paraId="782E31B2" w14:textId="77777777" w:rsidR="003F049D" w:rsidRDefault="003F049D" w:rsidP="009B076C">
            <w:pPr>
              <w:pStyle w:val="AbbrevGlossaryDescriptions"/>
            </w:pPr>
            <w:r>
              <w:rPr>
                <w:szCs w:val="24"/>
              </w:rPr>
              <w:t>NASA Integrated Services Network</w:t>
            </w:r>
          </w:p>
          <w:p w14:paraId="1F356B08" w14:textId="77777777" w:rsidR="003F049D" w:rsidRPr="00480E7B" w:rsidRDefault="003F049D" w:rsidP="009B076C">
            <w:pPr>
              <w:pStyle w:val="AbbrevGlossaryDescriptions"/>
            </w:pPr>
            <w:r w:rsidRPr="00480E7B">
              <w:t>Network Time Protocol</w:t>
            </w:r>
          </w:p>
        </w:tc>
      </w:tr>
      <w:tr w:rsidR="003F049D" w14:paraId="7CAADC14" w14:textId="77777777" w:rsidTr="009B076C">
        <w:tc>
          <w:tcPr>
            <w:tcW w:w="2448" w:type="dxa"/>
          </w:tcPr>
          <w:p w14:paraId="49F91BB3" w14:textId="77777777" w:rsidR="003F049D" w:rsidRDefault="003F049D" w:rsidP="009B076C">
            <w:pPr>
              <w:pStyle w:val="AbbrevGlossaryDescriptions"/>
            </w:pPr>
            <w:r>
              <w:t>PN</w:t>
            </w:r>
          </w:p>
        </w:tc>
        <w:tc>
          <w:tcPr>
            <w:tcW w:w="7128" w:type="dxa"/>
          </w:tcPr>
          <w:p w14:paraId="74A86EAD" w14:textId="77777777" w:rsidR="003F049D" w:rsidRDefault="003F049D" w:rsidP="009B076C">
            <w:pPr>
              <w:pStyle w:val="AbbrevGlossaryDescriptions"/>
            </w:pPr>
            <w:r w:rsidRPr="00DD58EB">
              <w:t>Pseudorandom Noise</w:t>
            </w:r>
          </w:p>
        </w:tc>
      </w:tr>
      <w:tr w:rsidR="003F049D" w:rsidRPr="00480E7B" w14:paraId="307363A6" w14:textId="77777777" w:rsidTr="009B076C">
        <w:tc>
          <w:tcPr>
            <w:tcW w:w="2448" w:type="dxa"/>
          </w:tcPr>
          <w:p w14:paraId="41C9E792" w14:textId="77777777" w:rsidR="003F049D" w:rsidRDefault="003F049D" w:rsidP="009B076C">
            <w:pPr>
              <w:pStyle w:val="AbbrevGlossaryDescriptions"/>
            </w:pPr>
            <w:r>
              <w:t>POP</w:t>
            </w:r>
          </w:p>
        </w:tc>
        <w:tc>
          <w:tcPr>
            <w:tcW w:w="7128" w:type="dxa"/>
          </w:tcPr>
          <w:p w14:paraId="79C5B310" w14:textId="77777777" w:rsidR="003F049D" w:rsidRPr="00480E7B" w:rsidRDefault="003F049D" w:rsidP="009B076C">
            <w:pPr>
              <w:pStyle w:val="AbbrevGlossaryDescriptions"/>
            </w:pPr>
            <w:r>
              <w:t>Point-of-P</w:t>
            </w:r>
            <w:r w:rsidRPr="00480E7B">
              <w:t>resence</w:t>
            </w:r>
          </w:p>
        </w:tc>
      </w:tr>
      <w:tr w:rsidR="003F049D" w14:paraId="402F271D" w14:textId="77777777" w:rsidTr="009B076C">
        <w:tc>
          <w:tcPr>
            <w:tcW w:w="2448" w:type="dxa"/>
          </w:tcPr>
          <w:p w14:paraId="55C2B471" w14:textId="77777777" w:rsidR="003F049D" w:rsidRDefault="003F049D" w:rsidP="009B076C">
            <w:pPr>
              <w:pStyle w:val="AbbrevGlossaryDescriptions"/>
            </w:pPr>
            <w:r>
              <w:lastRenderedPageBreak/>
              <w:t>RAID</w:t>
            </w:r>
          </w:p>
        </w:tc>
        <w:tc>
          <w:tcPr>
            <w:tcW w:w="7128" w:type="dxa"/>
          </w:tcPr>
          <w:p w14:paraId="2991246D" w14:textId="77777777" w:rsidR="003F049D" w:rsidRDefault="003F049D" w:rsidP="009B076C">
            <w:pPr>
              <w:pStyle w:val="AbbrevGlossaryDescriptions"/>
            </w:pPr>
            <w:r>
              <w:t>Redundant Array of Independent Disks</w:t>
            </w:r>
          </w:p>
        </w:tc>
      </w:tr>
      <w:tr w:rsidR="003F049D" w14:paraId="7A6AA037" w14:textId="77777777" w:rsidTr="009B076C">
        <w:tc>
          <w:tcPr>
            <w:tcW w:w="2448" w:type="dxa"/>
          </w:tcPr>
          <w:p w14:paraId="6BFC623E" w14:textId="77777777" w:rsidR="003F049D" w:rsidRDefault="003F049D" w:rsidP="009B076C">
            <w:pPr>
              <w:pStyle w:val="AbbrevGlossaryDescriptions"/>
            </w:pPr>
            <w:r>
              <w:t>RF</w:t>
            </w:r>
          </w:p>
        </w:tc>
        <w:tc>
          <w:tcPr>
            <w:tcW w:w="7128" w:type="dxa"/>
          </w:tcPr>
          <w:p w14:paraId="4C51D524" w14:textId="77777777" w:rsidR="003F049D" w:rsidRDefault="003F049D" w:rsidP="009B076C">
            <w:pPr>
              <w:pStyle w:val="AbbrevGlossaryDescriptions"/>
            </w:pPr>
            <w:r w:rsidRPr="00DB13BC">
              <w:t>Radio Frequency</w:t>
            </w:r>
          </w:p>
        </w:tc>
      </w:tr>
      <w:tr w:rsidR="003F049D" w:rsidRPr="00DB13BC" w14:paraId="6719F3BE" w14:textId="77777777" w:rsidTr="009B076C">
        <w:tc>
          <w:tcPr>
            <w:tcW w:w="2448" w:type="dxa"/>
          </w:tcPr>
          <w:p w14:paraId="67914B86" w14:textId="77777777" w:rsidR="003F049D" w:rsidRPr="00DB13BC" w:rsidRDefault="003F049D" w:rsidP="009B076C">
            <w:pPr>
              <w:pStyle w:val="AbbrevGlossaryDescriptions"/>
            </w:pPr>
            <w:r w:rsidRPr="00DB13BC">
              <w:t>RFICD</w:t>
            </w:r>
          </w:p>
        </w:tc>
        <w:tc>
          <w:tcPr>
            <w:tcW w:w="7128" w:type="dxa"/>
          </w:tcPr>
          <w:p w14:paraId="4C0B4319" w14:textId="77777777" w:rsidR="003F049D" w:rsidRPr="00DB13BC" w:rsidRDefault="003F049D" w:rsidP="009B076C">
            <w:pPr>
              <w:pStyle w:val="AbbrevGlossaryDescriptions"/>
            </w:pPr>
            <w:r w:rsidRPr="00DB13BC">
              <w:t>Interface Control Document</w:t>
            </w:r>
          </w:p>
        </w:tc>
      </w:tr>
      <w:tr w:rsidR="003F049D" w:rsidRPr="00DD58EB" w14:paraId="14D7458E" w14:textId="77777777" w:rsidTr="009B076C">
        <w:tc>
          <w:tcPr>
            <w:tcW w:w="2448" w:type="dxa"/>
          </w:tcPr>
          <w:p w14:paraId="69A89BCF" w14:textId="77777777" w:rsidR="003F049D" w:rsidRPr="00DB13BC" w:rsidRDefault="003F049D" w:rsidP="009B076C">
            <w:pPr>
              <w:pStyle w:val="AbbrevGlossaryDescriptions"/>
            </w:pPr>
            <w:r w:rsidRPr="00DB13BC">
              <w:t>SCID</w:t>
            </w:r>
          </w:p>
        </w:tc>
        <w:tc>
          <w:tcPr>
            <w:tcW w:w="7128" w:type="dxa"/>
          </w:tcPr>
          <w:p w14:paraId="046E4199" w14:textId="77777777" w:rsidR="003F049D" w:rsidRPr="00DD58EB" w:rsidRDefault="003F049D" w:rsidP="009B076C">
            <w:pPr>
              <w:pStyle w:val="AbbrevGlossaryDescriptions"/>
            </w:pPr>
            <w:r w:rsidRPr="00DD58EB">
              <w:t>Space Craft Identification</w:t>
            </w:r>
          </w:p>
        </w:tc>
      </w:tr>
      <w:tr w:rsidR="003F049D" w:rsidRPr="00DB13BC" w14:paraId="0B097E2C" w14:textId="77777777" w:rsidTr="009B076C">
        <w:tc>
          <w:tcPr>
            <w:tcW w:w="2448" w:type="dxa"/>
          </w:tcPr>
          <w:p w14:paraId="21940A31" w14:textId="77777777" w:rsidR="003F049D" w:rsidRPr="00DB13BC" w:rsidRDefault="003F049D" w:rsidP="009B076C">
            <w:pPr>
              <w:pStyle w:val="AbbrevGlossaryDescriptions"/>
            </w:pPr>
            <w:r w:rsidRPr="00DB13BC">
              <w:t>SCNS</w:t>
            </w:r>
          </w:p>
        </w:tc>
        <w:tc>
          <w:tcPr>
            <w:tcW w:w="7128" w:type="dxa"/>
          </w:tcPr>
          <w:p w14:paraId="4757B6B8" w14:textId="77777777" w:rsidR="003F049D" w:rsidRPr="00DB13BC" w:rsidRDefault="003F049D" w:rsidP="009B076C">
            <w:pPr>
              <w:pStyle w:val="AbbrevGlossaryDescriptions"/>
            </w:pPr>
            <w:r w:rsidRPr="00277769">
              <w:t>Space Communications Network Services</w:t>
            </w:r>
          </w:p>
        </w:tc>
      </w:tr>
      <w:tr w:rsidR="003F049D" w:rsidRPr="00DB13BC" w14:paraId="5D2A5728" w14:textId="77777777" w:rsidTr="009B076C">
        <w:tc>
          <w:tcPr>
            <w:tcW w:w="2448" w:type="dxa"/>
          </w:tcPr>
          <w:p w14:paraId="063A22D9" w14:textId="77777777" w:rsidR="003F049D" w:rsidRPr="00DB13BC" w:rsidRDefault="003F049D" w:rsidP="009B076C">
            <w:pPr>
              <w:pStyle w:val="AbbrevGlossaryDescriptions"/>
            </w:pPr>
            <w:r w:rsidRPr="00DB13BC">
              <w:t>scp</w:t>
            </w:r>
          </w:p>
        </w:tc>
        <w:tc>
          <w:tcPr>
            <w:tcW w:w="7128" w:type="dxa"/>
          </w:tcPr>
          <w:p w14:paraId="7F578F88" w14:textId="77777777" w:rsidR="003F049D" w:rsidRPr="00DB13BC" w:rsidRDefault="003F049D" w:rsidP="009B076C">
            <w:pPr>
              <w:pStyle w:val="AbbrevGlossaryDescriptions"/>
            </w:pPr>
            <w:r w:rsidRPr="00DB13BC">
              <w:t>secure copy protocol</w:t>
            </w:r>
          </w:p>
        </w:tc>
      </w:tr>
      <w:tr w:rsidR="003F049D" w14:paraId="2517D36F" w14:textId="77777777" w:rsidTr="009B076C">
        <w:tc>
          <w:tcPr>
            <w:tcW w:w="2448" w:type="dxa"/>
          </w:tcPr>
          <w:p w14:paraId="3C5E7206" w14:textId="77777777" w:rsidR="003F049D" w:rsidRDefault="003F049D" w:rsidP="009B076C">
            <w:pPr>
              <w:pStyle w:val="AbbrevGlossaryDescriptions"/>
            </w:pPr>
            <w:r w:rsidRPr="00DB13BC">
              <w:t>SFEP</w:t>
            </w:r>
          </w:p>
        </w:tc>
        <w:tc>
          <w:tcPr>
            <w:tcW w:w="7128" w:type="dxa"/>
          </w:tcPr>
          <w:p w14:paraId="0E491784" w14:textId="77777777" w:rsidR="003F049D" w:rsidRDefault="003F049D" w:rsidP="009B076C">
            <w:pPr>
              <w:pStyle w:val="AbbrevGlossaryDescriptions"/>
            </w:pPr>
            <w:r>
              <w:t>SoftFEP (software program)</w:t>
            </w:r>
          </w:p>
        </w:tc>
      </w:tr>
      <w:tr w:rsidR="003F049D" w14:paraId="0FE7D3A4" w14:textId="77777777" w:rsidTr="009B076C">
        <w:tc>
          <w:tcPr>
            <w:tcW w:w="2448" w:type="dxa"/>
          </w:tcPr>
          <w:p w14:paraId="1E1710CF" w14:textId="77777777" w:rsidR="003F049D" w:rsidRDefault="003F049D" w:rsidP="009B076C">
            <w:pPr>
              <w:pStyle w:val="AbbrevGlossaryDescriptions"/>
            </w:pPr>
            <w:r>
              <w:t>sftp</w:t>
            </w:r>
          </w:p>
        </w:tc>
        <w:tc>
          <w:tcPr>
            <w:tcW w:w="7128" w:type="dxa"/>
          </w:tcPr>
          <w:p w14:paraId="75EC939D" w14:textId="77777777" w:rsidR="003F049D" w:rsidRDefault="003F049D" w:rsidP="009B076C">
            <w:pPr>
              <w:pStyle w:val="AbbrevGlossaryDescriptions"/>
            </w:pPr>
            <w:r>
              <w:t>secure file transfer protocol</w:t>
            </w:r>
          </w:p>
        </w:tc>
      </w:tr>
      <w:tr w:rsidR="003F049D" w14:paraId="7D4852CE" w14:textId="77777777" w:rsidTr="009B076C">
        <w:tc>
          <w:tcPr>
            <w:tcW w:w="2448" w:type="dxa"/>
          </w:tcPr>
          <w:p w14:paraId="4BAEF9BE" w14:textId="77777777" w:rsidR="003F049D" w:rsidRDefault="003F049D" w:rsidP="009B076C">
            <w:pPr>
              <w:pStyle w:val="AbbrevGlossaryDescriptions"/>
            </w:pPr>
            <w:r>
              <w:t>sNTP</w:t>
            </w:r>
          </w:p>
        </w:tc>
        <w:tc>
          <w:tcPr>
            <w:tcW w:w="7128" w:type="dxa"/>
          </w:tcPr>
          <w:p w14:paraId="12AFCC96" w14:textId="77777777" w:rsidR="003F049D" w:rsidRDefault="003F049D" w:rsidP="009B076C">
            <w:pPr>
              <w:pStyle w:val="AbbrevGlossaryDescriptions"/>
            </w:pPr>
            <w:r>
              <w:t xml:space="preserve">Secure </w:t>
            </w:r>
            <w:r w:rsidRPr="00480E7B">
              <w:t>Network Time Protocol</w:t>
            </w:r>
          </w:p>
        </w:tc>
      </w:tr>
      <w:tr w:rsidR="003F049D" w14:paraId="5EF5655E" w14:textId="77777777" w:rsidTr="009B076C">
        <w:tc>
          <w:tcPr>
            <w:tcW w:w="2448" w:type="dxa"/>
          </w:tcPr>
          <w:p w14:paraId="5A9DB181" w14:textId="77777777" w:rsidR="003F049D" w:rsidRDefault="003F049D" w:rsidP="009B076C">
            <w:pPr>
              <w:pStyle w:val="AbbrevGlossaryDescriptions"/>
            </w:pPr>
            <w:r>
              <w:t>SSD</w:t>
            </w:r>
          </w:p>
        </w:tc>
        <w:tc>
          <w:tcPr>
            <w:tcW w:w="7128" w:type="dxa"/>
          </w:tcPr>
          <w:p w14:paraId="6EAF87B0" w14:textId="77777777" w:rsidR="003F049D" w:rsidRDefault="003F049D" w:rsidP="009B076C">
            <w:pPr>
              <w:pStyle w:val="AbbrevGlossaryDescriptions"/>
            </w:pPr>
            <w:r>
              <w:t>Secure Side Disk</w:t>
            </w:r>
          </w:p>
        </w:tc>
      </w:tr>
      <w:tr w:rsidR="003F049D" w14:paraId="3E362446" w14:textId="77777777" w:rsidTr="009B076C">
        <w:tc>
          <w:tcPr>
            <w:tcW w:w="2448" w:type="dxa"/>
          </w:tcPr>
          <w:p w14:paraId="073EBFDD" w14:textId="77777777" w:rsidR="003F049D" w:rsidRDefault="003F049D" w:rsidP="009B076C">
            <w:pPr>
              <w:pStyle w:val="AbbrevGlossaryDescriptions"/>
            </w:pPr>
            <w:r>
              <w:t>SOC</w:t>
            </w:r>
          </w:p>
          <w:p w14:paraId="0D53264E" w14:textId="77777777" w:rsidR="003F049D" w:rsidRDefault="003F049D" w:rsidP="009B076C">
            <w:pPr>
              <w:pStyle w:val="AbbrevGlossaryDescriptions"/>
            </w:pPr>
            <w:r>
              <w:t>SPEC</w:t>
            </w:r>
          </w:p>
        </w:tc>
        <w:tc>
          <w:tcPr>
            <w:tcW w:w="7128" w:type="dxa"/>
          </w:tcPr>
          <w:p w14:paraId="49F12779" w14:textId="77777777" w:rsidR="003F049D" w:rsidRDefault="003F049D" w:rsidP="009B076C">
            <w:pPr>
              <w:pStyle w:val="AbbrevGlossaryDescriptions"/>
            </w:pPr>
            <w:r>
              <w:t>Science Operation Centers</w:t>
            </w:r>
          </w:p>
          <w:p w14:paraId="43841C15" w14:textId="77777777" w:rsidR="003F049D" w:rsidRDefault="003F049D" w:rsidP="009B076C">
            <w:pPr>
              <w:pStyle w:val="AbbrevGlossaryDescriptions"/>
            </w:pPr>
            <w:r>
              <w:t>Specification</w:t>
            </w:r>
          </w:p>
        </w:tc>
      </w:tr>
      <w:tr w:rsidR="003F049D" w14:paraId="167BC17B" w14:textId="77777777" w:rsidTr="009B076C">
        <w:tc>
          <w:tcPr>
            <w:tcW w:w="2448" w:type="dxa"/>
          </w:tcPr>
          <w:p w14:paraId="3E1A78AE" w14:textId="77777777" w:rsidR="003F049D" w:rsidRDefault="003F049D" w:rsidP="009B076C">
            <w:pPr>
              <w:pStyle w:val="AbbrevGlossaryDescriptions"/>
            </w:pPr>
            <w:r>
              <w:t>SSS</w:t>
            </w:r>
          </w:p>
        </w:tc>
        <w:tc>
          <w:tcPr>
            <w:tcW w:w="7128" w:type="dxa"/>
          </w:tcPr>
          <w:p w14:paraId="18949097" w14:textId="77777777" w:rsidR="003F049D" w:rsidRDefault="003F049D" w:rsidP="009B076C">
            <w:pPr>
              <w:pStyle w:val="AbbrevGlossaryDescriptions"/>
            </w:pPr>
            <w:r>
              <w:t>Secure Side System</w:t>
            </w:r>
          </w:p>
        </w:tc>
      </w:tr>
      <w:tr w:rsidR="003F049D" w14:paraId="4FFEB823" w14:textId="77777777" w:rsidTr="009B076C">
        <w:tc>
          <w:tcPr>
            <w:tcW w:w="2448" w:type="dxa"/>
          </w:tcPr>
          <w:p w14:paraId="24BA503F" w14:textId="77777777" w:rsidR="003F049D" w:rsidRDefault="003F049D" w:rsidP="009B076C">
            <w:pPr>
              <w:pStyle w:val="AbbrevGlossaryDescriptions"/>
            </w:pPr>
            <w:r>
              <w:t>STDN</w:t>
            </w:r>
          </w:p>
        </w:tc>
        <w:tc>
          <w:tcPr>
            <w:tcW w:w="7128" w:type="dxa"/>
          </w:tcPr>
          <w:p w14:paraId="1AA53C15" w14:textId="77777777" w:rsidR="003F049D" w:rsidRDefault="003F049D" w:rsidP="009B076C">
            <w:pPr>
              <w:pStyle w:val="AbbrevGlossaryDescriptions"/>
            </w:pPr>
            <w:r>
              <w:t>Spaceflight Tracking and Data Network</w:t>
            </w:r>
          </w:p>
        </w:tc>
      </w:tr>
      <w:tr w:rsidR="003F049D" w14:paraId="761C20B4" w14:textId="77777777" w:rsidTr="009B076C">
        <w:tc>
          <w:tcPr>
            <w:tcW w:w="2448" w:type="dxa"/>
          </w:tcPr>
          <w:p w14:paraId="5A0C0386" w14:textId="19F02058" w:rsidR="00F21680" w:rsidRDefault="00F21680" w:rsidP="009B076C">
            <w:pPr>
              <w:pStyle w:val="AbbrevGlossaryDescriptions"/>
              <w:rPr>
                <w:ins w:id="3059" w:author="Koslosky, Anne Marie.J (GSFC-5860)" w:date="2016-02-26T13:51:00Z"/>
              </w:rPr>
            </w:pPr>
            <w:ins w:id="3060" w:author="Koslosky, Anne Marie.J (GSFC-5860)" w:date="2016-02-26T13:51:00Z">
              <w:r>
                <w:t>TCP/IP</w:t>
              </w:r>
            </w:ins>
          </w:p>
          <w:p w14:paraId="79EAEDA1" w14:textId="77777777" w:rsidR="003F049D" w:rsidRDefault="003F049D" w:rsidP="009B076C">
            <w:pPr>
              <w:pStyle w:val="AbbrevGlossaryDescriptions"/>
            </w:pPr>
            <w:r>
              <w:t>TDR</w:t>
            </w:r>
          </w:p>
        </w:tc>
        <w:tc>
          <w:tcPr>
            <w:tcW w:w="7128" w:type="dxa"/>
          </w:tcPr>
          <w:p w14:paraId="2C15A2B1" w14:textId="61DA07A9" w:rsidR="00F21680" w:rsidRDefault="00F21680" w:rsidP="00F21680">
            <w:pPr>
              <w:pStyle w:val="AbbrevGlossaryDescriptions"/>
              <w:rPr>
                <w:ins w:id="3061" w:author="Koslosky, Anne Marie.J (GSFC-5860)" w:date="2016-02-26T13:51:00Z"/>
              </w:rPr>
            </w:pPr>
            <w:ins w:id="3062" w:author="Koslosky, Anne Marie.J (GSFC-5860)" w:date="2016-02-26T13:51:00Z">
              <w:r>
                <w:t xml:space="preserve">Transmission Control Protocol (TCP) and the Internet Protocol (IP) </w:t>
              </w:r>
            </w:ins>
          </w:p>
          <w:p w14:paraId="44AB2E4D" w14:textId="77777777" w:rsidR="003F049D" w:rsidRDefault="003F049D" w:rsidP="009B076C">
            <w:pPr>
              <w:pStyle w:val="AbbrevGlossaryDescriptions"/>
            </w:pPr>
            <w:r w:rsidRPr="004A7BAC">
              <w:t>Test Discrepancy Reports</w:t>
            </w:r>
          </w:p>
        </w:tc>
      </w:tr>
      <w:tr w:rsidR="003F049D" w:rsidRPr="00DD58EB" w14:paraId="4EC6CF0F" w14:textId="77777777" w:rsidTr="009B076C">
        <w:tc>
          <w:tcPr>
            <w:tcW w:w="2448" w:type="dxa"/>
          </w:tcPr>
          <w:p w14:paraId="301F8656" w14:textId="77777777" w:rsidR="003F049D" w:rsidRDefault="003F049D" w:rsidP="009B076C">
            <w:pPr>
              <w:pStyle w:val="AbbrevGlossaryDescriptions"/>
            </w:pPr>
            <w:r>
              <w:t>USB</w:t>
            </w:r>
          </w:p>
        </w:tc>
        <w:tc>
          <w:tcPr>
            <w:tcW w:w="7128" w:type="dxa"/>
          </w:tcPr>
          <w:p w14:paraId="44716F47" w14:textId="77777777" w:rsidR="003F049D" w:rsidRPr="00DD58EB" w:rsidRDefault="003F049D" w:rsidP="009B076C">
            <w:pPr>
              <w:pStyle w:val="AbbrevGlossaryDescriptions"/>
            </w:pPr>
            <w:r w:rsidRPr="00DD58EB">
              <w:t>Universal Serial Bus</w:t>
            </w:r>
          </w:p>
        </w:tc>
      </w:tr>
      <w:tr w:rsidR="003F049D" w14:paraId="7B514A81" w14:textId="77777777" w:rsidTr="009B076C">
        <w:tc>
          <w:tcPr>
            <w:tcW w:w="2448" w:type="dxa"/>
          </w:tcPr>
          <w:p w14:paraId="3C024B3D" w14:textId="77777777" w:rsidR="003F049D" w:rsidRDefault="003F049D" w:rsidP="009B076C">
            <w:pPr>
              <w:pStyle w:val="AbbrevGlossaryDescriptions"/>
            </w:pPr>
            <w:r>
              <w:t>UTC</w:t>
            </w:r>
          </w:p>
        </w:tc>
        <w:tc>
          <w:tcPr>
            <w:tcW w:w="7128" w:type="dxa"/>
          </w:tcPr>
          <w:p w14:paraId="3F0D465E" w14:textId="77777777" w:rsidR="003F049D" w:rsidRDefault="003F049D" w:rsidP="009B076C">
            <w:pPr>
              <w:pStyle w:val="AbbrevGlossaryDescriptions"/>
            </w:pPr>
            <w:r w:rsidRPr="00DD58EB">
              <w:t>Universal Time Code</w:t>
            </w:r>
          </w:p>
        </w:tc>
      </w:tr>
      <w:tr w:rsidR="003F049D" w14:paraId="4A3D04A3" w14:textId="77777777" w:rsidTr="009B076C">
        <w:tc>
          <w:tcPr>
            <w:tcW w:w="2448" w:type="dxa"/>
          </w:tcPr>
          <w:p w14:paraId="78A42634" w14:textId="77777777" w:rsidR="003F049D" w:rsidRDefault="003F049D" w:rsidP="009B076C">
            <w:pPr>
              <w:pStyle w:val="AbbrevGlossaryDescriptions"/>
            </w:pPr>
            <w:r>
              <w:t>VCDU</w:t>
            </w:r>
          </w:p>
        </w:tc>
        <w:tc>
          <w:tcPr>
            <w:tcW w:w="7128" w:type="dxa"/>
          </w:tcPr>
          <w:p w14:paraId="4C5A9618" w14:textId="77777777" w:rsidR="003F049D" w:rsidRDefault="003F049D" w:rsidP="009B076C">
            <w:pPr>
              <w:pStyle w:val="AbbrevGlossaryDescriptions"/>
            </w:pPr>
            <w:r>
              <w:t>Virtual Channel Data Unit</w:t>
            </w:r>
          </w:p>
        </w:tc>
      </w:tr>
      <w:tr w:rsidR="003F049D" w:rsidRPr="00A04F17" w14:paraId="530E9CBC" w14:textId="77777777" w:rsidTr="009B076C">
        <w:tc>
          <w:tcPr>
            <w:tcW w:w="2448" w:type="dxa"/>
          </w:tcPr>
          <w:p w14:paraId="21E7CCF7" w14:textId="77777777" w:rsidR="003F049D" w:rsidRDefault="003F049D" w:rsidP="009B076C">
            <w:pPr>
              <w:pStyle w:val="AbbrevGlossaryDescriptions"/>
            </w:pPr>
            <w:r>
              <w:t>VCID</w:t>
            </w:r>
          </w:p>
        </w:tc>
        <w:tc>
          <w:tcPr>
            <w:tcW w:w="7128" w:type="dxa"/>
          </w:tcPr>
          <w:p w14:paraId="54AEDAD9" w14:textId="77777777" w:rsidR="003F049D" w:rsidRPr="00A04F17" w:rsidRDefault="003F049D" w:rsidP="009B076C">
            <w:pPr>
              <w:pStyle w:val="AbbrevGlossaryDescriptions"/>
            </w:pPr>
            <w:r w:rsidRPr="00277769">
              <w:rPr>
                <w:rStyle w:val="st1"/>
              </w:rPr>
              <w:t>Virtual Channel Identifier</w:t>
            </w:r>
          </w:p>
        </w:tc>
      </w:tr>
      <w:tr w:rsidR="003F049D" w:rsidRPr="00A04F17" w14:paraId="373EDFC1" w14:textId="77777777" w:rsidTr="009B076C">
        <w:tc>
          <w:tcPr>
            <w:tcW w:w="2448" w:type="dxa"/>
          </w:tcPr>
          <w:p w14:paraId="729FB355" w14:textId="77777777" w:rsidR="003F049D" w:rsidRDefault="003F049D" w:rsidP="009B076C">
            <w:pPr>
              <w:pStyle w:val="AbbrevGlossaryDescriptions"/>
            </w:pPr>
            <w:r>
              <w:t>WGS</w:t>
            </w:r>
          </w:p>
        </w:tc>
        <w:tc>
          <w:tcPr>
            <w:tcW w:w="7128" w:type="dxa"/>
          </w:tcPr>
          <w:p w14:paraId="73AFB851" w14:textId="77777777" w:rsidR="003F049D" w:rsidRPr="00277769" w:rsidRDefault="003F049D" w:rsidP="009B076C">
            <w:pPr>
              <w:pStyle w:val="AbbrevGlossaryDescriptions"/>
              <w:rPr>
                <w:rStyle w:val="st1"/>
              </w:rPr>
            </w:pPr>
            <w:r w:rsidRPr="00277769">
              <w:rPr>
                <w:rStyle w:val="st1"/>
              </w:rPr>
              <w:t>Wallops Ground Station, Wallops Island, VA</w:t>
            </w:r>
          </w:p>
        </w:tc>
      </w:tr>
    </w:tbl>
    <w:p w14:paraId="385266BE" w14:textId="77777777" w:rsidR="008B1C13" w:rsidRDefault="008B1C13" w:rsidP="002A3EC2">
      <w:pPr>
        <w:pStyle w:val="Heading8"/>
        <w:numPr>
          <w:ilvl w:val="0"/>
          <w:numId w:val="0"/>
        </w:numPr>
        <w:jc w:val="both"/>
        <w:rPr>
          <w:ins w:id="3063" w:author="Koslosky, Anne Marie.J (GSFC-5860)" w:date="2016-02-25T15:22:00Z"/>
        </w:rPr>
      </w:pPr>
    </w:p>
    <w:p w14:paraId="416E6634" w14:textId="77777777" w:rsidR="008B1C13" w:rsidRDefault="008B1C13">
      <w:pPr>
        <w:spacing w:before="0" w:after="0"/>
        <w:jc w:val="left"/>
        <w:rPr>
          <w:ins w:id="3064" w:author="Koslosky, Anne Marie.J (GSFC-5860)" w:date="2016-02-25T15:22:00Z"/>
          <w:b/>
          <w:sz w:val="32"/>
        </w:rPr>
      </w:pPr>
      <w:ins w:id="3065" w:author="Koslosky, Anne Marie.J (GSFC-5860)" w:date="2016-02-25T15:22:00Z">
        <w:r>
          <w:br w:type="page"/>
        </w:r>
      </w:ins>
    </w:p>
    <w:p w14:paraId="43539E33" w14:textId="3F48C113" w:rsidR="008B1C13" w:rsidRDefault="008B1C13" w:rsidP="008B1C13">
      <w:pPr>
        <w:pStyle w:val="Heading8"/>
        <w:rPr>
          <w:ins w:id="3066" w:author="Koslosky, Anne Marie.J (GSFC-5860)" w:date="2016-02-25T15:22:00Z"/>
        </w:rPr>
      </w:pPr>
      <w:ins w:id="3067" w:author="Koslosky, Anne Marie.J (GSFC-5860)" w:date="2016-02-25T15:22:00Z">
        <w:r>
          <w:lastRenderedPageBreak/>
          <w:t>Ap</w:t>
        </w:r>
        <w:r w:rsidR="002C7C66">
          <w:t>pendix DAPHNE Receivers</w:t>
        </w:r>
      </w:ins>
    </w:p>
    <w:p w14:paraId="76A79AA7" w14:textId="4D78914C" w:rsidR="008B1C13" w:rsidRDefault="008B1C13" w:rsidP="008B1C13">
      <w:pPr>
        <w:pStyle w:val="Paragraph"/>
        <w:jc w:val="left"/>
        <w:rPr>
          <w:ins w:id="3068" w:author="Koslosky, Anne Marie.J (GSFC-5860)" w:date="2016-02-25T15:44:00Z"/>
        </w:rPr>
      </w:pPr>
      <w:ins w:id="3069" w:author="Koslosky, Anne Marie.J (GSFC-5860)" w:date="2016-02-25T15:22:00Z">
        <w:r>
          <w:t>Cortex XXL Receiver</w:t>
        </w:r>
      </w:ins>
      <w:ins w:id="3070" w:author="Koslosky, Anne Marie.J (GSFC-5860)" w:date="2016-02-25T15:44:00Z">
        <w:r w:rsidR="009B076C">
          <w:t xml:space="preserve"> Feature</w:t>
        </w:r>
      </w:ins>
      <w:ins w:id="3071" w:author="Koslosky, Anne Marie.J (GSFC-5860)" w:date="2016-02-25T15:48:00Z">
        <w:r w:rsidR="00D76C48">
          <w:t>s</w:t>
        </w:r>
      </w:ins>
    </w:p>
    <w:p w14:paraId="353D33FB" w14:textId="6FD5B69D" w:rsidR="009B076C" w:rsidRDefault="009B076C" w:rsidP="008B1C13">
      <w:pPr>
        <w:pStyle w:val="Paragraph"/>
        <w:jc w:val="left"/>
        <w:rPr>
          <w:ins w:id="3072" w:author="Koslosky, Anne Marie.J (GSFC-5860)" w:date="2016-02-25T15:45:00Z"/>
        </w:rPr>
      </w:pPr>
      <w:ins w:id="3073" w:author="Koslosky, Anne Marie.J (GSFC-5860)" w:date="2016-02-25T15:45:00Z">
        <w:r>
          <w:t xml:space="preserve">For current information visit </w:t>
        </w:r>
        <w:r>
          <w:fldChar w:fldCharType="begin"/>
        </w:r>
        <w:r>
          <w:instrText xml:space="preserve"> HYPERLINK "</w:instrText>
        </w:r>
        <w:r w:rsidRPr="009B076C">
          <w:instrText>http://censintechnology.com/Cortex-HDR-XXL/</w:instrText>
        </w:r>
        <w:r>
          <w:instrText xml:space="preserve">" </w:instrText>
        </w:r>
        <w:r>
          <w:fldChar w:fldCharType="separate"/>
        </w:r>
        <w:r w:rsidRPr="00890358">
          <w:rPr>
            <w:rStyle w:val="Hyperlink"/>
          </w:rPr>
          <w:t>http://censintechnology.com/Cortex-HDR-XXL/</w:t>
        </w:r>
        <w:r>
          <w:fldChar w:fldCharType="end"/>
        </w:r>
      </w:ins>
    </w:p>
    <w:p w14:paraId="29475A24" w14:textId="1526679F" w:rsidR="0060215E" w:rsidRDefault="00D76C48" w:rsidP="0060215E">
      <w:pPr>
        <w:pStyle w:val="Paragraph"/>
        <w:jc w:val="left"/>
        <w:rPr>
          <w:ins w:id="3074" w:author="Koslosky, Anne Marie.J (GSFC-5860)" w:date="2016-02-25T15:47:00Z"/>
        </w:rPr>
      </w:pPr>
      <w:ins w:id="3075" w:author="Koslosky, Anne Marie.J (GSFC-5860)" w:date="2016-02-25T15:47:00Z">
        <w:r>
          <w:t>F</w:t>
        </w:r>
        <w:r w:rsidR="0060215E">
          <w:t>eatures</w:t>
        </w:r>
      </w:ins>
    </w:p>
    <w:p w14:paraId="3159E18F" w14:textId="77777777" w:rsidR="0060215E" w:rsidRDefault="0060215E">
      <w:pPr>
        <w:pStyle w:val="Paragraph"/>
        <w:numPr>
          <w:ilvl w:val="0"/>
          <w:numId w:val="31"/>
        </w:numPr>
        <w:jc w:val="left"/>
        <w:rPr>
          <w:ins w:id="3076" w:author="Koslosky, Anne Marie.J (GSFC-5860)" w:date="2016-02-25T15:47:00Z"/>
        </w:rPr>
        <w:pPrChange w:id="3077" w:author="Koslosky, Anne Marie.J (GSFC-5860)" w:date="2016-02-25T15:47:00Z">
          <w:pPr>
            <w:pStyle w:val="Paragraph"/>
            <w:jc w:val="left"/>
          </w:pPr>
        </w:pPrChange>
      </w:pPr>
      <w:ins w:id="3078" w:author="Koslosky, Anne Marie.J (GSFC-5860)" w:date="2016-02-25T15:47:00Z">
        <w:r>
          <w:t>720 MHz and 1.2 GHz IF</w:t>
        </w:r>
      </w:ins>
    </w:p>
    <w:p w14:paraId="602EF38E" w14:textId="77777777" w:rsidR="0060215E" w:rsidRDefault="0060215E">
      <w:pPr>
        <w:pStyle w:val="Paragraph"/>
        <w:numPr>
          <w:ilvl w:val="0"/>
          <w:numId w:val="31"/>
        </w:numPr>
        <w:jc w:val="left"/>
        <w:rPr>
          <w:ins w:id="3079" w:author="Koslosky, Anne Marie.J (GSFC-5860)" w:date="2016-02-25T15:47:00Z"/>
        </w:rPr>
        <w:pPrChange w:id="3080" w:author="Koslosky, Anne Marie.J (GSFC-5860)" w:date="2016-02-25T15:47:00Z">
          <w:pPr>
            <w:pStyle w:val="Paragraph"/>
            <w:jc w:val="left"/>
          </w:pPr>
        </w:pPrChange>
      </w:pPr>
      <w:ins w:id="3081" w:author="Koslosky, Anne Marie.J (GSFC-5860)" w:date="2016-02-25T15:47:00Z">
        <w:r>
          <w:t>Dual 720 MHz IF baseline H/W (2 independent demodulation units)</w:t>
        </w:r>
      </w:ins>
    </w:p>
    <w:p w14:paraId="044268CE" w14:textId="77777777" w:rsidR="0060215E" w:rsidRDefault="0060215E">
      <w:pPr>
        <w:pStyle w:val="Paragraph"/>
        <w:numPr>
          <w:ilvl w:val="0"/>
          <w:numId w:val="31"/>
        </w:numPr>
        <w:jc w:val="left"/>
        <w:rPr>
          <w:ins w:id="3082" w:author="Koslosky, Anne Marie.J (GSFC-5860)" w:date="2016-02-25T15:47:00Z"/>
        </w:rPr>
        <w:pPrChange w:id="3083" w:author="Koslosky, Anne Marie.J (GSFC-5860)" w:date="2016-02-25T15:47:00Z">
          <w:pPr>
            <w:pStyle w:val="Paragraph"/>
            <w:jc w:val="left"/>
          </w:pPr>
        </w:pPrChange>
      </w:pPr>
      <w:ins w:id="3084" w:author="Koslosky, Anne Marie.J (GSFC-5860)" w:date="2016-02-25T15:47:00Z">
        <w:r>
          <w:t>QPSK, 8PSK, 16APSK and 16QAM demodulator</w:t>
        </w:r>
      </w:ins>
    </w:p>
    <w:p w14:paraId="02BB4EA0" w14:textId="77777777" w:rsidR="0060215E" w:rsidRDefault="0060215E">
      <w:pPr>
        <w:pStyle w:val="Paragraph"/>
        <w:numPr>
          <w:ilvl w:val="0"/>
          <w:numId w:val="31"/>
        </w:numPr>
        <w:jc w:val="left"/>
        <w:rPr>
          <w:ins w:id="3085" w:author="Koslosky, Anne Marie.J (GSFC-5860)" w:date="2016-02-25T15:47:00Z"/>
        </w:rPr>
        <w:pPrChange w:id="3086" w:author="Koslosky, Anne Marie.J (GSFC-5860)" w:date="2016-02-25T15:47:00Z">
          <w:pPr>
            <w:pStyle w:val="Paragraph"/>
            <w:jc w:val="left"/>
          </w:pPr>
        </w:pPrChange>
      </w:pPr>
      <w:ins w:id="3087" w:author="Koslosky, Anne Marie.J (GSFC-5860)" w:date="2016-02-25T15:47:00Z">
        <w:r>
          <w:t>Up to 2 Gbps transmission rate</w:t>
        </w:r>
      </w:ins>
    </w:p>
    <w:p w14:paraId="66C414E8" w14:textId="77777777" w:rsidR="0060215E" w:rsidRDefault="0060215E">
      <w:pPr>
        <w:pStyle w:val="Paragraph"/>
        <w:numPr>
          <w:ilvl w:val="0"/>
          <w:numId w:val="31"/>
        </w:numPr>
        <w:jc w:val="left"/>
        <w:rPr>
          <w:ins w:id="3088" w:author="Koslosky, Anne Marie.J (GSFC-5860)" w:date="2016-02-25T15:47:00Z"/>
        </w:rPr>
        <w:pPrChange w:id="3089" w:author="Koslosky, Anne Marie.J (GSFC-5860)" w:date="2016-02-25T15:47:00Z">
          <w:pPr>
            <w:pStyle w:val="Paragraph"/>
            <w:jc w:val="left"/>
          </w:pPr>
        </w:pPrChange>
      </w:pPr>
      <w:ins w:id="3090" w:author="Koslosky, Anne Marie.J (GSFC-5860)" w:date="2016-02-25T15:47:00Z">
        <w:r>
          <w:t>Digital filtering and signal equalization</w:t>
        </w:r>
      </w:ins>
    </w:p>
    <w:p w14:paraId="0B62FEC0" w14:textId="77777777" w:rsidR="0060215E" w:rsidRDefault="0060215E">
      <w:pPr>
        <w:pStyle w:val="Paragraph"/>
        <w:numPr>
          <w:ilvl w:val="0"/>
          <w:numId w:val="31"/>
        </w:numPr>
        <w:jc w:val="left"/>
        <w:rPr>
          <w:ins w:id="3091" w:author="Koslosky, Anne Marie.J (GSFC-5860)" w:date="2016-02-25T15:47:00Z"/>
        </w:rPr>
        <w:pPrChange w:id="3092" w:author="Koslosky, Anne Marie.J (GSFC-5860)" w:date="2016-02-25T15:47:00Z">
          <w:pPr>
            <w:pStyle w:val="Paragraph"/>
            <w:jc w:val="left"/>
          </w:pPr>
        </w:pPrChange>
      </w:pPr>
      <w:ins w:id="3093" w:author="Koslosky, Anne Marie.J (GSFC-5860)" w:date="2016-02-25T15:47:00Z">
        <w:r>
          <w:t>Automatic real-time cross-polarization cancellation</w:t>
        </w:r>
      </w:ins>
    </w:p>
    <w:p w14:paraId="6FD3B688" w14:textId="77777777" w:rsidR="0060215E" w:rsidRDefault="0060215E">
      <w:pPr>
        <w:pStyle w:val="Paragraph"/>
        <w:numPr>
          <w:ilvl w:val="0"/>
          <w:numId w:val="31"/>
        </w:numPr>
        <w:jc w:val="left"/>
        <w:rPr>
          <w:ins w:id="3094" w:author="Koslosky, Anne Marie.J (GSFC-5860)" w:date="2016-02-25T15:47:00Z"/>
        </w:rPr>
        <w:pPrChange w:id="3095" w:author="Koslosky, Anne Marie.J (GSFC-5860)" w:date="2016-02-25T15:47:00Z">
          <w:pPr>
            <w:pStyle w:val="Paragraph"/>
            <w:jc w:val="left"/>
          </w:pPr>
        </w:pPrChange>
      </w:pPr>
      <w:ins w:id="3096" w:author="Koslosky, Anne Marie.J (GSFC-5860)" w:date="2016-02-25T15:47:00Z">
        <w:r>
          <w:t>Convolutional and post-processing decoding</w:t>
        </w:r>
      </w:ins>
    </w:p>
    <w:p w14:paraId="280E74BF" w14:textId="77777777" w:rsidR="0060215E" w:rsidRDefault="0060215E">
      <w:pPr>
        <w:pStyle w:val="Paragraph"/>
        <w:numPr>
          <w:ilvl w:val="0"/>
          <w:numId w:val="31"/>
        </w:numPr>
        <w:jc w:val="left"/>
        <w:rPr>
          <w:ins w:id="3097" w:author="Koslosky, Anne Marie.J (GSFC-5860)" w:date="2016-02-25T15:47:00Z"/>
        </w:rPr>
        <w:pPrChange w:id="3098" w:author="Koslosky, Anne Marie.J (GSFC-5860)" w:date="2016-02-25T15:47:00Z">
          <w:pPr>
            <w:pStyle w:val="Paragraph"/>
            <w:jc w:val="left"/>
          </w:pPr>
        </w:pPrChange>
      </w:pPr>
      <w:ins w:id="3099" w:author="Koslosky, Anne Marie.J (GSFC-5860)" w:date="2016-02-25T15:47:00Z">
        <w:r>
          <w:t>Variable Coding &amp; Modulation</w:t>
        </w:r>
      </w:ins>
    </w:p>
    <w:p w14:paraId="4DA1883F" w14:textId="77777777" w:rsidR="0060215E" w:rsidRDefault="0060215E">
      <w:pPr>
        <w:pStyle w:val="Paragraph"/>
        <w:numPr>
          <w:ilvl w:val="0"/>
          <w:numId w:val="31"/>
        </w:numPr>
        <w:jc w:val="left"/>
        <w:rPr>
          <w:ins w:id="3100" w:author="Koslosky, Anne Marie.J (GSFC-5860)" w:date="2016-02-25T15:47:00Z"/>
        </w:rPr>
        <w:pPrChange w:id="3101" w:author="Koslosky, Anne Marie.J (GSFC-5860)" w:date="2016-02-25T15:47:00Z">
          <w:pPr>
            <w:pStyle w:val="Paragraph"/>
            <w:jc w:val="left"/>
          </w:pPr>
        </w:pPrChange>
      </w:pPr>
      <w:ins w:id="3102" w:author="Koslosky, Anne Marie.J (GSFC-5860)" w:date="2016-02-25T15:47:00Z">
        <w:r>
          <w:t>Telemetry data server</w:t>
        </w:r>
      </w:ins>
    </w:p>
    <w:p w14:paraId="48F4AFF4" w14:textId="77777777" w:rsidR="0060215E" w:rsidRDefault="0060215E">
      <w:pPr>
        <w:pStyle w:val="Paragraph"/>
        <w:numPr>
          <w:ilvl w:val="0"/>
          <w:numId w:val="31"/>
        </w:numPr>
        <w:jc w:val="left"/>
        <w:rPr>
          <w:ins w:id="3103" w:author="Koslosky, Anne Marie.J (GSFC-5860)" w:date="2016-02-25T15:47:00Z"/>
        </w:rPr>
        <w:pPrChange w:id="3104" w:author="Koslosky, Anne Marie.J (GSFC-5860)" w:date="2016-02-25T15:47:00Z">
          <w:pPr>
            <w:pStyle w:val="Paragraph"/>
            <w:jc w:val="left"/>
          </w:pPr>
        </w:pPrChange>
      </w:pPr>
      <w:ins w:id="3105" w:author="Koslosky, Anne Marie.J (GSFC-5860)" w:date="2016-02-25T15:47:00Z">
        <w:r>
          <w:t>Very high speed recording</w:t>
        </w:r>
      </w:ins>
    </w:p>
    <w:p w14:paraId="6E0F0006" w14:textId="77777777" w:rsidR="0060215E" w:rsidRDefault="0060215E">
      <w:pPr>
        <w:pStyle w:val="Paragraph"/>
        <w:numPr>
          <w:ilvl w:val="0"/>
          <w:numId w:val="31"/>
        </w:numPr>
        <w:jc w:val="left"/>
        <w:rPr>
          <w:ins w:id="3106" w:author="Koslosky, Anne Marie.J (GSFC-5860)" w:date="2016-02-25T15:47:00Z"/>
        </w:rPr>
        <w:pPrChange w:id="3107" w:author="Koslosky, Anne Marie.J (GSFC-5860)" w:date="2016-02-25T15:47:00Z">
          <w:pPr>
            <w:pStyle w:val="Paragraph"/>
            <w:jc w:val="left"/>
          </w:pPr>
        </w:pPrChange>
      </w:pPr>
      <w:ins w:id="3108" w:author="Koslosky, Anne Marie.J (GSFC-5860)" w:date="2016-02-25T15:47:00Z">
        <w:r>
          <w:t>Real time output</w:t>
        </w:r>
      </w:ins>
    </w:p>
    <w:p w14:paraId="5080E4F5" w14:textId="77777777" w:rsidR="0060215E" w:rsidRDefault="0060215E">
      <w:pPr>
        <w:pStyle w:val="Paragraph"/>
        <w:numPr>
          <w:ilvl w:val="0"/>
          <w:numId w:val="31"/>
        </w:numPr>
        <w:jc w:val="left"/>
        <w:rPr>
          <w:ins w:id="3109" w:author="Koslosky, Anne Marie.J (GSFC-5860)" w:date="2016-02-25T15:47:00Z"/>
        </w:rPr>
        <w:pPrChange w:id="3110" w:author="Koslosky, Anne Marie.J (GSFC-5860)" w:date="2016-02-25T15:47:00Z">
          <w:pPr>
            <w:pStyle w:val="Paragraph"/>
            <w:jc w:val="left"/>
          </w:pPr>
        </w:pPrChange>
      </w:pPr>
      <w:ins w:id="3111" w:author="Koslosky, Anne Marie.J (GSFC-5860)" w:date="2016-02-25T15:47:00Z">
        <w:r>
          <w:t>Store and forward</w:t>
        </w:r>
      </w:ins>
    </w:p>
    <w:p w14:paraId="7BDC71BA" w14:textId="77777777" w:rsidR="0060215E" w:rsidRDefault="0060215E">
      <w:pPr>
        <w:pStyle w:val="Paragraph"/>
        <w:numPr>
          <w:ilvl w:val="0"/>
          <w:numId w:val="31"/>
        </w:numPr>
        <w:jc w:val="left"/>
        <w:rPr>
          <w:ins w:id="3112" w:author="Koslosky, Anne Marie.J (GSFC-5860)" w:date="2016-02-25T15:47:00Z"/>
        </w:rPr>
        <w:pPrChange w:id="3113" w:author="Koslosky, Anne Marie.J (GSFC-5860)" w:date="2016-02-25T15:47:00Z">
          <w:pPr>
            <w:pStyle w:val="Paragraph"/>
            <w:jc w:val="left"/>
          </w:pPr>
        </w:pPrChange>
      </w:pPr>
      <w:ins w:id="3114" w:author="Koslosky, Anne Marie.J (GSFC-5860)" w:date="2016-02-25T15:47:00Z">
        <w:r>
          <w:t>Built-in constellation viewer &amp; spectrum analyser</w:t>
        </w:r>
      </w:ins>
    </w:p>
    <w:p w14:paraId="5303EDE5" w14:textId="77777777" w:rsidR="0060215E" w:rsidRDefault="0060215E">
      <w:pPr>
        <w:pStyle w:val="Paragraph"/>
        <w:numPr>
          <w:ilvl w:val="0"/>
          <w:numId w:val="31"/>
        </w:numPr>
        <w:jc w:val="left"/>
        <w:rPr>
          <w:ins w:id="3115" w:author="Koslosky, Anne Marie.J (GSFC-5860)" w:date="2016-02-25T15:47:00Z"/>
        </w:rPr>
        <w:pPrChange w:id="3116" w:author="Koslosky, Anne Marie.J (GSFC-5860)" w:date="2016-02-25T15:47:00Z">
          <w:pPr>
            <w:pStyle w:val="Paragraph"/>
            <w:jc w:val="left"/>
          </w:pPr>
        </w:pPrChange>
      </w:pPr>
      <w:ins w:id="3117" w:author="Koslosky, Anne Marie.J (GSFC-5860)" w:date="2016-02-25T15:47:00Z">
        <w:r>
          <w:t>Test modulation capabilities</w:t>
        </w:r>
      </w:ins>
    </w:p>
    <w:p w14:paraId="58CA57CF" w14:textId="77777777" w:rsidR="0060215E" w:rsidRDefault="0060215E">
      <w:pPr>
        <w:pStyle w:val="Paragraph"/>
        <w:numPr>
          <w:ilvl w:val="0"/>
          <w:numId w:val="31"/>
        </w:numPr>
        <w:jc w:val="left"/>
        <w:rPr>
          <w:ins w:id="3118" w:author="Koslosky, Anne Marie.J (GSFC-5860)" w:date="2016-02-25T15:47:00Z"/>
        </w:rPr>
        <w:pPrChange w:id="3119" w:author="Koslosky, Anne Marie.J (GSFC-5860)" w:date="2016-02-25T15:47:00Z">
          <w:pPr>
            <w:pStyle w:val="Paragraph"/>
            <w:jc w:val="left"/>
          </w:pPr>
        </w:pPrChange>
      </w:pPr>
      <w:ins w:id="3120" w:author="Koslosky, Anne Marie.J (GSFC-5860)" w:date="2016-02-25T15:47:00Z">
        <w:r>
          <w:t>PRN generation</w:t>
        </w:r>
      </w:ins>
    </w:p>
    <w:p w14:paraId="15961C54" w14:textId="6597966F" w:rsidR="009B076C" w:rsidRDefault="0060215E">
      <w:pPr>
        <w:pStyle w:val="Paragraph"/>
        <w:numPr>
          <w:ilvl w:val="0"/>
          <w:numId w:val="31"/>
        </w:numPr>
        <w:jc w:val="left"/>
        <w:rPr>
          <w:ins w:id="3121" w:author="Koslosky, Anne Marie.J (GSFC-5860)" w:date="2016-02-25T15:44:00Z"/>
        </w:rPr>
        <w:pPrChange w:id="3122" w:author="Koslosky, Anne Marie.J (GSFC-5860)" w:date="2016-02-25T15:47:00Z">
          <w:pPr>
            <w:pStyle w:val="Paragraph"/>
            <w:jc w:val="left"/>
          </w:pPr>
        </w:pPrChange>
      </w:pPr>
      <w:ins w:id="3123" w:author="Koslosky, Anne Marie.J (GSFC-5860)" w:date="2016-02-25T15:47:00Z">
        <w:r>
          <w:t>Recorded data playback</w:t>
        </w:r>
      </w:ins>
    </w:p>
    <w:p w14:paraId="75FE3B7D" w14:textId="77777777" w:rsidR="009B076C" w:rsidRDefault="009B076C" w:rsidP="008B1C13">
      <w:pPr>
        <w:pStyle w:val="Paragraph"/>
        <w:jc w:val="left"/>
        <w:rPr>
          <w:ins w:id="3124" w:author="Koslosky, Anne Marie.J (GSFC-5860)" w:date="2016-02-25T15:22:00Z"/>
        </w:rPr>
      </w:pPr>
    </w:p>
    <w:p w14:paraId="2371368A" w14:textId="77777777" w:rsidR="001746D4" w:rsidRDefault="001746D4">
      <w:pPr>
        <w:spacing w:before="0" w:after="0"/>
        <w:jc w:val="left"/>
        <w:rPr>
          <w:ins w:id="3125" w:author="Koslosky, Anne Marie.J (GSFC-5860)" w:date="2016-02-26T10:47:00Z"/>
          <w:rFonts w:ascii="Times New Roman" w:hAnsi="Times New Roman"/>
        </w:rPr>
      </w:pPr>
      <w:ins w:id="3126" w:author="Koslosky, Anne Marie.J (GSFC-5860)" w:date="2016-02-26T10:47:00Z">
        <w:r>
          <w:br w:type="page"/>
        </w:r>
      </w:ins>
    </w:p>
    <w:p w14:paraId="7D31E55A" w14:textId="27A0CBA8" w:rsidR="001746D4" w:rsidRDefault="001746D4" w:rsidP="001746D4">
      <w:pPr>
        <w:pStyle w:val="Paragraph"/>
        <w:jc w:val="left"/>
        <w:rPr>
          <w:ins w:id="3127" w:author="Koslosky, Anne Marie.J (GSFC-5860)" w:date="2016-02-26T10:47:00Z"/>
        </w:rPr>
      </w:pPr>
      <w:ins w:id="3128" w:author="Koslosky, Anne Marie.J (GSFC-5860)" w:date="2016-02-26T10:47:00Z">
        <w:r>
          <w:lastRenderedPageBreak/>
          <w:t>ViaSat High Rate Receiver 3200</w:t>
        </w:r>
      </w:ins>
    </w:p>
    <w:p w14:paraId="17D77D29" w14:textId="059E231A" w:rsidR="0009708D" w:rsidRDefault="0009708D" w:rsidP="001746D4">
      <w:pPr>
        <w:pStyle w:val="Paragraph"/>
        <w:jc w:val="left"/>
        <w:rPr>
          <w:ins w:id="3129" w:author="Koslosky, Anne Marie.J (GSFC-5860)" w:date="2016-02-26T10:51:00Z"/>
        </w:rPr>
      </w:pPr>
      <w:ins w:id="3130" w:author="Koslosky, Anne Marie.J (GSFC-5860)" w:date="2016-02-26T10:51:00Z">
        <w:r>
          <w:t>For current information visit</w:t>
        </w:r>
      </w:ins>
      <w:ins w:id="3131" w:author="Koslosky, Anne Marie.J (GSFC-5860)" w:date="2016-02-26T10:52:00Z">
        <w:r>
          <w:t xml:space="preserve"> </w:t>
        </w:r>
      </w:ins>
      <w:ins w:id="3132" w:author="Koslosky, Anne Marie.J (GSFC-5860)" w:date="2016-02-26T10:53:00Z">
        <w:r w:rsidRPr="0009708D">
          <w:t>www.viasat.com/antenna-systems</w:t>
        </w:r>
      </w:ins>
    </w:p>
    <w:p w14:paraId="5D55D79B" w14:textId="62A028B7" w:rsidR="001746D4" w:rsidRDefault="001746D4" w:rsidP="001746D4">
      <w:pPr>
        <w:pStyle w:val="Paragraph"/>
        <w:jc w:val="left"/>
        <w:rPr>
          <w:ins w:id="3133" w:author="Koslosky, Anne Marie.J (GSFC-5860)" w:date="2016-02-26T10:47:00Z"/>
        </w:rPr>
      </w:pPr>
      <w:ins w:id="3134" w:author="Koslosky, Anne Marie.J (GSFC-5860)" w:date="2016-02-26T10:47:00Z">
        <w:r>
          <w:t>For Remot</w:t>
        </w:r>
        <w:r w:rsidR="00180887">
          <w:t>e Sensing and Earth Observation</w:t>
        </w:r>
      </w:ins>
      <w:ins w:id="3135" w:author="Koslosky, Anne Marie.J (GSFC-5860)" w:date="2016-02-26T10:49:00Z">
        <w:r w:rsidR="00180887">
          <w:t xml:space="preserve">, </w:t>
        </w:r>
      </w:ins>
      <w:ins w:id="3136" w:author="Koslosky, Anne Marie.J (GSFC-5860)" w:date="2016-02-26T10:47:00Z">
        <w:r>
          <w:t xml:space="preserve">The ViaSat High Rate Receiver 3200 provides up to </w:t>
        </w:r>
      </w:ins>
      <w:ins w:id="3137" w:author="Koslosky, Anne Marie.J (GSFC-5860)" w:date="2016-02-26T10:49:00Z">
        <w:r w:rsidR="00180887">
          <w:t xml:space="preserve"> </w:t>
        </w:r>
      </w:ins>
      <w:ins w:id="3138" w:author="Koslosky, Anne Marie.J (GSFC-5860)" w:date="2016-02-26T10:47:00Z">
        <w:r>
          <w:t>6.4 Gbps transfer rates. These unprecedented data rates offer</w:t>
        </w:r>
        <w:r w:rsidR="00180887">
          <w:t xml:space="preserve"> a substantial increase in data</w:t>
        </w:r>
      </w:ins>
      <w:ins w:id="3139" w:author="Koslosky, Anne Marie.J (GSFC-5860)" w:date="2016-02-26T10:49:00Z">
        <w:r w:rsidR="00180887">
          <w:t xml:space="preserve"> </w:t>
        </w:r>
      </w:ins>
      <w:ins w:id="3140" w:author="Koslosky, Anne Marie.J (GSFC-5860)" w:date="2016-02-26T10:47:00Z">
        <w:r>
          <w:t xml:space="preserve">density for </w:t>
        </w:r>
      </w:ins>
      <w:ins w:id="3141" w:author="Koslosky, Anne Marie.J (GSFC-5860)" w:date="2016-02-26T10:49:00Z">
        <w:r w:rsidR="00180887">
          <w:t xml:space="preserve"> </w:t>
        </w:r>
      </w:ins>
      <w:ins w:id="3142" w:author="Koslosky, Anne Marie.J (GSFC-5860)" w:date="2016-02-26T10:47:00Z">
        <w:r>
          <w:t>next generation Ka-ba</w:t>
        </w:r>
        <w:r w:rsidR="00180887">
          <w:t xml:space="preserve">nd Earth Observation satellite </w:t>
        </w:r>
      </w:ins>
      <w:ins w:id="3143" w:author="Koslosky, Anne Marie.J (GSFC-5860)" w:date="2016-02-26T10:49:00Z">
        <w:r w:rsidR="00180887">
          <w:t xml:space="preserve"> </w:t>
        </w:r>
      </w:ins>
      <w:ins w:id="3144" w:author="Koslosky, Anne Marie.J (GSFC-5860)" w:date="2016-02-26T10:47:00Z">
        <w:r>
          <w:t xml:space="preserve">applications. </w:t>
        </w:r>
      </w:ins>
    </w:p>
    <w:p w14:paraId="78C4BE86" w14:textId="77777777" w:rsidR="00180887" w:rsidRDefault="00180887" w:rsidP="001746D4">
      <w:pPr>
        <w:pStyle w:val="Paragraph"/>
        <w:jc w:val="left"/>
        <w:rPr>
          <w:ins w:id="3145" w:author="Koslosky, Anne Marie.J (GSFC-5860)" w:date="2016-02-26T10:49:00Z"/>
        </w:rPr>
      </w:pPr>
    </w:p>
    <w:p w14:paraId="675CF2DD" w14:textId="2ECE1E8E" w:rsidR="001746D4" w:rsidRDefault="00180887" w:rsidP="001746D4">
      <w:pPr>
        <w:pStyle w:val="Paragraph"/>
        <w:jc w:val="left"/>
        <w:rPr>
          <w:ins w:id="3146" w:author="Koslosky, Anne Marie.J (GSFC-5860)" w:date="2016-02-26T10:47:00Z"/>
        </w:rPr>
      </w:pPr>
      <w:ins w:id="3147" w:author="Koslosky, Anne Marie.J (GSFC-5860)" w:date="2016-02-26T10:47:00Z">
        <w:r>
          <w:t xml:space="preserve">HIGH RATE RECEIVER 3200 </w:t>
        </w:r>
        <w:r w:rsidR="001746D4">
          <w:t>AT-A- GLANCE</w:t>
        </w:r>
      </w:ins>
    </w:p>
    <w:p w14:paraId="261E2A6C" w14:textId="5398C6F6" w:rsidR="001746D4" w:rsidRDefault="001746D4" w:rsidP="001746D4">
      <w:pPr>
        <w:pStyle w:val="Paragraph"/>
        <w:jc w:val="left"/>
        <w:rPr>
          <w:ins w:id="3148" w:author="Koslosky, Anne Marie.J (GSFC-5860)" w:date="2016-02-26T10:47:00Z"/>
        </w:rPr>
      </w:pPr>
      <w:ins w:id="3149" w:author="Koslosky, Anne Marie.J (GSFC-5860)" w:date="2016-02-26T10:47:00Z">
        <w:r>
          <w:t>High Rate Receiver 3200</w:t>
        </w:r>
      </w:ins>
    </w:p>
    <w:p w14:paraId="0B7ECD5F" w14:textId="786895A1" w:rsidR="001746D4" w:rsidRDefault="001746D4">
      <w:pPr>
        <w:pStyle w:val="Paragraph"/>
        <w:numPr>
          <w:ilvl w:val="0"/>
          <w:numId w:val="32"/>
        </w:numPr>
        <w:jc w:val="left"/>
        <w:rPr>
          <w:ins w:id="3150" w:author="Koslosky, Anne Marie.J (GSFC-5860)" w:date="2016-02-26T10:47:00Z"/>
        </w:rPr>
        <w:pPrChange w:id="3151" w:author="Koslosky, Anne Marie.J (GSFC-5860)" w:date="2016-02-26T10:50:00Z">
          <w:pPr>
            <w:pStyle w:val="Paragraph"/>
            <w:jc w:val="left"/>
          </w:pPr>
        </w:pPrChange>
      </w:pPr>
      <w:ins w:id="3152" w:author="Koslosky, Anne Marie.J (GSFC-5860)" w:date="2016-02-26T10:47:00Z">
        <w:r>
          <w:t>Designed for high-rate Ka-band</w:t>
        </w:r>
        <w:r w:rsidR="00180887">
          <w:t xml:space="preserve"> </w:t>
        </w:r>
        <w:r>
          <w:t>and other high-rate satellite to ground links</w:t>
        </w:r>
      </w:ins>
    </w:p>
    <w:p w14:paraId="0181368E" w14:textId="0C869F7D" w:rsidR="001746D4" w:rsidRDefault="001746D4">
      <w:pPr>
        <w:pStyle w:val="Paragraph"/>
        <w:numPr>
          <w:ilvl w:val="0"/>
          <w:numId w:val="32"/>
        </w:numPr>
        <w:jc w:val="left"/>
        <w:rPr>
          <w:ins w:id="3153" w:author="Koslosky, Anne Marie.J (GSFC-5860)" w:date="2016-02-26T10:47:00Z"/>
        </w:rPr>
        <w:pPrChange w:id="3154" w:author="Koslosky, Anne Marie.J (GSFC-5860)" w:date="2016-02-26T10:50:00Z">
          <w:pPr>
            <w:pStyle w:val="Paragraph"/>
            <w:jc w:val="left"/>
          </w:pPr>
        </w:pPrChange>
      </w:pPr>
      <w:ins w:id="3155" w:author="Koslosky, Anne Marie.J (GSFC-5860)" w:date="2016-02-26T10:47:00Z">
        <w:r>
          <w:t>To</w:t>
        </w:r>
        <w:r w:rsidR="00180887">
          <w:t xml:space="preserve">tal throughput of 6400 Mbps in </w:t>
        </w:r>
        <w:r>
          <w:t>dual channel mode</w:t>
        </w:r>
      </w:ins>
    </w:p>
    <w:p w14:paraId="56A2B302" w14:textId="4A6FB9DA" w:rsidR="001746D4" w:rsidRDefault="001746D4">
      <w:pPr>
        <w:pStyle w:val="Paragraph"/>
        <w:numPr>
          <w:ilvl w:val="0"/>
          <w:numId w:val="32"/>
        </w:numPr>
        <w:jc w:val="left"/>
        <w:rPr>
          <w:ins w:id="3156" w:author="Koslosky, Anne Marie.J (GSFC-5860)" w:date="2016-02-26T10:47:00Z"/>
        </w:rPr>
        <w:pPrChange w:id="3157" w:author="Koslosky, Anne Marie.J (GSFC-5860)" w:date="2016-02-26T10:50:00Z">
          <w:pPr>
            <w:pStyle w:val="Paragraph"/>
            <w:jc w:val="left"/>
          </w:pPr>
        </w:pPrChange>
      </w:pPr>
      <w:ins w:id="3158" w:author="Koslosky, Anne Marie.J (GSFC-5860)" w:date="2016-02-26T10:47:00Z">
        <w:r>
          <w:t>Extremely high-rate single channel downlinks</w:t>
        </w:r>
      </w:ins>
    </w:p>
    <w:p w14:paraId="6B345AEB" w14:textId="429C982C" w:rsidR="001746D4" w:rsidRDefault="00180887">
      <w:pPr>
        <w:pStyle w:val="Paragraph"/>
        <w:numPr>
          <w:ilvl w:val="0"/>
          <w:numId w:val="32"/>
        </w:numPr>
        <w:jc w:val="left"/>
        <w:rPr>
          <w:ins w:id="3159" w:author="Koslosky, Anne Marie.J (GSFC-5860)" w:date="2016-02-26T10:47:00Z"/>
        </w:rPr>
        <w:pPrChange w:id="3160" w:author="Koslosky, Anne Marie.J (GSFC-5860)" w:date="2016-02-26T10:50:00Z">
          <w:pPr>
            <w:pStyle w:val="Paragraph"/>
            <w:jc w:val="left"/>
          </w:pPr>
        </w:pPrChange>
      </w:pPr>
      <w:ins w:id="3161" w:author="Koslosky, Anne Marie.J (GSFC-5860)" w:date="2016-02-26T10:47:00Z">
        <w:r>
          <w:t xml:space="preserve">Single modulator channel to </w:t>
        </w:r>
        <w:r w:rsidR="001746D4">
          <w:t>support full loopback testing</w:t>
        </w:r>
      </w:ins>
    </w:p>
    <w:p w14:paraId="08C9E622" w14:textId="61C4C030" w:rsidR="001746D4" w:rsidRDefault="00180887">
      <w:pPr>
        <w:pStyle w:val="Paragraph"/>
        <w:numPr>
          <w:ilvl w:val="0"/>
          <w:numId w:val="32"/>
        </w:numPr>
        <w:jc w:val="left"/>
        <w:rPr>
          <w:ins w:id="3162" w:author="Koslosky, Anne Marie.J (GSFC-5860)" w:date="2016-02-26T10:47:00Z"/>
        </w:rPr>
        <w:pPrChange w:id="3163" w:author="Koslosky, Anne Marie.J (GSFC-5860)" w:date="2016-02-26T10:50:00Z">
          <w:pPr>
            <w:pStyle w:val="Paragraph"/>
            <w:jc w:val="left"/>
          </w:pPr>
        </w:pPrChange>
      </w:pPr>
      <w:ins w:id="3164" w:author="Koslosky, Anne Marie.J (GSFC-5860)" w:date="2016-02-26T10:47:00Z">
        <w:r>
          <w:t>Internal loop-back and BERT</w:t>
        </w:r>
      </w:ins>
      <w:ins w:id="3165" w:author="Koslosky, Anne Marie.J (GSFC-5860)" w:date="2016-02-26T10:50:00Z">
        <w:r>
          <w:t xml:space="preserve"> </w:t>
        </w:r>
      </w:ins>
      <w:ins w:id="3166" w:author="Koslosky, Anne Marie.J (GSFC-5860)" w:date="2016-02-26T10:47:00Z">
        <w:r>
          <w:t>capabilities</w:t>
        </w:r>
      </w:ins>
    </w:p>
    <w:p w14:paraId="267A5046" w14:textId="0002EE28" w:rsidR="001746D4" w:rsidRDefault="00180887">
      <w:pPr>
        <w:pStyle w:val="Paragraph"/>
        <w:numPr>
          <w:ilvl w:val="0"/>
          <w:numId w:val="32"/>
        </w:numPr>
        <w:jc w:val="left"/>
        <w:rPr>
          <w:ins w:id="3167" w:author="Koslosky, Anne Marie.J (GSFC-5860)" w:date="2016-02-26T10:47:00Z"/>
        </w:rPr>
        <w:pPrChange w:id="3168" w:author="Koslosky, Anne Marie.J (GSFC-5860)" w:date="2016-02-26T10:50:00Z">
          <w:pPr>
            <w:pStyle w:val="Paragraph"/>
            <w:jc w:val="left"/>
          </w:pPr>
        </w:pPrChange>
      </w:pPr>
      <w:ins w:id="3169" w:author="Koslosky, Anne Marie.J (GSFC-5860)" w:date="2016-02-26T10:47:00Z">
        <w:r>
          <w:t xml:space="preserve">Digital Cross-Pol Cancellation </w:t>
        </w:r>
      </w:ins>
    </w:p>
    <w:p w14:paraId="3D664926" w14:textId="77777777" w:rsidR="001746D4" w:rsidRDefault="001746D4">
      <w:pPr>
        <w:pStyle w:val="Paragraph"/>
        <w:numPr>
          <w:ilvl w:val="0"/>
          <w:numId w:val="32"/>
        </w:numPr>
        <w:jc w:val="left"/>
        <w:rPr>
          <w:ins w:id="3170" w:author="Koslosky, Anne Marie.J (GSFC-5860)" w:date="2016-02-26T10:47:00Z"/>
        </w:rPr>
        <w:pPrChange w:id="3171" w:author="Koslosky, Anne Marie.J (GSFC-5860)" w:date="2016-02-26T10:50:00Z">
          <w:pPr>
            <w:pStyle w:val="Paragraph"/>
            <w:jc w:val="left"/>
          </w:pPr>
        </w:pPrChange>
      </w:pPr>
      <w:ins w:id="3172" w:author="Koslosky, Anne Marie.J (GSFC-5860)" w:date="2016-02-26T10:47:00Z">
        <w:r>
          <w:t>Remote lights-out operation</w:t>
        </w:r>
      </w:ins>
    </w:p>
    <w:p w14:paraId="60624B00" w14:textId="1258D359" w:rsidR="001746D4" w:rsidRDefault="001746D4" w:rsidP="001746D4">
      <w:pPr>
        <w:pStyle w:val="Paragraph"/>
        <w:jc w:val="left"/>
        <w:rPr>
          <w:ins w:id="3173" w:author="Koslosky, Anne Marie.J (GSFC-5860)" w:date="2016-02-26T10:47:00Z"/>
        </w:rPr>
      </w:pPr>
      <w:ins w:id="3174" w:author="Koslosky, Anne Marie.J (GSFC-5860)" w:date="2016-02-26T10:47:00Z">
        <w:r>
          <w:t>Optional Front End Processor</w:t>
        </w:r>
      </w:ins>
    </w:p>
    <w:p w14:paraId="4E17660E" w14:textId="4A44F025" w:rsidR="001746D4" w:rsidRDefault="001746D4">
      <w:pPr>
        <w:pStyle w:val="Paragraph"/>
        <w:numPr>
          <w:ilvl w:val="0"/>
          <w:numId w:val="33"/>
        </w:numPr>
        <w:jc w:val="left"/>
        <w:rPr>
          <w:ins w:id="3175" w:author="Koslosky, Anne Marie.J (GSFC-5860)" w:date="2016-02-26T10:47:00Z"/>
        </w:rPr>
        <w:pPrChange w:id="3176" w:author="Koslosky, Anne Marie.J (GSFC-5860)" w:date="2016-02-26T10:54:00Z">
          <w:pPr>
            <w:pStyle w:val="Paragraph"/>
            <w:jc w:val="left"/>
          </w:pPr>
        </w:pPrChange>
      </w:pPr>
      <w:ins w:id="3177" w:author="Koslosky, Anne Marie.J (GSFC-5860)" w:date="2016-02-26T10:47:00Z">
        <w:r>
          <w:t>Opt</w:t>
        </w:r>
        <w:r w:rsidR="00180887">
          <w:t xml:space="preserve">ional equipment that adds data </w:t>
        </w:r>
        <w:r w:rsidR="005F0F6D">
          <w:t>capture, archiving, sorting and</w:t>
        </w:r>
      </w:ins>
      <w:ins w:id="3178" w:author="Koslosky, Anne Marie.J (GSFC-5860)" w:date="2016-02-26T10:50:00Z">
        <w:r w:rsidR="00180887">
          <w:t xml:space="preserve"> </w:t>
        </w:r>
      </w:ins>
      <w:ins w:id="3179" w:author="Koslosky, Anne Marie.J (GSFC-5860)" w:date="2016-02-26T10:47:00Z">
        <w:r>
          <w:t xml:space="preserve">playback capability to the High </w:t>
        </w:r>
      </w:ins>
      <w:ins w:id="3180" w:author="Koslosky, Anne Marie.J (GSFC-5860)" w:date="2016-02-26T10:50:00Z">
        <w:r w:rsidR="00180887">
          <w:t xml:space="preserve"> </w:t>
        </w:r>
      </w:ins>
      <w:ins w:id="3181" w:author="Koslosky, Anne Marie.J (GSFC-5860)" w:date="2016-02-26T10:47:00Z">
        <w:r>
          <w:t>Rate Receiver 3200</w:t>
        </w:r>
      </w:ins>
    </w:p>
    <w:p w14:paraId="112D1506" w14:textId="52077E86" w:rsidR="001746D4" w:rsidRDefault="00180887">
      <w:pPr>
        <w:pStyle w:val="Paragraph"/>
        <w:numPr>
          <w:ilvl w:val="0"/>
          <w:numId w:val="33"/>
        </w:numPr>
        <w:jc w:val="left"/>
        <w:rPr>
          <w:ins w:id="3182" w:author="Koslosky, Anne Marie.J (GSFC-5860)" w:date="2016-02-26T10:47:00Z"/>
        </w:rPr>
        <w:pPrChange w:id="3183" w:author="Koslosky, Anne Marie.J (GSFC-5860)" w:date="2016-02-26T10:54:00Z">
          <w:pPr>
            <w:pStyle w:val="Paragraph"/>
            <w:jc w:val="left"/>
          </w:pPr>
        </w:pPrChange>
      </w:pPr>
      <w:ins w:id="3184" w:author="Koslosky, Anne Marie.J (GSFC-5860)" w:date="2016-02-26T10:47:00Z">
        <w:r>
          <w:t xml:space="preserve">Data capture, processing and </w:t>
        </w:r>
        <w:r w:rsidR="001746D4">
          <w:t>archive f</w:t>
        </w:r>
        <w:r>
          <w:t xml:space="preserve">or up to 4 Gbps transfer </w:t>
        </w:r>
      </w:ins>
      <w:ins w:id="3185" w:author="Koslosky, Anne Marie.J (GSFC-5860)" w:date="2016-02-26T10:50:00Z">
        <w:r>
          <w:t xml:space="preserve"> </w:t>
        </w:r>
      </w:ins>
      <w:ins w:id="3186" w:author="Koslosky, Anne Marie.J (GSFC-5860)" w:date="2016-02-26T10:47:00Z">
        <w:r w:rsidR="001746D4">
          <w:t>rates</w:t>
        </w:r>
      </w:ins>
    </w:p>
    <w:p w14:paraId="6608F5CD" w14:textId="2D4BCBC6" w:rsidR="001746D4" w:rsidRDefault="001746D4">
      <w:pPr>
        <w:pStyle w:val="Paragraph"/>
        <w:numPr>
          <w:ilvl w:val="0"/>
          <w:numId w:val="33"/>
        </w:numPr>
        <w:jc w:val="left"/>
        <w:rPr>
          <w:ins w:id="3187" w:author="Koslosky, Anne Marie.J (GSFC-5860)" w:date="2016-02-26T10:47:00Z"/>
        </w:rPr>
        <w:pPrChange w:id="3188" w:author="Koslosky, Anne Marie.J (GSFC-5860)" w:date="2016-02-26T10:54:00Z">
          <w:pPr>
            <w:pStyle w:val="Paragraph"/>
            <w:jc w:val="left"/>
          </w:pPr>
        </w:pPrChange>
      </w:pPr>
      <w:ins w:id="3189" w:author="Koslosky, Anne Marie.J (GSFC-5860)" w:date="2016-02-26T10:47:00Z">
        <w:r>
          <w:t>RAW bitstream archiving</w:t>
        </w:r>
      </w:ins>
    </w:p>
    <w:p w14:paraId="0019AADD" w14:textId="4FD53D46" w:rsidR="00584A02" w:rsidRDefault="00180887">
      <w:pPr>
        <w:pStyle w:val="Paragraph"/>
        <w:numPr>
          <w:ilvl w:val="0"/>
          <w:numId w:val="33"/>
        </w:numPr>
        <w:jc w:val="left"/>
        <w:rPr>
          <w:ins w:id="3190" w:author="Koslosky, Anne Marie.J (GSFC-5860)" w:date="2016-02-25T15:22:00Z"/>
        </w:rPr>
        <w:pPrChange w:id="3191" w:author="Koslosky, Anne Marie.J (GSFC-5860)" w:date="2016-02-26T10:54:00Z">
          <w:pPr>
            <w:pStyle w:val="Paragraph"/>
            <w:jc w:val="left"/>
          </w:pPr>
        </w:pPrChange>
      </w:pPr>
      <w:ins w:id="3192" w:author="Koslosky, Anne Marie.J (GSFC-5860)" w:date="2016-02-26T10:47:00Z">
        <w:r>
          <w:t xml:space="preserve">VCID sorting and storage of TM </w:t>
        </w:r>
        <w:r w:rsidR="001746D4">
          <w:t>and AOS framed data</w:t>
        </w:r>
      </w:ins>
    </w:p>
    <w:p w14:paraId="70C170D9" w14:textId="4C3C53F9" w:rsidR="003F049D" w:rsidRDefault="002A3EC2" w:rsidP="002A3EC2">
      <w:pPr>
        <w:pStyle w:val="Heading8"/>
        <w:numPr>
          <w:ilvl w:val="0"/>
          <w:numId w:val="0"/>
        </w:numPr>
        <w:jc w:val="both"/>
      </w:pPr>
      <w:r>
        <w:t xml:space="preserve"> </w:t>
      </w:r>
    </w:p>
    <w:p w14:paraId="481327A0" w14:textId="77777777" w:rsidR="003F049D" w:rsidRDefault="003F049D" w:rsidP="003F049D">
      <w:pPr>
        <w:pStyle w:val="Paragraph"/>
        <w:jc w:val="left"/>
      </w:pPr>
    </w:p>
    <w:p w14:paraId="21E3EEA2" w14:textId="77777777" w:rsidR="003F049D" w:rsidRDefault="003F049D" w:rsidP="003F049D">
      <w:pPr>
        <w:pStyle w:val="Paragraph"/>
        <w:jc w:val="left"/>
      </w:pPr>
    </w:p>
    <w:p w14:paraId="40467798" w14:textId="77777777" w:rsidR="009E04D0" w:rsidRDefault="009E04D0"/>
    <w:sectPr w:rsidR="009E04D0" w:rsidSect="009B076C">
      <w:headerReference w:type="default" r:id="rId38"/>
      <w:footerReference w:type="default" r:id="rId39"/>
      <w:pgSz w:w="12240" w:h="15840" w:code="1"/>
      <w:pgMar w:top="1296" w:right="1440" w:bottom="1440" w:left="1440" w:header="720" w:footer="720" w:gutter="0"/>
      <w:pgNumType w:start="2"/>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4" w:author="Perrine, Martin L. (GSFC-5670)" w:date="2016-03-30T09:18:00Z" w:initials="PML(">
    <w:p w14:paraId="14892734" w14:textId="1FF88A5B" w:rsidR="002D1886" w:rsidRDefault="002D1886">
      <w:pPr>
        <w:pStyle w:val="CommentText"/>
      </w:pPr>
      <w:r>
        <w:rPr>
          <w:rStyle w:val="CommentReference"/>
        </w:rPr>
        <w:annotationRef/>
      </w:r>
      <w:r>
        <w:t>Add the context for the reason behind the testing  i.e. to verify DAPHNE meets its development requirements stated in the “SRD xyz…..”.   Also add the basic context of the organizations involved i.e……built by 566 for NEN…. And a one sentence description of what DAPHNE is.</w:t>
      </w:r>
    </w:p>
  </w:comment>
  <w:comment w:id="474" w:author="Perrine, Martin L. (GSFC-5670)" w:date="2016-03-30T10:32:00Z" w:initials="PML(">
    <w:p w14:paraId="719C0E3D" w14:textId="42243B0B" w:rsidR="002D1886" w:rsidRDefault="002D1886">
      <w:pPr>
        <w:pStyle w:val="CommentText"/>
      </w:pPr>
      <w:r>
        <w:rPr>
          <w:rStyle w:val="CommentReference"/>
        </w:rPr>
        <w:annotationRef/>
      </w:r>
      <w:r>
        <w:t xml:space="preserve">I would add reference to the SRD and verification matrix.  Add a statement about how analysis will be handled compared to testing.  </w:t>
      </w:r>
    </w:p>
  </w:comment>
  <w:comment w:id="540" w:author="Perrine, Martin L. (GSFC-5670)" w:date="2016-03-30T16:03:00Z" w:initials="PML(">
    <w:p w14:paraId="36393744" w14:textId="3DADC62B" w:rsidR="002D1886" w:rsidRDefault="002D1886">
      <w:pPr>
        <w:pStyle w:val="CommentText"/>
      </w:pPr>
      <w:r>
        <w:rPr>
          <w:rStyle w:val="CommentReference"/>
        </w:rPr>
        <w:annotationRef/>
      </w:r>
      <w:r>
        <w:t>This does not seem to describe how we will use analysis since we do have working hardware.  The definition should be refocused on how we will use it e.g. or a realistic configuration is not easily acheivable.</w:t>
      </w:r>
    </w:p>
  </w:comment>
  <w:comment w:id="772" w:author="Perrine, Martin L. (GSFC-5670)" w:date="2016-03-30T16:08:00Z" w:initials="PML(">
    <w:p w14:paraId="3C7898AA" w14:textId="12D9234D" w:rsidR="002D1886" w:rsidRDefault="002D1886">
      <w:pPr>
        <w:pStyle w:val="CommentText"/>
      </w:pPr>
      <w:r>
        <w:rPr>
          <w:rStyle w:val="CommentReference"/>
        </w:rPr>
        <w:annotationRef/>
      </w:r>
      <w:r>
        <w:t>It seems there should be additional references.</w:t>
      </w:r>
    </w:p>
  </w:comment>
  <w:comment w:id="830" w:author="Perrine, Martin L. (GSFC-5670)" w:date="2016-03-30T16:27:00Z" w:initials="PML(">
    <w:p w14:paraId="05B45203" w14:textId="238EE419" w:rsidR="002D1886" w:rsidRDefault="002D1886">
      <w:pPr>
        <w:pStyle w:val="CommentText"/>
      </w:pPr>
      <w:r>
        <w:rPr>
          <w:rStyle w:val="CommentReference"/>
        </w:rPr>
        <w:annotationRef/>
      </w:r>
      <w:r>
        <w:t>This paragraph is a bit unclear and could be expanded on.   Or perhaps this information is not needed in a test plan.</w:t>
      </w:r>
    </w:p>
  </w:comment>
  <w:comment w:id="859" w:author="Perrine, Martin L. (GSFC-5670)" w:date="2016-03-30T16:49:00Z" w:initials="PML(">
    <w:p w14:paraId="6C8342EA" w14:textId="74DD1F54" w:rsidR="002D1886" w:rsidRDefault="002D1886">
      <w:pPr>
        <w:pStyle w:val="CommentText"/>
      </w:pPr>
      <w:r>
        <w:rPr>
          <w:rStyle w:val="CommentReference"/>
        </w:rPr>
        <w:annotationRef/>
      </w:r>
      <w:r>
        <w:t xml:space="preserve">Is this definition right. I thought M&amp;C was about the NEN control center.  May need to rewrite this paragraph.  </w:t>
      </w:r>
    </w:p>
  </w:comment>
  <w:comment w:id="939" w:author="Perrine, Martin L. (GSFC-5670)" w:date="2016-03-30T17:09:00Z" w:initials="PML(">
    <w:p w14:paraId="68E7A998" w14:textId="49609C8A" w:rsidR="002D1886" w:rsidRDefault="002D1886">
      <w:pPr>
        <w:pStyle w:val="CommentText"/>
      </w:pPr>
      <w:r>
        <w:rPr>
          <w:rStyle w:val="CommentReference"/>
        </w:rPr>
        <w:annotationRef/>
      </w:r>
      <w:r>
        <w:t xml:space="preserve">Need more description here.   Need to define generation and output hardware. May want to drop “open” and “closed” terminology or define it.  May want to use updated drawing.  </w:t>
      </w:r>
    </w:p>
  </w:comment>
  <w:comment w:id="947" w:author="Perrine, Martin L. (GSFC-5670)" w:date="2016-03-30T17:08:00Z" w:initials="PML(">
    <w:p w14:paraId="570D61AA" w14:textId="289D7604" w:rsidR="002D1886" w:rsidRDefault="002D1886">
      <w:pPr>
        <w:pStyle w:val="CommentText"/>
      </w:pPr>
      <w:r>
        <w:rPr>
          <w:rStyle w:val="CommentReference"/>
        </w:rPr>
        <w:annotationRef/>
      </w:r>
      <w:r>
        <w:t>This configuration needs some explanation or delete.</w:t>
      </w:r>
    </w:p>
  </w:comment>
  <w:comment w:id="956" w:author="Perrine, Martin L. (GSFC-5670)" w:date="2016-03-30T17:12:00Z" w:initials="PML(">
    <w:p w14:paraId="1A6242E3" w14:textId="65B1A687" w:rsidR="002D1886" w:rsidRDefault="002D1886">
      <w:pPr>
        <w:pStyle w:val="CommentText"/>
      </w:pPr>
      <w:r>
        <w:rPr>
          <w:rStyle w:val="CommentReference"/>
        </w:rPr>
        <w:annotationRef/>
      </w:r>
      <w:r>
        <w:t xml:space="preserve"> Note this is an IRIS document which will not apply to DAPHNE.  We may need to define standard inputs related to our standard services.</w:t>
      </w:r>
    </w:p>
  </w:comment>
  <w:comment w:id="959" w:author="Perrine, Martin L. (GSFC-5670)" w:date="2016-03-30T17:28:00Z" w:initials="PML(">
    <w:p w14:paraId="6B4E7397" w14:textId="35554803" w:rsidR="002D1886" w:rsidRDefault="002D1886">
      <w:pPr>
        <w:pStyle w:val="CommentText"/>
      </w:pPr>
      <w:r>
        <w:rPr>
          <w:rStyle w:val="CommentReference"/>
        </w:rPr>
        <w:annotationRef/>
      </w:r>
      <w:r>
        <w:t>Need to also define output data format.</w:t>
      </w:r>
    </w:p>
  </w:comment>
  <w:comment w:id="993" w:author="Perrine, Martin L. (GSFC-5670)" w:date="2016-03-30T17:29:00Z" w:initials="PML(">
    <w:p w14:paraId="23B8771B" w14:textId="0BF08A48" w:rsidR="002D1886" w:rsidRDefault="002D1886">
      <w:pPr>
        <w:pStyle w:val="CommentText"/>
      </w:pPr>
      <w:r>
        <w:rPr>
          <w:rStyle w:val="CommentReference"/>
        </w:rPr>
        <w:annotationRef/>
      </w:r>
      <w:r>
        <w:t>Not sure this inspection is needed in this document.  Or if we want this please move to procedures document.</w:t>
      </w:r>
    </w:p>
  </w:comment>
  <w:comment w:id="1124" w:author="Perrine, Martin L. (GSFC-5670)" w:date="2016-03-30T17:32:00Z" w:initials="PML(">
    <w:p w14:paraId="25F5AC86" w14:textId="5A7BCCA4" w:rsidR="002D1886" w:rsidRDefault="002D1886">
      <w:pPr>
        <w:pStyle w:val="CommentText"/>
      </w:pPr>
      <w:r>
        <w:rPr>
          <w:rStyle w:val="CommentReference"/>
        </w:rPr>
        <w:annotationRef/>
      </w:r>
      <w:r>
        <w:t>Move this descriptive section to 2.x</w:t>
      </w:r>
    </w:p>
  </w:comment>
  <w:comment w:id="1166" w:author="Perrine, Martin L. (GSFC-5670)" w:date="2016-03-30T17:38:00Z" w:initials="PML(">
    <w:p w14:paraId="522BDCB4" w14:textId="6BC68B96" w:rsidR="002D1886" w:rsidRDefault="002D1886">
      <w:pPr>
        <w:pStyle w:val="CommentText"/>
      </w:pPr>
      <w:r>
        <w:rPr>
          <w:rStyle w:val="CommentReference"/>
        </w:rPr>
        <w:annotationRef/>
      </w:r>
      <w:r>
        <w:t>Need to define special equipment needed (timing simulator) .</w:t>
      </w:r>
    </w:p>
  </w:comment>
  <w:comment w:id="1167" w:author="Perrine, Martin L. (GSFC-5670)" w:date="2016-03-30T17:42:00Z" w:initials="PML(">
    <w:p w14:paraId="58F4688C" w14:textId="479CE053" w:rsidR="002D1886" w:rsidRDefault="002D1886">
      <w:pPr>
        <w:pStyle w:val="CommentText"/>
      </w:pPr>
      <w:r>
        <w:rPr>
          <w:rStyle w:val="CommentReference"/>
        </w:rPr>
        <w:annotationRef/>
      </w:r>
      <w:r>
        <w:t>Typical outline for each test in this plan might be objectives, , configuration/test equipment, test overview, comments worthy of note.</w:t>
      </w:r>
    </w:p>
  </w:comment>
  <w:comment w:id="1168" w:author="Perrine, Martin L. (GSFC-5670)" w:date="2016-03-30T17:39:00Z" w:initials="PML(">
    <w:p w14:paraId="3AE5E8E9" w14:textId="25F23BFF" w:rsidR="002D1886" w:rsidRDefault="002D1886">
      <w:pPr>
        <w:pStyle w:val="CommentText"/>
      </w:pPr>
      <w:r>
        <w:rPr>
          <w:rStyle w:val="CommentReference"/>
        </w:rPr>
        <w:annotationRef/>
      </w:r>
      <w:r>
        <w:t xml:space="preserve">Need a high level description of the test. </w:t>
      </w:r>
    </w:p>
  </w:comment>
  <w:comment w:id="1179" w:author="Perrine, Martin L. (GSFC-5670)" w:date="2016-03-30T17:46:00Z" w:initials="PML(">
    <w:p w14:paraId="6856A0FF" w14:textId="0C496548" w:rsidR="002D1886" w:rsidRDefault="002D1886">
      <w:pPr>
        <w:pStyle w:val="CommentText"/>
      </w:pPr>
      <w:r>
        <w:rPr>
          <w:rStyle w:val="CommentReference"/>
        </w:rPr>
        <w:annotationRef/>
      </w:r>
      <w:r>
        <w:t xml:space="preserve">Move system descriptive information to section 2.x.  </w:t>
      </w:r>
    </w:p>
  </w:comment>
  <w:comment w:id="1193" w:author="Perrine, Martin L. (GSFC-5670)" w:date="2016-03-30T17:53:00Z" w:initials="PML(">
    <w:p w14:paraId="016FB457" w14:textId="2C0683C2" w:rsidR="002D1886" w:rsidRDefault="002D1886">
      <w:pPr>
        <w:pStyle w:val="CommentText"/>
      </w:pPr>
      <w:r>
        <w:rPr>
          <w:rStyle w:val="CommentReference"/>
        </w:rPr>
        <w:annotationRef/>
      </w:r>
      <w:r>
        <w:t xml:space="preserve">Should avoid open/close terminology. Need new diagram. </w:t>
      </w:r>
    </w:p>
  </w:comment>
  <w:comment w:id="1200" w:author="Perrine, Martin L. (GSFC-5670)" w:date="2016-03-30T17:57:00Z" w:initials="PML(">
    <w:p w14:paraId="10F9844B" w14:textId="07538F25" w:rsidR="002D1886" w:rsidRDefault="002D1886">
      <w:pPr>
        <w:pStyle w:val="CommentText"/>
      </w:pPr>
      <w:r>
        <w:rPr>
          <w:rStyle w:val="CommentReference"/>
        </w:rPr>
        <w:annotationRef/>
      </w:r>
      <w:r>
        <w:t>This seems to be addressing data flow.  Need to double check objectives.</w:t>
      </w:r>
    </w:p>
  </w:comment>
  <w:comment w:id="1201" w:author="Perrine, Martin L. (GSFC-5670)" w:date="2016-03-30T17:50:00Z" w:initials="PML(">
    <w:p w14:paraId="6470E965" w14:textId="7DB3BBA3" w:rsidR="002D1886" w:rsidRDefault="002D1886">
      <w:pPr>
        <w:pStyle w:val="CommentText"/>
      </w:pPr>
      <w:r>
        <w:rPr>
          <w:rStyle w:val="CommentReference"/>
        </w:rPr>
        <w:annotationRef/>
      </w:r>
      <w:r>
        <w:t>I do not see how this requirement is related to the objective. Need to update related requirements.</w:t>
      </w:r>
    </w:p>
  </w:comment>
  <w:comment w:id="1234" w:author="Perrine, Martin L. (GSFC-5670)" w:date="2016-03-30T16:03:00Z" w:initials="PML(">
    <w:p w14:paraId="32CE5867" w14:textId="3122484D" w:rsidR="002D1886" w:rsidRDefault="002D1886">
      <w:pPr>
        <w:pStyle w:val="CommentText"/>
      </w:pPr>
      <w:r>
        <w:rPr>
          <w:rStyle w:val="CommentReference"/>
        </w:rPr>
        <w:annotationRef/>
      </w:r>
    </w:p>
  </w:comment>
  <w:comment w:id="1263" w:author="Perrine, Martin L. (GSFC-5670)" w:date="2016-03-31T09:32:00Z" w:initials="PML(">
    <w:p w14:paraId="7B8BDDB9" w14:textId="7EA3E371" w:rsidR="002D1886" w:rsidRDefault="002D1886">
      <w:pPr>
        <w:pStyle w:val="CommentText"/>
      </w:pPr>
      <w:r>
        <w:rPr>
          <w:rStyle w:val="CommentReference"/>
        </w:rPr>
        <w:annotationRef/>
      </w:r>
      <w:r>
        <w:t>The purpose for the FEP in this test is not clear.  Add description.</w:t>
      </w:r>
    </w:p>
  </w:comment>
  <w:comment w:id="1279" w:author="Perrine, Martin L. (GSFC-5670)" w:date="2016-03-31T09:45:00Z" w:initials="PML(">
    <w:p w14:paraId="414135F6" w14:textId="476B68E5" w:rsidR="002D1886" w:rsidRDefault="002D1886">
      <w:pPr>
        <w:pStyle w:val="CommentText"/>
      </w:pPr>
      <w:r>
        <w:rPr>
          <w:rStyle w:val="CommentReference"/>
        </w:rPr>
        <w:annotationRef/>
      </w:r>
      <w:r>
        <w:t>Double check objectives and requirements.</w:t>
      </w:r>
    </w:p>
  </w:comment>
  <w:comment w:id="1339" w:author="Perrine, Martin L. (GSFC-5670)" w:date="2016-03-31T09:47:00Z" w:initials="PML(">
    <w:p w14:paraId="79588E84" w14:textId="6990BE50" w:rsidR="002D1886" w:rsidRDefault="002D1886">
      <w:pPr>
        <w:pStyle w:val="CommentText"/>
      </w:pPr>
      <w:r>
        <w:rPr>
          <w:rStyle w:val="CommentReference"/>
        </w:rPr>
        <w:annotationRef/>
      </w:r>
      <w:r>
        <w:t>I believe these are all handled by the receiver.</w:t>
      </w:r>
    </w:p>
  </w:comment>
  <w:comment w:id="1442" w:author="Perrine, Martin L. (GSFC-5670)" w:date="2016-03-31T09:48:00Z" w:initials="PML(">
    <w:p w14:paraId="70E1F1CE" w14:textId="7A00109F" w:rsidR="002D1886" w:rsidRDefault="002D1886">
      <w:pPr>
        <w:pStyle w:val="CommentText"/>
      </w:pPr>
      <w:r>
        <w:rPr>
          <w:rStyle w:val="CommentReference"/>
        </w:rPr>
        <w:annotationRef/>
      </w:r>
      <w:r>
        <w:t>Text does not seem to fully address “configuration”.</w:t>
      </w:r>
    </w:p>
  </w:comment>
  <w:comment w:id="1455" w:author="Perrine, Martin L. (GSFC-5670)" w:date="2016-03-31T09:49:00Z" w:initials="PML(">
    <w:p w14:paraId="6F8A91AE" w14:textId="22768713" w:rsidR="002D1886" w:rsidRDefault="002D1886">
      <w:pPr>
        <w:pStyle w:val="CommentText"/>
      </w:pPr>
      <w:r>
        <w:t xml:space="preserve">Consider </w:t>
      </w:r>
      <w:r>
        <w:rPr>
          <w:rStyle w:val="CommentReference"/>
        </w:rPr>
        <w:annotationRef/>
      </w:r>
      <w:r>
        <w:t>Moving this descriptive material to the front end.</w:t>
      </w:r>
    </w:p>
  </w:comment>
  <w:comment w:id="1523" w:author="Perrine, Martin L. (GSFC-5670)" w:date="2016-03-31T09:51:00Z" w:initials="PML(">
    <w:p w14:paraId="3828AFF5" w14:textId="060CB12D" w:rsidR="002D1886" w:rsidRDefault="002D1886">
      <w:pPr>
        <w:pStyle w:val="CommentText"/>
      </w:pPr>
      <w:r>
        <w:rPr>
          <w:rStyle w:val="CommentReference"/>
        </w:rPr>
        <w:annotationRef/>
      </w:r>
      <w:r>
        <w:t>Need more configuration details.  I understood this was a test performed by the IT folks??</w:t>
      </w:r>
    </w:p>
  </w:comment>
  <w:comment w:id="1527" w:author="Perrine, Martin L. (GSFC-5670)" w:date="2016-03-31T09:53:00Z" w:initials="PML(">
    <w:p w14:paraId="720F0F1E" w14:textId="7DD56DA0" w:rsidR="002D1886" w:rsidRDefault="002D1886">
      <w:pPr>
        <w:pStyle w:val="CommentText"/>
      </w:pPr>
      <w:r>
        <w:rPr>
          <w:rStyle w:val="CommentReference"/>
        </w:rPr>
        <w:annotationRef/>
      </w:r>
      <w:r>
        <w:t>Shouldn’t this be part of 5.3 or integrated testing?</w:t>
      </w:r>
    </w:p>
  </w:comment>
  <w:comment w:id="1789" w:author="Perrine, Martin L. (GSFC-5670)" w:date="2016-03-31T09:57:00Z" w:initials="PML(">
    <w:p w14:paraId="07A38985" w14:textId="3ECB0A30" w:rsidR="002D1886" w:rsidRDefault="002D1886">
      <w:pPr>
        <w:pStyle w:val="CommentText"/>
      </w:pPr>
      <w:r>
        <w:rPr>
          <w:rStyle w:val="CommentReference"/>
        </w:rPr>
        <w:annotationRef/>
      </w:r>
      <w:r>
        <w:t>Test reporting is documenting test results not system discrepencies. It should also be a different section i.e. 6.x.</w:t>
      </w:r>
    </w:p>
  </w:comment>
  <w:comment w:id="1885" w:author="Perrine, Martin L. (GSFC-5670)" w:date="2016-03-31T09:59:00Z" w:initials="PML(">
    <w:p w14:paraId="0E52BBB4" w14:textId="359634A3" w:rsidR="002D1886" w:rsidRDefault="002D1886">
      <w:pPr>
        <w:pStyle w:val="CommentText"/>
      </w:pPr>
      <w:r>
        <w:rPr>
          <w:rStyle w:val="CommentReference"/>
        </w:rPr>
        <w:annotationRef/>
      </w:r>
      <w:r>
        <w:t>Need to double check this with the T&amp;V spreadsheet.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892734" w15:done="0"/>
  <w15:commentEx w15:paraId="719C0E3D" w15:done="0"/>
  <w15:commentEx w15:paraId="36393744" w15:done="0"/>
  <w15:commentEx w15:paraId="3C7898AA" w15:done="0"/>
  <w15:commentEx w15:paraId="05B45203" w15:done="0"/>
  <w15:commentEx w15:paraId="6C8342EA" w15:done="0"/>
  <w15:commentEx w15:paraId="68E7A998" w15:done="0"/>
  <w15:commentEx w15:paraId="570D61AA" w15:done="0"/>
  <w15:commentEx w15:paraId="1A6242E3" w15:done="0"/>
  <w15:commentEx w15:paraId="6B4E7397" w15:done="0"/>
  <w15:commentEx w15:paraId="23B8771B" w15:done="0"/>
  <w15:commentEx w15:paraId="25F5AC86" w15:done="0"/>
  <w15:commentEx w15:paraId="522BDCB4" w15:done="0"/>
  <w15:commentEx w15:paraId="58F4688C" w15:done="0"/>
  <w15:commentEx w15:paraId="3AE5E8E9" w15:done="0"/>
  <w15:commentEx w15:paraId="6856A0FF" w15:done="0"/>
  <w15:commentEx w15:paraId="016FB457" w15:done="0"/>
  <w15:commentEx w15:paraId="10F9844B" w15:done="0"/>
  <w15:commentEx w15:paraId="6470E965" w15:done="0"/>
  <w15:commentEx w15:paraId="32CE5867" w15:done="0"/>
  <w15:commentEx w15:paraId="7B8BDDB9" w15:done="0"/>
  <w15:commentEx w15:paraId="414135F6" w15:done="0"/>
  <w15:commentEx w15:paraId="79588E84" w15:done="0"/>
  <w15:commentEx w15:paraId="70E1F1CE" w15:done="0"/>
  <w15:commentEx w15:paraId="6F8A91AE" w15:done="0"/>
  <w15:commentEx w15:paraId="3828AFF5" w15:done="0"/>
  <w15:commentEx w15:paraId="720F0F1E" w15:done="0"/>
  <w15:commentEx w15:paraId="07A38985" w15:done="0"/>
  <w15:commentEx w15:paraId="0E52BB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3E90C" w14:textId="77777777" w:rsidR="00595DEC" w:rsidRDefault="00595DEC">
      <w:pPr>
        <w:spacing w:before="0" w:after="0"/>
      </w:pPr>
      <w:r>
        <w:separator/>
      </w:r>
    </w:p>
  </w:endnote>
  <w:endnote w:type="continuationSeparator" w:id="0">
    <w:p w14:paraId="4CF8F47B" w14:textId="77777777" w:rsidR="00595DEC" w:rsidRDefault="00595D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ヒラギノ角ゴ Pro W3">
    <w:charset w:val="80"/>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B4209" w14:textId="77777777" w:rsidR="002D1886" w:rsidRDefault="002D1886">
    <w:pPr>
      <w:pStyle w:val="Footer"/>
      <w:rPr>
        <w:ins w:id="31" w:author="Perrine, Martin L. (GSFC-5670)" w:date="2016-09-27T09:04:00Z"/>
      </w:rPr>
    </w:pPr>
    <w:r>
      <w:tab/>
    </w:r>
    <w:r>
      <w:rPr>
        <w:rStyle w:val="PageNumber"/>
      </w:rPr>
      <w:fldChar w:fldCharType="begin"/>
    </w:r>
    <w:r>
      <w:rPr>
        <w:rStyle w:val="PageNumber"/>
      </w:rPr>
      <w:instrText xml:space="preserve"> PAGE </w:instrText>
    </w:r>
    <w:r>
      <w:rPr>
        <w:rStyle w:val="PageNumber"/>
      </w:rPr>
      <w:fldChar w:fldCharType="separate"/>
    </w:r>
    <w:r w:rsidR="005B14A7">
      <w:rPr>
        <w:rStyle w:val="PageNumber"/>
        <w:noProof/>
      </w:rPr>
      <w:t>iv</w:t>
    </w:r>
    <w:r>
      <w:rPr>
        <w:rStyle w:val="PageNumber"/>
      </w:rPr>
      <w:fldChar w:fldCharType="end"/>
    </w:r>
    <w:r>
      <w:tab/>
    </w:r>
    <w:ins w:id="32" w:author="Perrine, Martin L. (GSFC-5670)" w:date="2016-09-27T09:04:00Z">
      <w:r>
        <w:t>566-DAPHNE-MAINPLAN-001</w:t>
      </w:r>
    </w:ins>
  </w:p>
  <w:p w14:paraId="6340D33C" w14:textId="3B0102C6" w:rsidR="002D1886" w:rsidRDefault="002D1886">
    <w:pPr>
      <w:pStyle w:val="Footer"/>
    </w:pPr>
    <w:del w:id="33" w:author="Perrine, Martin L. (GSFC-5670)" w:date="2016-09-27T09:04:00Z">
      <w:r w:rsidDel="002D1886">
        <w:delText>NEN-PLAN-000</w:delText>
      </w:r>
    </w:del>
    <w:del w:id="34" w:author="Perrine, Martin L. (GSFC-5670)" w:date="2016-07-18T16:01:00Z">
      <w:r w:rsidDel="00094132">
        <w:delText>1</w:delText>
      </w:r>
    </w:del>
    <w:r>
      <w:br/>
    </w:r>
    <w:r>
      <w:tab/>
    </w:r>
    <w:r>
      <w:tab/>
      <w:t>Original</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1E6B1" w14:textId="081C4404" w:rsidR="002D1886" w:rsidRDefault="002D1886">
    <w:pPr>
      <w:pStyle w:val="Footer"/>
    </w:pPr>
    <w:r>
      <w:tab/>
      <w:t>AB-</w:t>
    </w:r>
    <w:r>
      <w:fldChar w:fldCharType="begin"/>
    </w:r>
    <w:r>
      <w:instrText xml:space="preserve"> PAGE   \* MERGEFORMAT </w:instrText>
    </w:r>
    <w:r>
      <w:fldChar w:fldCharType="separate"/>
    </w:r>
    <w:r w:rsidR="005B14A7">
      <w:rPr>
        <w:noProof/>
      </w:rPr>
      <w:t>10</w:t>
    </w:r>
    <w:r>
      <w:fldChar w:fldCharType="end"/>
    </w:r>
    <w:r>
      <w:tab/>
      <w:t>NEN-PLAN-000</w:t>
    </w:r>
    <w:ins w:id="3193" w:author="Perrine, Martin L. (GSFC-5670)" w:date="2016-07-18T16:04:00Z">
      <w:r>
        <w:t>2</w:t>
      </w:r>
    </w:ins>
    <w:del w:id="3194" w:author="Perrine, Martin L. (GSFC-5670)" w:date="2016-07-18T16:04:00Z">
      <w:r w:rsidDel="00094132">
        <w:delText>1</w:delText>
      </w:r>
    </w:del>
    <w:r>
      <w:br/>
    </w:r>
    <w:r>
      <w:tab/>
    </w:r>
    <w:r>
      <w:tab/>
      <w:t>Original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EDE12" w14:textId="3E772DD8" w:rsidR="002D1886" w:rsidRDefault="002D1886">
    <w:pPr>
      <w:pStyle w:val="Footer"/>
    </w:pPr>
    <w:r>
      <w:tab/>
    </w:r>
    <w:r>
      <w:tab/>
      <w:t>NEN-PLAN-000</w:t>
    </w:r>
    <w:ins w:id="35" w:author="Perrine, Martin L. (GSFC-5670)" w:date="2016-07-18T16:01:00Z">
      <w:r>
        <w:t>2</w:t>
      </w:r>
    </w:ins>
    <w:del w:id="36" w:author="Perrine, Martin L. (GSFC-5670)" w:date="2016-07-18T16:01:00Z">
      <w:r w:rsidDel="00094132">
        <w:delText>1</w:delText>
      </w:r>
    </w:del>
    <w:r>
      <w:br/>
    </w:r>
    <w:r>
      <w:tab/>
    </w:r>
    <w:r>
      <w:tab/>
      <w:t>Original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47B8A" w14:textId="77804E4A" w:rsidR="002D1886" w:rsidRPr="007419F5" w:rsidRDefault="002D1886">
    <w:pPr>
      <w:pStyle w:val="Footer"/>
      <w:rPr>
        <w:lang w:val="fr-FR"/>
      </w:rPr>
    </w:pPr>
    <w:r w:rsidRPr="007419F5">
      <w:rPr>
        <w:lang w:val="fr-FR"/>
      </w:rPr>
      <w:tab/>
    </w:r>
    <w:r>
      <w:rPr>
        <w:rStyle w:val="PageNumber"/>
      </w:rPr>
      <w:fldChar w:fldCharType="begin"/>
    </w:r>
    <w:r w:rsidRPr="007419F5">
      <w:rPr>
        <w:rStyle w:val="PageNumber"/>
        <w:lang w:val="fr-FR"/>
      </w:rPr>
      <w:instrText xml:space="preserve"> PAGE </w:instrText>
    </w:r>
    <w:r>
      <w:rPr>
        <w:rStyle w:val="PageNumber"/>
      </w:rPr>
      <w:fldChar w:fldCharType="separate"/>
    </w:r>
    <w:r w:rsidR="005B14A7">
      <w:rPr>
        <w:rStyle w:val="PageNumber"/>
        <w:noProof/>
        <w:lang w:val="fr-FR"/>
      </w:rPr>
      <w:t>iii</w:t>
    </w:r>
    <w:r>
      <w:rPr>
        <w:rStyle w:val="PageNumber"/>
      </w:rPr>
      <w:fldChar w:fldCharType="end"/>
    </w:r>
    <w:r w:rsidRPr="007419F5">
      <w:rPr>
        <w:rStyle w:val="PageNumber"/>
        <w:lang w:val="fr-FR"/>
      </w:rPr>
      <w:t>/iv</w:t>
    </w:r>
    <w:r w:rsidRPr="007419F5">
      <w:rPr>
        <w:lang w:val="fr-FR"/>
      </w:rPr>
      <w:tab/>
    </w:r>
    <w:ins w:id="58" w:author="Perrine, Martin L. (GSFC-5670)" w:date="2016-09-27T09:05:00Z">
      <w:r>
        <w:t>566-DAPHNE-MAINPLAN-001</w:t>
      </w:r>
    </w:ins>
    <w:del w:id="59" w:author="Perrine, Martin L. (GSFC-5670)" w:date="2016-09-27T09:05:00Z">
      <w:r w:rsidDel="002D1886">
        <w:delText>NEN-PLAN-000</w:delText>
      </w:r>
    </w:del>
    <w:del w:id="60" w:author="Perrine, Martin L. (GSFC-5670)" w:date="2016-07-18T16:01:00Z">
      <w:r w:rsidDel="00094132">
        <w:delText>1</w:delText>
      </w:r>
    </w:del>
    <w:r>
      <w:br/>
    </w:r>
    <w:r>
      <w:tab/>
    </w:r>
    <w:r>
      <w:tab/>
      <w:t>Original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42C29" w14:textId="613A735C" w:rsidR="002D1886" w:rsidRPr="007419F5" w:rsidRDefault="002D1886">
    <w:pPr>
      <w:pStyle w:val="Footer"/>
      <w:rPr>
        <w:lang w:val="fr-FR"/>
      </w:rPr>
    </w:pPr>
    <w:r w:rsidRPr="007419F5">
      <w:rPr>
        <w:lang w:val="fr-FR"/>
      </w:rPr>
      <w:tab/>
    </w:r>
    <w:r>
      <w:rPr>
        <w:rStyle w:val="PageNumber"/>
      </w:rPr>
      <w:fldChar w:fldCharType="begin"/>
    </w:r>
    <w:r w:rsidRPr="007419F5">
      <w:rPr>
        <w:rStyle w:val="PageNumber"/>
        <w:lang w:val="fr-FR"/>
      </w:rPr>
      <w:instrText xml:space="preserve"> PAGE </w:instrText>
    </w:r>
    <w:r>
      <w:rPr>
        <w:rStyle w:val="PageNumber"/>
      </w:rPr>
      <w:fldChar w:fldCharType="separate"/>
    </w:r>
    <w:r w:rsidR="005B14A7">
      <w:rPr>
        <w:rStyle w:val="PageNumber"/>
        <w:noProof/>
        <w:lang w:val="fr-FR"/>
      </w:rPr>
      <w:t>v</w:t>
    </w:r>
    <w:r>
      <w:rPr>
        <w:rStyle w:val="PageNumber"/>
      </w:rPr>
      <w:fldChar w:fldCharType="end"/>
    </w:r>
    <w:r w:rsidRPr="007419F5">
      <w:rPr>
        <w:rStyle w:val="PageNumber"/>
        <w:lang w:val="fr-FR"/>
      </w:rPr>
      <w:t>/vi</w:t>
    </w:r>
    <w:r w:rsidRPr="007419F5">
      <w:rPr>
        <w:lang w:val="fr-FR"/>
      </w:rPr>
      <w:tab/>
    </w:r>
    <w:ins w:id="72" w:author="Perrine, Martin L. (GSFC-5670)" w:date="2016-09-27T09:05:00Z">
      <w:r>
        <w:t>566-DAPHNE-MAINPLAN-001</w:t>
      </w:r>
    </w:ins>
    <w:del w:id="73" w:author="Perrine, Martin L. (GSFC-5670)" w:date="2016-09-27T09:05:00Z">
      <w:r w:rsidDel="002D1886">
        <w:delText>NEN-PLAN-0001</w:delText>
      </w:r>
    </w:del>
    <w:r>
      <w:br/>
    </w:r>
    <w:r>
      <w:tab/>
    </w:r>
    <w:r>
      <w:tab/>
      <w:t>Original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EEBF5" w14:textId="09FC2937" w:rsidR="002D1886" w:rsidRDefault="002D1886">
    <w:pPr>
      <w:pStyle w:val="Footer"/>
    </w:pPr>
    <w:r>
      <w:tab/>
    </w:r>
    <w:r>
      <w:fldChar w:fldCharType="begin"/>
    </w:r>
    <w:r>
      <w:instrText xml:space="preserve"> PAGE   \* MERGEFORMAT </w:instrText>
    </w:r>
    <w:r>
      <w:fldChar w:fldCharType="separate"/>
    </w:r>
    <w:r w:rsidR="005B14A7">
      <w:rPr>
        <w:noProof/>
      </w:rPr>
      <w:t>vii</w:t>
    </w:r>
    <w:r>
      <w:fldChar w:fldCharType="end"/>
    </w:r>
    <w:r>
      <w:t>/x</w:t>
    </w:r>
    <w:r>
      <w:tab/>
    </w:r>
    <w:ins w:id="305" w:author="Perrine, Martin L. (GSFC-5670)" w:date="2016-09-27T09:05:00Z">
      <w:r>
        <w:t>566-DAPHNE-MAINPLAN-001</w:t>
      </w:r>
    </w:ins>
    <w:del w:id="306" w:author="Perrine, Martin L. (GSFC-5670)" w:date="2016-09-27T09:05:00Z">
      <w:r w:rsidDel="002D1886">
        <w:delText>NEN-PLAN-0001</w:delText>
      </w:r>
    </w:del>
    <w:r>
      <w:br/>
    </w:r>
    <w:r>
      <w:tab/>
    </w:r>
    <w:r>
      <w:tab/>
      <w:t>Original</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0E865" w14:textId="2E7D0334" w:rsidR="002D1886" w:rsidRDefault="002D1886">
    <w:pPr>
      <w:pStyle w:val="Footer"/>
    </w:pPr>
    <w:r>
      <w:tab/>
    </w:r>
    <w:r>
      <w:rPr>
        <w:rStyle w:val="PageNumber"/>
      </w:rPr>
      <w:fldChar w:fldCharType="begin"/>
    </w:r>
    <w:r>
      <w:rPr>
        <w:rStyle w:val="PageNumber"/>
      </w:rPr>
      <w:instrText xml:space="preserve"> PAGE </w:instrText>
    </w:r>
    <w:r>
      <w:rPr>
        <w:rStyle w:val="PageNumber"/>
      </w:rPr>
      <w:fldChar w:fldCharType="separate"/>
    </w:r>
    <w:r w:rsidR="006A227A">
      <w:rPr>
        <w:rStyle w:val="PageNumber"/>
        <w:noProof/>
      </w:rPr>
      <w:t>3-2</w:t>
    </w:r>
    <w:r>
      <w:rPr>
        <w:rStyle w:val="PageNumber"/>
      </w:rPr>
      <w:fldChar w:fldCharType="end"/>
    </w:r>
    <w:r>
      <w:rPr>
        <w:rStyle w:val="PageNumber"/>
      </w:rPr>
      <w:t>/2-2</w:t>
    </w:r>
    <w:r>
      <w:tab/>
      <w:t>NEN-PLAN-000</w:t>
    </w:r>
    <w:ins w:id="931" w:author="Perrine, Martin L. (GSFC-5670)" w:date="2016-07-18T16:02:00Z">
      <w:r>
        <w:t>2</w:t>
      </w:r>
    </w:ins>
    <w:del w:id="932" w:author="Perrine, Martin L. (GSFC-5670)" w:date="2016-07-18T16:02:00Z">
      <w:r w:rsidDel="00094132">
        <w:delText>1</w:delText>
      </w:r>
    </w:del>
    <w:r>
      <w:br/>
    </w:r>
    <w:r>
      <w:tab/>
    </w:r>
    <w:r>
      <w:tab/>
      <w:t>Original</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DC4AC" w14:textId="6BB2AA99" w:rsidR="002D1886" w:rsidRDefault="002D1886">
    <w:pPr>
      <w:pStyle w:val="Footer"/>
    </w:pPr>
    <w:r>
      <w:tab/>
    </w:r>
    <w:r w:rsidRPr="00181897">
      <w:rPr>
        <w:rStyle w:val="PageNumber"/>
      </w:rPr>
      <w:fldChar w:fldCharType="begin"/>
    </w:r>
    <w:r w:rsidRPr="00181897">
      <w:rPr>
        <w:rStyle w:val="PageNumber"/>
      </w:rPr>
      <w:instrText xml:space="preserve"> PAGE   \* MERGEFORMAT </w:instrText>
    </w:r>
    <w:r w:rsidRPr="00181897">
      <w:rPr>
        <w:rStyle w:val="PageNumber"/>
      </w:rPr>
      <w:fldChar w:fldCharType="separate"/>
    </w:r>
    <w:r w:rsidR="006A227A">
      <w:rPr>
        <w:rStyle w:val="PageNumber"/>
        <w:noProof/>
      </w:rPr>
      <w:t>4-2</w:t>
    </w:r>
    <w:r w:rsidRPr="00181897">
      <w:rPr>
        <w:rStyle w:val="PageNumber"/>
      </w:rPr>
      <w:fldChar w:fldCharType="end"/>
    </w:r>
    <w:r>
      <w:tab/>
      <w:t>NEN-PLAN-000</w:t>
    </w:r>
    <w:ins w:id="974" w:author="Perrine, Martin L. (GSFC-5670)" w:date="2016-07-18T16:03:00Z">
      <w:r>
        <w:t>2</w:t>
      </w:r>
    </w:ins>
    <w:del w:id="975" w:author="Perrine, Martin L. (GSFC-5670)" w:date="2016-07-18T16:03:00Z">
      <w:r w:rsidDel="00094132">
        <w:delText>1</w:delText>
      </w:r>
    </w:del>
    <w:r>
      <w:br/>
    </w:r>
    <w:r>
      <w:tab/>
    </w:r>
    <w:r>
      <w:tab/>
      <w:t>Original</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598BE" w14:textId="45EF2868" w:rsidR="002D1886" w:rsidRDefault="002D1886">
    <w:pPr>
      <w:pStyle w:val="Footer"/>
    </w:pPr>
    <w:r>
      <w:tab/>
    </w:r>
    <w:r>
      <w:fldChar w:fldCharType="begin"/>
    </w:r>
    <w:r>
      <w:instrText xml:space="preserve"> PAGE   \* MERGEFORMAT </w:instrText>
    </w:r>
    <w:r>
      <w:fldChar w:fldCharType="separate"/>
    </w:r>
    <w:r w:rsidR="006A227A">
      <w:rPr>
        <w:noProof/>
      </w:rPr>
      <w:t>6-10</w:t>
    </w:r>
    <w:r>
      <w:fldChar w:fldCharType="end"/>
    </w:r>
    <w:r>
      <w:tab/>
      <w:t>NEN-PLAN-000</w:t>
    </w:r>
    <w:ins w:id="983" w:author="Perrine, Martin L. (GSFC-5670)" w:date="2016-07-18T16:03:00Z">
      <w:r>
        <w:t>2</w:t>
      </w:r>
    </w:ins>
    <w:del w:id="984" w:author="Perrine, Martin L. (GSFC-5670)" w:date="2016-07-18T16:03:00Z">
      <w:r w:rsidDel="00094132">
        <w:delText>1</w:delText>
      </w:r>
    </w:del>
    <w:r>
      <w:br/>
    </w:r>
    <w:r>
      <w:tab/>
    </w:r>
    <w:r>
      <w:tab/>
      <w:t>Original</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CB410" w14:textId="77777777" w:rsidR="002D1886" w:rsidRDefault="002D1886">
    <w:pPr>
      <w:pStyle w:val="Footer"/>
    </w:pPr>
    <w:r>
      <w:tab/>
    </w:r>
    <w:r>
      <w:fldChar w:fldCharType="begin"/>
    </w:r>
    <w:r>
      <w:instrText xml:space="preserve"> PAGE   \* MERGEFORMAT </w:instrText>
    </w:r>
    <w:r>
      <w:fldChar w:fldCharType="separate"/>
    </w:r>
    <w:r w:rsidR="006A227A">
      <w:rPr>
        <w:noProof/>
      </w:rPr>
      <w:t>2-9</w:t>
    </w:r>
    <w:r>
      <w:fldChar w:fldCharType="end"/>
    </w:r>
    <w:r>
      <w:t>/5-10</w:t>
    </w:r>
    <w:r>
      <w:tab/>
      <w:t>NEN-PLAN-0001</w:t>
    </w:r>
    <w:r>
      <w:br/>
    </w:r>
    <w:r>
      <w:tab/>
    </w:r>
    <w:r>
      <w:tab/>
      <w:t>Original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7A89F" w14:textId="77777777" w:rsidR="00595DEC" w:rsidRDefault="00595DEC">
      <w:pPr>
        <w:spacing w:before="0" w:after="0"/>
      </w:pPr>
      <w:r>
        <w:separator/>
      </w:r>
    </w:p>
  </w:footnote>
  <w:footnote w:type="continuationSeparator" w:id="0">
    <w:p w14:paraId="297C953D" w14:textId="77777777" w:rsidR="00595DEC" w:rsidRDefault="00595DE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2A596" w14:textId="77777777" w:rsidR="002D1886" w:rsidRDefault="002D1886">
    <w:pPr>
      <w:pStyle w:val="Header"/>
    </w:pPr>
  </w:p>
  <w:p w14:paraId="08776B66" w14:textId="77777777" w:rsidR="002D1886" w:rsidRDefault="002D18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CB78F" w14:textId="77777777" w:rsidR="002D1886" w:rsidRDefault="002D1886">
    <w:pPr>
      <w:pStyle w:val="Header"/>
    </w:pPr>
  </w:p>
  <w:p w14:paraId="0A1ABAA0" w14:textId="77777777" w:rsidR="002D1886" w:rsidRDefault="002D18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18964" w14:textId="77777777" w:rsidR="002D1886" w:rsidRDefault="002D188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05D24" w14:textId="77777777" w:rsidR="002D1886" w:rsidRDefault="002D188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22EF3" w14:textId="77777777" w:rsidR="002D1886" w:rsidRDefault="002D188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65D98" w14:textId="77777777" w:rsidR="002D1886" w:rsidRDefault="002D188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467BD" w14:textId="77777777" w:rsidR="002D1886" w:rsidRDefault="002D188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5A49C" w14:textId="77777777" w:rsidR="002D1886" w:rsidRDefault="002D1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4A05B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45EA77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81ADA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08268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49AC9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69EDE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B3CDD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87E50A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CB2E9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A64B9C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43868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37090"/>
    <w:multiLevelType w:val="hybridMultilevel"/>
    <w:tmpl w:val="33641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9C337C"/>
    <w:multiLevelType w:val="singleLevel"/>
    <w:tmpl w:val="81C4AC40"/>
    <w:lvl w:ilvl="0">
      <w:start w:val="1"/>
      <w:numFmt w:val="lowerLetter"/>
      <w:lvlText w:val="(%1)"/>
      <w:legacy w:legacy="1" w:legacySpace="0" w:legacyIndent="576"/>
      <w:lvlJc w:val="left"/>
      <w:pPr>
        <w:ind w:left="2016" w:hanging="576"/>
      </w:pPr>
    </w:lvl>
  </w:abstractNum>
  <w:abstractNum w:abstractNumId="13" w15:restartNumberingAfterBreak="0">
    <w:nsid w:val="044906CE"/>
    <w:multiLevelType w:val="singleLevel"/>
    <w:tmpl w:val="81C4AC40"/>
    <w:lvl w:ilvl="0">
      <w:start w:val="1"/>
      <w:numFmt w:val="lowerLetter"/>
      <w:lvlText w:val="(%1)"/>
      <w:legacy w:legacy="1" w:legacySpace="0" w:legacyIndent="576"/>
      <w:lvlJc w:val="left"/>
      <w:pPr>
        <w:ind w:left="2016" w:hanging="576"/>
      </w:pPr>
    </w:lvl>
  </w:abstractNum>
  <w:abstractNum w:abstractNumId="14" w15:restartNumberingAfterBreak="0">
    <w:nsid w:val="0B7776AA"/>
    <w:multiLevelType w:val="hybridMultilevel"/>
    <w:tmpl w:val="390A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7B3B64"/>
    <w:multiLevelType w:val="multilevel"/>
    <w:tmpl w:val="A3B26D92"/>
    <w:lvl w:ilvl="0">
      <w:start w:val="1"/>
      <w:numFmt w:val="decimal"/>
      <w:pStyle w:val="Heading1"/>
      <w:isLgl/>
      <w:suff w:val="nothing"/>
      <w:lvlText w:val="Section %1.  "/>
      <w:lvlJc w:val="left"/>
      <w:pPr>
        <w:ind w:left="0" w:firstLine="0"/>
      </w:pPr>
      <w:rPr>
        <w:rFonts w:ascii="Arial" w:hAnsi="Arial" w:hint="default"/>
        <w:b/>
        <w:i w:val="0"/>
        <w:caps w:val="0"/>
        <w:strike w:val="0"/>
        <w:dstrike w:val="0"/>
        <w:vanish w:val="0"/>
        <w:color w:val="000000"/>
        <w:spacing w:val="0"/>
        <w:w w:val="100"/>
        <w:kern w:val="0"/>
        <w:position w:val="0"/>
        <w:sz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lvlText w:val="%1.%2"/>
      <w:lvlJc w:val="left"/>
      <w:pPr>
        <w:tabs>
          <w:tab w:val="num" w:pos="936"/>
        </w:tabs>
        <w:ind w:left="936" w:hanging="936"/>
      </w:pPr>
      <w:rPr>
        <w:rFonts w:ascii="Arial" w:hAnsi="Arial" w:hint="default"/>
        <w:b/>
        <w:i w:val="0"/>
        <w:caps w:val="0"/>
        <w:strike w:val="0"/>
        <w:dstrike w:val="0"/>
        <w:vanish w:val="0"/>
        <w:color w:val="000000"/>
        <w:spacing w:val="0"/>
        <w:w w:val="100"/>
        <w:kern w:val="0"/>
        <w:position w:val="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isLgl/>
      <w:lvlText w:val="%1.%2.%3"/>
      <w:lvlJc w:val="left"/>
      <w:pPr>
        <w:tabs>
          <w:tab w:val="num" w:pos="1152"/>
        </w:tabs>
        <w:ind w:left="1152" w:hanging="1152"/>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440"/>
        </w:tabs>
        <w:ind w:left="1440" w:hanging="144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nothing"/>
      <w:lvlText w:val="%1.%2.%5"/>
      <w:lvlJc w:val="left"/>
      <w:pPr>
        <w:ind w:left="0" w:firstLine="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nothing"/>
      <w:lvlText w:val="%1.%2.%3.%6"/>
      <w:lvlJc w:val="left"/>
      <w:pPr>
        <w:ind w:left="0" w:firstLine="0"/>
      </w:pPr>
      <w:rPr>
        <w:rFonts w:ascii="Arial" w:hAnsi="Arial" w:hint="default"/>
        <w:b/>
        <w:i w:val="0"/>
        <w:spacing w:val="0"/>
        <w:w w:val="100"/>
        <w:kern w:val="0"/>
        <w:position w:val="0"/>
        <w:sz w:val="24"/>
        <w:effect w:val="none"/>
      </w:rPr>
    </w:lvl>
    <w:lvl w:ilvl="6">
      <w:start w:val="1"/>
      <w:numFmt w:val="decimal"/>
      <w:pStyle w:val="Heading7"/>
      <w:isLgl/>
      <w:suff w:val="nothing"/>
      <w:lvlText w:val="%1.%7"/>
      <w:lvlJc w:val="left"/>
      <w:pPr>
        <w:ind w:left="0" w:firstLine="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Restart w:val="0"/>
      <w:pStyle w:val="Heading8"/>
      <w:suff w:val="nothing"/>
      <w:lvlText w:val="Appendix %8.  "/>
      <w:lvlJc w:val="left"/>
      <w:pPr>
        <w:ind w:left="0" w:firstLine="0"/>
      </w:pPr>
      <w:rPr>
        <w:rFonts w:ascii="Arial" w:hAnsi="Arial" w:hint="default"/>
        <w:b/>
        <w:i w:val="0"/>
        <w:caps w:val="0"/>
        <w:strike w:val="0"/>
        <w:dstrike w:val="0"/>
        <w:vanish w:val="0"/>
        <w:color w:val="000000"/>
        <w:spacing w:val="0"/>
        <w:w w:val="100"/>
        <w:kern w:val="0"/>
        <w:position w:val="0"/>
        <w:sz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1.%2.%3.%4.%9"/>
      <w:lvlJc w:val="left"/>
      <w:pPr>
        <w:tabs>
          <w:tab w:val="num" w:pos="1872"/>
        </w:tabs>
        <w:ind w:left="1872" w:hanging="1872"/>
      </w:pPr>
      <w:rPr>
        <w:rFonts w:ascii="Arial" w:hAnsi="Arial"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1C4B0FF5"/>
    <w:multiLevelType w:val="singleLevel"/>
    <w:tmpl w:val="B9A6BD90"/>
    <w:lvl w:ilvl="0">
      <w:start w:val="1"/>
      <w:numFmt w:val="lowerLetter"/>
      <w:pStyle w:val="List-aul5thlevel"/>
      <w:lvlText w:val="%1."/>
      <w:lvlJc w:val="left"/>
      <w:pPr>
        <w:tabs>
          <w:tab w:val="num" w:pos="3024"/>
        </w:tabs>
        <w:ind w:left="3024" w:hanging="432"/>
      </w:pPr>
      <w:rPr>
        <w:rFonts w:ascii="Times New Roman" w:hAnsi="Times New Roman" w:hint="default"/>
        <w:b w:val="0"/>
        <w:i w:val="0"/>
        <w:caps w:val="0"/>
        <w:strike w:val="0"/>
        <w:dstrike w:val="0"/>
        <w:vanish w:val="0"/>
        <w:color w:val="000000"/>
        <w:spacing w:val="0"/>
        <w:w w:val="100"/>
        <w:kern w:val="24"/>
        <w:position w:val="0"/>
        <w:sz w:val="24"/>
        <w:u w:val="singl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22DB518C"/>
    <w:multiLevelType w:val="hybridMultilevel"/>
    <w:tmpl w:val="4BEA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015DC0"/>
    <w:multiLevelType w:val="singleLevel"/>
    <w:tmpl w:val="845EA77A"/>
    <w:lvl w:ilvl="0">
      <w:start w:val="1"/>
      <w:numFmt w:val="decimal"/>
      <w:lvlText w:val="%1."/>
      <w:legacy w:legacy="1" w:legacySpace="0" w:legacyIndent="576"/>
      <w:lvlJc w:val="left"/>
      <w:pPr>
        <w:ind w:left="1440" w:hanging="576"/>
      </w:pPr>
    </w:lvl>
  </w:abstractNum>
  <w:abstractNum w:abstractNumId="19" w15:restartNumberingAfterBreak="0">
    <w:nsid w:val="26D20603"/>
    <w:multiLevelType w:val="singleLevel"/>
    <w:tmpl w:val="81C4AC40"/>
    <w:lvl w:ilvl="0">
      <w:start w:val="1"/>
      <w:numFmt w:val="lowerLetter"/>
      <w:lvlText w:val="(%1)"/>
      <w:legacy w:legacy="1" w:legacySpace="0" w:legacyIndent="576"/>
      <w:lvlJc w:val="left"/>
      <w:pPr>
        <w:ind w:left="2016" w:hanging="576"/>
      </w:pPr>
    </w:lvl>
  </w:abstractNum>
  <w:abstractNum w:abstractNumId="20" w15:restartNumberingAfterBreak="0">
    <w:nsid w:val="28155983"/>
    <w:multiLevelType w:val="singleLevel"/>
    <w:tmpl w:val="845EA77A"/>
    <w:lvl w:ilvl="0">
      <w:start w:val="1"/>
      <w:numFmt w:val="decimal"/>
      <w:lvlText w:val="%1."/>
      <w:legacy w:legacy="1" w:legacySpace="0" w:legacyIndent="576"/>
      <w:lvlJc w:val="left"/>
      <w:pPr>
        <w:ind w:left="1440" w:hanging="576"/>
      </w:pPr>
    </w:lvl>
  </w:abstractNum>
  <w:abstractNum w:abstractNumId="21" w15:restartNumberingAfterBreak="0">
    <w:nsid w:val="2F906EE5"/>
    <w:multiLevelType w:val="singleLevel"/>
    <w:tmpl w:val="171E1F44"/>
    <w:lvl w:ilvl="0">
      <w:start w:val="1"/>
      <w:numFmt w:val="decimal"/>
      <w:lvlText w:val="(%1)"/>
      <w:legacy w:legacy="1" w:legacySpace="0" w:legacyIndent="576"/>
      <w:lvlJc w:val="left"/>
      <w:pPr>
        <w:ind w:left="2592" w:hanging="576"/>
      </w:pPr>
    </w:lvl>
  </w:abstractNum>
  <w:abstractNum w:abstractNumId="22" w15:restartNumberingAfterBreak="0">
    <w:nsid w:val="38ED11B4"/>
    <w:multiLevelType w:val="singleLevel"/>
    <w:tmpl w:val="363E37CC"/>
    <w:lvl w:ilvl="0">
      <w:start w:val="1"/>
      <w:numFmt w:val="lowerLetter"/>
      <w:lvlText w:val="%1."/>
      <w:legacy w:legacy="1" w:legacySpace="0" w:legacyIndent="432"/>
      <w:lvlJc w:val="left"/>
      <w:pPr>
        <w:ind w:left="864" w:hanging="432"/>
      </w:pPr>
    </w:lvl>
  </w:abstractNum>
  <w:abstractNum w:abstractNumId="23" w15:restartNumberingAfterBreak="0">
    <w:nsid w:val="3EC71883"/>
    <w:multiLevelType w:val="hybridMultilevel"/>
    <w:tmpl w:val="2F38B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0B4305"/>
    <w:multiLevelType w:val="multilevel"/>
    <w:tmpl w:val="0DC49632"/>
    <w:lvl w:ilvl="0">
      <w:start w:val="1"/>
      <w:numFmt w:val="decimal"/>
      <w:isLgl/>
      <w:suff w:val="nothing"/>
      <w:lvlText w:val="Section %1.  "/>
      <w:lvlJc w:val="left"/>
      <w:pPr>
        <w:ind w:left="0" w:firstLine="0"/>
      </w:pPr>
      <w:rPr>
        <w:rFonts w:ascii="Arial" w:hAnsi="Arial" w:hint="default"/>
        <w:b/>
        <w:i w:val="0"/>
        <w:caps w:val="0"/>
        <w:strike w:val="0"/>
        <w:dstrike w:val="0"/>
        <w:vanish w:val="0"/>
        <w:color w:val="000000"/>
        <w:spacing w:val="0"/>
        <w:w w:val="100"/>
        <w:kern w:val="0"/>
        <w:position w:val="0"/>
        <w:sz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936"/>
        </w:tabs>
        <w:ind w:left="936" w:hanging="936"/>
      </w:pPr>
      <w:rPr>
        <w:rFonts w:ascii="Arial" w:hAnsi="Arial" w:hint="default"/>
        <w:b/>
        <w:i w:val="0"/>
        <w:caps w:val="0"/>
        <w:strike w:val="0"/>
        <w:dstrike w:val="0"/>
        <w:vanish w:val="0"/>
        <w:color w:val="000000"/>
        <w:spacing w:val="0"/>
        <w:w w:val="100"/>
        <w:kern w:val="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152"/>
        </w:tabs>
        <w:ind w:left="1152" w:hanging="1152"/>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440"/>
        </w:tabs>
        <w:ind w:left="1440" w:hanging="144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5"/>
      <w:lvlJc w:val="left"/>
      <w:pPr>
        <w:ind w:left="0" w:firstLine="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6"/>
      <w:lvlJc w:val="left"/>
      <w:pPr>
        <w:ind w:left="0" w:firstLine="0"/>
      </w:pPr>
      <w:rPr>
        <w:rFonts w:ascii="Arial" w:hAnsi="Arial" w:hint="default"/>
        <w:b/>
        <w:i w:val="0"/>
        <w:spacing w:val="0"/>
        <w:w w:val="100"/>
        <w:kern w:val="0"/>
        <w:position w:val="0"/>
        <w:sz w:val="24"/>
        <w:effect w:val="none"/>
      </w:rPr>
    </w:lvl>
    <w:lvl w:ilvl="6">
      <w:start w:val="1"/>
      <w:numFmt w:val="decimal"/>
      <w:isLgl/>
      <w:suff w:val="nothing"/>
      <w:lvlText w:val="%1.%7"/>
      <w:lvlJc w:val="left"/>
      <w:pPr>
        <w:ind w:left="0" w:firstLine="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Restart w:val="0"/>
      <w:suff w:val="nothing"/>
      <w:lvlText w:val="Appendix %8.  "/>
      <w:lvlJc w:val="left"/>
      <w:pPr>
        <w:ind w:left="0" w:firstLine="0"/>
      </w:pPr>
      <w:rPr>
        <w:rFonts w:ascii="Arial" w:hAnsi="Arial" w:hint="default"/>
        <w:b/>
        <w:i w:val="0"/>
        <w:caps w:val="0"/>
        <w:strike w:val="0"/>
        <w:dstrike w:val="0"/>
        <w:vanish w:val="0"/>
        <w:color w:val="000000"/>
        <w:spacing w:val="0"/>
        <w:w w:val="100"/>
        <w:kern w:val="0"/>
        <w:position w:val="0"/>
        <w:sz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9"/>
      <w:lvlJc w:val="left"/>
      <w:pPr>
        <w:tabs>
          <w:tab w:val="num" w:pos="1080"/>
        </w:tabs>
        <w:ind w:left="0" w:firstLine="0"/>
      </w:pPr>
      <w:rPr>
        <w:rFonts w:ascii="Arial" w:hAnsi="Arial"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44220B5B"/>
    <w:multiLevelType w:val="singleLevel"/>
    <w:tmpl w:val="845EA77A"/>
    <w:lvl w:ilvl="0">
      <w:start w:val="1"/>
      <w:numFmt w:val="decimal"/>
      <w:lvlText w:val="%1."/>
      <w:legacy w:legacy="1" w:legacySpace="0" w:legacyIndent="576"/>
      <w:lvlJc w:val="left"/>
      <w:pPr>
        <w:ind w:left="1440" w:hanging="576"/>
      </w:pPr>
    </w:lvl>
  </w:abstractNum>
  <w:abstractNum w:abstractNumId="26" w15:restartNumberingAfterBreak="0">
    <w:nsid w:val="4CB321C9"/>
    <w:multiLevelType w:val="multilevel"/>
    <w:tmpl w:val="10E214F0"/>
    <w:lvl w:ilvl="0">
      <w:start w:val="1"/>
      <w:numFmt w:val="decimal"/>
      <w:isLgl/>
      <w:suff w:val="nothing"/>
      <w:lvlText w:val="Section %1.  "/>
      <w:lvlJc w:val="left"/>
      <w:pPr>
        <w:ind w:left="0" w:firstLine="0"/>
      </w:pPr>
      <w:rPr>
        <w:rFonts w:ascii="Arial" w:hAnsi="Arial" w:hint="default"/>
        <w:b/>
        <w:i w:val="0"/>
        <w:caps w:val="0"/>
        <w:strike w:val="0"/>
        <w:dstrike w:val="0"/>
        <w:vanish w:val="0"/>
        <w:color w:val="000000"/>
        <w:spacing w:val="0"/>
        <w:w w:val="100"/>
        <w:kern w:val="0"/>
        <w:position w:val="0"/>
        <w:sz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936"/>
        </w:tabs>
        <w:ind w:left="936" w:hanging="936"/>
      </w:pPr>
      <w:rPr>
        <w:rFonts w:ascii="Arial" w:hAnsi="Arial" w:hint="default"/>
        <w:b/>
        <w:i w:val="0"/>
        <w:caps w:val="0"/>
        <w:strike w:val="0"/>
        <w:dstrike w:val="0"/>
        <w:vanish w:val="0"/>
        <w:color w:val="000000"/>
        <w:spacing w:val="0"/>
        <w:w w:val="100"/>
        <w:kern w:val="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152"/>
        </w:tabs>
        <w:ind w:left="1152" w:hanging="1152"/>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440"/>
        </w:tabs>
        <w:ind w:left="1440" w:hanging="144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5"/>
      <w:lvlJc w:val="left"/>
      <w:pPr>
        <w:ind w:left="0" w:firstLine="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6"/>
      <w:lvlJc w:val="left"/>
      <w:pPr>
        <w:ind w:left="0" w:firstLine="0"/>
      </w:pPr>
      <w:rPr>
        <w:rFonts w:ascii="Arial" w:hAnsi="Arial" w:hint="default"/>
        <w:b/>
        <w:i w:val="0"/>
        <w:spacing w:val="0"/>
        <w:w w:val="100"/>
        <w:kern w:val="0"/>
        <w:position w:val="0"/>
        <w:sz w:val="24"/>
        <w:effect w:val="none"/>
      </w:rPr>
    </w:lvl>
    <w:lvl w:ilvl="6">
      <w:start w:val="1"/>
      <w:numFmt w:val="decimal"/>
      <w:isLgl/>
      <w:suff w:val="nothing"/>
      <w:lvlText w:val="%1.%7"/>
      <w:lvlJc w:val="left"/>
      <w:pPr>
        <w:ind w:left="0" w:firstLine="0"/>
      </w:pPr>
      <w:rPr>
        <w:rFonts w:ascii="Arial" w:hAnsi="Arial" w:hint="default"/>
        <w:b/>
        <w:i w:val="0"/>
        <w:caps w:val="0"/>
        <w:strike w:val="0"/>
        <w:dstrike w:val="0"/>
        <w:vanish w:val="0"/>
        <w:color w:val="000000"/>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Restart w:val="0"/>
      <w:suff w:val="nothing"/>
      <w:lvlText w:val="Appendix %8.  "/>
      <w:lvlJc w:val="left"/>
      <w:pPr>
        <w:ind w:left="0" w:firstLine="0"/>
      </w:pPr>
      <w:rPr>
        <w:rFonts w:ascii="Arial" w:hAnsi="Arial" w:hint="default"/>
        <w:b/>
        <w:i w:val="0"/>
        <w:caps w:val="0"/>
        <w:strike w:val="0"/>
        <w:dstrike w:val="0"/>
        <w:vanish w:val="0"/>
        <w:color w:val="000000"/>
        <w:spacing w:val="0"/>
        <w:w w:val="100"/>
        <w:kern w:val="0"/>
        <w:position w:val="0"/>
        <w:sz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9"/>
      <w:lvlJc w:val="left"/>
      <w:pPr>
        <w:tabs>
          <w:tab w:val="num" w:pos="1872"/>
        </w:tabs>
        <w:ind w:left="1872" w:hanging="1872"/>
      </w:pPr>
      <w:rPr>
        <w:rFonts w:ascii="Arial" w:hAnsi="Arial"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51BC7192"/>
    <w:multiLevelType w:val="hybridMultilevel"/>
    <w:tmpl w:val="6F6C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626F1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46A2FF6"/>
    <w:multiLevelType w:val="hybridMultilevel"/>
    <w:tmpl w:val="610EB9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4C154B"/>
    <w:multiLevelType w:val="singleLevel"/>
    <w:tmpl w:val="363E37CC"/>
    <w:lvl w:ilvl="0">
      <w:start w:val="1"/>
      <w:numFmt w:val="lowerLetter"/>
      <w:lvlText w:val="%1."/>
      <w:legacy w:legacy="1" w:legacySpace="0" w:legacyIndent="432"/>
      <w:lvlJc w:val="left"/>
      <w:pPr>
        <w:ind w:left="864" w:hanging="432"/>
      </w:pPr>
    </w:lvl>
  </w:abstractNum>
  <w:abstractNum w:abstractNumId="31" w15:restartNumberingAfterBreak="0">
    <w:nsid w:val="5CB378CD"/>
    <w:multiLevelType w:val="singleLevel"/>
    <w:tmpl w:val="171E1F44"/>
    <w:lvl w:ilvl="0">
      <w:start w:val="1"/>
      <w:numFmt w:val="decimal"/>
      <w:lvlText w:val="(%1)"/>
      <w:legacy w:legacy="1" w:legacySpace="0" w:legacyIndent="576"/>
      <w:lvlJc w:val="left"/>
      <w:pPr>
        <w:ind w:left="2592" w:hanging="576"/>
      </w:pPr>
    </w:lvl>
  </w:abstractNum>
  <w:abstractNum w:abstractNumId="32" w15:restartNumberingAfterBreak="0">
    <w:nsid w:val="64E56974"/>
    <w:multiLevelType w:val="singleLevel"/>
    <w:tmpl w:val="363E37CC"/>
    <w:lvl w:ilvl="0">
      <w:start w:val="1"/>
      <w:numFmt w:val="lowerLetter"/>
      <w:lvlText w:val="%1."/>
      <w:legacy w:legacy="1" w:legacySpace="0" w:legacyIndent="432"/>
      <w:lvlJc w:val="left"/>
      <w:pPr>
        <w:ind w:left="864" w:hanging="432"/>
      </w:pPr>
    </w:lvl>
  </w:abstractNum>
  <w:abstractNum w:abstractNumId="33" w15:restartNumberingAfterBreak="0">
    <w:nsid w:val="758D69E4"/>
    <w:multiLevelType w:val="singleLevel"/>
    <w:tmpl w:val="171E1F44"/>
    <w:lvl w:ilvl="0">
      <w:start w:val="1"/>
      <w:numFmt w:val="decimal"/>
      <w:lvlText w:val="(%1)"/>
      <w:legacy w:legacy="1" w:legacySpace="0" w:legacyIndent="576"/>
      <w:lvlJc w:val="left"/>
      <w:pPr>
        <w:ind w:left="2592" w:hanging="576"/>
      </w:pPr>
    </w:lvl>
  </w:abstractNum>
  <w:abstractNum w:abstractNumId="34" w15:restartNumberingAfterBreak="0">
    <w:nsid w:val="76B66826"/>
    <w:multiLevelType w:val="singleLevel"/>
    <w:tmpl w:val="171E1F44"/>
    <w:lvl w:ilvl="0">
      <w:start w:val="1"/>
      <w:numFmt w:val="decimal"/>
      <w:lvlText w:val="(%1)"/>
      <w:legacy w:legacy="1" w:legacySpace="0" w:legacyIndent="576"/>
      <w:lvlJc w:val="left"/>
      <w:pPr>
        <w:ind w:left="2592" w:hanging="576"/>
      </w:pPr>
    </w:lvl>
  </w:abstractNum>
  <w:num w:numId="1">
    <w:abstractNumId w:val="16"/>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33"/>
  </w:num>
  <w:num w:numId="14">
    <w:abstractNumId w:val="31"/>
  </w:num>
  <w:num w:numId="15">
    <w:abstractNumId w:val="19"/>
  </w:num>
  <w:num w:numId="16">
    <w:abstractNumId w:val="13"/>
  </w:num>
  <w:num w:numId="17">
    <w:abstractNumId w:val="18"/>
  </w:num>
  <w:num w:numId="18">
    <w:abstractNumId w:val="20"/>
  </w:num>
  <w:num w:numId="19">
    <w:abstractNumId w:val="30"/>
  </w:num>
  <w:num w:numId="20">
    <w:abstractNumId w:val="32"/>
  </w:num>
  <w:num w:numId="21">
    <w:abstractNumId w:val="24"/>
  </w:num>
  <w:num w:numId="22">
    <w:abstractNumId w:val="28"/>
  </w:num>
  <w:num w:numId="23">
    <w:abstractNumId w:val="26"/>
  </w:num>
  <w:num w:numId="24">
    <w:abstractNumId w:val="22"/>
  </w:num>
  <w:num w:numId="25">
    <w:abstractNumId w:val="25"/>
  </w:num>
  <w:num w:numId="26">
    <w:abstractNumId w:val="12"/>
  </w:num>
  <w:num w:numId="27">
    <w:abstractNumId w:val="21"/>
  </w:num>
  <w:num w:numId="28">
    <w:abstractNumId w:val="34"/>
  </w:num>
  <w:num w:numId="29">
    <w:abstractNumId w:val="0"/>
  </w:num>
  <w:num w:numId="30">
    <w:abstractNumId w:val="11"/>
  </w:num>
  <w:num w:numId="31">
    <w:abstractNumId w:val="29"/>
  </w:num>
  <w:num w:numId="32">
    <w:abstractNumId w:val="14"/>
  </w:num>
  <w:num w:numId="33">
    <w:abstractNumId w:val="27"/>
  </w:num>
  <w:num w:numId="34">
    <w:abstractNumId w:val="17"/>
  </w:num>
  <w:num w:numId="35">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rrine, Martin L. (GSFC-5670)">
    <w15:presenceInfo w15:providerId="AD" w15:userId="S-1-5-21-330711430-3775241029-4075259233-97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9D"/>
    <w:rsid w:val="00036E19"/>
    <w:rsid w:val="00063217"/>
    <w:rsid w:val="00073DC4"/>
    <w:rsid w:val="00094132"/>
    <w:rsid w:val="0009708D"/>
    <w:rsid w:val="000D1A36"/>
    <w:rsid w:val="001412B9"/>
    <w:rsid w:val="001746D4"/>
    <w:rsid w:val="00177F9D"/>
    <w:rsid w:val="00180887"/>
    <w:rsid w:val="001B378C"/>
    <w:rsid w:val="001E2913"/>
    <w:rsid w:val="001E7EDC"/>
    <w:rsid w:val="00210930"/>
    <w:rsid w:val="00224555"/>
    <w:rsid w:val="0025109F"/>
    <w:rsid w:val="002619DB"/>
    <w:rsid w:val="00266B4F"/>
    <w:rsid w:val="00290EE6"/>
    <w:rsid w:val="00294FBB"/>
    <w:rsid w:val="002A3EC2"/>
    <w:rsid w:val="002C7C66"/>
    <w:rsid w:val="002D1886"/>
    <w:rsid w:val="002E4E22"/>
    <w:rsid w:val="002F665A"/>
    <w:rsid w:val="00301DAA"/>
    <w:rsid w:val="00327A0B"/>
    <w:rsid w:val="00336830"/>
    <w:rsid w:val="00361662"/>
    <w:rsid w:val="003979B3"/>
    <w:rsid w:val="003A055B"/>
    <w:rsid w:val="003E28EA"/>
    <w:rsid w:val="003F049D"/>
    <w:rsid w:val="003F1BB6"/>
    <w:rsid w:val="00400F87"/>
    <w:rsid w:val="00445F2D"/>
    <w:rsid w:val="00452A7C"/>
    <w:rsid w:val="0047107C"/>
    <w:rsid w:val="004E214A"/>
    <w:rsid w:val="004F1FFB"/>
    <w:rsid w:val="0052641C"/>
    <w:rsid w:val="005311A5"/>
    <w:rsid w:val="00542DB5"/>
    <w:rsid w:val="005565A7"/>
    <w:rsid w:val="005711A7"/>
    <w:rsid w:val="00584A02"/>
    <w:rsid w:val="00595DEC"/>
    <w:rsid w:val="005B14A7"/>
    <w:rsid w:val="005C251A"/>
    <w:rsid w:val="005D05AE"/>
    <w:rsid w:val="005D29E1"/>
    <w:rsid w:val="005F0F6D"/>
    <w:rsid w:val="0060215E"/>
    <w:rsid w:val="00620C16"/>
    <w:rsid w:val="006959E8"/>
    <w:rsid w:val="006A227A"/>
    <w:rsid w:val="006B4A13"/>
    <w:rsid w:val="006C3921"/>
    <w:rsid w:val="006D26A6"/>
    <w:rsid w:val="006F1BC5"/>
    <w:rsid w:val="006F2EDE"/>
    <w:rsid w:val="00717314"/>
    <w:rsid w:val="00725797"/>
    <w:rsid w:val="0075045B"/>
    <w:rsid w:val="007F0E76"/>
    <w:rsid w:val="00857356"/>
    <w:rsid w:val="008B1C13"/>
    <w:rsid w:val="008C0672"/>
    <w:rsid w:val="008C251F"/>
    <w:rsid w:val="008E4F9F"/>
    <w:rsid w:val="00927D95"/>
    <w:rsid w:val="009424E7"/>
    <w:rsid w:val="00985111"/>
    <w:rsid w:val="009B076C"/>
    <w:rsid w:val="009E04D0"/>
    <w:rsid w:val="009F0455"/>
    <w:rsid w:val="00A551C0"/>
    <w:rsid w:val="00A76EBF"/>
    <w:rsid w:val="00A940AC"/>
    <w:rsid w:val="00AC67B3"/>
    <w:rsid w:val="00B12B4A"/>
    <w:rsid w:val="00B54E92"/>
    <w:rsid w:val="00B60D05"/>
    <w:rsid w:val="00BA379B"/>
    <w:rsid w:val="00BE28E7"/>
    <w:rsid w:val="00BE6B0B"/>
    <w:rsid w:val="00BF57FF"/>
    <w:rsid w:val="00C30716"/>
    <w:rsid w:val="00C4507E"/>
    <w:rsid w:val="00C53AAA"/>
    <w:rsid w:val="00C8126C"/>
    <w:rsid w:val="00CA4D84"/>
    <w:rsid w:val="00CF0E3C"/>
    <w:rsid w:val="00D1323C"/>
    <w:rsid w:val="00D40A08"/>
    <w:rsid w:val="00D76C48"/>
    <w:rsid w:val="00D91B8C"/>
    <w:rsid w:val="00DA3515"/>
    <w:rsid w:val="00DA3D69"/>
    <w:rsid w:val="00DE1C35"/>
    <w:rsid w:val="00DE746B"/>
    <w:rsid w:val="00E13649"/>
    <w:rsid w:val="00E14B40"/>
    <w:rsid w:val="00E35B52"/>
    <w:rsid w:val="00E528E0"/>
    <w:rsid w:val="00E930A6"/>
    <w:rsid w:val="00EC2EE3"/>
    <w:rsid w:val="00EC418E"/>
    <w:rsid w:val="00F02465"/>
    <w:rsid w:val="00F161A9"/>
    <w:rsid w:val="00F21680"/>
    <w:rsid w:val="00F52E78"/>
    <w:rsid w:val="00F603F9"/>
    <w:rsid w:val="00F7025B"/>
    <w:rsid w:val="00FA0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2733BA"/>
  <w14:defaultImageDpi w14:val="300"/>
  <w15:docId w15:val="{70C5E67A-DF54-4BFC-99D7-FDE3A0A5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49D"/>
    <w:pPr>
      <w:spacing w:before="72" w:after="72"/>
      <w:jc w:val="both"/>
    </w:pPr>
    <w:rPr>
      <w:rFonts w:eastAsia="Times New Roman" w:cs="Times New Roman"/>
      <w:szCs w:val="20"/>
      <w:lang w:eastAsia="en-US"/>
    </w:rPr>
  </w:style>
  <w:style w:type="paragraph" w:styleId="Heading1">
    <w:name w:val="heading 1"/>
    <w:basedOn w:val="Normal"/>
    <w:next w:val="Paragraph"/>
    <w:link w:val="Heading1Char"/>
    <w:qFormat/>
    <w:rsid w:val="003F049D"/>
    <w:pPr>
      <w:keepNext/>
      <w:numPr>
        <w:numId w:val="2"/>
      </w:numPr>
      <w:pBdr>
        <w:bottom w:val="single" w:sz="12" w:space="20" w:color="auto"/>
      </w:pBdr>
      <w:spacing w:before="0" w:after="600" w:line="360" w:lineRule="atLeast"/>
      <w:jc w:val="center"/>
      <w:outlineLvl w:val="0"/>
    </w:pPr>
    <w:rPr>
      <w:b/>
      <w:sz w:val="32"/>
    </w:rPr>
  </w:style>
  <w:style w:type="paragraph" w:styleId="Heading2">
    <w:name w:val="heading 2"/>
    <w:basedOn w:val="Normal"/>
    <w:next w:val="Paragraph"/>
    <w:link w:val="Heading2Char"/>
    <w:qFormat/>
    <w:rsid w:val="003F049D"/>
    <w:pPr>
      <w:keepNext/>
      <w:numPr>
        <w:ilvl w:val="1"/>
        <w:numId w:val="2"/>
      </w:numPr>
      <w:spacing w:before="216" w:line="280" w:lineRule="atLeast"/>
      <w:jc w:val="left"/>
      <w:outlineLvl w:val="1"/>
    </w:pPr>
    <w:rPr>
      <w:b/>
      <w:sz w:val="28"/>
    </w:rPr>
  </w:style>
  <w:style w:type="paragraph" w:styleId="Heading3">
    <w:name w:val="heading 3"/>
    <w:basedOn w:val="Normal"/>
    <w:next w:val="Paragraph"/>
    <w:link w:val="Heading3Char"/>
    <w:qFormat/>
    <w:rsid w:val="003F049D"/>
    <w:pPr>
      <w:keepNext/>
      <w:numPr>
        <w:ilvl w:val="2"/>
        <w:numId w:val="2"/>
      </w:numPr>
      <w:spacing w:before="216" w:line="280" w:lineRule="atLeast"/>
      <w:jc w:val="left"/>
      <w:outlineLvl w:val="2"/>
    </w:pPr>
    <w:rPr>
      <w:b/>
    </w:rPr>
  </w:style>
  <w:style w:type="paragraph" w:styleId="Heading4">
    <w:name w:val="heading 4"/>
    <w:basedOn w:val="Normal"/>
    <w:next w:val="Paragraph"/>
    <w:link w:val="Heading4Char"/>
    <w:qFormat/>
    <w:rsid w:val="003F049D"/>
    <w:pPr>
      <w:keepNext/>
      <w:numPr>
        <w:ilvl w:val="3"/>
        <w:numId w:val="2"/>
      </w:numPr>
      <w:spacing w:before="216" w:line="280" w:lineRule="atLeast"/>
      <w:jc w:val="left"/>
      <w:outlineLvl w:val="3"/>
    </w:pPr>
    <w:rPr>
      <w:b/>
    </w:rPr>
  </w:style>
  <w:style w:type="paragraph" w:styleId="Heading5">
    <w:name w:val="heading 5"/>
    <w:aliases w:val="(3-digit Partial)"/>
    <w:basedOn w:val="Normal"/>
    <w:next w:val="ParagraphPartial"/>
    <w:link w:val="Heading5Char"/>
    <w:qFormat/>
    <w:rsid w:val="003F049D"/>
    <w:pPr>
      <w:numPr>
        <w:ilvl w:val="4"/>
        <w:numId w:val="2"/>
      </w:numPr>
      <w:spacing w:before="216" w:after="0"/>
      <w:jc w:val="left"/>
      <w:outlineLvl w:val="4"/>
    </w:pPr>
    <w:rPr>
      <w:b/>
    </w:rPr>
  </w:style>
  <w:style w:type="paragraph" w:styleId="Heading6">
    <w:name w:val="heading 6"/>
    <w:aliases w:val="(4-digit Partial)"/>
    <w:basedOn w:val="Normal"/>
    <w:next w:val="ParagraphPartial"/>
    <w:link w:val="Heading6Char"/>
    <w:qFormat/>
    <w:rsid w:val="003F049D"/>
    <w:pPr>
      <w:numPr>
        <w:ilvl w:val="5"/>
        <w:numId w:val="2"/>
      </w:numPr>
      <w:spacing w:before="216" w:after="0"/>
      <w:jc w:val="left"/>
      <w:outlineLvl w:val="5"/>
    </w:pPr>
    <w:rPr>
      <w:b/>
    </w:rPr>
  </w:style>
  <w:style w:type="paragraph" w:styleId="Heading7">
    <w:name w:val="heading 7"/>
    <w:aliases w:val="(2-digit Partial)"/>
    <w:basedOn w:val="Normal"/>
    <w:next w:val="ParagraphPartial"/>
    <w:link w:val="Heading7Char"/>
    <w:qFormat/>
    <w:rsid w:val="003F049D"/>
    <w:pPr>
      <w:keepNext/>
      <w:numPr>
        <w:ilvl w:val="6"/>
        <w:numId w:val="2"/>
      </w:numPr>
      <w:spacing w:before="216" w:after="0" w:line="280" w:lineRule="atLeast"/>
      <w:jc w:val="left"/>
      <w:outlineLvl w:val="6"/>
    </w:pPr>
    <w:rPr>
      <w:b/>
    </w:rPr>
  </w:style>
  <w:style w:type="paragraph" w:styleId="Heading8">
    <w:name w:val="heading 8"/>
    <w:aliases w:val="(Appendix titles)"/>
    <w:basedOn w:val="Normal"/>
    <w:next w:val="Paragraph"/>
    <w:link w:val="Heading8Char"/>
    <w:qFormat/>
    <w:rsid w:val="003F049D"/>
    <w:pPr>
      <w:numPr>
        <w:ilvl w:val="7"/>
        <w:numId w:val="2"/>
      </w:numPr>
      <w:pBdr>
        <w:bottom w:val="single" w:sz="12" w:space="20" w:color="auto"/>
      </w:pBdr>
      <w:spacing w:before="0" w:after="600"/>
      <w:jc w:val="center"/>
      <w:outlineLvl w:val="7"/>
    </w:pPr>
    <w:rPr>
      <w:b/>
      <w:sz w:val="32"/>
    </w:rPr>
  </w:style>
  <w:style w:type="paragraph" w:styleId="Heading9">
    <w:name w:val="heading 9"/>
    <w:aliases w:val="(5-digit full hdg)"/>
    <w:basedOn w:val="Normal"/>
    <w:next w:val="Normal"/>
    <w:link w:val="Heading9Char"/>
    <w:qFormat/>
    <w:rsid w:val="003F049D"/>
    <w:pPr>
      <w:numPr>
        <w:ilvl w:val="8"/>
        <w:numId w:val="2"/>
      </w:numPr>
      <w:adjustRightInd w:val="0"/>
      <w:snapToGrid w:val="0"/>
      <w:spacing w:before="216" w:line="280" w:lineRule="atLeast"/>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049D"/>
    <w:rPr>
      <w:rFonts w:eastAsia="Times New Roman" w:cs="Times New Roman"/>
      <w:b/>
      <w:sz w:val="32"/>
      <w:szCs w:val="20"/>
      <w:lang w:eastAsia="en-US"/>
    </w:rPr>
  </w:style>
  <w:style w:type="character" w:customStyle="1" w:styleId="Heading2Char">
    <w:name w:val="Heading 2 Char"/>
    <w:basedOn w:val="DefaultParagraphFont"/>
    <w:link w:val="Heading2"/>
    <w:rsid w:val="003F049D"/>
    <w:rPr>
      <w:rFonts w:eastAsia="Times New Roman" w:cs="Times New Roman"/>
      <w:b/>
      <w:sz w:val="28"/>
      <w:szCs w:val="20"/>
      <w:lang w:eastAsia="en-US"/>
    </w:rPr>
  </w:style>
  <w:style w:type="character" w:customStyle="1" w:styleId="Heading3Char">
    <w:name w:val="Heading 3 Char"/>
    <w:basedOn w:val="DefaultParagraphFont"/>
    <w:link w:val="Heading3"/>
    <w:rsid w:val="003F049D"/>
    <w:rPr>
      <w:rFonts w:eastAsia="Times New Roman" w:cs="Times New Roman"/>
      <w:b/>
      <w:szCs w:val="20"/>
      <w:lang w:eastAsia="en-US"/>
    </w:rPr>
  </w:style>
  <w:style w:type="character" w:customStyle="1" w:styleId="Heading4Char">
    <w:name w:val="Heading 4 Char"/>
    <w:basedOn w:val="DefaultParagraphFont"/>
    <w:link w:val="Heading4"/>
    <w:rsid w:val="003F049D"/>
    <w:rPr>
      <w:rFonts w:eastAsia="Times New Roman" w:cs="Times New Roman"/>
      <w:b/>
      <w:szCs w:val="20"/>
      <w:lang w:eastAsia="en-US"/>
    </w:rPr>
  </w:style>
  <w:style w:type="character" w:customStyle="1" w:styleId="Heading5Char">
    <w:name w:val="Heading 5 Char"/>
    <w:aliases w:val="(3-digit Partial) Char"/>
    <w:basedOn w:val="DefaultParagraphFont"/>
    <w:link w:val="Heading5"/>
    <w:rsid w:val="003F049D"/>
    <w:rPr>
      <w:rFonts w:eastAsia="Times New Roman" w:cs="Times New Roman"/>
      <w:b/>
      <w:szCs w:val="20"/>
      <w:lang w:eastAsia="en-US"/>
    </w:rPr>
  </w:style>
  <w:style w:type="character" w:customStyle="1" w:styleId="Heading6Char">
    <w:name w:val="Heading 6 Char"/>
    <w:aliases w:val="(4-digit Partial) Char"/>
    <w:basedOn w:val="DefaultParagraphFont"/>
    <w:link w:val="Heading6"/>
    <w:rsid w:val="003F049D"/>
    <w:rPr>
      <w:rFonts w:eastAsia="Times New Roman" w:cs="Times New Roman"/>
      <w:b/>
      <w:szCs w:val="20"/>
      <w:lang w:eastAsia="en-US"/>
    </w:rPr>
  </w:style>
  <w:style w:type="character" w:customStyle="1" w:styleId="Heading7Char">
    <w:name w:val="Heading 7 Char"/>
    <w:aliases w:val="(2-digit Partial) Char"/>
    <w:basedOn w:val="DefaultParagraphFont"/>
    <w:link w:val="Heading7"/>
    <w:rsid w:val="003F049D"/>
    <w:rPr>
      <w:rFonts w:eastAsia="Times New Roman" w:cs="Times New Roman"/>
      <w:b/>
      <w:szCs w:val="20"/>
      <w:lang w:eastAsia="en-US"/>
    </w:rPr>
  </w:style>
  <w:style w:type="character" w:customStyle="1" w:styleId="Heading8Char">
    <w:name w:val="Heading 8 Char"/>
    <w:aliases w:val="(Appendix titles) Char"/>
    <w:basedOn w:val="DefaultParagraphFont"/>
    <w:link w:val="Heading8"/>
    <w:rsid w:val="003F049D"/>
    <w:rPr>
      <w:rFonts w:eastAsia="Times New Roman" w:cs="Times New Roman"/>
      <w:b/>
      <w:sz w:val="32"/>
      <w:szCs w:val="20"/>
      <w:lang w:eastAsia="en-US"/>
    </w:rPr>
  </w:style>
  <w:style w:type="character" w:customStyle="1" w:styleId="Heading9Char">
    <w:name w:val="Heading 9 Char"/>
    <w:aliases w:val="(5-digit full hdg) Char"/>
    <w:basedOn w:val="DefaultParagraphFont"/>
    <w:link w:val="Heading9"/>
    <w:rsid w:val="003F049D"/>
    <w:rPr>
      <w:rFonts w:eastAsia="Times New Roman" w:cs="Times New Roman"/>
      <w:b/>
      <w:szCs w:val="20"/>
      <w:lang w:eastAsia="en-US"/>
    </w:rPr>
  </w:style>
  <w:style w:type="paragraph" w:customStyle="1" w:styleId="Paragraph">
    <w:name w:val="Paragraph"/>
    <w:basedOn w:val="Normal"/>
    <w:rsid w:val="003F049D"/>
    <w:pPr>
      <w:spacing w:line="280" w:lineRule="atLeast"/>
    </w:pPr>
    <w:rPr>
      <w:rFonts w:ascii="Times New Roman" w:hAnsi="Times New Roman"/>
    </w:rPr>
  </w:style>
  <w:style w:type="paragraph" w:customStyle="1" w:styleId="ParagraphPartial">
    <w:name w:val="Paragraph (Partial)"/>
    <w:basedOn w:val="Paragraph"/>
    <w:rsid w:val="003F049D"/>
    <w:pPr>
      <w:spacing w:before="0"/>
    </w:pPr>
  </w:style>
  <w:style w:type="paragraph" w:customStyle="1" w:styleId="SigAuthority">
    <w:name w:val="Sig. Authority"/>
    <w:next w:val="SignatureBlock"/>
    <w:rsid w:val="003F049D"/>
    <w:pPr>
      <w:tabs>
        <w:tab w:val="left" w:pos="1800"/>
      </w:tabs>
      <w:spacing w:before="72" w:line="280" w:lineRule="atLeast"/>
      <w:ind w:left="1800"/>
    </w:pPr>
    <w:rPr>
      <w:rFonts w:eastAsia="Times New Roman" w:cs="Times New Roman"/>
      <w:b/>
      <w:szCs w:val="20"/>
      <w:lang w:eastAsia="en-US"/>
    </w:rPr>
  </w:style>
  <w:style w:type="paragraph" w:customStyle="1" w:styleId="SignatureBlock">
    <w:name w:val="Signature Block"/>
    <w:next w:val="Paragraph"/>
    <w:rsid w:val="003F049D"/>
    <w:pPr>
      <w:widowControl w:val="0"/>
      <w:pBdr>
        <w:top w:val="single" w:sz="6" w:space="0" w:color="auto"/>
      </w:pBdr>
      <w:tabs>
        <w:tab w:val="right" w:pos="7560"/>
      </w:tabs>
      <w:spacing w:before="600" w:after="360" w:line="280" w:lineRule="atLeast"/>
      <w:ind w:left="1800" w:right="1800"/>
    </w:pPr>
    <w:rPr>
      <w:rFonts w:ascii="Times New Roman" w:eastAsia="Times New Roman" w:hAnsi="Times New Roman" w:cs="Times New Roman"/>
      <w:szCs w:val="20"/>
      <w:lang w:eastAsia="en-US"/>
    </w:rPr>
  </w:style>
  <w:style w:type="paragraph" w:styleId="Header">
    <w:name w:val="header"/>
    <w:basedOn w:val="Normal"/>
    <w:link w:val="HeaderChar"/>
    <w:rsid w:val="003F049D"/>
    <w:pPr>
      <w:tabs>
        <w:tab w:val="center" w:pos="4320"/>
        <w:tab w:val="right" w:pos="9360"/>
      </w:tabs>
    </w:pPr>
  </w:style>
  <w:style w:type="character" w:customStyle="1" w:styleId="HeaderChar">
    <w:name w:val="Header Char"/>
    <w:basedOn w:val="DefaultParagraphFont"/>
    <w:link w:val="Header"/>
    <w:rsid w:val="003F049D"/>
    <w:rPr>
      <w:rFonts w:eastAsia="Times New Roman" w:cs="Times New Roman"/>
      <w:szCs w:val="20"/>
      <w:lang w:eastAsia="en-US"/>
    </w:rPr>
  </w:style>
  <w:style w:type="character" w:styleId="PageNumber">
    <w:name w:val="page number"/>
    <w:rsid w:val="003F049D"/>
    <w:rPr>
      <w:rFonts w:ascii="Times New Roman" w:hAnsi="Times New Roman"/>
      <w:dstrike w:val="0"/>
      <w:color w:val="auto"/>
      <w:spacing w:val="0"/>
      <w:w w:val="100"/>
      <w:kern w:val="0"/>
      <w:position w:val="0"/>
      <w:sz w:val="24"/>
      <w:u w:val="none"/>
      <w:effect w:val="none"/>
      <w:vertAlign w:val="baseline"/>
    </w:rPr>
  </w:style>
  <w:style w:type="paragraph" w:customStyle="1" w:styleId="CenterHeading">
    <w:name w:val="Center Heading"/>
    <w:basedOn w:val="Normal"/>
    <w:next w:val="Paragraph"/>
    <w:rsid w:val="003F049D"/>
    <w:pPr>
      <w:pBdr>
        <w:bottom w:val="single" w:sz="12" w:space="20" w:color="auto"/>
      </w:pBdr>
      <w:spacing w:before="0" w:after="520" w:line="360" w:lineRule="atLeast"/>
      <w:jc w:val="center"/>
    </w:pPr>
    <w:rPr>
      <w:b/>
      <w:sz w:val="32"/>
    </w:rPr>
  </w:style>
  <w:style w:type="paragraph" w:styleId="TOC2">
    <w:name w:val="toc 2"/>
    <w:basedOn w:val="Normal"/>
    <w:next w:val="Paragraph"/>
    <w:uiPriority w:val="39"/>
    <w:rsid w:val="003F049D"/>
    <w:pPr>
      <w:tabs>
        <w:tab w:val="right" w:leader="dot" w:pos="9360"/>
      </w:tabs>
      <w:spacing w:before="20" w:after="20"/>
      <w:ind w:left="1440" w:hanging="864"/>
      <w:jc w:val="left"/>
    </w:pPr>
  </w:style>
  <w:style w:type="paragraph" w:styleId="TOC3">
    <w:name w:val="toc 3"/>
    <w:basedOn w:val="Normal"/>
    <w:next w:val="Normal"/>
    <w:uiPriority w:val="39"/>
    <w:rsid w:val="003F049D"/>
    <w:pPr>
      <w:tabs>
        <w:tab w:val="right" w:leader="dot" w:pos="9360"/>
      </w:tabs>
      <w:spacing w:before="20" w:after="20"/>
      <w:ind w:left="2448" w:hanging="1008"/>
      <w:jc w:val="left"/>
    </w:pPr>
  </w:style>
  <w:style w:type="paragraph" w:styleId="Footer">
    <w:name w:val="footer"/>
    <w:basedOn w:val="Normal"/>
    <w:link w:val="FooterChar"/>
    <w:rsid w:val="003F049D"/>
    <w:pPr>
      <w:tabs>
        <w:tab w:val="center" w:pos="4680"/>
        <w:tab w:val="right" w:pos="9360"/>
      </w:tabs>
      <w:spacing w:before="0" w:after="0"/>
    </w:pPr>
    <w:rPr>
      <w:rFonts w:ascii="Times New Roman" w:hAnsi="Times New Roman"/>
    </w:rPr>
  </w:style>
  <w:style w:type="character" w:customStyle="1" w:styleId="FooterChar">
    <w:name w:val="Footer Char"/>
    <w:basedOn w:val="DefaultParagraphFont"/>
    <w:link w:val="Footer"/>
    <w:rsid w:val="003F049D"/>
    <w:rPr>
      <w:rFonts w:ascii="Times New Roman" w:eastAsia="Times New Roman" w:hAnsi="Times New Roman" w:cs="Times New Roman"/>
      <w:szCs w:val="20"/>
      <w:lang w:eastAsia="en-US"/>
    </w:rPr>
  </w:style>
  <w:style w:type="paragraph" w:customStyle="1" w:styleId="List-a1stlevel">
    <w:name w:val="List - a. (1st level)"/>
    <w:basedOn w:val="Normal"/>
    <w:rsid w:val="003F049D"/>
    <w:pPr>
      <w:ind w:left="864" w:hanging="432"/>
    </w:pPr>
    <w:rPr>
      <w:rFonts w:ascii="Times New Roman" w:hAnsi="Times New Roman"/>
    </w:rPr>
  </w:style>
  <w:style w:type="paragraph" w:styleId="TOC1">
    <w:name w:val="toc 1"/>
    <w:basedOn w:val="Normal"/>
    <w:next w:val="Paragraph"/>
    <w:uiPriority w:val="39"/>
    <w:rsid w:val="003F049D"/>
    <w:pPr>
      <w:tabs>
        <w:tab w:val="right" w:leader="dot" w:pos="9360"/>
      </w:tabs>
      <w:spacing w:before="320" w:after="80"/>
      <w:ind w:left="576" w:hanging="576"/>
      <w:jc w:val="left"/>
    </w:pPr>
    <w:rPr>
      <w:b/>
    </w:rPr>
  </w:style>
  <w:style w:type="paragraph" w:styleId="TOC4">
    <w:name w:val="toc 4"/>
    <w:basedOn w:val="Normal"/>
    <w:next w:val="Paragraph"/>
    <w:semiHidden/>
    <w:rsid w:val="003F049D"/>
    <w:pPr>
      <w:tabs>
        <w:tab w:val="right" w:leader="dot" w:pos="9360"/>
      </w:tabs>
      <w:spacing w:before="20" w:after="20"/>
      <w:ind w:left="3600" w:hanging="1152"/>
      <w:jc w:val="left"/>
    </w:pPr>
  </w:style>
  <w:style w:type="paragraph" w:styleId="Caption">
    <w:name w:val="caption"/>
    <w:basedOn w:val="Normal"/>
    <w:next w:val="Paragraph"/>
    <w:qFormat/>
    <w:rsid w:val="003F049D"/>
    <w:pPr>
      <w:spacing w:before="240" w:after="240"/>
      <w:jc w:val="left"/>
    </w:pPr>
    <w:rPr>
      <w:b/>
      <w:i/>
    </w:rPr>
  </w:style>
  <w:style w:type="paragraph" w:customStyle="1" w:styleId="List-12ndlevel">
    <w:name w:val="List - 1. (2nd level)"/>
    <w:basedOn w:val="Normal"/>
    <w:rsid w:val="003F049D"/>
    <w:pPr>
      <w:ind w:left="1440" w:hanging="576"/>
    </w:pPr>
    <w:rPr>
      <w:rFonts w:ascii="Times New Roman" w:hAnsi="Times New Roman"/>
    </w:rPr>
  </w:style>
  <w:style w:type="paragraph" w:customStyle="1" w:styleId="List-a3rdlevel">
    <w:name w:val="List - (a) (3rd level)"/>
    <w:basedOn w:val="Normal"/>
    <w:rsid w:val="003F049D"/>
    <w:pPr>
      <w:ind w:left="2016" w:hanging="576"/>
    </w:pPr>
    <w:rPr>
      <w:rFonts w:ascii="Times New Roman" w:hAnsi="Times New Roman"/>
    </w:rPr>
  </w:style>
  <w:style w:type="paragraph" w:customStyle="1" w:styleId="List-14thlevel">
    <w:name w:val="List - (1) (4th level)"/>
    <w:basedOn w:val="Normal"/>
    <w:rsid w:val="003F049D"/>
    <w:pPr>
      <w:ind w:left="2592" w:hanging="576"/>
    </w:pPr>
    <w:rPr>
      <w:rFonts w:ascii="Times New Roman" w:hAnsi="Times New Roman"/>
    </w:rPr>
  </w:style>
  <w:style w:type="paragraph" w:customStyle="1" w:styleId="NoteText">
    <w:name w:val="Note Text"/>
    <w:basedOn w:val="Paragraph"/>
    <w:next w:val="Paragraph"/>
    <w:rsid w:val="003F049D"/>
    <w:pPr>
      <w:tabs>
        <w:tab w:val="left" w:pos="1872"/>
        <w:tab w:val="left" w:pos="2304"/>
      </w:tabs>
      <w:spacing w:after="200"/>
      <w:ind w:left="1440" w:right="1440"/>
    </w:pPr>
  </w:style>
  <w:style w:type="paragraph" w:styleId="NoteHeading">
    <w:name w:val="Note Heading"/>
    <w:basedOn w:val="CenterHeading"/>
    <w:next w:val="NoteText"/>
    <w:link w:val="NoteHeadingChar"/>
    <w:rsid w:val="003F049D"/>
    <w:pPr>
      <w:keepNext/>
      <w:pBdr>
        <w:bottom w:val="none" w:sz="0" w:space="0" w:color="auto"/>
      </w:pBdr>
      <w:spacing w:before="200" w:after="160"/>
    </w:pPr>
    <w:rPr>
      <w:b w:val="0"/>
      <w:caps/>
      <w:sz w:val="24"/>
    </w:rPr>
  </w:style>
  <w:style w:type="character" w:customStyle="1" w:styleId="NoteHeadingChar">
    <w:name w:val="Note Heading Char"/>
    <w:basedOn w:val="DefaultParagraphFont"/>
    <w:link w:val="NoteHeading"/>
    <w:rsid w:val="003F049D"/>
    <w:rPr>
      <w:rFonts w:eastAsia="Times New Roman" w:cs="Times New Roman"/>
      <w:caps/>
      <w:szCs w:val="20"/>
      <w:lang w:eastAsia="en-US"/>
    </w:rPr>
  </w:style>
  <w:style w:type="paragraph" w:customStyle="1" w:styleId="AbbrevGlossaryDescriptions">
    <w:name w:val="Abbrev/Glossary Descriptions"/>
    <w:basedOn w:val="Paragraph"/>
    <w:rsid w:val="003F049D"/>
    <w:pPr>
      <w:ind w:left="2160" w:hanging="2160"/>
      <w:jc w:val="left"/>
    </w:pPr>
  </w:style>
  <w:style w:type="paragraph" w:customStyle="1" w:styleId="CenterHeadingTOC-marked">
    <w:name w:val="Center Heading (TOC-marked)"/>
    <w:basedOn w:val="CenterHeading"/>
    <w:next w:val="Paragraph"/>
    <w:rsid w:val="003F049D"/>
  </w:style>
  <w:style w:type="paragraph" w:customStyle="1" w:styleId="List-aul5thlevel">
    <w:name w:val="List - a./ul (5th level)"/>
    <w:basedOn w:val="Normal"/>
    <w:rsid w:val="003F049D"/>
    <w:pPr>
      <w:numPr>
        <w:numId w:val="1"/>
      </w:numPr>
    </w:pPr>
    <w:rPr>
      <w:rFonts w:ascii="Times New Roman" w:hAnsi="Times New Roman"/>
    </w:rPr>
  </w:style>
  <w:style w:type="paragraph" w:customStyle="1" w:styleId="CautionHeading">
    <w:name w:val="Caution Heading"/>
    <w:basedOn w:val="NoteHeading"/>
    <w:next w:val="NoteText"/>
    <w:rsid w:val="003F049D"/>
    <w:rPr>
      <w:b/>
    </w:rPr>
  </w:style>
  <w:style w:type="paragraph" w:customStyle="1" w:styleId="WarningHeading">
    <w:name w:val="Warning Heading"/>
    <w:basedOn w:val="CautionHeading"/>
    <w:next w:val="NoteText"/>
    <w:rsid w:val="003F049D"/>
    <w:pPr>
      <w:pBdr>
        <w:top w:val="single" w:sz="12" w:space="1" w:color="auto" w:shadow="1"/>
        <w:left w:val="single" w:sz="12" w:space="4" w:color="auto" w:shadow="1"/>
        <w:bottom w:val="single" w:sz="12" w:space="8" w:color="auto" w:shadow="1"/>
        <w:right w:val="single" w:sz="12" w:space="4" w:color="auto" w:shadow="1"/>
      </w:pBdr>
      <w:ind w:left="3744" w:right="3456"/>
    </w:pPr>
  </w:style>
  <w:style w:type="paragraph" w:customStyle="1" w:styleId="SigPgTitle">
    <w:name w:val="Sig. Pg. Title"/>
    <w:basedOn w:val="Normal"/>
    <w:next w:val="Paragraph"/>
    <w:rsid w:val="003F049D"/>
    <w:pPr>
      <w:spacing w:before="0" w:after="0" w:line="400" w:lineRule="atLeast"/>
      <w:jc w:val="center"/>
    </w:pPr>
    <w:rPr>
      <w:b/>
      <w:sz w:val="36"/>
    </w:rPr>
  </w:style>
  <w:style w:type="paragraph" w:styleId="Title">
    <w:name w:val="Title"/>
    <w:basedOn w:val="Normal"/>
    <w:next w:val="Paragraph"/>
    <w:link w:val="TitleChar"/>
    <w:qFormat/>
    <w:rsid w:val="003F049D"/>
    <w:pPr>
      <w:spacing w:before="240" w:after="160"/>
      <w:jc w:val="center"/>
    </w:pPr>
    <w:rPr>
      <w:b/>
      <w:kern w:val="28"/>
      <w:sz w:val="28"/>
    </w:rPr>
  </w:style>
  <w:style w:type="character" w:customStyle="1" w:styleId="TitleChar">
    <w:name w:val="Title Char"/>
    <w:basedOn w:val="DefaultParagraphFont"/>
    <w:link w:val="Title"/>
    <w:rsid w:val="003F049D"/>
    <w:rPr>
      <w:rFonts w:eastAsia="Times New Roman" w:cs="Times New Roman"/>
      <w:b/>
      <w:kern w:val="28"/>
      <w:sz w:val="28"/>
      <w:szCs w:val="20"/>
      <w:lang w:eastAsia="en-US"/>
    </w:rPr>
  </w:style>
  <w:style w:type="paragraph" w:styleId="TableofFigures">
    <w:name w:val="table of figures"/>
    <w:basedOn w:val="Normal"/>
    <w:next w:val="Normal"/>
    <w:uiPriority w:val="99"/>
    <w:rsid w:val="003F049D"/>
    <w:pPr>
      <w:tabs>
        <w:tab w:val="right" w:leader="dot" w:pos="9360"/>
      </w:tabs>
      <w:spacing w:before="40" w:after="40"/>
      <w:ind w:left="1296" w:hanging="1296"/>
      <w:jc w:val="left"/>
    </w:pPr>
  </w:style>
  <w:style w:type="paragraph" w:customStyle="1" w:styleId="DocumentInfo">
    <w:name w:val="Document Info"/>
    <w:basedOn w:val="Paragraph"/>
    <w:next w:val="Paragraph"/>
    <w:rsid w:val="003F049D"/>
    <w:pPr>
      <w:spacing w:before="80" w:after="80" w:line="240" w:lineRule="atLeast"/>
      <w:jc w:val="center"/>
    </w:pPr>
    <w:rPr>
      <w:rFonts w:ascii="Arial" w:hAnsi="Arial"/>
      <w:b/>
    </w:rPr>
  </w:style>
  <w:style w:type="paragraph" w:styleId="DocumentMap">
    <w:name w:val="Document Map"/>
    <w:basedOn w:val="Normal"/>
    <w:link w:val="DocumentMapChar"/>
    <w:semiHidden/>
    <w:rsid w:val="003F049D"/>
    <w:pPr>
      <w:shd w:val="clear" w:color="auto" w:fill="000080"/>
    </w:pPr>
    <w:rPr>
      <w:rFonts w:ascii="Tahoma" w:hAnsi="Tahoma"/>
    </w:rPr>
  </w:style>
  <w:style w:type="character" w:customStyle="1" w:styleId="DocumentMapChar">
    <w:name w:val="Document Map Char"/>
    <w:basedOn w:val="DefaultParagraphFont"/>
    <w:link w:val="DocumentMap"/>
    <w:semiHidden/>
    <w:rsid w:val="003F049D"/>
    <w:rPr>
      <w:rFonts w:ascii="Tahoma" w:eastAsia="Times New Roman" w:hAnsi="Tahoma" w:cs="Times New Roman"/>
      <w:szCs w:val="20"/>
      <w:shd w:val="clear" w:color="auto" w:fill="000080"/>
      <w:lang w:eastAsia="en-US"/>
    </w:rPr>
  </w:style>
  <w:style w:type="paragraph" w:customStyle="1" w:styleId="tbl-center">
    <w:name w:val="tbl-center"/>
    <w:basedOn w:val="Normal"/>
    <w:rsid w:val="003F049D"/>
    <w:pPr>
      <w:widowControl w:val="0"/>
      <w:spacing w:before="60" w:after="60" w:line="240" w:lineRule="atLeast"/>
      <w:jc w:val="center"/>
    </w:pPr>
  </w:style>
  <w:style w:type="paragraph" w:customStyle="1" w:styleId="tbl-left">
    <w:name w:val="tbl-left"/>
    <w:basedOn w:val="tbl-center"/>
    <w:rsid w:val="003F049D"/>
    <w:pPr>
      <w:jc w:val="left"/>
    </w:pPr>
    <w:rPr>
      <w:sz w:val="20"/>
    </w:rPr>
  </w:style>
  <w:style w:type="paragraph" w:customStyle="1" w:styleId="left-border">
    <w:name w:val="left-border"/>
    <w:basedOn w:val="Normal"/>
    <w:rsid w:val="003F049D"/>
    <w:pPr>
      <w:pBdr>
        <w:left w:val="single" w:sz="12" w:space="0" w:color="auto"/>
      </w:pBdr>
      <w:spacing w:before="0" w:after="0"/>
      <w:ind w:left="1080"/>
      <w:jc w:val="left"/>
    </w:pPr>
    <w:rPr>
      <w:rFonts w:ascii="Times New Roman" w:hAnsi="Times New Roman"/>
    </w:rPr>
  </w:style>
  <w:style w:type="paragraph" w:customStyle="1" w:styleId="pid">
    <w:name w:val="pid"/>
    <w:next w:val="odv"/>
    <w:rsid w:val="003F049D"/>
    <w:pPr>
      <w:jc w:val="right"/>
    </w:pPr>
    <w:rPr>
      <w:rFonts w:eastAsia="Times New Roman" w:cs="Times New Roman"/>
      <w:b/>
      <w:szCs w:val="20"/>
      <w:lang w:eastAsia="en-US"/>
    </w:rPr>
  </w:style>
  <w:style w:type="paragraph" w:customStyle="1" w:styleId="odv">
    <w:name w:val="odv"/>
    <w:next w:val="ti"/>
    <w:rsid w:val="003F049D"/>
    <w:pPr>
      <w:pBdr>
        <w:bottom w:val="single" w:sz="12" w:space="0" w:color="auto"/>
      </w:pBdr>
      <w:ind w:left="-274" w:hanging="187"/>
      <w:jc w:val="center"/>
    </w:pPr>
    <w:rPr>
      <w:rFonts w:eastAsia="Times New Roman" w:cs="Times New Roman"/>
      <w:b/>
      <w:caps/>
      <w:noProof/>
      <w:sz w:val="32"/>
      <w:szCs w:val="20"/>
      <w:lang w:eastAsia="en-US"/>
    </w:rPr>
  </w:style>
  <w:style w:type="paragraph" w:customStyle="1" w:styleId="ti">
    <w:name w:val="ti"/>
    <w:basedOn w:val="Normal"/>
    <w:next w:val="Normal"/>
    <w:rsid w:val="003F049D"/>
    <w:pPr>
      <w:pBdr>
        <w:left w:val="single" w:sz="12" w:space="0" w:color="auto"/>
      </w:pBdr>
      <w:spacing w:before="1440" w:after="720" w:line="520" w:lineRule="atLeast"/>
      <w:ind w:left="1080"/>
      <w:jc w:val="right"/>
    </w:pPr>
    <w:rPr>
      <w:b/>
      <w:sz w:val="48"/>
    </w:rPr>
  </w:style>
  <w:style w:type="paragraph" w:customStyle="1" w:styleId="ino1">
    <w:name w:val="ino1"/>
    <w:basedOn w:val="Normal"/>
    <w:next w:val="pdt1"/>
    <w:rsid w:val="003F049D"/>
    <w:pPr>
      <w:pBdr>
        <w:left w:val="single" w:sz="12" w:space="0" w:color="auto"/>
      </w:pBdr>
      <w:spacing w:before="0" w:after="0"/>
      <w:ind w:left="1080"/>
      <w:jc w:val="right"/>
    </w:pPr>
    <w:rPr>
      <w:b/>
      <w:sz w:val="28"/>
    </w:rPr>
  </w:style>
  <w:style w:type="paragraph" w:customStyle="1" w:styleId="pdt1">
    <w:name w:val="pdt1"/>
    <w:basedOn w:val="Normal"/>
    <w:next w:val="Normal"/>
    <w:rsid w:val="003F049D"/>
    <w:pPr>
      <w:pBdr>
        <w:left w:val="single" w:sz="12" w:space="0" w:color="auto"/>
      </w:pBdr>
      <w:spacing w:before="0" w:after="0"/>
      <w:ind w:left="1080"/>
      <w:jc w:val="right"/>
    </w:pPr>
    <w:rPr>
      <w:b/>
      <w:sz w:val="28"/>
    </w:rPr>
  </w:style>
  <w:style w:type="character" w:styleId="Hyperlink">
    <w:name w:val="Hyperlink"/>
    <w:uiPriority w:val="99"/>
    <w:rsid w:val="003F049D"/>
    <w:rPr>
      <w:color w:val="0000FF"/>
      <w:u w:val="single"/>
    </w:rPr>
  </w:style>
  <w:style w:type="paragraph" w:customStyle="1" w:styleId="FMParagraphText">
    <w:name w:val="FM Paragraph Text"/>
    <w:basedOn w:val="Normal"/>
    <w:rsid w:val="003F049D"/>
    <w:pPr>
      <w:spacing w:line="280" w:lineRule="atLeast"/>
    </w:pPr>
    <w:rPr>
      <w:rFonts w:ascii="Times New Roman" w:hAnsi="Times New Roman"/>
    </w:rPr>
  </w:style>
  <w:style w:type="paragraph" w:customStyle="1" w:styleId="landscapefooter">
    <w:name w:val="landscape footer"/>
    <w:basedOn w:val="Footer"/>
    <w:link w:val="landscapefooterChar"/>
    <w:qFormat/>
    <w:rsid w:val="003F049D"/>
  </w:style>
  <w:style w:type="character" w:customStyle="1" w:styleId="landscapefooterChar">
    <w:name w:val="landscape footer Char"/>
    <w:link w:val="landscapefooter"/>
    <w:rsid w:val="003F049D"/>
    <w:rPr>
      <w:rFonts w:ascii="Times New Roman" w:eastAsia="Times New Roman" w:hAnsi="Times New Roman" w:cs="Times New Roman"/>
      <w:szCs w:val="20"/>
      <w:lang w:eastAsia="en-US"/>
    </w:rPr>
  </w:style>
  <w:style w:type="character" w:customStyle="1" w:styleId="st1">
    <w:name w:val="st1"/>
    <w:basedOn w:val="DefaultParagraphFont"/>
    <w:rsid w:val="003F049D"/>
  </w:style>
  <w:style w:type="paragraph" w:styleId="BodyText3">
    <w:name w:val="Body Text 3"/>
    <w:basedOn w:val="Normal"/>
    <w:link w:val="BodyText3Char"/>
    <w:rsid w:val="003F049D"/>
    <w:pPr>
      <w:spacing w:before="0" w:after="0"/>
    </w:pPr>
    <w:rPr>
      <w:rFonts w:ascii="Times New Roman" w:hAnsi="Times New Roman"/>
      <w:sz w:val="16"/>
      <w:szCs w:val="16"/>
    </w:rPr>
  </w:style>
  <w:style w:type="character" w:customStyle="1" w:styleId="BodyText3Char">
    <w:name w:val="Body Text 3 Char"/>
    <w:basedOn w:val="DefaultParagraphFont"/>
    <w:link w:val="BodyText3"/>
    <w:rsid w:val="003F049D"/>
    <w:rPr>
      <w:rFonts w:ascii="Times New Roman" w:eastAsia="Times New Roman" w:hAnsi="Times New Roman" w:cs="Times New Roman"/>
      <w:sz w:val="16"/>
      <w:szCs w:val="16"/>
      <w:lang w:eastAsia="en-US"/>
    </w:rPr>
  </w:style>
  <w:style w:type="paragraph" w:customStyle="1" w:styleId="ArialText">
    <w:name w:val="Arial Text"/>
    <w:rsid w:val="003F049D"/>
    <w:rPr>
      <w:rFonts w:eastAsia="Times New Roman" w:cs="Times New Roman"/>
      <w:snapToGrid w:val="0"/>
      <w:szCs w:val="20"/>
      <w:lang w:eastAsia="en-US"/>
    </w:rPr>
  </w:style>
  <w:style w:type="paragraph" w:customStyle="1" w:styleId="SignaturePage">
    <w:name w:val="Signature Page"/>
    <w:rsid w:val="003F049D"/>
    <w:pPr>
      <w:tabs>
        <w:tab w:val="left" w:pos="1710"/>
        <w:tab w:val="left" w:pos="5760"/>
        <w:tab w:val="left" w:pos="6480"/>
        <w:tab w:val="left" w:pos="9270"/>
      </w:tabs>
    </w:pPr>
    <w:rPr>
      <w:rFonts w:eastAsia="Times New Roman" w:cs="Times New Roman"/>
      <w:szCs w:val="20"/>
      <w:lang w:eastAsia="en-US"/>
    </w:rPr>
  </w:style>
  <w:style w:type="paragraph" w:styleId="TOC5">
    <w:name w:val="toc 5"/>
    <w:basedOn w:val="Normal"/>
    <w:next w:val="Normal"/>
    <w:autoRedefine/>
    <w:rsid w:val="003F049D"/>
    <w:pPr>
      <w:ind w:left="960"/>
    </w:pPr>
  </w:style>
  <w:style w:type="paragraph" w:styleId="TOC6">
    <w:name w:val="toc 6"/>
    <w:basedOn w:val="Normal"/>
    <w:next w:val="Normal"/>
    <w:autoRedefine/>
    <w:rsid w:val="003F049D"/>
    <w:pPr>
      <w:ind w:left="1200"/>
    </w:pPr>
  </w:style>
  <w:style w:type="paragraph" w:styleId="TOC7">
    <w:name w:val="toc 7"/>
    <w:basedOn w:val="Normal"/>
    <w:next w:val="Normal"/>
    <w:autoRedefine/>
    <w:rsid w:val="003F049D"/>
    <w:pPr>
      <w:ind w:left="1440"/>
    </w:pPr>
  </w:style>
  <w:style w:type="paragraph" w:styleId="TOC8">
    <w:name w:val="toc 8"/>
    <w:basedOn w:val="Normal"/>
    <w:next w:val="Normal"/>
    <w:autoRedefine/>
    <w:rsid w:val="003F049D"/>
    <w:pPr>
      <w:ind w:left="1680"/>
    </w:pPr>
  </w:style>
  <w:style w:type="paragraph" w:styleId="TOC9">
    <w:name w:val="toc 9"/>
    <w:basedOn w:val="Normal"/>
    <w:next w:val="Normal"/>
    <w:autoRedefine/>
    <w:rsid w:val="003F049D"/>
    <w:pPr>
      <w:ind w:left="1920"/>
    </w:pPr>
  </w:style>
  <w:style w:type="paragraph" w:styleId="Index1">
    <w:name w:val="index 1"/>
    <w:basedOn w:val="Normal"/>
    <w:next w:val="Normal"/>
    <w:autoRedefine/>
    <w:rsid w:val="003F049D"/>
    <w:pPr>
      <w:ind w:left="240" w:hanging="240"/>
    </w:pPr>
  </w:style>
  <w:style w:type="paragraph" w:styleId="Index2">
    <w:name w:val="index 2"/>
    <w:basedOn w:val="Normal"/>
    <w:next w:val="Normal"/>
    <w:autoRedefine/>
    <w:rsid w:val="003F049D"/>
    <w:pPr>
      <w:ind w:left="480" w:hanging="240"/>
    </w:pPr>
  </w:style>
  <w:style w:type="paragraph" w:styleId="Index3">
    <w:name w:val="index 3"/>
    <w:basedOn w:val="Normal"/>
    <w:next w:val="Normal"/>
    <w:autoRedefine/>
    <w:rsid w:val="003F049D"/>
    <w:pPr>
      <w:ind w:left="720" w:hanging="240"/>
    </w:pPr>
  </w:style>
  <w:style w:type="paragraph" w:styleId="Index4">
    <w:name w:val="index 4"/>
    <w:basedOn w:val="Normal"/>
    <w:next w:val="Normal"/>
    <w:autoRedefine/>
    <w:rsid w:val="003F049D"/>
    <w:pPr>
      <w:ind w:left="960" w:hanging="240"/>
    </w:pPr>
  </w:style>
  <w:style w:type="paragraph" w:styleId="Index5">
    <w:name w:val="index 5"/>
    <w:basedOn w:val="Normal"/>
    <w:next w:val="Normal"/>
    <w:autoRedefine/>
    <w:rsid w:val="003F049D"/>
    <w:pPr>
      <w:ind w:left="1200" w:hanging="240"/>
    </w:pPr>
  </w:style>
  <w:style w:type="paragraph" w:styleId="Index6">
    <w:name w:val="index 6"/>
    <w:basedOn w:val="Normal"/>
    <w:next w:val="Normal"/>
    <w:autoRedefine/>
    <w:rsid w:val="003F049D"/>
    <w:pPr>
      <w:ind w:left="1440" w:hanging="240"/>
    </w:pPr>
  </w:style>
  <w:style w:type="paragraph" w:styleId="Index7">
    <w:name w:val="index 7"/>
    <w:basedOn w:val="Normal"/>
    <w:next w:val="Normal"/>
    <w:autoRedefine/>
    <w:rsid w:val="003F049D"/>
    <w:pPr>
      <w:ind w:left="1680" w:hanging="240"/>
    </w:pPr>
  </w:style>
  <w:style w:type="paragraph" w:styleId="Index8">
    <w:name w:val="index 8"/>
    <w:basedOn w:val="Normal"/>
    <w:next w:val="Normal"/>
    <w:autoRedefine/>
    <w:rsid w:val="003F049D"/>
    <w:pPr>
      <w:ind w:left="1920" w:hanging="240"/>
    </w:pPr>
  </w:style>
  <w:style w:type="paragraph" w:styleId="Index9">
    <w:name w:val="index 9"/>
    <w:basedOn w:val="Normal"/>
    <w:next w:val="Normal"/>
    <w:autoRedefine/>
    <w:rsid w:val="003F049D"/>
    <w:pPr>
      <w:ind w:left="2160" w:hanging="240"/>
    </w:pPr>
  </w:style>
  <w:style w:type="paragraph" w:styleId="IndexHeading">
    <w:name w:val="index heading"/>
    <w:basedOn w:val="Normal"/>
    <w:next w:val="Index1"/>
    <w:rsid w:val="003F049D"/>
  </w:style>
  <w:style w:type="paragraph" w:styleId="BalloonText">
    <w:name w:val="Balloon Text"/>
    <w:basedOn w:val="Normal"/>
    <w:link w:val="BalloonTextChar"/>
    <w:rsid w:val="003F049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F049D"/>
    <w:rPr>
      <w:rFonts w:ascii="Lucida Grande" w:eastAsia="Times New Roman" w:hAnsi="Lucida Grande" w:cs="Lucida Grande"/>
      <w:sz w:val="18"/>
      <w:szCs w:val="18"/>
      <w:lang w:eastAsia="en-US"/>
    </w:rPr>
  </w:style>
  <w:style w:type="paragraph" w:styleId="Revision">
    <w:name w:val="Revision"/>
    <w:hidden/>
    <w:uiPriority w:val="71"/>
    <w:rsid w:val="003F049D"/>
    <w:rPr>
      <w:rFonts w:eastAsia="Times New Roman" w:cs="Times New Roman"/>
      <w:szCs w:val="20"/>
      <w:lang w:eastAsia="en-US"/>
    </w:rPr>
  </w:style>
  <w:style w:type="character" w:styleId="CommentReference">
    <w:name w:val="annotation reference"/>
    <w:basedOn w:val="DefaultParagraphFont"/>
    <w:uiPriority w:val="99"/>
    <w:semiHidden/>
    <w:unhideWhenUsed/>
    <w:rsid w:val="00FA024B"/>
    <w:rPr>
      <w:sz w:val="16"/>
      <w:szCs w:val="16"/>
    </w:rPr>
  </w:style>
  <w:style w:type="paragraph" w:styleId="CommentText">
    <w:name w:val="annotation text"/>
    <w:basedOn w:val="Normal"/>
    <w:link w:val="CommentTextChar"/>
    <w:uiPriority w:val="99"/>
    <w:semiHidden/>
    <w:unhideWhenUsed/>
    <w:rsid w:val="00FA024B"/>
    <w:rPr>
      <w:sz w:val="20"/>
    </w:rPr>
  </w:style>
  <w:style w:type="character" w:customStyle="1" w:styleId="CommentTextChar">
    <w:name w:val="Comment Text Char"/>
    <w:basedOn w:val="DefaultParagraphFont"/>
    <w:link w:val="CommentText"/>
    <w:uiPriority w:val="99"/>
    <w:semiHidden/>
    <w:rsid w:val="00FA024B"/>
    <w:rPr>
      <w:rFonts w:eastAsia="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A024B"/>
    <w:rPr>
      <w:b/>
      <w:bCs/>
    </w:rPr>
  </w:style>
  <w:style w:type="character" w:customStyle="1" w:styleId="CommentSubjectChar">
    <w:name w:val="Comment Subject Char"/>
    <w:basedOn w:val="CommentTextChar"/>
    <w:link w:val="CommentSubject"/>
    <w:uiPriority w:val="99"/>
    <w:semiHidden/>
    <w:rsid w:val="00FA024B"/>
    <w:rPr>
      <w:rFonts w:eastAsia="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8285">
      <w:bodyDiv w:val="1"/>
      <w:marLeft w:val="0"/>
      <w:marRight w:val="0"/>
      <w:marTop w:val="0"/>
      <w:marBottom w:val="0"/>
      <w:divBdr>
        <w:top w:val="none" w:sz="0" w:space="0" w:color="auto"/>
        <w:left w:val="none" w:sz="0" w:space="0" w:color="auto"/>
        <w:bottom w:val="none" w:sz="0" w:space="0" w:color="auto"/>
        <w:right w:val="none" w:sz="0" w:space="0" w:color="auto"/>
      </w:divBdr>
      <w:divsChild>
        <w:div w:id="115371315">
          <w:marLeft w:val="0"/>
          <w:marRight w:val="0"/>
          <w:marTop w:val="0"/>
          <w:marBottom w:val="0"/>
          <w:divBdr>
            <w:top w:val="none" w:sz="0" w:space="0" w:color="auto"/>
            <w:left w:val="none" w:sz="0" w:space="0" w:color="auto"/>
            <w:bottom w:val="none" w:sz="0" w:space="0" w:color="auto"/>
            <w:right w:val="none" w:sz="0" w:space="0" w:color="auto"/>
          </w:divBdr>
        </w:div>
        <w:div w:id="1487016590">
          <w:marLeft w:val="0"/>
          <w:marRight w:val="0"/>
          <w:marTop w:val="0"/>
          <w:marBottom w:val="0"/>
          <w:divBdr>
            <w:top w:val="none" w:sz="0" w:space="0" w:color="auto"/>
            <w:left w:val="none" w:sz="0" w:space="0" w:color="auto"/>
            <w:bottom w:val="none" w:sz="0" w:space="0" w:color="auto"/>
            <w:right w:val="none" w:sz="0" w:space="0" w:color="auto"/>
          </w:divBdr>
        </w:div>
        <w:div w:id="1517378460">
          <w:marLeft w:val="0"/>
          <w:marRight w:val="0"/>
          <w:marTop w:val="0"/>
          <w:marBottom w:val="0"/>
          <w:divBdr>
            <w:top w:val="none" w:sz="0" w:space="0" w:color="auto"/>
            <w:left w:val="none" w:sz="0" w:space="0" w:color="auto"/>
            <w:bottom w:val="none" w:sz="0" w:space="0" w:color="auto"/>
            <w:right w:val="none" w:sz="0" w:space="0" w:color="auto"/>
          </w:divBdr>
        </w:div>
      </w:divsChild>
    </w:div>
    <w:div w:id="260991238">
      <w:bodyDiv w:val="1"/>
      <w:marLeft w:val="0"/>
      <w:marRight w:val="0"/>
      <w:marTop w:val="0"/>
      <w:marBottom w:val="0"/>
      <w:divBdr>
        <w:top w:val="none" w:sz="0" w:space="0" w:color="auto"/>
        <w:left w:val="none" w:sz="0" w:space="0" w:color="auto"/>
        <w:bottom w:val="none" w:sz="0" w:space="0" w:color="auto"/>
        <w:right w:val="none" w:sz="0" w:space="0" w:color="auto"/>
      </w:divBdr>
    </w:div>
    <w:div w:id="312107704">
      <w:bodyDiv w:val="1"/>
      <w:marLeft w:val="0"/>
      <w:marRight w:val="0"/>
      <w:marTop w:val="0"/>
      <w:marBottom w:val="0"/>
      <w:divBdr>
        <w:top w:val="none" w:sz="0" w:space="0" w:color="auto"/>
        <w:left w:val="none" w:sz="0" w:space="0" w:color="auto"/>
        <w:bottom w:val="none" w:sz="0" w:space="0" w:color="auto"/>
        <w:right w:val="none" w:sz="0" w:space="0" w:color="auto"/>
      </w:divBdr>
      <w:divsChild>
        <w:div w:id="360131908">
          <w:marLeft w:val="0"/>
          <w:marRight w:val="0"/>
          <w:marTop w:val="0"/>
          <w:marBottom w:val="0"/>
          <w:divBdr>
            <w:top w:val="none" w:sz="0" w:space="0" w:color="auto"/>
            <w:left w:val="none" w:sz="0" w:space="0" w:color="auto"/>
            <w:bottom w:val="none" w:sz="0" w:space="0" w:color="auto"/>
            <w:right w:val="none" w:sz="0" w:space="0" w:color="auto"/>
          </w:divBdr>
        </w:div>
        <w:div w:id="691883924">
          <w:marLeft w:val="0"/>
          <w:marRight w:val="0"/>
          <w:marTop w:val="0"/>
          <w:marBottom w:val="0"/>
          <w:divBdr>
            <w:top w:val="none" w:sz="0" w:space="0" w:color="auto"/>
            <w:left w:val="none" w:sz="0" w:space="0" w:color="auto"/>
            <w:bottom w:val="none" w:sz="0" w:space="0" w:color="auto"/>
            <w:right w:val="none" w:sz="0" w:space="0" w:color="auto"/>
          </w:divBdr>
        </w:div>
      </w:divsChild>
    </w:div>
    <w:div w:id="567156548">
      <w:bodyDiv w:val="1"/>
      <w:marLeft w:val="0"/>
      <w:marRight w:val="0"/>
      <w:marTop w:val="0"/>
      <w:marBottom w:val="0"/>
      <w:divBdr>
        <w:top w:val="none" w:sz="0" w:space="0" w:color="auto"/>
        <w:left w:val="none" w:sz="0" w:space="0" w:color="auto"/>
        <w:bottom w:val="none" w:sz="0" w:space="0" w:color="auto"/>
        <w:right w:val="none" w:sz="0" w:space="0" w:color="auto"/>
      </w:divBdr>
      <w:divsChild>
        <w:div w:id="880357692">
          <w:marLeft w:val="0"/>
          <w:marRight w:val="0"/>
          <w:marTop w:val="0"/>
          <w:marBottom w:val="0"/>
          <w:divBdr>
            <w:top w:val="none" w:sz="0" w:space="0" w:color="auto"/>
            <w:left w:val="none" w:sz="0" w:space="0" w:color="auto"/>
            <w:bottom w:val="none" w:sz="0" w:space="0" w:color="auto"/>
            <w:right w:val="none" w:sz="0" w:space="0" w:color="auto"/>
          </w:divBdr>
        </w:div>
        <w:div w:id="1349596074">
          <w:marLeft w:val="0"/>
          <w:marRight w:val="0"/>
          <w:marTop w:val="0"/>
          <w:marBottom w:val="0"/>
          <w:divBdr>
            <w:top w:val="none" w:sz="0" w:space="0" w:color="auto"/>
            <w:left w:val="none" w:sz="0" w:space="0" w:color="auto"/>
            <w:bottom w:val="none" w:sz="0" w:space="0" w:color="auto"/>
            <w:right w:val="none" w:sz="0" w:space="0" w:color="auto"/>
          </w:divBdr>
        </w:div>
        <w:div w:id="413205882">
          <w:marLeft w:val="0"/>
          <w:marRight w:val="0"/>
          <w:marTop w:val="0"/>
          <w:marBottom w:val="0"/>
          <w:divBdr>
            <w:top w:val="none" w:sz="0" w:space="0" w:color="auto"/>
            <w:left w:val="none" w:sz="0" w:space="0" w:color="auto"/>
            <w:bottom w:val="none" w:sz="0" w:space="0" w:color="auto"/>
            <w:right w:val="none" w:sz="0" w:space="0" w:color="auto"/>
          </w:divBdr>
        </w:div>
      </w:divsChild>
    </w:div>
    <w:div w:id="571938509">
      <w:bodyDiv w:val="1"/>
      <w:marLeft w:val="0"/>
      <w:marRight w:val="0"/>
      <w:marTop w:val="0"/>
      <w:marBottom w:val="0"/>
      <w:divBdr>
        <w:top w:val="none" w:sz="0" w:space="0" w:color="auto"/>
        <w:left w:val="none" w:sz="0" w:space="0" w:color="auto"/>
        <w:bottom w:val="none" w:sz="0" w:space="0" w:color="auto"/>
        <w:right w:val="none" w:sz="0" w:space="0" w:color="auto"/>
      </w:divBdr>
    </w:div>
    <w:div w:id="1397971117">
      <w:bodyDiv w:val="1"/>
      <w:marLeft w:val="0"/>
      <w:marRight w:val="0"/>
      <w:marTop w:val="0"/>
      <w:marBottom w:val="0"/>
      <w:divBdr>
        <w:top w:val="none" w:sz="0" w:space="0" w:color="auto"/>
        <w:left w:val="none" w:sz="0" w:space="0" w:color="auto"/>
        <w:bottom w:val="none" w:sz="0" w:space="0" w:color="auto"/>
        <w:right w:val="none" w:sz="0" w:space="0" w:color="auto"/>
      </w:divBdr>
      <w:divsChild>
        <w:div w:id="19942624">
          <w:marLeft w:val="0"/>
          <w:marRight w:val="0"/>
          <w:marTop w:val="0"/>
          <w:marBottom w:val="0"/>
          <w:divBdr>
            <w:top w:val="none" w:sz="0" w:space="0" w:color="auto"/>
            <w:left w:val="none" w:sz="0" w:space="0" w:color="auto"/>
            <w:bottom w:val="none" w:sz="0" w:space="0" w:color="auto"/>
            <w:right w:val="none" w:sz="0" w:space="0" w:color="auto"/>
          </w:divBdr>
        </w:div>
        <w:div w:id="990522652">
          <w:marLeft w:val="0"/>
          <w:marRight w:val="0"/>
          <w:marTop w:val="0"/>
          <w:marBottom w:val="0"/>
          <w:divBdr>
            <w:top w:val="none" w:sz="0" w:space="0" w:color="auto"/>
            <w:left w:val="none" w:sz="0" w:space="0" w:color="auto"/>
            <w:bottom w:val="none" w:sz="0" w:space="0" w:color="auto"/>
            <w:right w:val="none" w:sz="0" w:space="0" w:color="auto"/>
          </w:divBdr>
        </w:div>
        <w:div w:id="753740265">
          <w:marLeft w:val="0"/>
          <w:marRight w:val="0"/>
          <w:marTop w:val="0"/>
          <w:marBottom w:val="0"/>
          <w:divBdr>
            <w:top w:val="none" w:sz="0" w:space="0" w:color="auto"/>
            <w:left w:val="none" w:sz="0" w:space="0" w:color="auto"/>
            <w:bottom w:val="none" w:sz="0" w:space="0" w:color="auto"/>
            <w:right w:val="none" w:sz="0" w:space="0" w:color="auto"/>
          </w:divBdr>
        </w:div>
      </w:divsChild>
    </w:div>
    <w:div w:id="1577130259">
      <w:bodyDiv w:val="1"/>
      <w:marLeft w:val="0"/>
      <w:marRight w:val="0"/>
      <w:marTop w:val="0"/>
      <w:marBottom w:val="0"/>
      <w:divBdr>
        <w:top w:val="none" w:sz="0" w:space="0" w:color="auto"/>
        <w:left w:val="none" w:sz="0" w:space="0" w:color="auto"/>
        <w:bottom w:val="none" w:sz="0" w:space="0" w:color="auto"/>
        <w:right w:val="none" w:sz="0" w:space="0" w:color="auto"/>
      </w:divBdr>
      <w:divsChild>
        <w:div w:id="879825328">
          <w:marLeft w:val="0"/>
          <w:marRight w:val="0"/>
          <w:marTop w:val="0"/>
          <w:marBottom w:val="0"/>
          <w:divBdr>
            <w:top w:val="none" w:sz="0" w:space="0" w:color="auto"/>
            <w:left w:val="none" w:sz="0" w:space="0" w:color="auto"/>
            <w:bottom w:val="none" w:sz="0" w:space="0" w:color="auto"/>
            <w:right w:val="none" w:sz="0" w:space="0" w:color="auto"/>
          </w:divBdr>
        </w:div>
        <w:div w:id="175922076">
          <w:marLeft w:val="0"/>
          <w:marRight w:val="0"/>
          <w:marTop w:val="0"/>
          <w:marBottom w:val="0"/>
          <w:divBdr>
            <w:top w:val="none" w:sz="0" w:space="0" w:color="auto"/>
            <w:left w:val="none" w:sz="0" w:space="0" w:color="auto"/>
            <w:bottom w:val="none" w:sz="0" w:space="0" w:color="auto"/>
            <w:right w:val="none" w:sz="0" w:space="0" w:color="auto"/>
          </w:divBdr>
        </w:div>
        <w:div w:id="101077447">
          <w:marLeft w:val="0"/>
          <w:marRight w:val="0"/>
          <w:marTop w:val="0"/>
          <w:marBottom w:val="0"/>
          <w:divBdr>
            <w:top w:val="none" w:sz="0" w:space="0" w:color="auto"/>
            <w:left w:val="none" w:sz="0" w:space="0" w:color="auto"/>
            <w:bottom w:val="none" w:sz="0" w:space="0" w:color="auto"/>
            <w:right w:val="none" w:sz="0" w:space="0" w:color="auto"/>
          </w:divBdr>
        </w:div>
        <w:div w:id="1792943727">
          <w:marLeft w:val="0"/>
          <w:marRight w:val="0"/>
          <w:marTop w:val="0"/>
          <w:marBottom w:val="0"/>
          <w:divBdr>
            <w:top w:val="none" w:sz="0" w:space="0" w:color="auto"/>
            <w:left w:val="none" w:sz="0" w:space="0" w:color="auto"/>
            <w:bottom w:val="none" w:sz="0" w:space="0" w:color="auto"/>
            <w:right w:val="none" w:sz="0" w:space="0" w:color="auto"/>
          </w:divBdr>
        </w:div>
        <w:div w:id="1894389781">
          <w:marLeft w:val="0"/>
          <w:marRight w:val="0"/>
          <w:marTop w:val="0"/>
          <w:marBottom w:val="0"/>
          <w:divBdr>
            <w:top w:val="none" w:sz="0" w:space="0" w:color="auto"/>
            <w:left w:val="none" w:sz="0" w:space="0" w:color="auto"/>
            <w:bottom w:val="none" w:sz="0" w:space="0" w:color="auto"/>
            <w:right w:val="none" w:sz="0" w:space="0" w:color="auto"/>
          </w:divBdr>
        </w:div>
      </w:divsChild>
    </w:div>
    <w:div w:id="1864591237">
      <w:bodyDiv w:val="1"/>
      <w:marLeft w:val="0"/>
      <w:marRight w:val="0"/>
      <w:marTop w:val="0"/>
      <w:marBottom w:val="0"/>
      <w:divBdr>
        <w:top w:val="none" w:sz="0" w:space="0" w:color="auto"/>
        <w:left w:val="none" w:sz="0" w:space="0" w:color="auto"/>
        <w:bottom w:val="none" w:sz="0" w:space="0" w:color="auto"/>
        <w:right w:val="none" w:sz="0" w:space="0" w:color="auto"/>
      </w:divBdr>
      <w:divsChild>
        <w:div w:id="1617179646">
          <w:marLeft w:val="0"/>
          <w:marRight w:val="0"/>
          <w:marTop w:val="0"/>
          <w:marBottom w:val="0"/>
          <w:divBdr>
            <w:top w:val="none" w:sz="0" w:space="0" w:color="auto"/>
            <w:left w:val="none" w:sz="0" w:space="0" w:color="auto"/>
            <w:bottom w:val="none" w:sz="0" w:space="0" w:color="auto"/>
            <w:right w:val="none" w:sz="0" w:space="0" w:color="auto"/>
          </w:divBdr>
        </w:div>
        <w:div w:id="557522677">
          <w:marLeft w:val="0"/>
          <w:marRight w:val="0"/>
          <w:marTop w:val="0"/>
          <w:marBottom w:val="0"/>
          <w:divBdr>
            <w:top w:val="none" w:sz="0" w:space="0" w:color="auto"/>
            <w:left w:val="none" w:sz="0" w:space="0" w:color="auto"/>
            <w:bottom w:val="none" w:sz="0" w:space="0" w:color="auto"/>
            <w:right w:val="none" w:sz="0" w:space="0" w:color="auto"/>
          </w:divBdr>
        </w:div>
        <w:div w:id="736129625">
          <w:marLeft w:val="0"/>
          <w:marRight w:val="0"/>
          <w:marTop w:val="0"/>
          <w:marBottom w:val="0"/>
          <w:divBdr>
            <w:top w:val="none" w:sz="0" w:space="0" w:color="auto"/>
            <w:left w:val="none" w:sz="0" w:space="0" w:color="auto"/>
            <w:bottom w:val="none" w:sz="0" w:space="0" w:color="auto"/>
            <w:right w:val="none" w:sz="0" w:space="0" w:color="auto"/>
          </w:divBdr>
        </w:div>
      </w:divsChild>
    </w:div>
    <w:div w:id="1930233322">
      <w:bodyDiv w:val="1"/>
      <w:marLeft w:val="0"/>
      <w:marRight w:val="0"/>
      <w:marTop w:val="0"/>
      <w:marBottom w:val="0"/>
      <w:divBdr>
        <w:top w:val="none" w:sz="0" w:space="0" w:color="auto"/>
        <w:left w:val="none" w:sz="0" w:space="0" w:color="auto"/>
        <w:bottom w:val="none" w:sz="0" w:space="0" w:color="auto"/>
        <w:right w:val="none" w:sz="0" w:space="0" w:color="auto"/>
      </w:divBdr>
      <w:divsChild>
        <w:div w:id="1351949203">
          <w:marLeft w:val="0"/>
          <w:marRight w:val="0"/>
          <w:marTop w:val="0"/>
          <w:marBottom w:val="0"/>
          <w:divBdr>
            <w:top w:val="none" w:sz="0" w:space="0" w:color="auto"/>
            <w:left w:val="none" w:sz="0" w:space="0" w:color="auto"/>
            <w:bottom w:val="none" w:sz="0" w:space="0" w:color="auto"/>
            <w:right w:val="none" w:sz="0" w:space="0" w:color="auto"/>
          </w:divBdr>
          <w:divsChild>
            <w:div w:id="1875776149">
              <w:marLeft w:val="0"/>
              <w:marRight w:val="0"/>
              <w:marTop w:val="0"/>
              <w:marBottom w:val="0"/>
              <w:divBdr>
                <w:top w:val="none" w:sz="0" w:space="0" w:color="auto"/>
                <w:left w:val="none" w:sz="0" w:space="0" w:color="auto"/>
                <w:bottom w:val="none" w:sz="0" w:space="0" w:color="auto"/>
                <w:right w:val="none" w:sz="0" w:space="0" w:color="auto"/>
              </w:divBdr>
            </w:div>
            <w:div w:id="1616713425">
              <w:marLeft w:val="0"/>
              <w:marRight w:val="0"/>
              <w:marTop w:val="0"/>
              <w:marBottom w:val="0"/>
              <w:divBdr>
                <w:top w:val="none" w:sz="0" w:space="0" w:color="auto"/>
                <w:left w:val="none" w:sz="0" w:space="0" w:color="auto"/>
                <w:bottom w:val="none" w:sz="0" w:space="0" w:color="auto"/>
                <w:right w:val="none" w:sz="0" w:space="0" w:color="auto"/>
              </w:divBdr>
            </w:div>
            <w:div w:id="1397314078">
              <w:marLeft w:val="0"/>
              <w:marRight w:val="0"/>
              <w:marTop w:val="0"/>
              <w:marBottom w:val="0"/>
              <w:divBdr>
                <w:top w:val="none" w:sz="0" w:space="0" w:color="auto"/>
                <w:left w:val="none" w:sz="0" w:space="0" w:color="auto"/>
                <w:bottom w:val="none" w:sz="0" w:space="0" w:color="auto"/>
                <w:right w:val="none" w:sz="0" w:space="0" w:color="auto"/>
              </w:divBdr>
            </w:div>
            <w:div w:id="2066250409">
              <w:marLeft w:val="0"/>
              <w:marRight w:val="0"/>
              <w:marTop w:val="0"/>
              <w:marBottom w:val="0"/>
              <w:divBdr>
                <w:top w:val="none" w:sz="0" w:space="0" w:color="auto"/>
                <w:left w:val="none" w:sz="0" w:space="0" w:color="auto"/>
                <w:bottom w:val="none" w:sz="0" w:space="0" w:color="auto"/>
                <w:right w:val="none" w:sz="0" w:space="0" w:color="auto"/>
              </w:divBdr>
            </w:div>
            <w:div w:id="1223826901">
              <w:marLeft w:val="0"/>
              <w:marRight w:val="0"/>
              <w:marTop w:val="0"/>
              <w:marBottom w:val="0"/>
              <w:divBdr>
                <w:top w:val="none" w:sz="0" w:space="0" w:color="auto"/>
                <w:left w:val="none" w:sz="0" w:space="0" w:color="auto"/>
                <w:bottom w:val="none" w:sz="0" w:space="0" w:color="auto"/>
                <w:right w:val="none" w:sz="0" w:space="0" w:color="auto"/>
              </w:divBdr>
            </w:div>
            <w:div w:id="1967739416">
              <w:marLeft w:val="0"/>
              <w:marRight w:val="0"/>
              <w:marTop w:val="0"/>
              <w:marBottom w:val="0"/>
              <w:divBdr>
                <w:top w:val="none" w:sz="0" w:space="0" w:color="auto"/>
                <w:left w:val="none" w:sz="0" w:space="0" w:color="auto"/>
                <w:bottom w:val="none" w:sz="0" w:space="0" w:color="auto"/>
                <w:right w:val="none" w:sz="0" w:space="0" w:color="auto"/>
              </w:divBdr>
            </w:div>
            <w:div w:id="89087968">
              <w:marLeft w:val="0"/>
              <w:marRight w:val="0"/>
              <w:marTop w:val="0"/>
              <w:marBottom w:val="0"/>
              <w:divBdr>
                <w:top w:val="none" w:sz="0" w:space="0" w:color="auto"/>
                <w:left w:val="none" w:sz="0" w:space="0" w:color="auto"/>
                <w:bottom w:val="none" w:sz="0" w:space="0" w:color="auto"/>
                <w:right w:val="none" w:sz="0" w:space="0" w:color="auto"/>
              </w:divBdr>
            </w:div>
            <w:div w:id="1041203074">
              <w:marLeft w:val="0"/>
              <w:marRight w:val="0"/>
              <w:marTop w:val="0"/>
              <w:marBottom w:val="0"/>
              <w:divBdr>
                <w:top w:val="none" w:sz="0" w:space="0" w:color="auto"/>
                <w:left w:val="none" w:sz="0" w:space="0" w:color="auto"/>
                <w:bottom w:val="none" w:sz="0" w:space="0" w:color="auto"/>
                <w:right w:val="none" w:sz="0" w:space="0" w:color="auto"/>
              </w:divBdr>
            </w:div>
            <w:div w:id="13723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3570">
      <w:bodyDiv w:val="1"/>
      <w:marLeft w:val="0"/>
      <w:marRight w:val="0"/>
      <w:marTop w:val="0"/>
      <w:marBottom w:val="0"/>
      <w:divBdr>
        <w:top w:val="none" w:sz="0" w:space="0" w:color="auto"/>
        <w:left w:val="none" w:sz="0" w:space="0" w:color="auto"/>
        <w:bottom w:val="none" w:sz="0" w:space="0" w:color="auto"/>
        <w:right w:val="none" w:sz="0" w:space="0" w:color="auto"/>
      </w:divBdr>
      <w:divsChild>
        <w:div w:id="769812887">
          <w:marLeft w:val="0"/>
          <w:marRight w:val="0"/>
          <w:marTop w:val="0"/>
          <w:marBottom w:val="0"/>
          <w:divBdr>
            <w:top w:val="none" w:sz="0" w:space="0" w:color="auto"/>
            <w:left w:val="none" w:sz="0" w:space="0" w:color="auto"/>
            <w:bottom w:val="none" w:sz="0" w:space="0" w:color="auto"/>
            <w:right w:val="none" w:sz="0" w:space="0" w:color="auto"/>
          </w:divBdr>
          <w:divsChild>
            <w:div w:id="662665383">
              <w:marLeft w:val="0"/>
              <w:marRight w:val="0"/>
              <w:marTop w:val="0"/>
              <w:marBottom w:val="0"/>
              <w:divBdr>
                <w:top w:val="none" w:sz="0" w:space="0" w:color="auto"/>
                <w:left w:val="none" w:sz="0" w:space="0" w:color="auto"/>
                <w:bottom w:val="none" w:sz="0" w:space="0" w:color="auto"/>
                <w:right w:val="none" w:sz="0" w:space="0" w:color="auto"/>
              </w:divBdr>
            </w:div>
            <w:div w:id="1131899138">
              <w:marLeft w:val="0"/>
              <w:marRight w:val="0"/>
              <w:marTop w:val="0"/>
              <w:marBottom w:val="0"/>
              <w:divBdr>
                <w:top w:val="none" w:sz="0" w:space="0" w:color="auto"/>
                <w:left w:val="none" w:sz="0" w:space="0" w:color="auto"/>
                <w:bottom w:val="none" w:sz="0" w:space="0" w:color="auto"/>
                <w:right w:val="none" w:sz="0" w:space="0" w:color="auto"/>
              </w:divBdr>
            </w:div>
            <w:div w:id="447814832">
              <w:marLeft w:val="0"/>
              <w:marRight w:val="0"/>
              <w:marTop w:val="0"/>
              <w:marBottom w:val="0"/>
              <w:divBdr>
                <w:top w:val="none" w:sz="0" w:space="0" w:color="auto"/>
                <w:left w:val="none" w:sz="0" w:space="0" w:color="auto"/>
                <w:bottom w:val="none" w:sz="0" w:space="0" w:color="auto"/>
                <w:right w:val="none" w:sz="0" w:space="0" w:color="auto"/>
              </w:divBdr>
            </w:div>
            <w:div w:id="218134195">
              <w:marLeft w:val="0"/>
              <w:marRight w:val="0"/>
              <w:marTop w:val="0"/>
              <w:marBottom w:val="0"/>
              <w:divBdr>
                <w:top w:val="none" w:sz="0" w:space="0" w:color="auto"/>
                <w:left w:val="none" w:sz="0" w:space="0" w:color="auto"/>
                <w:bottom w:val="none" w:sz="0" w:space="0" w:color="auto"/>
                <w:right w:val="none" w:sz="0" w:space="0" w:color="auto"/>
              </w:divBdr>
            </w:div>
            <w:div w:id="1260795171">
              <w:marLeft w:val="0"/>
              <w:marRight w:val="0"/>
              <w:marTop w:val="0"/>
              <w:marBottom w:val="0"/>
              <w:divBdr>
                <w:top w:val="none" w:sz="0" w:space="0" w:color="auto"/>
                <w:left w:val="none" w:sz="0" w:space="0" w:color="auto"/>
                <w:bottom w:val="none" w:sz="0" w:space="0" w:color="auto"/>
                <w:right w:val="none" w:sz="0" w:space="0" w:color="auto"/>
              </w:divBdr>
            </w:div>
            <w:div w:id="557204228">
              <w:marLeft w:val="0"/>
              <w:marRight w:val="0"/>
              <w:marTop w:val="0"/>
              <w:marBottom w:val="0"/>
              <w:divBdr>
                <w:top w:val="none" w:sz="0" w:space="0" w:color="auto"/>
                <w:left w:val="none" w:sz="0" w:space="0" w:color="auto"/>
                <w:bottom w:val="none" w:sz="0" w:space="0" w:color="auto"/>
                <w:right w:val="none" w:sz="0" w:space="0" w:color="auto"/>
              </w:divBdr>
            </w:div>
            <w:div w:id="176971834">
              <w:marLeft w:val="0"/>
              <w:marRight w:val="0"/>
              <w:marTop w:val="0"/>
              <w:marBottom w:val="0"/>
              <w:divBdr>
                <w:top w:val="none" w:sz="0" w:space="0" w:color="auto"/>
                <w:left w:val="none" w:sz="0" w:space="0" w:color="auto"/>
                <w:bottom w:val="none" w:sz="0" w:space="0" w:color="auto"/>
                <w:right w:val="none" w:sz="0" w:space="0" w:color="auto"/>
              </w:divBdr>
            </w:div>
            <w:div w:id="1089540769">
              <w:marLeft w:val="0"/>
              <w:marRight w:val="0"/>
              <w:marTop w:val="0"/>
              <w:marBottom w:val="0"/>
              <w:divBdr>
                <w:top w:val="none" w:sz="0" w:space="0" w:color="auto"/>
                <w:left w:val="none" w:sz="0" w:space="0" w:color="auto"/>
                <w:bottom w:val="none" w:sz="0" w:space="0" w:color="auto"/>
                <w:right w:val="none" w:sz="0" w:space="0" w:color="auto"/>
              </w:divBdr>
            </w:div>
            <w:div w:id="852497173">
              <w:marLeft w:val="0"/>
              <w:marRight w:val="0"/>
              <w:marTop w:val="0"/>
              <w:marBottom w:val="0"/>
              <w:divBdr>
                <w:top w:val="none" w:sz="0" w:space="0" w:color="auto"/>
                <w:left w:val="none" w:sz="0" w:space="0" w:color="auto"/>
                <w:bottom w:val="none" w:sz="0" w:space="0" w:color="auto"/>
                <w:right w:val="none" w:sz="0" w:space="0" w:color="auto"/>
              </w:divBdr>
            </w:div>
            <w:div w:id="574709685">
              <w:marLeft w:val="0"/>
              <w:marRight w:val="0"/>
              <w:marTop w:val="0"/>
              <w:marBottom w:val="0"/>
              <w:divBdr>
                <w:top w:val="none" w:sz="0" w:space="0" w:color="auto"/>
                <w:left w:val="none" w:sz="0" w:space="0" w:color="auto"/>
                <w:bottom w:val="none" w:sz="0" w:space="0" w:color="auto"/>
                <w:right w:val="none" w:sz="0" w:space="0" w:color="auto"/>
              </w:divBdr>
            </w:div>
            <w:div w:id="1113328827">
              <w:marLeft w:val="0"/>
              <w:marRight w:val="0"/>
              <w:marTop w:val="0"/>
              <w:marBottom w:val="0"/>
              <w:divBdr>
                <w:top w:val="none" w:sz="0" w:space="0" w:color="auto"/>
                <w:left w:val="none" w:sz="0" w:space="0" w:color="auto"/>
                <w:bottom w:val="none" w:sz="0" w:space="0" w:color="auto"/>
                <w:right w:val="none" w:sz="0" w:space="0" w:color="auto"/>
              </w:divBdr>
            </w:div>
            <w:div w:id="2029987165">
              <w:marLeft w:val="0"/>
              <w:marRight w:val="0"/>
              <w:marTop w:val="0"/>
              <w:marBottom w:val="0"/>
              <w:divBdr>
                <w:top w:val="none" w:sz="0" w:space="0" w:color="auto"/>
                <w:left w:val="none" w:sz="0" w:space="0" w:color="auto"/>
                <w:bottom w:val="none" w:sz="0" w:space="0" w:color="auto"/>
                <w:right w:val="none" w:sz="0" w:space="0" w:color="auto"/>
              </w:divBdr>
            </w:div>
            <w:div w:id="1945115133">
              <w:marLeft w:val="0"/>
              <w:marRight w:val="0"/>
              <w:marTop w:val="0"/>
              <w:marBottom w:val="0"/>
              <w:divBdr>
                <w:top w:val="none" w:sz="0" w:space="0" w:color="auto"/>
                <w:left w:val="none" w:sz="0" w:space="0" w:color="auto"/>
                <w:bottom w:val="none" w:sz="0" w:space="0" w:color="auto"/>
                <w:right w:val="none" w:sz="0" w:space="0" w:color="auto"/>
              </w:divBdr>
            </w:div>
            <w:div w:id="379090181">
              <w:marLeft w:val="0"/>
              <w:marRight w:val="0"/>
              <w:marTop w:val="0"/>
              <w:marBottom w:val="0"/>
              <w:divBdr>
                <w:top w:val="none" w:sz="0" w:space="0" w:color="auto"/>
                <w:left w:val="none" w:sz="0" w:space="0" w:color="auto"/>
                <w:bottom w:val="none" w:sz="0" w:space="0" w:color="auto"/>
                <w:right w:val="none" w:sz="0" w:space="0" w:color="auto"/>
              </w:divBdr>
            </w:div>
            <w:div w:id="1854831498">
              <w:marLeft w:val="0"/>
              <w:marRight w:val="0"/>
              <w:marTop w:val="0"/>
              <w:marBottom w:val="0"/>
              <w:divBdr>
                <w:top w:val="none" w:sz="0" w:space="0" w:color="auto"/>
                <w:left w:val="none" w:sz="0" w:space="0" w:color="auto"/>
                <w:bottom w:val="none" w:sz="0" w:space="0" w:color="auto"/>
                <w:right w:val="none" w:sz="0" w:space="0" w:color="auto"/>
              </w:divBdr>
            </w:div>
            <w:div w:id="275067986">
              <w:marLeft w:val="0"/>
              <w:marRight w:val="0"/>
              <w:marTop w:val="0"/>
              <w:marBottom w:val="0"/>
              <w:divBdr>
                <w:top w:val="none" w:sz="0" w:space="0" w:color="auto"/>
                <w:left w:val="none" w:sz="0" w:space="0" w:color="auto"/>
                <w:bottom w:val="none" w:sz="0" w:space="0" w:color="auto"/>
                <w:right w:val="none" w:sz="0" w:space="0" w:color="auto"/>
              </w:divBdr>
            </w:div>
            <w:div w:id="1163160683">
              <w:marLeft w:val="0"/>
              <w:marRight w:val="0"/>
              <w:marTop w:val="0"/>
              <w:marBottom w:val="0"/>
              <w:divBdr>
                <w:top w:val="none" w:sz="0" w:space="0" w:color="auto"/>
                <w:left w:val="none" w:sz="0" w:space="0" w:color="auto"/>
                <w:bottom w:val="none" w:sz="0" w:space="0" w:color="auto"/>
                <w:right w:val="none" w:sz="0" w:space="0" w:color="auto"/>
              </w:divBdr>
            </w:div>
            <w:div w:id="1786004788">
              <w:marLeft w:val="0"/>
              <w:marRight w:val="0"/>
              <w:marTop w:val="0"/>
              <w:marBottom w:val="0"/>
              <w:divBdr>
                <w:top w:val="none" w:sz="0" w:space="0" w:color="auto"/>
                <w:left w:val="none" w:sz="0" w:space="0" w:color="auto"/>
                <w:bottom w:val="none" w:sz="0" w:space="0" w:color="auto"/>
                <w:right w:val="none" w:sz="0" w:space="0" w:color="auto"/>
              </w:divBdr>
            </w:div>
            <w:div w:id="1870101076">
              <w:marLeft w:val="0"/>
              <w:marRight w:val="0"/>
              <w:marTop w:val="0"/>
              <w:marBottom w:val="0"/>
              <w:divBdr>
                <w:top w:val="none" w:sz="0" w:space="0" w:color="auto"/>
                <w:left w:val="none" w:sz="0" w:space="0" w:color="auto"/>
                <w:bottom w:val="none" w:sz="0" w:space="0" w:color="auto"/>
                <w:right w:val="none" w:sz="0" w:space="0" w:color="auto"/>
              </w:divBdr>
            </w:div>
            <w:div w:id="585114207">
              <w:marLeft w:val="0"/>
              <w:marRight w:val="0"/>
              <w:marTop w:val="0"/>
              <w:marBottom w:val="0"/>
              <w:divBdr>
                <w:top w:val="none" w:sz="0" w:space="0" w:color="auto"/>
                <w:left w:val="none" w:sz="0" w:space="0" w:color="auto"/>
                <w:bottom w:val="none" w:sz="0" w:space="0" w:color="auto"/>
                <w:right w:val="none" w:sz="0" w:space="0" w:color="auto"/>
              </w:divBdr>
            </w:div>
            <w:div w:id="994602326">
              <w:marLeft w:val="0"/>
              <w:marRight w:val="0"/>
              <w:marTop w:val="0"/>
              <w:marBottom w:val="0"/>
              <w:divBdr>
                <w:top w:val="none" w:sz="0" w:space="0" w:color="auto"/>
                <w:left w:val="none" w:sz="0" w:space="0" w:color="auto"/>
                <w:bottom w:val="none" w:sz="0" w:space="0" w:color="auto"/>
                <w:right w:val="none" w:sz="0" w:space="0" w:color="auto"/>
              </w:divBdr>
            </w:div>
            <w:div w:id="442850222">
              <w:marLeft w:val="0"/>
              <w:marRight w:val="0"/>
              <w:marTop w:val="0"/>
              <w:marBottom w:val="0"/>
              <w:divBdr>
                <w:top w:val="none" w:sz="0" w:space="0" w:color="auto"/>
                <w:left w:val="none" w:sz="0" w:space="0" w:color="auto"/>
                <w:bottom w:val="none" w:sz="0" w:space="0" w:color="auto"/>
                <w:right w:val="none" w:sz="0" w:space="0" w:color="auto"/>
              </w:divBdr>
            </w:div>
            <w:div w:id="912852360">
              <w:marLeft w:val="0"/>
              <w:marRight w:val="0"/>
              <w:marTop w:val="0"/>
              <w:marBottom w:val="0"/>
              <w:divBdr>
                <w:top w:val="none" w:sz="0" w:space="0" w:color="auto"/>
                <w:left w:val="none" w:sz="0" w:space="0" w:color="auto"/>
                <w:bottom w:val="none" w:sz="0" w:space="0" w:color="auto"/>
                <w:right w:val="none" w:sz="0" w:space="0" w:color="auto"/>
              </w:divBdr>
            </w:div>
            <w:div w:id="912544669">
              <w:marLeft w:val="0"/>
              <w:marRight w:val="0"/>
              <w:marTop w:val="0"/>
              <w:marBottom w:val="0"/>
              <w:divBdr>
                <w:top w:val="none" w:sz="0" w:space="0" w:color="auto"/>
                <w:left w:val="none" w:sz="0" w:space="0" w:color="auto"/>
                <w:bottom w:val="none" w:sz="0" w:space="0" w:color="auto"/>
                <w:right w:val="none" w:sz="0" w:space="0" w:color="auto"/>
              </w:divBdr>
            </w:div>
            <w:div w:id="1309747887">
              <w:marLeft w:val="0"/>
              <w:marRight w:val="0"/>
              <w:marTop w:val="0"/>
              <w:marBottom w:val="0"/>
              <w:divBdr>
                <w:top w:val="none" w:sz="0" w:space="0" w:color="auto"/>
                <w:left w:val="none" w:sz="0" w:space="0" w:color="auto"/>
                <w:bottom w:val="none" w:sz="0" w:space="0" w:color="auto"/>
                <w:right w:val="none" w:sz="0" w:space="0" w:color="auto"/>
              </w:divBdr>
            </w:div>
            <w:div w:id="89130312">
              <w:marLeft w:val="0"/>
              <w:marRight w:val="0"/>
              <w:marTop w:val="0"/>
              <w:marBottom w:val="0"/>
              <w:divBdr>
                <w:top w:val="none" w:sz="0" w:space="0" w:color="auto"/>
                <w:left w:val="none" w:sz="0" w:space="0" w:color="auto"/>
                <w:bottom w:val="none" w:sz="0" w:space="0" w:color="auto"/>
                <w:right w:val="none" w:sz="0" w:space="0" w:color="auto"/>
              </w:divBdr>
            </w:div>
            <w:div w:id="479426861">
              <w:marLeft w:val="0"/>
              <w:marRight w:val="0"/>
              <w:marTop w:val="0"/>
              <w:marBottom w:val="0"/>
              <w:divBdr>
                <w:top w:val="none" w:sz="0" w:space="0" w:color="auto"/>
                <w:left w:val="none" w:sz="0" w:space="0" w:color="auto"/>
                <w:bottom w:val="none" w:sz="0" w:space="0" w:color="auto"/>
                <w:right w:val="none" w:sz="0" w:space="0" w:color="auto"/>
              </w:divBdr>
            </w:div>
            <w:div w:id="1828129731">
              <w:marLeft w:val="0"/>
              <w:marRight w:val="0"/>
              <w:marTop w:val="0"/>
              <w:marBottom w:val="0"/>
              <w:divBdr>
                <w:top w:val="none" w:sz="0" w:space="0" w:color="auto"/>
                <w:left w:val="none" w:sz="0" w:space="0" w:color="auto"/>
                <w:bottom w:val="none" w:sz="0" w:space="0" w:color="auto"/>
                <w:right w:val="none" w:sz="0" w:space="0" w:color="auto"/>
              </w:divBdr>
            </w:div>
            <w:div w:id="985747595">
              <w:marLeft w:val="0"/>
              <w:marRight w:val="0"/>
              <w:marTop w:val="0"/>
              <w:marBottom w:val="0"/>
              <w:divBdr>
                <w:top w:val="none" w:sz="0" w:space="0" w:color="auto"/>
                <w:left w:val="none" w:sz="0" w:space="0" w:color="auto"/>
                <w:bottom w:val="none" w:sz="0" w:space="0" w:color="auto"/>
                <w:right w:val="none" w:sz="0" w:space="0" w:color="auto"/>
              </w:divBdr>
            </w:div>
            <w:div w:id="344015283">
              <w:marLeft w:val="0"/>
              <w:marRight w:val="0"/>
              <w:marTop w:val="0"/>
              <w:marBottom w:val="0"/>
              <w:divBdr>
                <w:top w:val="none" w:sz="0" w:space="0" w:color="auto"/>
                <w:left w:val="none" w:sz="0" w:space="0" w:color="auto"/>
                <w:bottom w:val="none" w:sz="0" w:space="0" w:color="auto"/>
                <w:right w:val="none" w:sz="0" w:space="0" w:color="auto"/>
              </w:divBdr>
            </w:div>
            <w:div w:id="364603196">
              <w:marLeft w:val="0"/>
              <w:marRight w:val="0"/>
              <w:marTop w:val="0"/>
              <w:marBottom w:val="0"/>
              <w:divBdr>
                <w:top w:val="none" w:sz="0" w:space="0" w:color="auto"/>
                <w:left w:val="none" w:sz="0" w:space="0" w:color="auto"/>
                <w:bottom w:val="none" w:sz="0" w:space="0" w:color="auto"/>
                <w:right w:val="none" w:sz="0" w:space="0" w:color="auto"/>
              </w:divBdr>
            </w:div>
            <w:div w:id="159589336">
              <w:marLeft w:val="0"/>
              <w:marRight w:val="0"/>
              <w:marTop w:val="0"/>
              <w:marBottom w:val="0"/>
              <w:divBdr>
                <w:top w:val="none" w:sz="0" w:space="0" w:color="auto"/>
                <w:left w:val="none" w:sz="0" w:space="0" w:color="auto"/>
                <w:bottom w:val="none" w:sz="0" w:space="0" w:color="auto"/>
                <w:right w:val="none" w:sz="0" w:space="0" w:color="auto"/>
              </w:divBdr>
            </w:div>
            <w:div w:id="898172968">
              <w:marLeft w:val="0"/>
              <w:marRight w:val="0"/>
              <w:marTop w:val="0"/>
              <w:marBottom w:val="0"/>
              <w:divBdr>
                <w:top w:val="none" w:sz="0" w:space="0" w:color="auto"/>
                <w:left w:val="none" w:sz="0" w:space="0" w:color="auto"/>
                <w:bottom w:val="none" w:sz="0" w:space="0" w:color="auto"/>
                <w:right w:val="none" w:sz="0" w:space="0" w:color="auto"/>
              </w:divBdr>
            </w:div>
            <w:div w:id="1723560353">
              <w:marLeft w:val="0"/>
              <w:marRight w:val="0"/>
              <w:marTop w:val="0"/>
              <w:marBottom w:val="0"/>
              <w:divBdr>
                <w:top w:val="none" w:sz="0" w:space="0" w:color="auto"/>
                <w:left w:val="none" w:sz="0" w:space="0" w:color="auto"/>
                <w:bottom w:val="none" w:sz="0" w:space="0" w:color="auto"/>
                <w:right w:val="none" w:sz="0" w:space="0" w:color="auto"/>
              </w:divBdr>
            </w:div>
            <w:div w:id="1446198663">
              <w:marLeft w:val="0"/>
              <w:marRight w:val="0"/>
              <w:marTop w:val="0"/>
              <w:marBottom w:val="0"/>
              <w:divBdr>
                <w:top w:val="none" w:sz="0" w:space="0" w:color="auto"/>
                <w:left w:val="none" w:sz="0" w:space="0" w:color="auto"/>
                <w:bottom w:val="none" w:sz="0" w:space="0" w:color="auto"/>
                <w:right w:val="none" w:sz="0" w:space="0" w:color="auto"/>
              </w:divBdr>
            </w:div>
            <w:div w:id="2087418688">
              <w:marLeft w:val="0"/>
              <w:marRight w:val="0"/>
              <w:marTop w:val="0"/>
              <w:marBottom w:val="0"/>
              <w:divBdr>
                <w:top w:val="none" w:sz="0" w:space="0" w:color="auto"/>
                <w:left w:val="none" w:sz="0" w:space="0" w:color="auto"/>
                <w:bottom w:val="none" w:sz="0" w:space="0" w:color="auto"/>
                <w:right w:val="none" w:sz="0" w:space="0" w:color="auto"/>
              </w:divBdr>
            </w:div>
            <w:div w:id="2054232818">
              <w:marLeft w:val="0"/>
              <w:marRight w:val="0"/>
              <w:marTop w:val="0"/>
              <w:marBottom w:val="0"/>
              <w:divBdr>
                <w:top w:val="none" w:sz="0" w:space="0" w:color="auto"/>
                <w:left w:val="none" w:sz="0" w:space="0" w:color="auto"/>
                <w:bottom w:val="none" w:sz="0" w:space="0" w:color="auto"/>
                <w:right w:val="none" w:sz="0" w:space="0" w:color="auto"/>
              </w:divBdr>
            </w:div>
            <w:div w:id="1377582475">
              <w:marLeft w:val="0"/>
              <w:marRight w:val="0"/>
              <w:marTop w:val="0"/>
              <w:marBottom w:val="0"/>
              <w:divBdr>
                <w:top w:val="none" w:sz="0" w:space="0" w:color="auto"/>
                <w:left w:val="none" w:sz="0" w:space="0" w:color="auto"/>
                <w:bottom w:val="none" w:sz="0" w:space="0" w:color="auto"/>
                <w:right w:val="none" w:sz="0" w:space="0" w:color="auto"/>
              </w:divBdr>
            </w:div>
            <w:div w:id="361714818">
              <w:marLeft w:val="0"/>
              <w:marRight w:val="0"/>
              <w:marTop w:val="0"/>
              <w:marBottom w:val="0"/>
              <w:divBdr>
                <w:top w:val="none" w:sz="0" w:space="0" w:color="auto"/>
                <w:left w:val="none" w:sz="0" w:space="0" w:color="auto"/>
                <w:bottom w:val="none" w:sz="0" w:space="0" w:color="auto"/>
                <w:right w:val="none" w:sz="0" w:space="0" w:color="auto"/>
              </w:divBdr>
            </w:div>
            <w:div w:id="818494236">
              <w:marLeft w:val="0"/>
              <w:marRight w:val="0"/>
              <w:marTop w:val="0"/>
              <w:marBottom w:val="0"/>
              <w:divBdr>
                <w:top w:val="none" w:sz="0" w:space="0" w:color="auto"/>
                <w:left w:val="none" w:sz="0" w:space="0" w:color="auto"/>
                <w:bottom w:val="none" w:sz="0" w:space="0" w:color="auto"/>
                <w:right w:val="none" w:sz="0" w:space="0" w:color="auto"/>
              </w:divBdr>
            </w:div>
            <w:div w:id="953247120">
              <w:marLeft w:val="0"/>
              <w:marRight w:val="0"/>
              <w:marTop w:val="0"/>
              <w:marBottom w:val="0"/>
              <w:divBdr>
                <w:top w:val="none" w:sz="0" w:space="0" w:color="auto"/>
                <w:left w:val="none" w:sz="0" w:space="0" w:color="auto"/>
                <w:bottom w:val="none" w:sz="0" w:space="0" w:color="auto"/>
                <w:right w:val="none" w:sz="0" w:space="0" w:color="auto"/>
              </w:divBdr>
            </w:div>
            <w:div w:id="1754818612">
              <w:marLeft w:val="0"/>
              <w:marRight w:val="0"/>
              <w:marTop w:val="0"/>
              <w:marBottom w:val="0"/>
              <w:divBdr>
                <w:top w:val="none" w:sz="0" w:space="0" w:color="auto"/>
                <w:left w:val="none" w:sz="0" w:space="0" w:color="auto"/>
                <w:bottom w:val="none" w:sz="0" w:space="0" w:color="auto"/>
                <w:right w:val="none" w:sz="0" w:space="0" w:color="auto"/>
              </w:divBdr>
            </w:div>
            <w:div w:id="709183282">
              <w:marLeft w:val="0"/>
              <w:marRight w:val="0"/>
              <w:marTop w:val="0"/>
              <w:marBottom w:val="0"/>
              <w:divBdr>
                <w:top w:val="none" w:sz="0" w:space="0" w:color="auto"/>
                <w:left w:val="none" w:sz="0" w:space="0" w:color="auto"/>
                <w:bottom w:val="none" w:sz="0" w:space="0" w:color="auto"/>
                <w:right w:val="none" w:sz="0" w:space="0" w:color="auto"/>
              </w:divBdr>
            </w:div>
            <w:div w:id="1481850160">
              <w:marLeft w:val="0"/>
              <w:marRight w:val="0"/>
              <w:marTop w:val="0"/>
              <w:marBottom w:val="0"/>
              <w:divBdr>
                <w:top w:val="none" w:sz="0" w:space="0" w:color="auto"/>
                <w:left w:val="none" w:sz="0" w:space="0" w:color="auto"/>
                <w:bottom w:val="none" w:sz="0" w:space="0" w:color="auto"/>
                <w:right w:val="none" w:sz="0" w:space="0" w:color="auto"/>
              </w:divBdr>
            </w:div>
            <w:div w:id="208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2.png"/><Relationship Id="rId26" Type="http://schemas.openxmlformats.org/officeDocument/2006/relationships/footer" Target="footer7.xml"/><Relationship Id="rId39" Type="http://schemas.openxmlformats.org/officeDocument/2006/relationships/footer" Target="footer10.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header" Target="header4.xml"/><Relationship Id="rId33" Type="http://schemas.openxmlformats.org/officeDocument/2006/relationships/image" Target="media/image9.png"/><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6.xml"/><Relationship Id="rId29" Type="http://schemas.openxmlformats.org/officeDocument/2006/relationships/footer" Target="footer8.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oleObject" Target="embeddings/Microsoft_Excel_97-2003_Worksheet1.xls"/><Relationship Id="rId32" Type="http://schemas.openxmlformats.org/officeDocument/2006/relationships/image" Target="media/image8.png"/><Relationship Id="rId37" Type="http://schemas.openxmlformats.org/officeDocument/2006/relationships/footer" Target="footer9.xml"/><Relationship Id="rId40"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5.emf"/><Relationship Id="rId28" Type="http://schemas.openxmlformats.org/officeDocument/2006/relationships/header" Target="header5.xml"/><Relationship Id="rId36" Type="http://schemas.openxmlformats.org/officeDocument/2006/relationships/header" Target="header7.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4.png"/><Relationship Id="rId27" Type="http://schemas.openxmlformats.org/officeDocument/2006/relationships/image" Target="media/image6.wmf"/><Relationship Id="rId30" Type="http://schemas.openxmlformats.org/officeDocument/2006/relationships/header" Target="header6.xml"/><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8DF72-579D-452E-890A-C40DB25F2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7590</Words>
  <Characters>43266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NASA</Company>
  <LinksUpToDate>false</LinksUpToDate>
  <CharactersWithSpaces>50755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Koslosky, Anne Marie.J (GSFC-5860)</dc:creator>
  <cp:keywords/>
  <dc:description/>
  <cp:lastModifiedBy>Perrine, Martin L. (GSFC-5670)</cp:lastModifiedBy>
  <cp:revision>7</cp:revision>
  <cp:lastPrinted>2016-02-26T18:53:00Z</cp:lastPrinted>
  <dcterms:created xsi:type="dcterms:W3CDTF">2016-09-27T13:02:00Z</dcterms:created>
  <dcterms:modified xsi:type="dcterms:W3CDTF">2016-09-27T14:51:00Z</dcterms:modified>
</cp:coreProperties>
</file>